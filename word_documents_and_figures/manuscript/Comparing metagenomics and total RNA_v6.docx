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701FAD56" w:rsidR="003A1E4D" w:rsidRDefault="003A1E4D" w:rsidP="00E05CD2">
      <w:pPr>
        <w:spacing w:line="360" w:lineRule="auto"/>
      </w:pPr>
      <w:r>
        <w:t xml:space="preserve">Comparing metagenomics and total </w:t>
      </w:r>
      <w:r w:rsidR="00D62ED7">
        <w:t>RNA sequencing</w:t>
      </w:r>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0DA5B8C5"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9459B5" w:rsidRDefault="00EE3DBD" w:rsidP="00E05CD2">
      <w:pPr>
        <w:spacing w:line="360" w:lineRule="auto"/>
        <w:ind w:firstLine="576"/>
        <w:jc w:val="both"/>
        <w:rPr>
          <w:color w:val="000000" w:themeColor="text1"/>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1F09D3">
        <w:rPr>
          <w:bCs/>
          <w:noProof/>
          <w:color w:val="000000" w:themeColor="text1"/>
          <w:lang w:val="en-US"/>
        </w:rPr>
        <w:t>(Cordier et al., 2019; Foissner and Berger, 1996; McArthur, 2001; Pawlowski et al., 2016; Payne, 2013; Smith et al., 2015; Stoeck et al., 2018)</w:t>
      </w:r>
      <w:r w:rsidR="00696C5A">
        <w:rPr>
          <w:rStyle w:val="FootnoteReference"/>
          <w:color w:val="000000" w:themeColor="text1"/>
        </w:rPr>
        <w:fldChar w:fldCharType="end"/>
      </w:r>
      <w:r w:rsidR="00696C5A">
        <w:rPr>
          <w:color w:val="000000" w:themeColor="text1"/>
        </w:rPr>
        <w:t>.</w:t>
      </w:r>
      <w:r w:rsidR="009459B5">
        <w:rPr>
          <w:color w:val="000000" w:themeColor="text1"/>
        </w:rPr>
        <w:t xml:space="preserve"> </w:t>
      </w:r>
    </w:p>
    <w:p w14:paraId="2B78BAF2" w14:textId="77777777" w:rsidR="009F6B54" w:rsidRDefault="009F6B54" w:rsidP="009F6B54">
      <w:pPr>
        <w:spacing w:line="360" w:lineRule="auto"/>
        <w:ind w:firstLine="576"/>
        <w:jc w:val="both"/>
        <w:rPr>
          <w:color w:val="000000" w:themeColor="text1"/>
        </w:rPr>
      </w:pPr>
    </w:p>
    <w:p w14:paraId="78269E5A" w14:textId="77777777"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has 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can also implement</w:t>
      </w:r>
      <w:r w:rsidR="00AF0A00">
        <w:rPr>
          <w:rFonts w:ascii="Calibri" w:hAnsi="Calibri" w:cs="Calibri"/>
          <w:color w:val="000000" w:themeColor="text1"/>
        </w:rPr>
        <w:t xml:space="preserve"> bias,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 xml:space="preserve">PCR-related bias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AF0A00">
        <w:rPr>
          <w:rFonts w:ascii="Calibri" w:hAnsi="Calibri" w:cs="Calibri"/>
          <w:bCs/>
          <w:noProof/>
          <w:color w:val="000000" w:themeColor="text1"/>
          <w:lang w:val="en-US"/>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w:t>
      </w:r>
      <w:r w:rsidR="00AF0A00">
        <w:rPr>
          <w:rFonts w:ascii="Calibri" w:hAnsi="Calibri" w:cs="Calibri"/>
          <w:color w:val="000000" w:themeColor="text1"/>
        </w:rPr>
        <w:t xml:space="preserve"> 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1C0090F5" w14:textId="622A89BC" w:rsidR="009F6B54"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 xml:space="preserve">Although several studies have shown that targeting multiple barcodes with multiple primer sets (primer multiplexing) increases taxonomic coverage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p>
    <w:p w14:paraId="5784B722" w14:textId="6063FE97" w:rsidR="00AE1B39" w:rsidRDefault="009F6B54" w:rsidP="009F6B54">
      <w:pPr>
        <w:spacing w:line="360" w:lineRule="auto"/>
        <w:ind w:firstLine="576"/>
        <w:jc w:val="both"/>
        <w:rPr>
          <w:rFonts w:ascii="Calibri" w:hAnsi="Calibri" w:cs="Calibri"/>
          <w:color w:val="000000" w:themeColor="text1"/>
        </w:rPr>
      </w:pPr>
      <w:r>
        <w:rPr>
          <w:rFonts w:ascii="Calibri" w:hAnsi="Calibri" w:cs="Calibri"/>
          <w:color w:val="000000" w:themeColor="text1"/>
        </w:rPr>
        <w:t>T</w:t>
      </w:r>
      <w:r w:rsidR="00C42FCD">
        <w:rPr>
          <w:rFonts w:ascii="Calibri" w:hAnsi="Calibri" w:cs="Calibri"/>
          <w:color w:val="000000" w:themeColor="text1"/>
        </w:rPr>
        <w:t xml:space="preserve">axonomic coverage </w:t>
      </w:r>
      <w:r>
        <w:rPr>
          <w:rFonts w:ascii="Calibri" w:hAnsi="Calibri" w:cs="Calibri"/>
          <w:color w:val="000000" w:themeColor="text1"/>
        </w:rPr>
        <w:t xml:space="preserve">can be increased </w:t>
      </w:r>
      <w:r w:rsidR="00C42FCD">
        <w:rPr>
          <w:rFonts w:ascii="Calibri" w:hAnsi="Calibri" w:cs="Calibri"/>
          <w:color w:val="000000" w:themeColor="text1"/>
        </w:rPr>
        <w:t>by including multiple</w:t>
      </w:r>
      <w:r w:rsidR="00AF0A00">
        <w:rPr>
          <w:rFonts w:ascii="Calibri" w:hAnsi="Calibri" w:cs="Calibri"/>
          <w:color w:val="000000" w:themeColor="text1"/>
        </w:rPr>
        <w:t xml:space="preserve"> primer</w:t>
      </w:r>
      <w:r w:rsidR="00C42FCD">
        <w:rPr>
          <w:rFonts w:ascii="Calibri" w:hAnsi="Calibri" w:cs="Calibri"/>
          <w:color w:val="000000" w:themeColor="text1"/>
        </w:rPr>
        <w:t xml:space="preserve">s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9A387B">
        <w:rPr>
          <w:rFonts w:ascii="Calibri" w:hAnsi="Calibri" w:cs="Calibri"/>
          <w:bCs/>
          <w:noProof/>
          <w:color w:val="000000" w:themeColor="text1"/>
          <w:lang w:val="en-US"/>
        </w:rPr>
        <w:t>(Corse et al., 2019; De Barba et al., 2014; Piñol et al., 2019)</w:t>
      </w:r>
      <w:r w:rsidR="00C42FCD">
        <w:rPr>
          <w:rStyle w:val="FootnoteReference"/>
          <w:rFonts w:ascii="Calibri" w:hAnsi="Calibri" w:cs="Calibri"/>
          <w:color w:val="000000" w:themeColor="text1"/>
        </w:rPr>
        <w:fldChar w:fldCharType="end"/>
      </w:r>
      <w:r w:rsidR="00AF0A00">
        <w:rPr>
          <w:rFonts w:ascii="Calibri" w:hAnsi="Calibri" w:cs="Calibri"/>
          <w:color w:val="000000" w:themeColor="text1"/>
        </w:rPr>
        <w:t>.</w:t>
      </w:r>
      <w:r w:rsidR="009459B5">
        <w:rPr>
          <w:rFonts w:ascii="Calibri" w:hAnsi="Calibri" w:cs="Calibri"/>
          <w:color w:val="000000" w:themeColor="text1"/>
        </w:rPr>
        <w:t xml:space="preserve"> </w:t>
      </w:r>
      <w:commentRangeStart w:id="0"/>
      <w:commentRangeStart w:id="1"/>
      <w:r>
        <w:rPr>
          <w:rFonts w:ascii="Calibri" w:hAnsi="Calibri" w:cs="Calibri"/>
          <w:color w:val="000000" w:themeColor="text1"/>
        </w:rPr>
        <w:t>*</w:t>
      </w:r>
      <w:commentRangeEnd w:id="0"/>
      <w:r>
        <w:rPr>
          <w:rStyle w:val="CommentReference"/>
        </w:rPr>
        <w:commentReference w:id="0"/>
      </w:r>
      <w:commentRangeEnd w:id="1"/>
      <w:r w:rsidR="00537F54">
        <w:rPr>
          <w:rStyle w:val="CommentReference"/>
        </w:rPr>
        <w:commentReference w:id="1"/>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36F4E72A" w14:textId="5CFCE2BC" w:rsidR="00485983" w:rsidRDefault="00645104" w:rsidP="00E05CD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xml:space="preserve">, </w:t>
      </w:r>
      <w:r w:rsidR="00AE0642">
        <w:rPr>
          <w:rFonts w:ascii="Calibri" w:hAnsi="Calibri" w:cs="Calibri"/>
          <w:color w:val="000000" w:themeColor="text1"/>
        </w:rPr>
        <w:lastRenderedPageBreak/>
        <w:t>which is called metagenomics, or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DNA metabarcoding</w:t>
      </w:r>
      <w:r w:rsidR="007F079D">
        <w:rPr>
          <w:rFonts w:ascii="Calibri" w:hAnsi="Calibri" w:cs="Calibri"/>
          <w:color w:val="000000" w:themeColor="text1"/>
        </w:rPr>
        <w:t>.</w:t>
      </w:r>
      <w:r w:rsidR="002E0CED">
        <w:rPr>
          <w:rFonts w:ascii="Calibri" w:hAnsi="Calibri" w:cs="Calibri"/>
          <w:color w:val="000000" w:themeColor="text1"/>
        </w:rPr>
        <w:t xml:space="preserve"> R</w:t>
      </w:r>
      <w:r w:rsidR="006F5086">
        <w:rPr>
          <w:rFonts w:ascii="Calibri" w:hAnsi="Calibri" w:cs="Calibri"/>
          <w:color w:val="000000" w:themeColor="text1"/>
        </w:rPr>
        <w:t xml:space="preserve">ecent studies </w:t>
      </w:r>
      <w:r w:rsidR="00485983">
        <w:rPr>
          <w:rFonts w:ascii="Calibri" w:hAnsi="Calibri" w:cs="Calibri"/>
          <w:color w:val="000000" w:themeColor="text1"/>
        </w:rPr>
        <w:t>address advantages of implementing</w:t>
      </w:r>
      <w:r w:rsidR="006F5086">
        <w:rPr>
          <w:rFonts w:ascii="Calibri" w:hAnsi="Calibri" w:cs="Calibri"/>
          <w:color w:val="000000" w:themeColor="text1"/>
        </w:rPr>
        <w:t xml:space="preserve"> </w:t>
      </w:r>
      <w:r w:rsidR="0017697A">
        <w:rPr>
          <w:rFonts w:ascii="Calibri" w:hAnsi="Calibri" w:cs="Calibri"/>
          <w:color w:val="000000" w:themeColor="text1"/>
        </w:rPr>
        <w:t>metagenomics and metatranscriptomics</w:t>
      </w:r>
      <w:r w:rsidR="002E0CED">
        <w:rPr>
          <w:rFonts w:ascii="Calibri" w:hAnsi="Calibri" w:cs="Calibri"/>
          <w:color w:val="000000" w:themeColor="text1"/>
        </w:rPr>
        <w:t xml:space="preserve"> </w:t>
      </w:r>
      <w:r w:rsidR="006F5086">
        <w:rPr>
          <w:rFonts w:ascii="Calibri" w:hAnsi="Calibri" w:cs="Calibri"/>
          <w:color w:val="000000" w:themeColor="text1"/>
        </w:rPr>
        <w:t xml:space="preserve">into </w:t>
      </w:r>
      <w:r w:rsidR="002D5F25">
        <w:rPr>
          <w:rFonts w:ascii="Calibri" w:hAnsi="Calibri" w:cs="Calibri"/>
          <w:color w:val="000000" w:themeColor="text1"/>
        </w:rPr>
        <w:t>freshwater</w:t>
      </w:r>
      <w:r w:rsidR="00AE0642">
        <w:rPr>
          <w:rFonts w:ascii="Calibri" w:hAnsi="Calibri" w:cs="Calibri"/>
          <w:color w:val="000000" w:themeColor="text1"/>
        </w:rPr>
        <w:t xml:space="preserve"> </w:t>
      </w:r>
      <w:r w:rsidR="006E6787">
        <w:rPr>
          <w:rFonts w:ascii="Calibri" w:hAnsi="Calibri" w:cs="Calibri"/>
          <w:color w:val="000000" w:themeColor="text1"/>
        </w:rPr>
        <w:t>assessments</w:t>
      </w:r>
      <w:r w:rsidR="00AE0642">
        <w:rPr>
          <w:rFonts w:ascii="Calibri" w:hAnsi="Calibri" w:cs="Calibri"/>
          <w:color w:val="000000" w:themeColor="text1"/>
        </w:rPr>
        <w:t xml:space="preserve"> </w:t>
      </w:r>
      <w:r w:rsidR="006F5086">
        <w:rPr>
          <w:rFonts w:ascii="Calibri" w:hAnsi="Calibri" w:cs="Calibri"/>
          <w:color w:val="000000" w:themeColor="text1"/>
        </w:rPr>
        <w:fldChar w:fldCharType="begin" w:fldLock="1"/>
      </w:r>
      <w:r w:rsidR="009B29C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485983">
        <w:rPr>
          <w:rFonts w:ascii="Calibri" w:hAnsi="Calibri" w:cs="Calibri"/>
          <w:color w:val="000000" w:themeColor="text1"/>
        </w:rPr>
        <w:t xml:space="preserve"> </w:t>
      </w:r>
      <w:r w:rsidR="00FE25F8">
        <w:rPr>
          <w:rFonts w:ascii="Calibri" w:hAnsi="Calibri" w:cs="Calibri"/>
          <w:color w:val="000000" w:themeColor="text1"/>
        </w:rPr>
        <w:t xml:space="preserve">Although metatranscriptomics is usually applied for analyzing gene expression, </w:t>
      </w:r>
      <w:r w:rsidR="000E4B4D">
        <w:rPr>
          <w:rFonts w:ascii="Calibri" w:hAnsi="Calibri" w:cs="Calibri"/>
          <w:color w:val="000000" w:themeColor="text1"/>
        </w:rPr>
        <w:t>in this study,</w:t>
      </w:r>
      <w:r w:rsidR="00FE25F8">
        <w:rPr>
          <w:rFonts w:ascii="Calibri" w:hAnsi="Calibri" w:cs="Calibri"/>
          <w:color w:val="000000" w:themeColor="text1"/>
        </w:rPr>
        <w:t xml:space="preserve"> </w:t>
      </w:r>
      <w:r w:rsidR="00485983">
        <w:rPr>
          <w:rFonts w:ascii="Calibri" w:hAnsi="Calibri" w:cs="Calibri"/>
          <w:color w:val="000000" w:themeColor="text1"/>
        </w:rPr>
        <w:t xml:space="preserve">we </w:t>
      </w:r>
      <w:r w:rsidR="009F6B54">
        <w:rPr>
          <w:rFonts w:ascii="Calibri" w:hAnsi="Calibri" w:cs="Calibri"/>
          <w:color w:val="000000" w:themeColor="text1"/>
        </w:rPr>
        <w:t>test</w:t>
      </w:r>
      <w:r w:rsidR="00485983">
        <w:rPr>
          <w:rFonts w:ascii="Calibri" w:hAnsi="Calibri" w:cs="Calibri"/>
          <w:color w:val="000000" w:themeColor="text1"/>
        </w:rPr>
        <w:t xml:space="preserve"> </w:t>
      </w:r>
      <w:r w:rsidR="00C00EC4">
        <w:rPr>
          <w:rFonts w:ascii="Calibri" w:hAnsi="Calibri" w:cs="Calibri"/>
          <w:color w:val="000000" w:themeColor="text1"/>
        </w:rPr>
        <w:t xml:space="preserve">potential </w:t>
      </w:r>
      <w:r w:rsidR="007645E2">
        <w:rPr>
          <w:rFonts w:ascii="Calibri" w:hAnsi="Calibri" w:cs="Calibri"/>
          <w:color w:val="000000" w:themeColor="text1"/>
        </w:rPr>
        <w:t xml:space="preserve">advantages of metatranscriptomics over </w:t>
      </w:r>
      <w:r w:rsidR="006E6787">
        <w:rPr>
          <w:rFonts w:ascii="Calibri" w:hAnsi="Calibri" w:cs="Calibri"/>
          <w:color w:val="000000" w:themeColor="text1"/>
        </w:rPr>
        <w:t>metagenomics</w:t>
      </w:r>
      <w:r w:rsidR="007645E2">
        <w:rPr>
          <w:rFonts w:ascii="Calibri" w:hAnsi="Calibri" w:cs="Calibri"/>
          <w:color w:val="000000" w:themeColor="text1"/>
        </w:rPr>
        <w:t xml:space="preserve"> for taxonomic profiling.</w:t>
      </w:r>
    </w:p>
    <w:p w14:paraId="32A28A81" w14:textId="4CFA9D19"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First, total RNA sequencing (total RNA-Seq), which represents metatranscriptomics without an mRNA enrichment step,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barcodes </w:t>
      </w:r>
      <w:commentRangeStart w:id="2"/>
      <w:commentRangeStart w:id="3"/>
      <w:r w:rsidR="005F7CE5">
        <w:t xml:space="preserve">16S, 18S rRNA, and 28S rRNA, </w:t>
      </w:r>
      <w:commentRangeEnd w:id="2"/>
      <w:r w:rsidR="005F7CE5">
        <w:rPr>
          <w:rStyle w:val="CommentReference"/>
        </w:rPr>
        <w:commentReference w:id="2"/>
      </w:r>
      <w:commentRangeEnd w:id="3"/>
      <w:r w:rsidR="005F7CE5">
        <w:rPr>
          <w:rStyle w:val="CommentReference"/>
        </w:rPr>
        <w:commentReference w:id="3"/>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coverage of </w:t>
      </w:r>
      <w:r w:rsidR="00485983">
        <w:rPr>
          <w:rFonts w:ascii="Calibri" w:hAnsi="Calibri" w:cs="Calibri"/>
          <w:color w:val="000000" w:themeColor="text1"/>
        </w:rPr>
        <w:t>common</w:t>
      </w:r>
      <w:r w:rsidR="00FE25F8">
        <w:rPr>
          <w:rFonts w:ascii="Calibri" w:hAnsi="Calibri" w:cs="Calibri"/>
          <w:color w:val="000000" w:themeColor="text1"/>
        </w:rPr>
        <w:t xml:space="preserve"> </w:t>
      </w:r>
      <w:r w:rsidR="003561B3">
        <w:rPr>
          <w:rFonts w:ascii="Calibri" w:hAnsi="Calibri" w:cs="Calibri"/>
          <w:color w:val="000000" w:themeColor="text1"/>
        </w:rPr>
        <w:t xml:space="preserve">barcodes as compared to metagenomics, which should allow for more 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p>
    <w:p w14:paraId="024F0364" w14:textId="7C09F1B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r w:rsidR="00C00EC4">
        <w:t>over</w:t>
      </w:r>
      <w:r>
        <w:t xml:space="preserve"> 90% of microbial DNA datasets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Information about the active community is desirable for ecological assessments as it reflects the portion of the community that is interacting with the environment and therefore</w:t>
      </w:r>
      <w:r w:rsidR="00F837C3">
        <w:t xml:space="preserve"> </w:t>
      </w:r>
      <w:r>
        <w:t>better reflect</w:t>
      </w:r>
      <w:r w:rsidR="00F837C3">
        <w:t>s</w:t>
      </w:r>
      <w:r>
        <w:t xml:space="preserve"> environmental conditions.</w:t>
      </w:r>
    </w:p>
    <w:p w14:paraId="08C58C99" w14:textId="77777777" w:rsidR="00BC3432" w:rsidRDefault="00BC3432" w:rsidP="00E05CD2">
      <w:pPr>
        <w:spacing w:line="360" w:lineRule="auto"/>
        <w:ind w:firstLine="720"/>
        <w:jc w:val="both"/>
      </w:pPr>
    </w:p>
    <w:p w14:paraId="58DBB3A5" w14:textId="20589215" w:rsidR="00A819B8" w:rsidRDefault="00A819B8" w:rsidP="00E05CD2">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5D766B">
        <w:t xml:space="preserve"> </w:t>
      </w:r>
      <w:r>
        <w:t>fish tank water sample</w:t>
      </w:r>
      <w:r w:rsidR="005D766B">
        <w:t>s</w:t>
      </w:r>
      <w:r w:rsidR="00111265">
        <w:t xml:space="preserve">, which </w:t>
      </w:r>
      <w:r w:rsidR="00EC6348">
        <w:t>simulates</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lastRenderedPageBreak/>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p>
    <w:p w14:paraId="458D8DEC" w14:textId="17F6A472" w:rsidR="005D766B" w:rsidRDefault="00A819B8" w:rsidP="00E05CD2">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w:t>
      </w:r>
      <w:r w:rsidR="00BC3432">
        <w:t xml:space="preserve">two </w:t>
      </w:r>
      <w:r w:rsidR="009F6CC0">
        <w:t xml:space="preserve">sequencing approaches and bioinformatic </w:t>
      </w:r>
      <w:r w:rsidR="00BC3432">
        <w:t>tools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BC3432">
        <w:t>tools</w:t>
      </w:r>
      <w:r w:rsidR="00111265">
        <w:t>.</w:t>
      </w:r>
      <w:r w:rsidR="004850F6">
        <w:t xml:space="preserve"> Finally, we assessed which </w:t>
      </w:r>
      <w:r w:rsidR="00BC3432">
        <w:t xml:space="preserve">tools in </w:t>
      </w:r>
      <w:r w:rsidR="004850F6">
        <w:t xml:space="preserve">the </w:t>
      </w:r>
      <w:r w:rsidR="00AE1909">
        <w:t>bioinformatic</w:t>
      </w:r>
      <w:r w:rsidR="00596CFB">
        <w:t xml:space="preserve"> </w:t>
      </w:r>
      <w:r w:rsidR="00BC3432">
        <w:t>workflow</w:t>
      </w:r>
      <w:r w:rsidR="00596CFB">
        <w:t xml:space="preserve"> </w:t>
      </w:r>
      <w:r w:rsidR="004850F6">
        <w:t>result</w:t>
      </w:r>
      <w:r w:rsidR="00596CFB">
        <w:t>ed</w:t>
      </w:r>
      <w:r w:rsidR="004850F6">
        <w:t xml:space="preserve"> in significant differences in the taxonomic profile </w:t>
      </w:r>
      <w:r w:rsidR="00AE1909">
        <w:t>for both sample sets</w:t>
      </w:r>
      <w:r w:rsidR="00BC3432">
        <w:t>.</w:t>
      </w:r>
    </w:p>
    <w:p w14:paraId="6C0F552B" w14:textId="77777777" w:rsidR="005D766B" w:rsidRDefault="005D766B" w:rsidP="00E05CD2">
      <w:pPr>
        <w:spacing w:line="360" w:lineRule="auto"/>
      </w:pPr>
      <w:r>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4"/>
      <w:r w:rsidRPr="000D17B1">
        <w:rPr>
          <w:highlight w:val="yellow"/>
        </w:rPr>
        <w:t>Give standardized information about the samples according to (Yilmaz et al. 2011) MIxS specifications</w:t>
      </w:r>
      <w:commentRangeEnd w:id="4"/>
      <w:r w:rsidR="003E4165">
        <w:rPr>
          <w:rStyle w:val="CommentReference"/>
        </w:rPr>
        <w:commentReference w:id="4"/>
      </w:r>
    </w:p>
    <w:p w14:paraId="4BB20C87" w14:textId="77777777" w:rsidR="000D17B1" w:rsidRPr="000D17B1" w:rsidRDefault="000D17B1" w:rsidP="000D17B1"/>
    <w:p w14:paraId="73C21A14" w14:textId="77777777" w:rsidR="007F3E17" w:rsidRDefault="007F3E17" w:rsidP="007F3E17">
      <w:pPr>
        <w:spacing w:line="360" w:lineRule="auto"/>
      </w:pPr>
      <w:commentRangeStart w:id="5"/>
      <w:r>
        <w:t>The workflow of this study is shown in Fig. 1.</w:t>
      </w:r>
      <w:commentRangeEnd w:id="5"/>
      <w:r>
        <w:rPr>
          <w:rStyle w:val="CommentReference"/>
        </w:rPr>
        <w:commentReference w:id="5"/>
      </w:r>
    </w:p>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77777777" w:rsidR="007F3E17" w:rsidRDefault="007F3E17" w:rsidP="007F3E17">
      <w:pPr>
        <w:pStyle w:val="Caption"/>
      </w:pPr>
      <w:r>
        <w:t xml:space="preserve">Figure </w:t>
      </w:r>
      <w:r w:rsidR="00124D78">
        <w:fldChar w:fldCharType="begin"/>
      </w:r>
      <w:r w:rsidR="00124D78">
        <w:instrText xml:space="preserve"> SEQ Figure \* ARABIC </w:instrText>
      </w:r>
      <w:r w:rsidR="00124D78">
        <w:fldChar w:fldCharType="separate"/>
      </w:r>
      <w:r>
        <w:rPr>
          <w:noProof/>
        </w:rPr>
        <w:t>1</w:t>
      </w:r>
      <w:r w:rsidR="00124D78">
        <w:rPr>
          <w:noProof/>
        </w:rPr>
        <w:fldChar w:fldCharType="end"/>
      </w:r>
      <w:r>
        <w:t>: Study workflow</w:t>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12CAB909"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r w:rsidR="008F49B7" w:rsidRPr="00EC6348">
        <w:t>ZymoBIOMICS Microbial Community Standard II (Log Distribution)</w:t>
      </w:r>
      <w:r w:rsidR="008F49B7">
        <w:t xml:space="preserve"> </w:t>
      </w:r>
      <w:r>
        <w:t>(</w:t>
      </w:r>
      <w:r w:rsidR="008F49B7">
        <w:t xml:space="preserve">Zymo Research; </w:t>
      </w:r>
      <w:r w:rsidR="00776123">
        <w:t xml:space="preserve">Cat # </w:t>
      </w:r>
      <w:r w:rsidR="00776123" w:rsidRPr="00776123">
        <w:t>D6310</w:t>
      </w:r>
      <w:r w:rsidR="00776123">
        <w:t xml:space="preserve">; </w:t>
      </w:r>
      <w:r>
        <w:lastRenderedPageBreak/>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and </w:t>
      </w:r>
      <w:r>
        <w:t>two</w:t>
      </w:r>
      <w:r w:rsidRPr="00EC6348">
        <w:t xml:space="preserve"> yeast</w:t>
      </w:r>
      <w:r>
        <w:t xml:space="preserve"> species. They are mixed to create log-distributed species abundances based on genomic DNA amounts (Tab. 1). The mock community is stored in DNA/RNA Shield (</w:t>
      </w:r>
      <w:r w:rsidRPr="00EC6348">
        <w:t>Zymo</w:t>
      </w:r>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996ED8D" w:rsidR="00EC6348" w:rsidRDefault="00EC6348" w:rsidP="00205CCC">
      <w:pPr>
        <w:pStyle w:val="Caption"/>
        <w:keepNext/>
        <w:spacing w:line="360" w:lineRule="auto"/>
        <w:jc w:val="both"/>
      </w:pPr>
      <w:r>
        <w:t xml:space="preserve">Table </w:t>
      </w:r>
      <w:r w:rsidR="00124D78">
        <w:fldChar w:fldCharType="begin"/>
      </w:r>
      <w:r w:rsidR="00124D78">
        <w:instrText xml:space="preserve"> SEQ Table \* ARABIC </w:instrText>
      </w:r>
      <w:r w:rsidR="00124D78">
        <w:fldChar w:fldCharType="separate"/>
      </w:r>
      <w:r>
        <w:rPr>
          <w:noProof/>
        </w:rPr>
        <w:t>1</w:t>
      </w:r>
      <w:r w:rsidR="00124D78">
        <w:rPr>
          <w:noProof/>
        </w:rPr>
        <w:fldChar w:fldCharType="end"/>
      </w:r>
      <w:r>
        <w:t>: Microbial composition of the mock community (</w:t>
      </w:r>
      <w:r w:rsidR="00974577">
        <w:t xml:space="preserve">all columns but the last </w:t>
      </w:r>
      <w:r>
        <w:t>taken from the</w:t>
      </w:r>
      <w:r w:rsidRPr="00EC6348">
        <w:t xml:space="preserve"> ZymoBIOMICS Microbial Community Standard II (Log Distribution)</w:t>
      </w:r>
      <w:r>
        <w:t xml:space="preserve"> manual).</w:t>
      </w:r>
    </w:p>
    <w:tbl>
      <w:tblPr>
        <w:tblStyle w:val="TableGrid"/>
        <w:tblW w:w="5152" w:type="pct"/>
        <w:tblLook w:val="04A0" w:firstRow="1" w:lastRow="0" w:firstColumn="1" w:lastColumn="0" w:noHBand="0" w:noVBand="1"/>
      </w:tblPr>
      <w:tblGrid>
        <w:gridCol w:w="2820"/>
        <w:gridCol w:w="1129"/>
        <w:gridCol w:w="1106"/>
        <w:gridCol w:w="1108"/>
        <w:gridCol w:w="1108"/>
        <w:gridCol w:w="1118"/>
        <w:gridCol w:w="1245"/>
      </w:tblGrid>
      <w:tr w:rsidR="00974577" w14:paraId="6F65E085" w14:textId="485B167A" w:rsidTr="00974577">
        <w:tc>
          <w:tcPr>
            <w:tcW w:w="1464" w:type="pct"/>
            <w:vMerge w:val="restart"/>
            <w:vAlign w:val="center"/>
          </w:tcPr>
          <w:p w14:paraId="2163E58D" w14:textId="6FCD3B43" w:rsidR="00974577" w:rsidRDefault="00974577" w:rsidP="00974577">
            <w:pPr>
              <w:jc w:val="center"/>
            </w:pPr>
            <w:r>
              <w:t>Species</w:t>
            </w:r>
          </w:p>
        </w:tc>
        <w:tc>
          <w:tcPr>
            <w:tcW w:w="2890" w:type="pct"/>
            <w:gridSpan w:val="5"/>
            <w:vAlign w:val="center"/>
          </w:tcPr>
          <w:p w14:paraId="325692D9" w14:textId="464506E3" w:rsidR="00974577" w:rsidRDefault="00974577" w:rsidP="00974577">
            <w:pPr>
              <w:jc w:val="center"/>
            </w:pPr>
            <w:r>
              <w:t>Defined Composition (%)</w:t>
            </w:r>
          </w:p>
        </w:tc>
        <w:tc>
          <w:tcPr>
            <w:tcW w:w="646" w:type="pct"/>
            <w:vMerge w:val="restart"/>
            <w:vAlign w:val="center"/>
          </w:tcPr>
          <w:p w14:paraId="697A1BA9" w14:textId="7394473C" w:rsidR="00974577" w:rsidRDefault="00974577" w:rsidP="00974577">
            <w:pPr>
              <w:jc w:val="center"/>
            </w:pPr>
            <w:r>
              <w:t>Cell Number in 130 µL [x10</w:t>
            </w:r>
            <w:r w:rsidRPr="00974577">
              <w:rPr>
                <w:vertAlign w:val="superscript"/>
              </w:rPr>
              <w:t>3</w:t>
            </w:r>
            <w:r>
              <w:t>]</w:t>
            </w:r>
            <w:r w:rsidRPr="00974577">
              <w:rPr>
                <w:vertAlign w:val="superscript"/>
              </w:rPr>
              <w:t>4</w:t>
            </w:r>
          </w:p>
        </w:tc>
      </w:tr>
      <w:tr w:rsidR="00974577" w14:paraId="18E654FF" w14:textId="0C841E54" w:rsidTr="00974577">
        <w:tc>
          <w:tcPr>
            <w:tcW w:w="1464" w:type="pct"/>
            <w:vMerge/>
            <w:vAlign w:val="center"/>
          </w:tcPr>
          <w:p w14:paraId="32633545" w14:textId="77777777" w:rsidR="00974577" w:rsidRDefault="00974577" w:rsidP="00974577">
            <w:pPr>
              <w:jc w:val="center"/>
            </w:pPr>
          </w:p>
        </w:tc>
        <w:tc>
          <w:tcPr>
            <w:tcW w:w="586" w:type="pct"/>
            <w:vAlign w:val="center"/>
          </w:tcPr>
          <w:p w14:paraId="22FF61B9" w14:textId="57E4D765" w:rsidR="00974577" w:rsidRDefault="00974577" w:rsidP="00974577">
            <w:pPr>
              <w:jc w:val="center"/>
            </w:pPr>
            <w:r>
              <w:t>Genomic DNA</w:t>
            </w:r>
          </w:p>
        </w:tc>
        <w:tc>
          <w:tcPr>
            <w:tcW w:w="574" w:type="pct"/>
            <w:vAlign w:val="center"/>
          </w:tcPr>
          <w:p w14:paraId="3A54BEE3" w14:textId="35AA0DEC" w:rsidR="00974577" w:rsidRDefault="00974577" w:rsidP="00974577">
            <w:pPr>
              <w:jc w:val="center"/>
            </w:pPr>
            <w:r>
              <w:t>16S Only</w:t>
            </w:r>
            <w:r w:rsidRPr="00EC6348">
              <w:rPr>
                <w:vertAlign w:val="superscript"/>
              </w:rPr>
              <w:t>1</w:t>
            </w:r>
          </w:p>
        </w:tc>
        <w:tc>
          <w:tcPr>
            <w:tcW w:w="575" w:type="pct"/>
            <w:vAlign w:val="center"/>
          </w:tcPr>
          <w:p w14:paraId="602BEBA5" w14:textId="01283488" w:rsidR="00974577" w:rsidRDefault="00974577" w:rsidP="00974577">
            <w:pPr>
              <w:jc w:val="center"/>
            </w:pPr>
            <w:r>
              <w:t>16S &amp; 18S</w:t>
            </w:r>
            <w:r w:rsidRPr="00EC6348">
              <w:rPr>
                <w:vertAlign w:val="superscript"/>
              </w:rPr>
              <w:t>1</w:t>
            </w:r>
          </w:p>
        </w:tc>
        <w:tc>
          <w:tcPr>
            <w:tcW w:w="575" w:type="pct"/>
            <w:vAlign w:val="center"/>
          </w:tcPr>
          <w:p w14:paraId="0FFC0956" w14:textId="7E73FC07" w:rsidR="00974577" w:rsidRDefault="00974577" w:rsidP="00974577">
            <w:pPr>
              <w:jc w:val="center"/>
            </w:pPr>
            <w:r>
              <w:t>Genome Copy</w:t>
            </w:r>
            <w:r w:rsidRPr="00EC6348">
              <w:rPr>
                <w:vertAlign w:val="superscript"/>
              </w:rPr>
              <w:t>2</w:t>
            </w:r>
          </w:p>
        </w:tc>
        <w:tc>
          <w:tcPr>
            <w:tcW w:w="580" w:type="pct"/>
            <w:vAlign w:val="center"/>
          </w:tcPr>
          <w:p w14:paraId="52FEED66" w14:textId="42988258" w:rsidR="00974577" w:rsidRDefault="00974577" w:rsidP="00974577">
            <w:pPr>
              <w:jc w:val="center"/>
            </w:pPr>
            <w:r>
              <w:t>Cell Number</w:t>
            </w:r>
            <w:r w:rsidRPr="00EC6348">
              <w:rPr>
                <w:vertAlign w:val="superscript"/>
              </w:rPr>
              <w:t>3</w:t>
            </w:r>
          </w:p>
        </w:tc>
        <w:tc>
          <w:tcPr>
            <w:tcW w:w="646" w:type="pct"/>
            <w:vMerge/>
          </w:tcPr>
          <w:p w14:paraId="438C40A0" w14:textId="637BD509" w:rsidR="00974577" w:rsidRDefault="00974577" w:rsidP="00974577">
            <w:pPr>
              <w:jc w:val="center"/>
            </w:pPr>
          </w:p>
        </w:tc>
      </w:tr>
      <w:tr w:rsidR="00974577" w14:paraId="4A520B6E" w14:textId="7698183B" w:rsidTr="00974577">
        <w:tc>
          <w:tcPr>
            <w:tcW w:w="1464" w:type="pct"/>
            <w:vAlign w:val="center"/>
          </w:tcPr>
          <w:p w14:paraId="5757868A" w14:textId="54309256" w:rsidR="00974577" w:rsidRPr="00205CCC" w:rsidRDefault="00974577" w:rsidP="00974577">
            <w:pPr>
              <w:jc w:val="center"/>
              <w:rPr>
                <w:i/>
                <w:iCs/>
              </w:rPr>
            </w:pPr>
            <w:r w:rsidRPr="00205CCC">
              <w:rPr>
                <w:i/>
                <w:iCs/>
              </w:rPr>
              <w:t>Listeria monocytogenes</w:t>
            </w:r>
          </w:p>
        </w:tc>
        <w:tc>
          <w:tcPr>
            <w:tcW w:w="586" w:type="pct"/>
            <w:vAlign w:val="center"/>
          </w:tcPr>
          <w:p w14:paraId="53D1360C" w14:textId="7481E0CA" w:rsidR="00974577" w:rsidRDefault="00974577" w:rsidP="00974577">
            <w:pPr>
              <w:jc w:val="center"/>
            </w:pPr>
            <w:r>
              <w:t>89.1</w:t>
            </w:r>
          </w:p>
        </w:tc>
        <w:tc>
          <w:tcPr>
            <w:tcW w:w="574" w:type="pct"/>
            <w:vAlign w:val="center"/>
          </w:tcPr>
          <w:p w14:paraId="1C134301" w14:textId="65CE52A2" w:rsidR="00974577" w:rsidRDefault="00974577" w:rsidP="00974577">
            <w:pPr>
              <w:jc w:val="center"/>
            </w:pPr>
            <w:r>
              <w:t>95.9</w:t>
            </w:r>
          </w:p>
        </w:tc>
        <w:tc>
          <w:tcPr>
            <w:tcW w:w="575" w:type="pct"/>
            <w:vAlign w:val="center"/>
          </w:tcPr>
          <w:p w14:paraId="29FE2C45" w14:textId="027FB48F" w:rsidR="00974577" w:rsidRDefault="00974577" w:rsidP="00974577">
            <w:pPr>
              <w:jc w:val="center"/>
            </w:pPr>
            <w:r>
              <w:t>91.9</w:t>
            </w:r>
          </w:p>
        </w:tc>
        <w:tc>
          <w:tcPr>
            <w:tcW w:w="575" w:type="pct"/>
            <w:vAlign w:val="center"/>
          </w:tcPr>
          <w:p w14:paraId="16F521AB" w14:textId="4308FBDE" w:rsidR="00974577" w:rsidRDefault="00974577" w:rsidP="00974577">
            <w:pPr>
              <w:jc w:val="center"/>
            </w:pPr>
            <w:r>
              <w:t>94.8</w:t>
            </w:r>
          </w:p>
        </w:tc>
        <w:tc>
          <w:tcPr>
            <w:tcW w:w="580" w:type="pct"/>
            <w:vAlign w:val="center"/>
          </w:tcPr>
          <w:p w14:paraId="5519655A" w14:textId="18417F57" w:rsidR="00974577" w:rsidRDefault="00974577" w:rsidP="00974577">
            <w:pPr>
              <w:jc w:val="center"/>
            </w:pPr>
            <w:r>
              <w:t>94.9</w:t>
            </w:r>
          </w:p>
        </w:tc>
        <w:tc>
          <w:tcPr>
            <w:tcW w:w="646" w:type="pct"/>
          </w:tcPr>
          <w:p w14:paraId="43E69508" w14:textId="78FC5599" w:rsidR="00974577" w:rsidRDefault="00974577" w:rsidP="00974577">
            <w:pPr>
              <w:jc w:val="center"/>
            </w:pPr>
            <w:r>
              <w:t>185055</w:t>
            </w:r>
          </w:p>
        </w:tc>
      </w:tr>
      <w:tr w:rsidR="00974577" w14:paraId="37AD32A5" w14:textId="7FF028A6" w:rsidTr="00974577">
        <w:tc>
          <w:tcPr>
            <w:tcW w:w="1464" w:type="pct"/>
            <w:vAlign w:val="center"/>
          </w:tcPr>
          <w:p w14:paraId="488D5DB7" w14:textId="666ACF79" w:rsidR="00974577" w:rsidRPr="00205CCC" w:rsidRDefault="00974577" w:rsidP="00974577">
            <w:pPr>
              <w:jc w:val="center"/>
              <w:rPr>
                <w:i/>
                <w:iCs/>
              </w:rPr>
            </w:pPr>
            <w:r w:rsidRPr="00205CCC">
              <w:rPr>
                <w:i/>
                <w:iCs/>
              </w:rPr>
              <w:t>Pseudomonas aeruginosa</w:t>
            </w:r>
          </w:p>
        </w:tc>
        <w:tc>
          <w:tcPr>
            <w:tcW w:w="586" w:type="pct"/>
            <w:vAlign w:val="center"/>
          </w:tcPr>
          <w:p w14:paraId="72511EC1" w14:textId="12728146" w:rsidR="00974577" w:rsidRDefault="00974577" w:rsidP="00974577">
            <w:pPr>
              <w:jc w:val="center"/>
            </w:pPr>
            <w:r>
              <w:t>8.9</w:t>
            </w:r>
          </w:p>
        </w:tc>
        <w:tc>
          <w:tcPr>
            <w:tcW w:w="574" w:type="pct"/>
            <w:vAlign w:val="center"/>
          </w:tcPr>
          <w:p w14:paraId="2D15B3D2" w14:textId="208AE776" w:rsidR="00974577" w:rsidRDefault="00974577" w:rsidP="00974577">
            <w:pPr>
              <w:jc w:val="center"/>
            </w:pPr>
            <w:r>
              <w:t>2.8</w:t>
            </w:r>
          </w:p>
        </w:tc>
        <w:tc>
          <w:tcPr>
            <w:tcW w:w="575" w:type="pct"/>
            <w:vAlign w:val="center"/>
          </w:tcPr>
          <w:p w14:paraId="34A053BC" w14:textId="36AC6F15" w:rsidR="00974577" w:rsidRDefault="00974577" w:rsidP="00974577">
            <w:pPr>
              <w:jc w:val="center"/>
            </w:pPr>
            <w:r>
              <w:t>2.7</w:t>
            </w:r>
          </w:p>
        </w:tc>
        <w:tc>
          <w:tcPr>
            <w:tcW w:w="575" w:type="pct"/>
            <w:vAlign w:val="center"/>
          </w:tcPr>
          <w:p w14:paraId="05B921FA" w14:textId="4AB35056" w:rsidR="00974577" w:rsidRDefault="00974577" w:rsidP="00974577">
            <w:pPr>
              <w:jc w:val="center"/>
            </w:pPr>
            <w:r>
              <w:t>4.2</w:t>
            </w:r>
          </w:p>
        </w:tc>
        <w:tc>
          <w:tcPr>
            <w:tcW w:w="580" w:type="pct"/>
            <w:vAlign w:val="center"/>
          </w:tcPr>
          <w:p w14:paraId="2A591CA8" w14:textId="21451339" w:rsidR="00974577" w:rsidRDefault="00974577" w:rsidP="00974577">
            <w:pPr>
              <w:jc w:val="center"/>
            </w:pPr>
            <w:r>
              <w:t>4.2</w:t>
            </w:r>
          </w:p>
        </w:tc>
        <w:tc>
          <w:tcPr>
            <w:tcW w:w="646" w:type="pct"/>
          </w:tcPr>
          <w:p w14:paraId="3B5452DA" w14:textId="54E6A1EF" w:rsidR="00974577" w:rsidRDefault="00974577" w:rsidP="00974577">
            <w:pPr>
              <w:jc w:val="center"/>
            </w:pPr>
            <w:r>
              <w:t>8190</w:t>
            </w:r>
          </w:p>
        </w:tc>
      </w:tr>
      <w:tr w:rsidR="00974577" w14:paraId="26757436" w14:textId="2CFB5A6D" w:rsidTr="00974577">
        <w:tc>
          <w:tcPr>
            <w:tcW w:w="1464" w:type="pct"/>
            <w:vAlign w:val="center"/>
          </w:tcPr>
          <w:p w14:paraId="0A7CC713" w14:textId="2AA633D1" w:rsidR="00974577" w:rsidRPr="00205CCC" w:rsidRDefault="00974577" w:rsidP="00974577">
            <w:pPr>
              <w:jc w:val="center"/>
              <w:rPr>
                <w:i/>
                <w:iCs/>
              </w:rPr>
            </w:pPr>
            <w:r w:rsidRPr="00205CCC">
              <w:rPr>
                <w:i/>
                <w:iCs/>
              </w:rPr>
              <w:t>Bacillus subtilis</w:t>
            </w:r>
          </w:p>
        </w:tc>
        <w:tc>
          <w:tcPr>
            <w:tcW w:w="586" w:type="pct"/>
            <w:vAlign w:val="center"/>
          </w:tcPr>
          <w:p w14:paraId="6FEDE34A" w14:textId="6EC66819" w:rsidR="00974577" w:rsidRDefault="00974577" w:rsidP="00974577">
            <w:pPr>
              <w:jc w:val="center"/>
            </w:pPr>
            <w:r>
              <w:t>0.89</w:t>
            </w:r>
          </w:p>
        </w:tc>
        <w:tc>
          <w:tcPr>
            <w:tcW w:w="574" w:type="pct"/>
            <w:vAlign w:val="center"/>
          </w:tcPr>
          <w:p w14:paraId="1435815A" w14:textId="73D676C8" w:rsidR="00974577" w:rsidRDefault="00974577" w:rsidP="00974577">
            <w:pPr>
              <w:jc w:val="center"/>
            </w:pPr>
            <w:r>
              <w:t>1.2</w:t>
            </w:r>
          </w:p>
        </w:tc>
        <w:tc>
          <w:tcPr>
            <w:tcW w:w="575" w:type="pct"/>
            <w:vAlign w:val="center"/>
          </w:tcPr>
          <w:p w14:paraId="63B009B9" w14:textId="5B22B782" w:rsidR="00974577" w:rsidRDefault="00974577" w:rsidP="00974577">
            <w:pPr>
              <w:jc w:val="center"/>
            </w:pPr>
            <w:r>
              <w:t>1.1</w:t>
            </w:r>
          </w:p>
        </w:tc>
        <w:tc>
          <w:tcPr>
            <w:tcW w:w="575" w:type="pct"/>
            <w:vAlign w:val="center"/>
          </w:tcPr>
          <w:p w14:paraId="7371E89A" w14:textId="5C1DC12B" w:rsidR="00974577" w:rsidRDefault="00974577" w:rsidP="00974577">
            <w:pPr>
              <w:jc w:val="center"/>
            </w:pPr>
            <w:r>
              <w:t>0.7</w:t>
            </w:r>
          </w:p>
        </w:tc>
        <w:tc>
          <w:tcPr>
            <w:tcW w:w="580" w:type="pct"/>
            <w:vAlign w:val="center"/>
          </w:tcPr>
          <w:p w14:paraId="73F55973" w14:textId="722ECEFD" w:rsidR="00974577" w:rsidRDefault="00974577" w:rsidP="00974577">
            <w:pPr>
              <w:jc w:val="center"/>
            </w:pPr>
            <w:r>
              <w:t>0.7</w:t>
            </w:r>
          </w:p>
        </w:tc>
        <w:tc>
          <w:tcPr>
            <w:tcW w:w="646" w:type="pct"/>
          </w:tcPr>
          <w:p w14:paraId="41C8CA49" w14:textId="19C437FB" w:rsidR="00974577" w:rsidRDefault="00974577" w:rsidP="00974577">
            <w:pPr>
              <w:jc w:val="center"/>
            </w:pPr>
            <w:r>
              <w:t>1365</w:t>
            </w:r>
          </w:p>
        </w:tc>
      </w:tr>
      <w:tr w:rsidR="00974577" w14:paraId="51E812ED" w14:textId="4F051F52" w:rsidTr="00974577">
        <w:tc>
          <w:tcPr>
            <w:tcW w:w="1464" w:type="pct"/>
            <w:vAlign w:val="center"/>
          </w:tcPr>
          <w:p w14:paraId="02F7F098" w14:textId="451EB11E" w:rsidR="00974577" w:rsidRPr="00205CCC" w:rsidRDefault="00974577" w:rsidP="00974577">
            <w:pPr>
              <w:jc w:val="center"/>
              <w:rPr>
                <w:i/>
                <w:iCs/>
              </w:rPr>
            </w:pPr>
            <w:r w:rsidRPr="00205CCC">
              <w:rPr>
                <w:i/>
                <w:iCs/>
              </w:rPr>
              <w:t>Saccharomyces cerevisiae</w:t>
            </w:r>
          </w:p>
        </w:tc>
        <w:tc>
          <w:tcPr>
            <w:tcW w:w="586" w:type="pct"/>
            <w:vAlign w:val="center"/>
          </w:tcPr>
          <w:p w14:paraId="7CD5BACD" w14:textId="03FF44E0" w:rsidR="00974577" w:rsidRDefault="00974577" w:rsidP="00974577">
            <w:pPr>
              <w:jc w:val="center"/>
            </w:pPr>
            <w:r>
              <w:t>0.89</w:t>
            </w:r>
          </w:p>
        </w:tc>
        <w:tc>
          <w:tcPr>
            <w:tcW w:w="574" w:type="pct"/>
            <w:vAlign w:val="center"/>
          </w:tcPr>
          <w:p w14:paraId="2E6C4489" w14:textId="076A7095" w:rsidR="00974577" w:rsidRDefault="00974577" w:rsidP="00974577">
            <w:pPr>
              <w:jc w:val="center"/>
            </w:pPr>
            <w:r>
              <w:t>NA</w:t>
            </w:r>
          </w:p>
        </w:tc>
        <w:tc>
          <w:tcPr>
            <w:tcW w:w="575" w:type="pct"/>
            <w:vAlign w:val="center"/>
          </w:tcPr>
          <w:p w14:paraId="0A8E0221" w14:textId="5F69D002" w:rsidR="00974577" w:rsidRDefault="00974577" w:rsidP="00974577">
            <w:pPr>
              <w:jc w:val="center"/>
            </w:pPr>
            <w:r>
              <w:t>4.1</w:t>
            </w:r>
          </w:p>
        </w:tc>
        <w:tc>
          <w:tcPr>
            <w:tcW w:w="575" w:type="pct"/>
            <w:vAlign w:val="center"/>
          </w:tcPr>
          <w:p w14:paraId="04F474F9" w14:textId="7C8864DC" w:rsidR="00974577" w:rsidRDefault="00974577" w:rsidP="00974577">
            <w:pPr>
              <w:jc w:val="center"/>
            </w:pPr>
            <w:r>
              <w:t>0.23</w:t>
            </w:r>
          </w:p>
        </w:tc>
        <w:tc>
          <w:tcPr>
            <w:tcW w:w="580" w:type="pct"/>
            <w:vAlign w:val="center"/>
          </w:tcPr>
          <w:p w14:paraId="313824C9" w14:textId="5F486BF3" w:rsidR="00974577" w:rsidRDefault="00974577" w:rsidP="00974577">
            <w:pPr>
              <w:jc w:val="center"/>
            </w:pPr>
            <w:r>
              <w:t>0.12</w:t>
            </w:r>
          </w:p>
        </w:tc>
        <w:tc>
          <w:tcPr>
            <w:tcW w:w="646" w:type="pct"/>
          </w:tcPr>
          <w:p w14:paraId="128F6D99" w14:textId="191094DD" w:rsidR="00974577" w:rsidRDefault="00974577" w:rsidP="00974577">
            <w:pPr>
              <w:jc w:val="center"/>
            </w:pPr>
            <w:r>
              <w:t>234</w:t>
            </w:r>
          </w:p>
        </w:tc>
      </w:tr>
      <w:tr w:rsidR="00974577" w14:paraId="17E6D63A" w14:textId="236C5423" w:rsidTr="00974577">
        <w:tc>
          <w:tcPr>
            <w:tcW w:w="1464" w:type="pct"/>
            <w:vAlign w:val="center"/>
          </w:tcPr>
          <w:p w14:paraId="4F2AFB1E" w14:textId="457D9DB8" w:rsidR="00974577" w:rsidRPr="00205CCC" w:rsidRDefault="00974577" w:rsidP="00974577">
            <w:pPr>
              <w:jc w:val="center"/>
              <w:rPr>
                <w:i/>
                <w:iCs/>
              </w:rPr>
            </w:pPr>
            <w:r w:rsidRPr="00205CCC">
              <w:rPr>
                <w:i/>
                <w:iCs/>
              </w:rPr>
              <w:t>Escherichia coli</w:t>
            </w:r>
          </w:p>
        </w:tc>
        <w:tc>
          <w:tcPr>
            <w:tcW w:w="586" w:type="pct"/>
            <w:vAlign w:val="center"/>
          </w:tcPr>
          <w:p w14:paraId="3EF092C1" w14:textId="024D7F67" w:rsidR="00974577" w:rsidRDefault="00974577" w:rsidP="00974577">
            <w:pPr>
              <w:jc w:val="center"/>
            </w:pPr>
            <w:r>
              <w:t>0.089</w:t>
            </w:r>
          </w:p>
        </w:tc>
        <w:tc>
          <w:tcPr>
            <w:tcW w:w="574" w:type="pct"/>
            <w:vAlign w:val="center"/>
          </w:tcPr>
          <w:p w14:paraId="2E3ABC53" w14:textId="2007CDD1" w:rsidR="00974577" w:rsidRDefault="00974577" w:rsidP="00974577">
            <w:pPr>
              <w:jc w:val="center"/>
            </w:pPr>
            <w:r>
              <w:t>0.069</w:t>
            </w:r>
          </w:p>
        </w:tc>
        <w:tc>
          <w:tcPr>
            <w:tcW w:w="575" w:type="pct"/>
            <w:vAlign w:val="center"/>
          </w:tcPr>
          <w:p w14:paraId="1E577733" w14:textId="43575083" w:rsidR="00974577" w:rsidRDefault="00974577" w:rsidP="00974577">
            <w:pPr>
              <w:jc w:val="center"/>
            </w:pPr>
            <w:r>
              <w:t>0.066</w:t>
            </w:r>
          </w:p>
        </w:tc>
        <w:tc>
          <w:tcPr>
            <w:tcW w:w="575" w:type="pct"/>
            <w:vAlign w:val="center"/>
          </w:tcPr>
          <w:p w14:paraId="1C84981A" w14:textId="17924EC0" w:rsidR="00974577" w:rsidRDefault="00974577" w:rsidP="00974577">
            <w:pPr>
              <w:jc w:val="center"/>
            </w:pPr>
            <w:r>
              <w:t>0.058</w:t>
            </w:r>
          </w:p>
        </w:tc>
        <w:tc>
          <w:tcPr>
            <w:tcW w:w="580" w:type="pct"/>
            <w:vAlign w:val="center"/>
          </w:tcPr>
          <w:p w14:paraId="25CBD63E" w14:textId="2EEF665F" w:rsidR="00974577" w:rsidRDefault="00974577" w:rsidP="00974577">
            <w:pPr>
              <w:jc w:val="center"/>
            </w:pPr>
            <w:r>
              <w:t>0.058</w:t>
            </w:r>
          </w:p>
        </w:tc>
        <w:tc>
          <w:tcPr>
            <w:tcW w:w="646" w:type="pct"/>
          </w:tcPr>
          <w:p w14:paraId="0DE4761E" w14:textId="239817EA" w:rsidR="00974577" w:rsidRDefault="00974577" w:rsidP="00974577">
            <w:pPr>
              <w:jc w:val="center"/>
            </w:pPr>
            <w:r>
              <w:t>113.1</w:t>
            </w:r>
          </w:p>
        </w:tc>
      </w:tr>
      <w:tr w:rsidR="00974577" w14:paraId="29E8A4E6" w14:textId="1094279B" w:rsidTr="00974577">
        <w:tc>
          <w:tcPr>
            <w:tcW w:w="1464" w:type="pct"/>
            <w:vAlign w:val="center"/>
          </w:tcPr>
          <w:p w14:paraId="0DB53069" w14:textId="7F18832B" w:rsidR="00974577" w:rsidRPr="00205CCC" w:rsidRDefault="00974577" w:rsidP="00974577">
            <w:pPr>
              <w:jc w:val="center"/>
              <w:rPr>
                <w:i/>
                <w:iCs/>
              </w:rPr>
            </w:pPr>
            <w:r w:rsidRPr="00205CCC">
              <w:rPr>
                <w:i/>
                <w:iCs/>
              </w:rPr>
              <w:t>Salmonella enterica</w:t>
            </w:r>
          </w:p>
        </w:tc>
        <w:tc>
          <w:tcPr>
            <w:tcW w:w="586" w:type="pct"/>
            <w:vAlign w:val="center"/>
          </w:tcPr>
          <w:p w14:paraId="7B0EEE9A" w14:textId="42A164EC" w:rsidR="00974577" w:rsidRDefault="00974577" w:rsidP="00974577">
            <w:pPr>
              <w:jc w:val="center"/>
            </w:pPr>
            <w:r>
              <w:t>0.089</w:t>
            </w:r>
          </w:p>
        </w:tc>
        <w:tc>
          <w:tcPr>
            <w:tcW w:w="574" w:type="pct"/>
            <w:vAlign w:val="center"/>
          </w:tcPr>
          <w:p w14:paraId="06E48E92" w14:textId="3C389EBF" w:rsidR="00974577" w:rsidRDefault="00974577" w:rsidP="00974577">
            <w:pPr>
              <w:jc w:val="center"/>
            </w:pPr>
            <w:r>
              <w:t>0.07</w:t>
            </w:r>
          </w:p>
        </w:tc>
        <w:tc>
          <w:tcPr>
            <w:tcW w:w="575" w:type="pct"/>
            <w:vAlign w:val="center"/>
          </w:tcPr>
          <w:p w14:paraId="093E3E00" w14:textId="7C7D3853" w:rsidR="00974577" w:rsidRDefault="00974577" w:rsidP="00974577">
            <w:pPr>
              <w:jc w:val="center"/>
            </w:pPr>
            <w:r>
              <w:t>0.067</w:t>
            </w:r>
          </w:p>
        </w:tc>
        <w:tc>
          <w:tcPr>
            <w:tcW w:w="575" w:type="pct"/>
            <w:vAlign w:val="center"/>
          </w:tcPr>
          <w:p w14:paraId="33DD3A00" w14:textId="62E3D4EB" w:rsidR="00974577" w:rsidRDefault="00974577" w:rsidP="00974577">
            <w:pPr>
              <w:jc w:val="center"/>
            </w:pPr>
            <w:r>
              <w:t>0.059</w:t>
            </w:r>
          </w:p>
        </w:tc>
        <w:tc>
          <w:tcPr>
            <w:tcW w:w="580" w:type="pct"/>
            <w:vAlign w:val="center"/>
          </w:tcPr>
          <w:p w14:paraId="4906EE16" w14:textId="0BB5D4B4" w:rsidR="00974577" w:rsidRDefault="00974577" w:rsidP="00974577">
            <w:pPr>
              <w:jc w:val="center"/>
            </w:pPr>
            <w:r>
              <w:t>0.059</w:t>
            </w:r>
          </w:p>
        </w:tc>
        <w:tc>
          <w:tcPr>
            <w:tcW w:w="646" w:type="pct"/>
          </w:tcPr>
          <w:p w14:paraId="1EC01C75" w14:textId="1CDA245B" w:rsidR="00974577" w:rsidRDefault="00974577" w:rsidP="00974577">
            <w:pPr>
              <w:jc w:val="center"/>
            </w:pPr>
            <w:r>
              <w:t>115.05</w:t>
            </w:r>
          </w:p>
        </w:tc>
      </w:tr>
      <w:tr w:rsidR="00974577" w14:paraId="14074C73" w14:textId="4B10825B" w:rsidTr="00974577">
        <w:tc>
          <w:tcPr>
            <w:tcW w:w="1464" w:type="pct"/>
            <w:vAlign w:val="center"/>
          </w:tcPr>
          <w:p w14:paraId="5D0ADC67" w14:textId="55840264" w:rsidR="00974577" w:rsidRPr="00205CCC" w:rsidRDefault="00974577" w:rsidP="00974577">
            <w:pPr>
              <w:jc w:val="center"/>
              <w:rPr>
                <w:i/>
                <w:iCs/>
              </w:rPr>
            </w:pPr>
            <w:r w:rsidRPr="00205CCC">
              <w:rPr>
                <w:i/>
                <w:iCs/>
              </w:rPr>
              <w:t>Lactobacillus fermentum</w:t>
            </w:r>
          </w:p>
        </w:tc>
        <w:tc>
          <w:tcPr>
            <w:tcW w:w="586" w:type="pct"/>
            <w:vAlign w:val="center"/>
          </w:tcPr>
          <w:p w14:paraId="04B634E3" w14:textId="170C0677" w:rsidR="00974577" w:rsidRDefault="00974577" w:rsidP="00974577">
            <w:pPr>
              <w:jc w:val="center"/>
            </w:pPr>
            <w:r>
              <w:t>0.0089</w:t>
            </w:r>
          </w:p>
        </w:tc>
        <w:tc>
          <w:tcPr>
            <w:tcW w:w="574" w:type="pct"/>
            <w:vAlign w:val="center"/>
          </w:tcPr>
          <w:p w14:paraId="5D17974B" w14:textId="50EB628F" w:rsidR="00974577" w:rsidRDefault="00974577" w:rsidP="00974577">
            <w:pPr>
              <w:jc w:val="center"/>
            </w:pPr>
            <w:r>
              <w:t>0.012</w:t>
            </w:r>
          </w:p>
        </w:tc>
        <w:tc>
          <w:tcPr>
            <w:tcW w:w="575" w:type="pct"/>
            <w:vAlign w:val="center"/>
          </w:tcPr>
          <w:p w14:paraId="6D14063D" w14:textId="655DA410" w:rsidR="00974577" w:rsidRDefault="00974577" w:rsidP="00974577">
            <w:pPr>
              <w:jc w:val="center"/>
            </w:pPr>
            <w:r>
              <w:t>0.012</w:t>
            </w:r>
          </w:p>
        </w:tc>
        <w:tc>
          <w:tcPr>
            <w:tcW w:w="575" w:type="pct"/>
            <w:vAlign w:val="center"/>
          </w:tcPr>
          <w:p w14:paraId="344044E0" w14:textId="596C2BEA" w:rsidR="00974577" w:rsidRDefault="00974577" w:rsidP="00974577">
            <w:pPr>
              <w:jc w:val="center"/>
            </w:pPr>
            <w:r>
              <w:t>0.015</w:t>
            </w:r>
          </w:p>
        </w:tc>
        <w:tc>
          <w:tcPr>
            <w:tcW w:w="580" w:type="pct"/>
            <w:vAlign w:val="center"/>
          </w:tcPr>
          <w:p w14:paraId="209F22D0" w14:textId="32F49ECA" w:rsidR="00974577" w:rsidRDefault="00974577" w:rsidP="00974577">
            <w:pPr>
              <w:jc w:val="center"/>
            </w:pPr>
            <w:r>
              <w:t>0.015</w:t>
            </w:r>
          </w:p>
        </w:tc>
        <w:tc>
          <w:tcPr>
            <w:tcW w:w="646" w:type="pct"/>
          </w:tcPr>
          <w:p w14:paraId="5365AC55" w14:textId="77B1814F" w:rsidR="00974577" w:rsidRDefault="00974577" w:rsidP="00974577">
            <w:pPr>
              <w:jc w:val="center"/>
            </w:pPr>
            <w:r w:rsidRPr="00974577">
              <w:t>29</w:t>
            </w:r>
            <w:r>
              <w:t>.</w:t>
            </w:r>
            <w:r w:rsidRPr="00974577">
              <w:t>25</w:t>
            </w:r>
          </w:p>
        </w:tc>
      </w:tr>
      <w:tr w:rsidR="00974577" w14:paraId="48FDE44F" w14:textId="7E911975" w:rsidTr="00974577">
        <w:tc>
          <w:tcPr>
            <w:tcW w:w="1464" w:type="pct"/>
            <w:vAlign w:val="center"/>
          </w:tcPr>
          <w:p w14:paraId="770C84CE" w14:textId="70FE9ABE" w:rsidR="00974577" w:rsidRPr="00205CCC" w:rsidRDefault="00974577" w:rsidP="00974577">
            <w:pPr>
              <w:jc w:val="center"/>
              <w:rPr>
                <w:i/>
                <w:iCs/>
              </w:rPr>
            </w:pPr>
            <w:r w:rsidRPr="00205CCC">
              <w:rPr>
                <w:i/>
                <w:iCs/>
              </w:rPr>
              <w:t>Enterococcus faecalis</w:t>
            </w:r>
          </w:p>
        </w:tc>
        <w:tc>
          <w:tcPr>
            <w:tcW w:w="586" w:type="pct"/>
            <w:vAlign w:val="center"/>
          </w:tcPr>
          <w:p w14:paraId="364FD968" w14:textId="3CEA35F2" w:rsidR="00974577" w:rsidRDefault="00974577" w:rsidP="00974577">
            <w:pPr>
              <w:jc w:val="center"/>
            </w:pPr>
            <w:r>
              <w:t>0.00089</w:t>
            </w:r>
          </w:p>
        </w:tc>
        <w:tc>
          <w:tcPr>
            <w:tcW w:w="574" w:type="pct"/>
            <w:vAlign w:val="center"/>
          </w:tcPr>
          <w:p w14:paraId="30544D50" w14:textId="0D995DEE" w:rsidR="00974577" w:rsidRDefault="00974577" w:rsidP="00974577">
            <w:pPr>
              <w:jc w:val="center"/>
            </w:pPr>
            <w:r>
              <w:t>0.00067</w:t>
            </w:r>
          </w:p>
        </w:tc>
        <w:tc>
          <w:tcPr>
            <w:tcW w:w="575" w:type="pct"/>
            <w:vAlign w:val="center"/>
          </w:tcPr>
          <w:p w14:paraId="2D26CA6F" w14:textId="40090EF8" w:rsidR="00974577" w:rsidRDefault="00974577" w:rsidP="00974577">
            <w:pPr>
              <w:jc w:val="center"/>
            </w:pPr>
            <w:r>
              <w:t>0.00064</w:t>
            </w:r>
          </w:p>
        </w:tc>
        <w:tc>
          <w:tcPr>
            <w:tcW w:w="575" w:type="pct"/>
            <w:vAlign w:val="center"/>
          </w:tcPr>
          <w:p w14:paraId="4430CC08" w14:textId="25DD831B" w:rsidR="00974577" w:rsidRDefault="00974577" w:rsidP="00974577">
            <w:pPr>
              <w:jc w:val="center"/>
            </w:pPr>
            <w:r>
              <w:t>0.001</w:t>
            </w:r>
          </w:p>
        </w:tc>
        <w:tc>
          <w:tcPr>
            <w:tcW w:w="580" w:type="pct"/>
            <w:vAlign w:val="center"/>
          </w:tcPr>
          <w:p w14:paraId="1F10223B" w14:textId="03A111B0" w:rsidR="00974577" w:rsidRDefault="00974577" w:rsidP="00974577">
            <w:pPr>
              <w:jc w:val="center"/>
            </w:pPr>
            <w:r>
              <w:t>0.001</w:t>
            </w:r>
          </w:p>
        </w:tc>
        <w:tc>
          <w:tcPr>
            <w:tcW w:w="646" w:type="pct"/>
          </w:tcPr>
          <w:p w14:paraId="1F8AA2E1" w14:textId="6D6F55BB" w:rsidR="00974577" w:rsidRDefault="00974577" w:rsidP="00974577">
            <w:pPr>
              <w:jc w:val="center"/>
            </w:pPr>
            <w:r w:rsidRPr="00974577">
              <w:t>1</w:t>
            </w:r>
            <w:r>
              <w:t>.</w:t>
            </w:r>
            <w:r w:rsidRPr="00974577">
              <w:t>95</w:t>
            </w:r>
          </w:p>
        </w:tc>
      </w:tr>
      <w:tr w:rsidR="00974577" w14:paraId="1D6A7423" w14:textId="24975181" w:rsidTr="00974577">
        <w:tc>
          <w:tcPr>
            <w:tcW w:w="1464" w:type="pct"/>
            <w:vAlign w:val="center"/>
          </w:tcPr>
          <w:p w14:paraId="4F2C915A" w14:textId="72836441" w:rsidR="00974577" w:rsidRPr="00205CCC" w:rsidRDefault="00974577" w:rsidP="00974577">
            <w:pPr>
              <w:jc w:val="center"/>
              <w:rPr>
                <w:i/>
                <w:iCs/>
              </w:rPr>
            </w:pPr>
            <w:r w:rsidRPr="00205CCC">
              <w:rPr>
                <w:i/>
                <w:iCs/>
              </w:rPr>
              <w:t>Cryptococcus neoformans</w:t>
            </w:r>
          </w:p>
        </w:tc>
        <w:tc>
          <w:tcPr>
            <w:tcW w:w="586" w:type="pct"/>
            <w:vAlign w:val="center"/>
          </w:tcPr>
          <w:p w14:paraId="7BD0FDB0" w14:textId="3CE2A289" w:rsidR="00974577" w:rsidRDefault="00974577" w:rsidP="00974577">
            <w:pPr>
              <w:jc w:val="center"/>
            </w:pPr>
            <w:r>
              <w:t>0.00089</w:t>
            </w:r>
          </w:p>
        </w:tc>
        <w:tc>
          <w:tcPr>
            <w:tcW w:w="574" w:type="pct"/>
            <w:vAlign w:val="center"/>
          </w:tcPr>
          <w:p w14:paraId="1BA13A88" w14:textId="67EDC493" w:rsidR="00974577" w:rsidRDefault="00974577" w:rsidP="00974577">
            <w:pPr>
              <w:jc w:val="center"/>
            </w:pPr>
            <w:r>
              <w:t>NA</w:t>
            </w:r>
          </w:p>
        </w:tc>
        <w:tc>
          <w:tcPr>
            <w:tcW w:w="575" w:type="pct"/>
            <w:vAlign w:val="center"/>
          </w:tcPr>
          <w:p w14:paraId="134F34F9" w14:textId="106B61EE" w:rsidR="00974577" w:rsidRDefault="00974577" w:rsidP="00974577">
            <w:pPr>
              <w:jc w:val="center"/>
            </w:pPr>
            <w:r>
              <w:t>0.0014</w:t>
            </w:r>
          </w:p>
        </w:tc>
        <w:tc>
          <w:tcPr>
            <w:tcW w:w="575" w:type="pct"/>
            <w:vAlign w:val="center"/>
          </w:tcPr>
          <w:p w14:paraId="60AFE575" w14:textId="3DFB6725" w:rsidR="00974577" w:rsidRDefault="00974577" w:rsidP="00974577">
            <w:pPr>
              <w:jc w:val="center"/>
            </w:pPr>
            <w:r>
              <w:t>0.00015</w:t>
            </w:r>
          </w:p>
        </w:tc>
        <w:tc>
          <w:tcPr>
            <w:tcW w:w="580" w:type="pct"/>
            <w:vAlign w:val="center"/>
          </w:tcPr>
          <w:p w14:paraId="5702B1C3" w14:textId="42F22174" w:rsidR="00974577" w:rsidRDefault="00974577" w:rsidP="00974577">
            <w:pPr>
              <w:jc w:val="center"/>
            </w:pPr>
            <w:r>
              <w:t>0.00007</w:t>
            </w:r>
          </w:p>
        </w:tc>
        <w:tc>
          <w:tcPr>
            <w:tcW w:w="646" w:type="pct"/>
          </w:tcPr>
          <w:p w14:paraId="5C1E8B71" w14:textId="1744AFD8" w:rsidR="00974577" w:rsidRDefault="00974577" w:rsidP="00974577">
            <w:pPr>
              <w:jc w:val="center"/>
            </w:pPr>
            <w:r>
              <w:t>0.</w:t>
            </w:r>
            <w:r w:rsidRPr="00974577">
              <w:t>136</w:t>
            </w:r>
            <w:r>
              <w:t>5</w:t>
            </w:r>
          </w:p>
        </w:tc>
      </w:tr>
      <w:tr w:rsidR="00974577" w14:paraId="57E820AF" w14:textId="1AD85621" w:rsidTr="00974577">
        <w:tc>
          <w:tcPr>
            <w:tcW w:w="1464" w:type="pct"/>
            <w:vAlign w:val="center"/>
          </w:tcPr>
          <w:p w14:paraId="17F62494" w14:textId="6EF550FB" w:rsidR="00974577" w:rsidRPr="00205CCC" w:rsidRDefault="00974577" w:rsidP="00974577">
            <w:pPr>
              <w:jc w:val="center"/>
              <w:rPr>
                <w:i/>
                <w:iCs/>
              </w:rPr>
            </w:pPr>
            <w:r w:rsidRPr="00205CCC">
              <w:rPr>
                <w:i/>
                <w:iCs/>
              </w:rPr>
              <w:t>Staphylococcus aureus</w:t>
            </w:r>
          </w:p>
        </w:tc>
        <w:tc>
          <w:tcPr>
            <w:tcW w:w="586" w:type="pct"/>
            <w:vAlign w:val="center"/>
          </w:tcPr>
          <w:p w14:paraId="58E60EA4" w14:textId="140FCAC5" w:rsidR="00974577" w:rsidRDefault="00974577" w:rsidP="00974577">
            <w:pPr>
              <w:jc w:val="center"/>
            </w:pPr>
            <w:r>
              <w:t>0.000089</w:t>
            </w:r>
          </w:p>
        </w:tc>
        <w:tc>
          <w:tcPr>
            <w:tcW w:w="574" w:type="pct"/>
            <w:vAlign w:val="center"/>
          </w:tcPr>
          <w:p w14:paraId="0CCC915B" w14:textId="07B3CE32" w:rsidR="00974577" w:rsidRDefault="00974577" w:rsidP="00974577">
            <w:pPr>
              <w:jc w:val="center"/>
            </w:pPr>
            <w:r>
              <w:t>0.0001</w:t>
            </w:r>
          </w:p>
        </w:tc>
        <w:tc>
          <w:tcPr>
            <w:tcW w:w="575" w:type="pct"/>
            <w:vAlign w:val="center"/>
          </w:tcPr>
          <w:p w14:paraId="1EF1197E" w14:textId="60B7BF44" w:rsidR="00974577" w:rsidRDefault="00974577" w:rsidP="00974577">
            <w:pPr>
              <w:jc w:val="center"/>
            </w:pPr>
            <w:r>
              <w:t>0.0001</w:t>
            </w:r>
          </w:p>
        </w:tc>
        <w:tc>
          <w:tcPr>
            <w:tcW w:w="575" w:type="pct"/>
            <w:vAlign w:val="center"/>
          </w:tcPr>
          <w:p w14:paraId="226BAA8D" w14:textId="45E0BFB1" w:rsidR="00974577" w:rsidRDefault="00974577" w:rsidP="00974577">
            <w:pPr>
              <w:jc w:val="center"/>
            </w:pPr>
            <w:r>
              <w:t>0.0001</w:t>
            </w:r>
          </w:p>
        </w:tc>
        <w:tc>
          <w:tcPr>
            <w:tcW w:w="580" w:type="pct"/>
            <w:vAlign w:val="center"/>
          </w:tcPr>
          <w:p w14:paraId="177AAA68" w14:textId="6F1BF25B" w:rsidR="00974577" w:rsidRDefault="00974577" w:rsidP="00974577">
            <w:pPr>
              <w:jc w:val="center"/>
            </w:pPr>
            <w:r>
              <w:t>0.0001</w:t>
            </w:r>
          </w:p>
        </w:tc>
        <w:tc>
          <w:tcPr>
            <w:tcW w:w="646" w:type="pct"/>
          </w:tcPr>
          <w:p w14:paraId="786CEEED" w14:textId="3775BB3B" w:rsidR="00974577" w:rsidRDefault="00974577" w:rsidP="00974577">
            <w:pPr>
              <w:jc w:val="center"/>
            </w:pPr>
            <w:r>
              <w:t>0.</w:t>
            </w:r>
            <w:r w:rsidRPr="00974577">
              <w:t>195</w:t>
            </w:r>
          </w:p>
        </w:tc>
      </w:tr>
    </w:tbl>
    <w:p w14:paraId="453EE94C" w14:textId="5DB79C0E"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(bp)/ploidy</w:t>
      </w:r>
      <w:r w:rsidR="00974577">
        <w:t xml:space="preserve">; </w:t>
      </w:r>
      <w:r w:rsidR="00974577" w:rsidRPr="00974577">
        <w:rPr>
          <w:vertAlign w:val="superscript"/>
        </w:rPr>
        <w:t>4</w:t>
      </w:r>
      <w:r w:rsidR="00974577">
        <w:t xml:space="preserve"> based on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w:t>
      </w:r>
      <w:r w:rsidR="00F97E08">
        <w:t xml:space="preserve"> and the Cell Number proportion per species given by Zymo</w:t>
      </w:r>
    </w:p>
    <w:p w14:paraId="3D445CDB" w14:textId="4364A188" w:rsidR="00EC6348" w:rsidRDefault="008F49B7" w:rsidP="00205CCC">
      <w:pPr>
        <w:spacing w:line="360" w:lineRule="auto"/>
        <w:ind w:firstLine="720"/>
        <w:jc w:val="both"/>
      </w:pPr>
      <w:r>
        <w:t xml:space="preserve">We </w:t>
      </w:r>
      <w:r w:rsidR="001B2FBE">
        <w:t>also took 3</w:t>
      </w:r>
      <w:r w:rsidR="00EC6348">
        <w:t xml:space="preserve"> L </w:t>
      </w:r>
      <w:r w:rsidR="001B2FBE">
        <w:t xml:space="preserve">of </w:t>
      </w:r>
      <w:r w:rsidR="00EC6348">
        <w:t xml:space="preserve">water from a fish tank containing soil, plants, roots, algae, fish, snails, and shrimp to simulate </w:t>
      </w:r>
      <w:r w:rsidR="00EC6348" w:rsidRPr="00EC6348">
        <w:t>environmental freshwater sampling</w:t>
      </w:r>
      <w:r w:rsidR="00EC6348">
        <w:t xml:space="preserve"> (Supplementary Fig. 1)</w:t>
      </w:r>
      <w:r w:rsidR="001B2FBE">
        <w:t xml:space="preserve"> using a </w:t>
      </w:r>
      <w:r w:rsidR="001B2FBE">
        <w:lastRenderedPageBreak/>
        <w:t>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ZR BashingBead Lysis Tubes (0.1 &amp; 0.5 mm)</w:t>
      </w:r>
      <w:r>
        <w:t xml:space="preserve"> (</w:t>
      </w:r>
      <w:r w:rsidRPr="00EC6348">
        <w:t>Zymo</w:t>
      </w:r>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6FE76251" w:rsidR="00205CCC" w:rsidRDefault="008F49B7" w:rsidP="00205CCC">
      <w:pPr>
        <w:spacing w:line="360" w:lineRule="auto"/>
        <w:ind w:firstLine="720"/>
        <w:jc w:val="both"/>
      </w:pPr>
      <w:r>
        <w:t xml:space="preserve">We </w:t>
      </w:r>
      <w:r w:rsidR="00205CCC">
        <w:t>beat</w:t>
      </w:r>
      <w:r>
        <w:t xml:space="preserve"> the BashingBead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Quick-DNA/RNA Microprep Plus Kit</w:t>
      </w:r>
      <w:r>
        <w:t xml:space="preserve"> (Zymo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(Zymo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3C266BBE" w14:textId="71B8D7A7" w:rsidR="00906044" w:rsidRDefault="00906044" w:rsidP="00205CCC">
      <w:pPr>
        <w:spacing w:line="360" w:lineRule="auto"/>
        <w:ind w:firstLine="720"/>
        <w:jc w:val="both"/>
      </w:pPr>
      <w:r>
        <w:lastRenderedPageBreak/>
        <w:t xml:space="preserve">The extracted DNA and RNA </w:t>
      </w:r>
      <w:r w:rsidR="001B2FBE">
        <w:t>along with the negative filtration and extraction controls were</w:t>
      </w:r>
      <w:r>
        <w:t xml:space="preserve"> sent to </w:t>
      </w:r>
      <w:r w:rsidRPr="00906044">
        <w:t xml:space="preserve">Génome Québec </w:t>
      </w:r>
      <w:r>
        <w:t xml:space="preserve">(Montreal; QC Canada) for library preparation and shotgun sequencing. </w:t>
      </w:r>
      <w:r w:rsidR="00205CCC">
        <w:t xml:space="preserve">The </w:t>
      </w:r>
      <w:r>
        <w:t>DNA librar</w:t>
      </w:r>
      <w:r w:rsidR="00205CCC">
        <w:t>y</w:t>
      </w:r>
      <w:r>
        <w:t xml:space="preserve"> w</w:t>
      </w:r>
      <w:r w:rsidR="00205CCC">
        <w:t>as</w:t>
      </w:r>
      <w:r>
        <w:t xml:space="preserve"> prepared </w:t>
      </w:r>
      <w:commentRangeStart w:id="6"/>
      <w:r w:rsidRPr="00906044">
        <w:rPr>
          <w:highlight w:val="yellow"/>
        </w:rPr>
        <w:t xml:space="preserve">with NEB Ultra II </w:t>
      </w:r>
      <w:r>
        <w:t>and</w:t>
      </w:r>
      <w:r w:rsidR="00205CCC">
        <w:t xml:space="preserve"> the </w:t>
      </w:r>
      <w:r>
        <w:t>RNA librar</w:t>
      </w:r>
      <w:r w:rsidR="00205CCC">
        <w:t>y</w:t>
      </w:r>
      <w:r>
        <w:t xml:space="preserve"> </w:t>
      </w:r>
      <w:r w:rsidRPr="00906044">
        <w:rPr>
          <w:highlight w:val="yellow"/>
        </w:rPr>
        <w:t>with NEB stranded total RNA library preparation</w:t>
      </w:r>
      <w:commentRangeEnd w:id="6"/>
      <w:r w:rsidR="003E4165">
        <w:rPr>
          <w:rStyle w:val="CommentReference"/>
        </w:rPr>
        <w:commentReference w:id="6"/>
      </w:r>
      <w:r w:rsidR="00205CCC">
        <w:t xml:space="preserve"> while skipping the mRNA enrichment step to create a total RNA library</w:t>
      </w:r>
      <w:r>
        <w:t xml:space="preserve">. During library preparation, normalization was performed based on volume instead of </w:t>
      </w:r>
      <w:r w:rsidR="00205CCC">
        <w:t>concentration</w:t>
      </w:r>
      <w:r>
        <w:t xml:space="preserve"> because we aimed for an equal relative sequencing depth between samples as compared to an equal total sequencing depth that might over- or underrepresent samples with high or low DNA/RNA amounts. The RNA librar</w:t>
      </w:r>
      <w:r w:rsidR="00205CCC">
        <w:t>y</w:t>
      </w:r>
      <w:r>
        <w:t xml:space="preserve"> yielded fragments around 230 bp length</w:t>
      </w:r>
      <w:r w:rsidR="00E05CD2">
        <w:t>,</w:t>
      </w:r>
      <w:r>
        <w:t xml:space="preserve"> and to be able to compare DNA and RNA without choosing unnecessarily long paired-end reads, both libraries were sequenced on one </w:t>
      </w:r>
      <w:r w:rsidR="00E05CD2">
        <w:t xml:space="preserve">Illumina </w:t>
      </w:r>
      <w:r>
        <w:t>MiSeq PE 150bp run.</w:t>
      </w:r>
    </w:p>
    <w:p w14:paraId="3D441BEC" w14:textId="78F005AC" w:rsidR="00E05CD2" w:rsidRDefault="00E05CD2" w:rsidP="00E05CD2">
      <w:pPr>
        <w:spacing w:line="360" w:lineRule="auto"/>
      </w:pPr>
    </w:p>
    <w:p w14:paraId="2B1688A1" w14:textId="69E4795F" w:rsidR="00E05CD2" w:rsidRPr="00776123" w:rsidRDefault="00E05CD2" w:rsidP="00E05CD2">
      <w:pPr>
        <w:spacing w:line="360" w:lineRule="auto"/>
        <w:rPr>
          <w:i/>
          <w:iCs/>
        </w:rPr>
      </w:pPr>
      <w:r w:rsidRPr="00776123">
        <w:rPr>
          <w:i/>
          <w:iCs/>
        </w:rPr>
        <w:t>Bioinformatic processing</w:t>
      </w:r>
    </w:p>
    <w:p w14:paraId="79D05422" w14:textId="33FC2429" w:rsidR="008F49B7"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r w:rsidR="007F3E17">
        <w:t xml:space="preserve">Bioproject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 </w:t>
      </w:r>
      <w:r w:rsidR="00205CCC" w:rsidRPr="00205CCC">
        <w:rPr>
          <w:highlight w:val="yellow"/>
        </w:rPr>
        <w:t>[</w:t>
      </w:r>
      <w:commentRangeStart w:id="7"/>
      <w:r w:rsidR="00205CCC" w:rsidRPr="00205CCC">
        <w:rPr>
          <w:highlight w:val="yellow"/>
        </w:rPr>
        <w:t xml:space="preserve">how much will it vary </w:t>
      </w:r>
      <w:r w:rsidR="003E4165">
        <w:rPr>
          <w:highlight w:val="yellow"/>
        </w:rPr>
        <w:t xml:space="preserve">per sample </w:t>
      </w:r>
      <w:r w:rsidR="00205CCC" w:rsidRPr="00205CCC">
        <w:rPr>
          <w:highlight w:val="yellow"/>
        </w:rPr>
        <w:t>because of our normalization method</w:t>
      </w:r>
      <w:commentRangeEnd w:id="7"/>
      <w:r w:rsidR="00537F54">
        <w:rPr>
          <w:rStyle w:val="CommentReference"/>
        </w:rPr>
        <w:commentReference w:id="7"/>
      </w:r>
      <w:r w:rsidR="00205CCC" w:rsidRPr="00205CCC">
        <w:rPr>
          <w:highlight w:val="yellow"/>
        </w:rPr>
        <w:t>?]</w:t>
      </w:r>
      <w:r w:rsidR="00205CCC">
        <w:t>,</w:t>
      </w:r>
      <w:r w:rsidRPr="00E05CD2">
        <w:t xml:space="preserve"> and</w:t>
      </w:r>
      <w:r>
        <w:t xml:space="preserve"> processed them 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r>
        <w:t xml:space="preserve">Trimmomatic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For step two (</w:t>
      </w:r>
      <w:r w:rsidR="002E3D51">
        <w:t>rRNA sorting</w:t>
      </w:r>
      <w:r w:rsidR="008D510C">
        <w:t>), we used four approaches:</w:t>
      </w:r>
      <w:r w:rsidR="002E3D51">
        <w:t xml:space="preserve"> </w:t>
      </w:r>
      <w:r w:rsidR="007F3E17">
        <w:t xml:space="preserve">1) </w:t>
      </w:r>
      <w:r w:rsidR="002E3D51">
        <w:t>alignment-based – SortMeRNA</w:t>
      </w:r>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t>fastx 1</w:t>
      </w:r>
      <w:r w:rsidR="007F3E17">
        <w:t>,</w:t>
      </w:r>
      <w:r w:rsidR="007F3E17" w:rsidRPr="007F3E17">
        <w:t xml:space="preserve"> </w:t>
      </w:r>
      <w:r w:rsidR="007F3E17" w:rsidRPr="007F3E17">
        <w:rPr>
          <w:rFonts w:ascii="Courier New" w:eastAsia="MS Mincho" w:hAnsi="Courier New" w:cs="Courier New"/>
        </w:rPr>
        <w:noBreakHyphen/>
        <w:t>num_alignments</w:t>
      </w:r>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--paired_in</w:t>
      </w:r>
      <w:r w:rsidR="0013277C">
        <w:t xml:space="preserve">, </w:t>
      </w:r>
      <w:r w:rsidR="007F3E17">
        <w:t>and other parameters set to default</w:t>
      </w:r>
      <w:r w:rsidR="002E3D51">
        <w:t xml:space="preserve">, </w:t>
      </w:r>
      <w:r w:rsidR="007F3E17">
        <w:t xml:space="preserve">2) </w:t>
      </w:r>
      <w:r w:rsidR="002E3D51">
        <w:t xml:space="preserve">HMM-based – barrnap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r w:rsidR="00537F54">
        <w:rPr>
          <w:rFonts w:ascii="Courier New" w:eastAsia="MS Mincho" w:hAnsi="Courier New" w:cs="Courier New"/>
        </w:rPr>
        <w:t>euk</w:t>
      </w:r>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--lencutoff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r w:rsidR="002E3D51">
        <w:t xml:space="preserve">kmer-based – rRNAFilter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r w:rsidR="0013277C">
        <w:t xml:space="preserve">For step </w:t>
      </w:r>
      <w:r w:rsidR="0013277C">
        <w:lastRenderedPageBreak/>
        <w:t>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r w:rsidR="002E3D51">
        <w:t xml:space="preserve">SPAdes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metaSPAdes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presets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--pre_correction</w:t>
      </w:r>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2E3D51">
        <w:rPr>
          <w:noProof/>
        </w:rPr>
        <w:t>(Grabherr et al., 2013)</w:t>
      </w:r>
      <w:r w:rsidR="002E3D51">
        <w:fldChar w:fldCharType="end"/>
      </w:r>
      <w:r w:rsidR="007F3E17">
        <w:t xml:space="preserve"> with default parameters</w:t>
      </w:r>
      <w:r w:rsidR="002E3D51">
        <w:t xml:space="preserve">, </w:t>
      </w:r>
      <w:r w:rsidR="007F3E17">
        <w:t xml:space="preserve">6) </w:t>
      </w:r>
      <w:r w:rsidR="002E3D51">
        <w:t xml:space="preserve">rnaSPAdes </w:t>
      </w:r>
      <w:r w:rsidR="002E3D51">
        <w:fldChar w:fldCharType="begin" w:fldLock="1"/>
      </w:r>
      <w:r w:rsidR="002E3D51">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2E3D51">
        <w:rPr>
          <w:noProof/>
        </w:rPr>
        <w:t>(Bushmanova et al., 2019)</w:t>
      </w:r>
      <w:r w:rsidR="002E3D51">
        <w:fldChar w:fldCharType="end"/>
      </w:r>
      <w:r w:rsidR="007F3E17">
        <w:t xml:space="preserve"> with default parameters</w:t>
      </w:r>
      <w:r w:rsidR="002E3D51">
        <w:t xml:space="preserve">, </w:t>
      </w:r>
      <w:r w:rsidR="007F3E17">
        <w:t xml:space="preserve">7) </w:t>
      </w:r>
      <w:r w:rsidR="002E3D51">
        <w:t xml:space="preserve">IDBA-tran </w:t>
      </w:r>
      <w:r w:rsidR="002E3D51">
        <w:fldChar w:fldCharType="begin" w:fldLock="1"/>
      </w:r>
      <w:r w:rsidR="002E3D51">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r w:rsidR="007F3E17" w:rsidRPr="007F3E17">
        <w:rPr>
          <w:rFonts w:ascii="Courier New" w:hAnsi="Courier New" w:cs="Courier New"/>
        </w:rPr>
        <w:t>pre_correction</w:t>
      </w:r>
      <w:r w:rsidR="007F3E17">
        <w:t xml:space="preserve"> and otherwise default parameters, </w:t>
      </w:r>
      <w:r w:rsidR="008D510C">
        <w:t>and</w:t>
      </w:r>
      <w:r w:rsidR="002E3D51">
        <w:t xml:space="preserve"> </w:t>
      </w:r>
      <w:r w:rsidR="007F3E17">
        <w:t xml:space="preserve">8) </w:t>
      </w:r>
      <w:r w:rsidR="002E3D51" w:rsidRPr="002E3D51">
        <w:t>Trans-ABySS</w:t>
      </w:r>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r w:rsidR="008D510C" w:rsidRPr="00776123">
        <w:t>For</w:t>
      </w:r>
      <w:r w:rsidR="008D510C">
        <w:t xml:space="preserve"> step four (mapping </w:t>
      </w:r>
      <w:r w:rsidR="00205CCC">
        <w:t xml:space="preserve">individual sample </w:t>
      </w:r>
      <w:r w:rsidR="008D510C">
        <w:t xml:space="preserve">reads back to scaffolds), we used two programs, </w:t>
      </w:r>
      <w:r w:rsidR="007F3E17">
        <w:t xml:space="preserve">1) </w:t>
      </w:r>
      <w:r w:rsidR="008D510C">
        <w:t xml:space="preserve">BWA </w:t>
      </w:r>
      <w:r w:rsidR="008D510C">
        <w:fldChar w:fldCharType="begin" w:fldLock="1"/>
      </w:r>
      <w:r w:rsidR="008D510C">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8D510C">
        <w:rPr>
          <w:rFonts w:ascii="Cambria Math" w:hAnsi="Cambria Math" w:cs="Cambria Math"/>
        </w:rPr>
        <w:instrText>∼</w:instrText>
      </w:r>
      <w:r w:rsidR="008D510C">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rsidR="008D510C">
        <w:fldChar w:fldCharType="separate"/>
      </w:r>
      <w:r w:rsidR="008D510C" w:rsidRPr="008D510C">
        <w:rPr>
          <w:noProof/>
        </w:rPr>
        <w:t>(Li and Durbin, 2009)</w:t>
      </w:r>
      <w:r w:rsidR="008D510C">
        <w:fldChar w:fldCharType="end"/>
      </w:r>
      <w:r w:rsidR="008D510C">
        <w:t xml:space="preserve"> </w:t>
      </w:r>
      <w:r w:rsidR="0013277C">
        <w:t xml:space="preserve">with default parameters </w:t>
      </w:r>
      <w:r w:rsidR="008D510C">
        <w:t xml:space="preserve">and </w:t>
      </w:r>
      <w:r w:rsidR="007F3E17">
        <w:t xml:space="preserve">2) </w:t>
      </w:r>
      <w:r w:rsidR="008D510C">
        <w:t xml:space="preserve">Bowtie2 </w:t>
      </w:r>
      <w:r w:rsidR="008D510C">
        <w:fldChar w:fldCharType="begin" w:fldLock="1"/>
      </w:r>
      <w:r w:rsidR="008D510C">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rsidR="008D510C">
        <w:fldChar w:fldCharType="separate"/>
      </w:r>
      <w:r w:rsidR="008D510C" w:rsidRPr="008D510C">
        <w:rPr>
          <w:noProof/>
        </w:rPr>
        <w:t>(Langmead and Salzberg, 2012)</w:t>
      </w:r>
      <w:r w:rsidR="008D510C">
        <w:fldChar w:fldCharType="end"/>
      </w:r>
      <w:r w:rsidR="007F3E17">
        <w:t xml:space="preserve"> with default parameters</w:t>
      </w:r>
      <w:r w:rsidR="008D510C">
        <w:t>. For step five (</w:t>
      </w:r>
      <w:r w:rsidR="008F5195">
        <w:t>reference database</w:t>
      </w:r>
      <w:r w:rsidR="008D510C">
        <w:t xml:space="preserve">), we used the reference databases NCBI nt </w:t>
      </w:r>
      <w:r w:rsidR="008D510C">
        <w:fldChar w:fldCharType="begin" w:fldLock="1"/>
      </w:r>
      <w:r w:rsidR="008D510C">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rsidR="008D510C">
        <w:fldChar w:fldCharType="separate"/>
      </w:r>
      <w:r w:rsidR="008D510C" w:rsidRPr="008D510C">
        <w:rPr>
          <w:noProof/>
        </w:rPr>
        <w:t>(Agarwala et al., 2016)</w:t>
      </w:r>
      <w:r w:rsidR="008D510C">
        <w:fldChar w:fldCharType="end"/>
      </w:r>
      <w:r w:rsidR="008D510C">
        <w:t>, downloaded on 03 Feb 2020, and the reference database SILVA</w:t>
      </w:r>
      <w:r w:rsidR="007F3E17">
        <w:t>132</w:t>
      </w:r>
      <w:r w:rsidR="0013277C">
        <w:t>_NR99</w:t>
      </w:r>
      <w:r w:rsidR="008D510C">
        <w:t xml:space="preserve"> </w:t>
      </w:r>
      <w:r w:rsidR="008D510C">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rsidR="008D510C">
        <w:fldChar w:fldCharType="separate"/>
      </w:r>
      <w:r w:rsidR="008D510C" w:rsidRPr="008D510C">
        <w:rPr>
          <w:noProof/>
        </w:rPr>
        <w:t>(Quast et al., 2013)</w:t>
      </w:r>
      <w:r w:rsidR="008D510C">
        <w:fldChar w:fldCharType="end"/>
      </w:r>
      <w:r w:rsidR="008D510C">
        <w:t xml:space="preserve">, downloaded on </w:t>
      </w:r>
      <w:r w:rsidR="006F5F4E">
        <w:t>28</w:t>
      </w:r>
      <w:r w:rsidR="008D510C">
        <w:t xml:space="preserve"> </w:t>
      </w:r>
      <w:r w:rsidR="006F5F4E">
        <w:t>Aug</w:t>
      </w:r>
      <w:r w:rsidR="008D510C">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rsidR="008D510C">
        <w:t xml:space="preserve">. </w:t>
      </w:r>
      <w:r w:rsidR="008F5195">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justblast </w:t>
      </w:r>
      <w:r w:rsidR="007F3E17">
        <w:fldChar w:fldCharType="begin" w:fldLock="1"/>
      </w:r>
      <w:r w:rsidR="007F3E17">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and keeping the hit with the highest bitscore</w:t>
      </w:r>
      <w:r w:rsidR="00776123">
        <w:t xml:space="preserve"> per sequence</w:t>
      </w:r>
      <w:r w:rsidR="008D510C">
        <w:t xml:space="preserve">, </w:t>
      </w:r>
      <w:r w:rsidR="00776123">
        <w:t xml:space="preserve">and </w:t>
      </w:r>
      <w:r w:rsidR="007F3E17">
        <w:t>4) justblast</w:t>
      </w:r>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rsidR="008F5195">
        <w:t xml:space="preserve"> (</w:t>
      </w:r>
      <w:r w:rsidR="008D510C">
        <w:t>based on steps performed by the program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8D510C">
        <w:t xml:space="preserve">: filtering out hits below a bitscore of 155, only keeping hits within 2% of the best bitscore of each sequence, applying a cut-off for taxonomic ranks based on </w:t>
      </w:r>
      <w:r w:rsidR="00776123">
        <w:t xml:space="preserve">BLAST </w:t>
      </w:r>
      <w:r w:rsidR="008D510C">
        <w:t>pident values, and identifying the LCA of each sequence)</w:t>
      </w:r>
      <w:r w:rsidR="00776123">
        <w:t>.</w:t>
      </w:r>
    </w:p>
    <w:p w14:paraId="5494EAA5" w14:textId="036C2C8D" w:rsidR="00776123" w:rsidRDefault="00776123" w:rsidP="007A090D">
      <w:pPr>
        <w:spacing w:line="360" w:lineRule="auto"/>
        <w:ind w:firstLine="720"/>
        <w:jc w:val="both"/>
      </w:pPr>
      <w:r>
        <w:t xml:space="preserve">To be able to compare the taxonomic </w:t>
      </w:r>
      <w:r w:rsidR="007A090D">
        <w:t>classification</w:t>
      </w:r>
      <w:r>
        <w:t xml:space="preserve"> results </w:t>
      </w:r>
      <w:r w:rsidR="007A090D">
        <w:t>based on</w:t>
      </w:r>
      <w:r>
        <w:t xml:space="preserve"> SILVA and NCBI nt, we standardized the taxonomy by translating </w:t>
      </w:r>
      <w:r w:rsidR="00205CCC">
        <w:t xml:space="preserve">the taxonomy of </w:t>
      </w:r>
      <w:r>
        <w:t>all SILVA hits into NCBI staxids using an in-house script.</w:t>
      </w:r>
    </w:p>
    <w:p w14:paraId="44547772" w14:textId="571D977C" w:rsidR="008D510C" w:rsidRDefault="008D510C" w:rsidP="007A090D">
      <w:pPr>
        <w:spacing w:line="360" w:lineRule="auto"/>
        <w:ind w:firstLine="720"/>
        <w:jc w:val="both"/>
      </w:pPr>
      <w:r>
        <w:lastRenderedPageBreak/>
        <w:t xml:space="preserve">We generated a pipeline for all combinations of steps and programs, and the full code </w:t>
      </w:r>
      <w:r w:rsidR="00776123">
        <w:t xml:space="preserve">with </w:t>
      </w:r>
      <w:r w:rsidR="00205CCC">
        <w:t xml:space="preserve">all </w:t>
      </w:r>
      <w:r w:rsidR="00776123">
        <w:t>program parameters and</w:t>
      </w:r>
      <w:r>
        <w:t xml:space="preserve"> versions</w:t>
      </w:r>
      <w:r w:rsidR="00776123">
        <w:t>, as well as the scripts for translating SILVA taxonomy to NCBI staxids,</w:t>
      </w:r>
      <w:r>
        <w:t xml:space="preserve"> </w:t>
      </w:r>
      <w:r w:rsidR="00776123">
        <w:t>are</w:t>
      </w:r>
      <w:r>
        <w:t xml:space="preserve"> available on GitHub (</w:t>
      </w:r>
      <w:r w:rsidRPr="00124D78">
        <w:rPr>
          <w:highlight w:val="yellow"/>
        </w:rPr>
        <w:t>XXX</w:t>
      </w:r>
      <w:r>
        <w:t>).</w:t>
      </w:r>
    </w:p>
    <w:p w14:paraId="2DAFC3E8" w14:textId="6823D08F" w:rsidR="007F3E17" w:rsidRDefault="008F5195" w:rsidP="00E05CD2">
      <w:pPr>
        <w:spacing w:line="360" w:lineRule="auto"/>
      </w:pPr>
      <w:r>
        <w:rPr>
          <w:noProof/>
        </w:rPr>
        <w:drawing>
          <wp:inline distT="0" distB="0" distL="0" distR="0" wp14:anchorId="4104DDA2" wp14:editId="7B5F3F43">
            <wp:extent cx="5943600" cy="71596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59625"/>
                    </a:xfrm>
                    <a:prstGeom prst="rect">
                      <a:avLst/>
                    </a:prstGeom>
                  </pic:spPr>
                </pic:pic>
              </a:graphicData>
            </a:graphic>
          </wp:inline>
        </w:drawing>
      </w:r>
    </w:p>
    <w:p w14:paraId="60B65432" w14:textId="77777777" w:rsidR="007F3E17" w:rsidRDefault="007F3E17" w:rsidP="00E05CD2">
      <w:pPr>
        <w:spacing w:line="360" w:lineRule="auto"/>
      </w:pPr>
    </w:p>
    <w:p w14:paraId="46CD1229" w14:textId="36BE4051" w:rsidR="00776123" w:rsidRPr="00776123" w:rsidRDefault="00776123" w:rsidP="00E05CD2">
      <w:pPr>
        <w:spacing w:line="360" w:lineRule="auto"/>
        <w:rPr>
          <w:i/>
          <w:iCs/>
        </w:rPr>
      </w:pPr>
      <w:r w:rsidRPr="00776123">
        <w:rPr>
          <w:i/>
          <w:iCs/>
        </w:rPr>
        <w:t>Statistical evaluation</w:t>
      </w:r>
      <w:r w:rsidR="00DA0048">
        <w:rPr>
          <w:i/>
          <w:iCs/>
        </w:rPr>
        <w:t xml:space="preserve"> – by Julia Harv</w:t>
      </w:r>
      <w:r w:rsidR="000D17B1">
        <w:rPr>
          <w:i/>
          <w:iCs/>
        </w:rPr>
        <w:t>ie</w:t>
      </w:r>
    </w:p>
    <w:p w14:paraId="3A318345" w14:textId="1A896C76" w:rsidR="0045300C" w:rsidRDefault="0045300C" w:rsidP="0045300C">
      <w:pPr>
        <w:pStyle w:val="ListParagraph"/>
        <w:numPr>
          <w:ilvl w:val="0"/>
          <w:numId w:val="10"/>
        </w:numPr>
        <w:spacing w:line="360" w:lineRule="auto"/>
      </w:pPr>
      <w:r>
        <w:t xml:space="preserve">3 questions to be </w:t>
      </w:r>
      <w:r w:rsidR="00DA0048">
        <w:t>answered</w:t>
      </w:r>
    </w:p>
    <w:p w14:paraId="0E781D9E" w14:textId="7BB3B03E" w:rsidR="00DA0048" w:rsidRDefault="007C5BBC" w:rsidP="007C5BBC">
      <w:pPr>
        <w:pStyle w:val="ListParagraph"/>
        <w:numPr>
          <w:ilvl w:val="0"/>
          <w:numId w:val="10"/>
        </w:numPr>
        <w:spacing w:line="360" w:lineRule="auto"/>
      </w:pPr>
      <w:r>
        <w:t xml:space="preserve">Question 1: Which </w:t>
      </w:r>
      <w:r w:rsidR="00DA0048">
        <w:t>steps</w:t>
      </w:r>
      <w:r>
        <w:t xml:space="preserve"> of the pipeline have the most statistical significance in </w:t>
      </w:r>
      <w:r w:rsidR="00B20B54">
        <w:t>reproducing</w:t>
      </w:r>
      <w:r>
        <w:t xml:space="preserve"> the </w:t>
      </w:r>
      <w:r w:rsidR="00B20B54">
        <w:t>mock</w:t>
      </w:r>
      <w:r w:rsidR="00DA0048">
        <w:t xml:space="preserve"> community</w:t>
      </w:r>
      <w:r>
        <w:t xml:space="preserve"> data</w:t>
      </w:r>
      <w:r w:rsidR="00B20B54">
        <w:t xml:space="preserve"> composition</w:t>
      </w:r>
      <w:r>
        <w:t>?</w:t>
      </w:r>
    </w:p>
    <w:p w14:paraId="1F50CAF0" w14:textId="77777777" w:rsidR="00DA0048" w:rsidRDefault="007C5BBC" w:rsidP="007C5BBC">
      <w:pPr>
        <w:pStyle w:val="ListParagraph"/>
        <w:numPr>
          <w:ilvl w:val="1"/>
          <w:numId w:val="10"/>
        </w:numPr>
        <w:spacing w:line="360" w:lineRule="auto"/>
      </w:pPr>
      <w:r>
        <w:t>Can answer by building a regression model in R.</w:t>
      </w:r>
    </w:p>
    <w:p w14:paraId="45E6AF71" w14:textId="572FF173" w:rsidR="00A60820" w:rsidRDefault="007C5BBC" w:rsidP="00537F54">
      <w:pPr>
        <w:pStyle w:val="ListParagraph"/>
        <w:numPr>
          <w:ilvl w:val="1"/>
          <w:numId w:val="10"/>
        </w:numPr>
        <w:spacing w:line="360" w:lineRule="auto"/>
      </w:pPr>
      <w:r>
        <w:t>Each step</w:t>
      </w:r>
      <w:r w:rsidR="009C2C21">
        <w:t xml:space="preserve"> in the pipeline</w:t>
      </w:r>
      <w:r>
        <w:t xml:space="preserve"> would be an independent variable (x</w:t>
      </w:r>
      <w:r w:rsidRPr="00A60820">
        <w:rPr>
          <w:vertAlign w:val="subscript"/>
        </w:rPr>
        <w:t>1</w:t>
      </w:r>
      <w:r>
        <w:t>, x</w:t>
      </w:r>
      <w:r w:rsidRPr="00A60820">
        <w:rPr>
          <w:vertAlign w:val="subscript"/>
        </w:rPr>
        <w:t>2</w:t>
      </w:r>
      <w:r>
        <w:t>, x</w:t>
      </w:r>
      <w:r w:rsidRPr="00A60820">
        <w:rPr>
          <w:vertAlign w:val="subscript"/>
        </w:rPr>
        <w:t>3</w:t>
      </w:r>
      <w:r>
        <w:t>, x</w:t>
      </w:r>
      <w:r w:rsidRPr="00A60820">
        <w:rPr>
          <w:vertAlign w:val="subscript"/>
        </w:rPr>
        <w:t>4</w:t>
      </w:r>
      <w:r>
        <w:t>, x</w:t>
      </w:r>
      <w:r w:rsidRPr="00A60820">
        <w:rPr>
          <w:vertAlign w:val="subscript"/>
        </w:rPr>
        <w:t>5</w:t>
      </w:r>
      <w:r>
        <w:t xml:space="preserve">) with </w:t>
      </w:r>
      <w:r w:rsidR="00DA0048">
        <w:t>programs</w:t>
      </w:r>
      <w:r w:rsidR="009C2C21">
        <w:t xml:space="preserve"> for </w:t>
      </w:r>
      <w:r w:rsidR="00A60820">
        <w:t>each</w:t>
      </w:r>
      <w:r w:rsidR="009C2C21">
        <w:t xml:space="preserve"> step</w:t>
      </w:r>
      <w:r>
        <w:t xml:space="preserve"> coded as a dummy variable.</w:t>
      </w:r>
    </w:p>
    <w:p w14:paraId="03728944" w14:textId="77777777" w:rsidR="000D17B1" w:rsidRDefault="001D1F2D" w:rsidP="000D17B1">
      <w:pPr>
        <w:pStyle w:val="ListParagraph"/>
        <w:numPr>
          <w:ilvl w:val="2"/>
          <w:numId w:val="10"/>
        </w:numPr>
        <w:spacing w:line="360" w:lineRule="auto"/>
      </w:pPr>
      <w:r>
        <w:t xml:space="preserve">Note: the order of independent variables in the regression model will be important and has an impact </w:t>
      </w:r>
      <w:r w:rsidRPr="001D1F2D">
        <w:t xml:space="preserve">on the dependent variable (y). </w:t>
      </w:r>
      <w:r>
        <w:t xml:space="preserve">Therefore, we will perform a grid search to identify the optimal order of </w:t>
      </w:r>
      <w:r w:rsidRPr="000D17B1">
        <w:t>independent variables.</w:t>
      </w:r>
    </w:p>
    <w:p w14:paraId="3EF11291" w14:textId="55C1B611" w:rsidR="001A4A7E" w:rsidRPr="000D17B1" w:rsidRDefault="007C5BBC" w:rsidP="000D17B1">
      <w:pPr>
        <w:pStyle w:val="ListParagraph"/>
        <w:numPr>
          <w:ilvl w:val="1"/>
          <w:numId w:val="10"/>
        </w:numPr>
        <w:spacing w:line="360" w:lineRule="auto"/>
      </w:pPr>
      <w:r w:rsidRPr="000D17B1">
        <w:t xml:space="preserve">Dependent variable (y) will be the </w:t>
      </w:r>
      <w:r w:rsidR="009C2C21" w:rsidRPr="000D17B1">
        <w:t>absolute differen</w:t>
      </w:r>
      <w:r w:rsidR="001A4A7E" w:rsidRPr="000D17B1">
        <w:t>ce</w:t>
      </w:r>
      <w:r w:rsidR="009C2C21" w:rsidRPr="000D17B1">
        <w:t xml:space="preserve"> between </w:t>
      </w:r>
      <w:r w:rsidR="00A60820" w:rsidRPr="000D17B1">
        <w:t>the expected community (</w:t>
      </w:r>
      <w:r w:rsidR="000D17B1" w:rsidRPr="000D17B1">
        <w:t>relative proportions of the mock community given in table 1</w:t>
      </w:r>
      <w:r w:rsidR="00A60820" w:rsidRPr="000D17B1">
        <w:t>)</w:t>
      </w:r>
      <w:r w:rsidR="009C2C21" w:rsidRPr="000D17B1">
        <w:t xml:space="preserve"> and</w:t>
      </w:r>
      <w:r w:rsidR="009C2C21" w:rsidRPr="001D1F2D">
        <w:t xml:space="preserve"> observed </w:t>
      </w:r>
      <w:r w:rsidR="00A60820" w:rsidRPr="001D1F2D">
        <w:t>community</w:t>
      </w:r>
      <w:r w:rsidR="009C2C21" w:rsidRPr="001D1F2D">
        <w:t xml:space="preserve"> </w:t>
      </w:r>
      <w:r w:rsidR="00A60820" w:rsidRPr="001D1F2D">
        <w:t>generated</w:t>
      </w:r>
      <w:r w:rsidR="009C2C21" w:rsidRPr="001D1F2D">
        <w:t xml:space="preserve"> by </w:t>
      </w:r>
      <w:r w:rsidR="00B20B54" w:rsidRPr="001D1F2D">
        <w:t>each</w:t>
      </w:r>
      <w:r w:rsidR="009C2C21" w:rsidRPr="001D1F2D">
        <w:t xml:space="preserve"> pipeline</w:t>
      </w:r>
      <w:r w:rsidR="00A60820" w:rsidRPr="001D1F2D">
        <w:t xml:space="preserve"> and</w:t>
      </w:r>
      <w:r w:rsidR="009C2C21" w:rsidRPr="001D1F2D">
        <w:t xml:space="preserve"> represented by the independent variables. </w:t>
      </w:r>
    </w:p>
    <w:p w14:paraId="63AB93C8" w14:textId="0B0C8A43" w:rsidR="00B20B54" w:rsidRPr="001D1F2D" w:rsidRDefault="00B20B54" w:rsidP="007C5BBC">
      <w:pPr>
        <w:pStyle w:val="ListParagraph"/>
        <w:numPr>
          <w:ilvl w:val="1"/>
          <w:numId w:val="10"/>
        </w:numPr>
        <w:spacing w:line="360" w:lineRule="auto"/>
      </w:pPr>
      <w:r w:rsidRPr="001D1F2D">
        <w:t>That way, we can identify which steps of the pipeline have a significant</w:t>
      </w:r>
      <w:r w:rsidR="000D17B1">
        <w:t xml:space="preserve"> or no significant</w:t>
      </w:r>
      <w:r w:rsidRPr="001D1F2D">
        <w:t xml:space="preserve"> impact on the results.</w:t>
      </w:r>
    </w:p>
    <w:p w14:paraId="3A0ACA18" w14:textId="2BBFF154" w:rsidR="00B20B54" w:rsidRDefault="00B20B54" w:rsidP="00B20B54">
      <w:pPr>
        <w:pStyle w:val="ListParagraph"/>
        <w:numPr>
          <w:ilvl w:val="1"/>
          <w:numId w:val="10"/>
        </w:numPr>
        <w:spacing w:line="360" w:lineRule="auto"/>
      </w:pPr>
      <w:r>
        <w:t>Due to the massive number of pipelines (2000+) this step will also act as a filtering step. If a step in the pipeline is found to not have statistically significance in determining the community data, then it doesn’t matter statistically which program we use in that step. Therefore, a single program of that step will be selected (with good reasoning) and pipelines involving this program in that step will be kept, while pipelines that involve other programs in that step will be filtered out. This will reduce the number of pipelines to analyze.</w:t>
      </w:r>
    </w:p>
    <w:p w14:paraId="35FF4FAA" w14:textId="77777777" w:rsidR="001A4A7E" w:rsidRDefault="001A4A7E" w:rsidP="007C5BBC">
      <w:pPr>
        <w:spacing w:line="360" w:lineRule="auto"/>
      </w:pPr>
    </w:p>
    <w:p w14:paraId="67B82D05" w14:textId="148F7D17" w:rsidR="000D46B8" w:rsidRDefault="007C5BBC" w:rsidP="000D46B8">
      <w:pPr>
        <w:pStyle w:val="ListParagraph"/>
        <w:numPr>
          <w:ilvl w:val="0"/>
          <w:numId w:val="11"/>
        </w:numPr>
        <w:spacing w:line="360" w:lineRule="auto"/>
      </w:pPr>
      <w:r>
        <w:t xml:space="preserve">Question 2: Which pipelines produce </w:t>
      </w:r>
      <w:r w:rsidR="000D46B8">
        <w:t>community composition</w:t>
      </w:r>
      <w:r>
        <w:t xml:space="preserve"> data that </w:t>
      </w:r>
      <w:r w:rsidR="000D46B8">
        <w:t>does not significantly differ from</w:t>
      </w:r>
      <w:r>
        <w:t xml:space="preserve"> the expected </w:t>
      </w:r>
      <w:r w:rsidR="000D46B8">
        <w:t>community composition, and which pipelines differ the least from the expected?</w:t>
      </w:r>
    </w:p>
    <w:p w14:paraId="672B13CA" w14:textId="77777777" w:rsidR="000D46B8" w:rsidRDefault="007C5BBC" w:rsidP="00537F54">
      <w:pPr>
        <w:pStyle w:val="ListParagraph"/>
        <w:numPr>
          <w:ilvl w:val="1"/>
          <w:numId w:val="11"/>
        </w:numPr>
        <w:spacing w:line="360" w:lineRule="auto"/>
      </w:pPr>
      <w:r>
        <w:lastRenderedPageBreak/>
        <w:t xml:space="preserve">Can </w:t>
      </w:r>
      <w:r w:rsidR="000D46B8">
        <w:t xml:space="preserve">be </w:t>
      </w:r>
      <w:r>
        <w:t>answer</w:t>
      </w:r>
      <w:r w:rsidR="000D46B8">
        <w:t>ed</w:t>
      </w:r>
      <w:r>
        <w:t xml:space="preserve"> using a chi squared test.</w:t>
      </w:r>
    </w:p>
    <w:p w14:paraId="3C4F081D" w14:textId="77777777" w:rsidR="000D46B8" w:rsidRDefault="007C5BBC" w:rsidP="00537F54">
      <w:pPr>
        <w:pStyle w:val="ListParagraph"/>
        <w:numPr>
          <w:ilvl w:val="1"/>
          <w:numId w:val="11"/>
        </w:numPr>
        <w:spacing w:line="360" w:lineRule="auto"/>
      </w:pPr>
      <w:r>
        <w:t xml:space="preserve">This can be done using base R functions. </w:t>
      </w:r>
      <w:r w:rsidR="009C2C21">
        <w:t>Using expected values calculated</w:t>
      </w:r>
      <w:r w:rsidR="006D7787">
        <w:t xml:space="preserve"> for question 1</w:t>
      </w:r>
      <w:r w:rsidR="009C2C21">
        <w:t>.</w:t>
      </w:r>
    </w:p>
    <w:p w14:paraId="2CA9B0B6" w14:textId="2D9F224D" w:rsidR="000D46B8" w:rsidRDefault="007C5BBC" w:rsidP="007C5BBC">
      <w:pPr>
        <w:pStyle w:val="ListParagraph"/>
        <w:numPr>
          <w:ilvl w:val="1"/>
          <w:numId w:val="11"/>
        </w:numPr>
        <w:spacing w:line="360" w:lineRule="auto"/>
      </w:pPr>
      <w:r>
        <w:t xml:space="preserve">The goal will be to identify which of the pipelines produce </w:t>
      </w:r>
      <w:r w:rsidR="000D46B8">
        <w:t xml:space="preserve">community composition data </w:t>
      </w:r>
      <w:r>
        <w:t xml:space="preserve">that does not differ significantly from the expected. Those </w:t>
      </w:r>
      <w:r w:rsidR="00E612C2">
        <w:t xml:space="preserve">indicate well-performing pipelines which </w:t>
      </w:r>
      <w:r>
        <w:t>will be analysed further in the next step.</w:t>
      </w:r>
      <w:r w:rsidR="000D46B8">
        <w:t xml:space="preserve"> We can also calculate which pipeline(s) differ the least from the expected community composition, indicating the best performing pipeline(s) based on chi squared tests.</w:t>
      </w:r>
    </w:p>
    <w:p w14:paraId="506EC96C" w14:textId="2DA61DC3" w:rsidR="006D7787" w:rsidRDefault="006D7787" w:rsidP="007C5BBC">
      <w:pPr>
        <w:pStyle w:val="ListParagraph"/>
        <w:numPr>
          <w:ilvl w:val="1"/>
          <w:numId w:val="11"/>
        </w:numPr>
        <w:spacing w:line="360" w:lineRule="auto"/>
      </w:pPr>
      <w:r>
        <w:t xml:space="preserve">This will also act as an additional filtering step – if we see that </w:t>
      </w:r>
      <w:r w:rsidR="000D46B8">
        <w:t xml:space="preserve">all pipelines involving a specific program differ significantly from the expected, we can exclude that program and therefore all pipelines involving that program from further analysis steps. Or, we can set a threshold and exclude all pipelines whose p value is </w:t>
      </w:r>
      <w:r w:rsidR="00E612C2">
        <w:t>below</w:t>
      </w:r>
      <w:r w:rsidR="000D46B8">
        <w:t xml:space="preserve"> that threshold from further analysis </w:t>
      </w:r>
      <w:r w:rsidR="000D46B8" w:rsidRPr="00E612C2">
        <w:rPr>
          <w:highlight w:val="yellow"/>
        </w:rPr>
        <w:t xml:space="preserve">(note: need to double check that with Sally/Karl: </w:t>
      </w:r>
      <w:r w:rsidR="00E612C2" w:rsidRPr="00E612C2">
        <w:rPr>
          <w:highlight w:val="yellow"/>
        </w:rPr>
        <w:t>is it statistically valid to exclude all pipelines that differ from the expected community composition with a p value ≤ x where x could be much higher than 0.05?</w:t>
      </w:r>
      <w:r w:rsidR="00D172B3">
        <w:rPr>
          <w:highlight w:val="yellow"/>
        </w:rPr>
        <w:t xml:space="preserve"> If we set p to 0.5, only keeping pipelines that don’t differ significantly from the mock community with a chance of 50%, would that be a valid approach?</w:t>
      </w:r>
      <w:r w:rsidR="00E612C2" w:rsidRPr="00E612C2">
        <w:rPr>
          <w:highlight w:val="yellow"/>
        </w:rPr>
        <w:t>)</w:t>
      </w:r>
    </w:p>
    <w:p w14:paraId="4C2F5A76" w14:textId="77777777" w:rsidR="007C5BBC" w:rsidRDefault="007C5BBC" w:rsidP="007C5BBC">
      <w:pPr>
        <w:spacing w:line="360" w:lineRule="auto"/>
      </w:pPr>
    </w:p>
    <w:p w14:paraId="536E693F" w14:textId="3EC9FF5C" w:rsidR="00E612C2" w:rsidRDefault="007C5BBC" w:rsidP="00537F54">
      <w:pPr>
        <w:pStyle w:val="ListParagraph"/>
        <w:numPr>
          <w:ilvl w:val="0"/>
          <w:numId w:val="11"/>
        </w:numPr>
        <w:spacing w:line="360" w:lineRule="auto"/>
      </w:pPr>
      <w:r>
        <w:t>Question 3: Do</w:t>
      </w:r>
      <w:r w:rsidR="009C2C21">
        <w:t xml:space="preserve"> the </w:t>
      </w:r>
      <w:r w:rsidR="00E612C2">
        <w:t>community compositions</w:t>
      </w:r>
      <w:r w:rsidR="009C2C21">
        <w:t xml:space="preserve"> produced by </w:t>
      </w:r>
      <w:r w:rsidR="00E612C2">
        <w:t>well-performing</w:t>
      </w:r>
      <w:r w:rsidR="009C2C21">
        <w:t xml:space="preserve"> pipelines </w:t>
      </w:r>
      <w:r>
        <w:t>differ in a statistically significant way</w:t>
      </w:r>
      <w:r w:rsidR="00B20B54">
        <w:t xml:space="preserve"> from another</w:t>
      </w:r>
      <w:r>
        <w:t>?</w:t>
      </w:r>
    </w:p>
    <w:p w14:paraId="25B6C1A2" w14:textId="655949A3" w:rsidR="00B20B54" w:rsidRDefault="007C5BBC" w:rsidP="007C5BBC">
      <w:pPr>
        <w:pStyle w:val="ListParagraph"/>
        <w:numPr>
          <w:ilvl w:val="1"/>
          <w:numId w:val="11"/>
        </w:numPr>
        <w:spacing w:line="360" w:lineRule="auto"/>
      </w:pPr>
      <w:r>
        <w:t xml:space="preserve">Even though all pipelines being </w:t>
      </w:r>
      <w:r w:rsidR="001D1F2D">
        <w:t xml:space="preserve">kept to this step of the analysis </w:t>
      </w:r>
      <w:r>
        <w:t>have observed values that do not differ significantly</w:t>
      </w:r>
      <w:r w:rsidR="00E612C2">
        <w:t xml:space="preserve"> [or below </w:t>
      </w:r>
      <w:r w:rsidR="00B20B54">
        <w:t xml:space="preserve">the set threshold for p] </w:t>
      </w:r>
      <w:r>
        <w:t>from the expected</w:t>
      </w:r>
      <w:r w:rsidR="009C2C21">
        <w:t xml:space="preserve"> </w:t>
      </w:r>
      <w:r w:rsidR="00B20B54">
        <w:t>community composition</w:t>
      </w:r>
      <w:r>
        <w:t xml:space="preserve">, </w:t>
      </w:r>
      <w:r w:rsidR="00E612C2">
        <w:t xml:space="preserve">we </w:t>
      </w:r>
      <w:r>
        <w:t xml:space="preserve">should still check if their means are equal. </w:t>
      </w:r>
    </w:p>
    <w:p w14:paraId="24FE775C" w14:textId="77777777" w:rsidR="00B20B54" w:rsidRDefault="007C5BBC" w:rsidP="007C5BBC">
      <w:pPr>
        <w:pStyle w:val="ListParagraph"/>
        <w:numPr>
          <w:ilvl w:val="1"/>
          <w:numId w:val="11"/>
        </w:numPr>
        <w:spacing w:line="360" w:lineRule="auto"/>
      </w:pPr>
      <w:r>
        <w:t xml:space="preserve">Can check using an ANOVA test. Then follow up with a Tukey HSD test if means indeed are not equal. </w:t>
      </w:r>
    </w:p>
    <w:p w14:paraId="3FC25C06" w14:textId="77777777" w:rsidR="00B20B54" w:rsidRDefault="007C5BBC" w:rsidP="007C5BBC">
      <w:pPr>
        <w:pStyle w:val="ListParagraph"/>
        <w:numPr>
          <w:ilvl w:val="1"/>
          <w:numId w:val="11"/>
        </w:numPr>
        <w:spacing w:line="360" w:lineRule="auto"/>
      </w:pPr>
      <w:r>
        <w:t xml:space="preserve">For F test </w:t>
      </w:r>
      <w:r w:rsidR="00B20B54">
        <w:t xml:space="preserve">we </w:t>
      </w:r>
      <w:r>
        <w:t>need:</w:t>
      </w:r>
    </w:p>
    <w:p w14:paraId="0F0DE850" w14:textId="4D1324CB" w:rsidR="00B20B54" w:rsidRDefault="007C5BBC" w:rsidP="007C5BBC">
      <w:pPr>
        <w:pStyle w:val="ListParagraph"/>
        <w:numPr>
          <w:ilvl w:val="2"/>
          <w:numId w:val="11"/>
        </w:numPr>
        <w:spacing w:line="360" w:lineRule="auto"/>
      </w:pPr>
      <w:r>
        <w:t>Means – provided by taking the mean of the three replicat</w:t>
      </w:r>
      <w:r w:rsidR="00B20B54">
        <w:t>es</w:t>
      </w:r>
    </w:p>
    <w:p w14:paraId="2949403E" w14:textId="77777777" w:rsidR="00B20B54" w:rsidRDefault="00B20B54" w:rsidP="007C5BBC">
      <w:pPr>
        <w:pStyle w:val="ListParagraph"/>
        <w:numPr>
          <w:ilvl w:val="2"/>
          <w:numId w:val="11"/>
        </w:numPr>
        <w:spacing w:line="360" w:lineRule="auto"/>
      </w:pPr>
      <w:r>
        <w:lastRenderedPageBreak/>
        <w:t>Compositions</w:t>
      </w:r>
      <w:r w:rsidR="007C5BBC">
        <w:t xml:space="preserve"> to compare – provided by the different pipelines</w:t>
      </w:r>
    </w:p>
    <w:p w14:paraId="78E42045" w14:textId="72691FD1" w:rsidR="007C5BBC" w:rsidRDefault="007C5BBC" w:rsidP="00B20B54">
      <w:pPr>
        <w:pStyle w:val="ListParagraph"/>
        <w:numPr>
          <w:ilvl w:val="1"/>
          <w:numId w:val="11"/>
        </w:numPr>
        <w:spacing w:line="360" w:lineRule="auto"/>
      </w:pPr>
      <w:r>
        <w:t>Both these tests can be performed in R using base functions</w:t>
      </w:r>
      <w:r w:rsidR="009C2C21">
        <w:t>.</w:t>
      </w:r>
    </w:p>
    <w:p w14:paraId="45F677D5" w14:textId="4BA2F6FA" w:rsidR="00CE1506" w:rsidRDefault="00CE1506" w:rsidP="00B20B54">
      <w:pPr>
        <w:pStyle w:val="ListParagraph"/>
        <w:numPr>
          <w:ilvl w:val="1"/>
          <w:numId w:val="11"/>
        </w:numPr>
        <w:spacing w:line="360" w:lineRule="auto"/>
      </w:pPr>
      <w:r>
        <w:t>We can also run a PCA to see if data from certain pipelines cluster.</w:t>
      </w:r>
    </w:p>
    <w:p w14:paraId="1FE8DFB9" w14:textId="77777777" w:rsidR="009C2C21" w:rsidRDefault="009C2C21" w:rsidP="007C5BBC">
      <w:pPr>
        <w:spacing w:line="360" w:lineRule="auto"/>
      </w:pPr>
    </w:p>
    <w:p w14:paraId="62B6EE20" w14:textId="7A49B7A4" w:rsidR="007C5BBC" w:rsidRDefault="007C5BBC" w:rsidP="00B20B54">
      <w:pPr>
        <w:pStyle w:val="ListParagraph"/>
        <w:numPr>
          <w:ilvl w:val="0"/>
          <w:numId w:val="12"/>
        </w:numPr>
        <w:spacing w:line="360" w:lineRule="auto"/>
      </w:pPr>
      <w:r>
        <w:t xml:space="preserve">Question 4: </w:t>
      </w:r>
      <w:r w:rsidR="001D1F2D">
        <w:t>If we run the pipelines on a different (environmental) community without known expected composition</w:t>
      </w:r>
      <w:r w:rsidR="00CE1506">
        <w:t>, a</w:t>
      </w:r>
      <w:r>
        <w:t>re the same relationships</w:t>
      </w:r>
      <w:r w:rsidR="00CE1506">
        <w:t xml:space="preserve"> among pipelines</w:t>
      </w:r>
      <w:r>
        <w:t xml:space="preserve"> observed </w:t>
      </w:r>
      <w:r w:rsidR="00CE1506">
        <w:t>as for the mock community</w:t>
      </w:r>
      <w:r>
        <w:t>?</w:t>
      </w:r>
    </w:p>
    <w:p w14:paraId="78335987" w14:textId="77777777" w:rsidR="00CE1506" w:rsidRDefault="00CE1506" w:rsidP="007C5BBC">
      <w:pPr>
        <w:pStyle w:val="ListParagraph"/>
        <w:numPr>
          <w:ilvl w:val="1"/>
          <w:numId w:val="12"/>
        </w:numPr>
        <w:spacing w:line="360" w:lineRule="auto"/>
      </w:pPr>
      <w:r>
        <w:t>First approach:</w:t>
      </w:r>
    </w:p>
    <w:p w14:paraId="32AE7BB4" w14:textId="0DA63C22" w:rsidR="00CE1506" w:rsidRDefault="00CE1506" w:rsidP="00CE1506">
      <w:pPr>
        <w:pStyle w:val="ListParagraph"/>
        <w:numPr>
          <w:ilvl w:val="2"/>
          <w:numId w:val="12"/>
        </w:numPr>
        <w:spacing w:line="360" w:lineRule="auto"/>
      </w:pPr>
      <w:r>
        <w:t>C</w:t>
      </w:r>
      <w:r w:rsidR="007C5BBC">
        <w:t xml:space="preserve">ompare ANOVA/Tukey results from previous analysis to ANOVA/Tukey results produced using same pipelines run on the fish tank samples. </w:t>
      </w:r>
    </w:p>
    <w:p w14:paraId="3A2080AB" w14:textId="2E2C0CFC" w:rsidR="007C5BBC" w:rsidRDefault="007C5BBC" w:rsidP="00CE1506">
      <w:pPr>
        <w:pStyle w:val="ListParagraph"/>
        <w:numPr>
          <w:ilvl w:val="2"/>
          <w:numId w:val="12"/>
        </w:numPr>
        <w:spacing w:line="360" w:lineRule="auto"/>
      </w:pPr>
      <w:r>
        <w:t xml:space="preserve">The </w:t>
      </w:r>
      <w:r w:rsidR="00CE1506">
        <w:t>assumption</w:t>
      </w:r>
      <w:r>
        <w:t xml:space="preserve"> is that any differences between the pipelines</w:t>
      </w:r>
      <w:r w:rsidR="00CE1506">
        <w:t>’</w:t>
      </w:r>
      <w:r>
        <w:t xml:space="preserve"> outputs observed in the mock community will exists regardless of what sample is inputted</w:t>
      </w:r>
      <w:r w:rsidR="00CE1506">
        <w:t>, so also for the fish tank samples</w:t>
      </w:r>
      <w:r>
        <w:t xml:space="preserve">. </w:t>
      </w:r>
      <w:r w:rsidR="00CE1506">
        <w:t>Example: i</w:t>
      </w:r>
      <w:r>
        <w:t xml:space="preserve">f the means of pipeline 4 and pipeline 8 differ significantly when used on mock community samples, </w:t>
      </w:r>
      <w:r w:rsidR="00CE1506">
        <w:t>their means</w:t>
      </w:r>
      <w:r>
        <w:t xml:space="preserve"> should also differ significantly</w:t>
      </w:r>
      <w:r w:rsidR="00CE1506">
        <w:t xml:space="preserve"> when run on fish tank samples.</w:t>
      </w:r>
    </w:p>
    <w:p w14:paraId="69FA01C0" w14:textId="77777777" w:rsidR="00CE1506" w:rsidRDefault="00CE1506" w:rsidP="007C5BBC">
      <w:pPr>
        <w:pStyle w:val="ListParagraph"/>
        <w:numPr>
          <w:ilvl w:val="1"/>
          <w:numId w:val="12"/>
        </w:numPr>
        <w:spacing w:line="360" w:lineRule="auto"/>
      </w:pPr>
      <w:r>
        <w:t>Second approach:</w:t>
      </w:r>
    </w:p>
    <w:p w14:paraId="564459AF" w14:textId="77777777" w:rsidR="00CE1506" w:rsidRDefault="00CE1506" w:rsidP="007C5BBC">
      <w:pPr>
        <w:pStyle w:val="ListParagraph"/>
        <w:numPr>
          <w:ilvl w:val="2"/>
          <w:numId w:val="12"/>
        </w:numPr>
        <w:spacing w:line="360" w:lineRule="auto"/>
      </w:pPr>
      <w:r>
        <w:t>Perform a PCA using data from fish tank samples (same pipelines as for mock community), compare the PCA clustering to the PCA clustering of the mock community</w:t>
      </w:r>
    </w:p>
    <w:p w14:paraId="5A9E7CE3" w14:textId="593D3F04" w:rsidR="00776123" w:rsidRDefault="00CE1506" w:rsidP="007C5BBC">
      <w:pPr>
        <w:pStyle w:val="ListParagraph"/>
        <w:numPr>
          <w:ilvl w:val="2"/>
          <w:numId w:val="12"/>
        </w:numPr>
        <w:spacing w:line="360" w:lineRule="auto"/>
      </w:pPr>
      <w:r>
        <w:t>Assumption</w:t>
      </w:r>
      <w:r w:rsidR="007C5BBC">
        <w:t xml:space="preserve"> is </w:t>
      </w:r>
      <w:r>
        <w:t xml:space="preserve">that </w:t>
      </w:r>
      <w:r w:rsidR="007C5BBC">
        <w:t xml:space="preserve">the same clustering pattern </w:t>
      </w:r>
      <w:r>
        <w:t>are</w:t>
      </w:r>
      <w:r w:rsidR="007C5BBC">
        <w:t xml:space="preserve"> observed regardless of where the sample came from.</w:t>
      </w:r>
    </w:p>
    <w:p w14:paraId="72B42603" w14:textId="4F83CB81" w:rsidR="00EC6348" w:rsidRDefault="00EC6348" w:rsidP="00E05CD2">
      <w:pPr>
        <w:spacing w:line="360" w:lineRule="auto"/>
      </w:pPr>
    </w:p>
    <w:p w14:paraId="3A09FE80" w14:textId="1B65AD2A" w:rsidR="00BC3432" w:rsidRDefault="00BC3432" w:rsidP="00E05CD2">
      <w:pPr>
        <w:spacing w:line="360" w:lineRule="auto"/>
      </w:pPr>
    </w:p>
    <w:p w14:paraId="3AEA54E3" w14:textId="7E4B10DF" w:rsidR="003124FC" w:rsidRDefault="003124FC" w:rsidP="007F3E17">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1512D97C" w14:textId="77777777" w:rsidR="007F3E17" w:rsidRDefault="005F7CE5" w:rsidP="005F7CE5">
      <w:r>
        <w:t xml:space="preserve">Absolute abundance </w:t>
      </w:r>
      <w:r>
        <w:sym w:font="Wingdings" w:char="F0E0"/>
      </w:r>
      <w:r>
        <w:t xml:space="preserve"> calculate cell counts in gold standard and in outcomes</w:t>
      </w:r>
    </w:p>
    <w:p w14:paraId="795FF621" w14:textId="77777777" w:rsidR="007F3E17" w:rsidRDefault="007F3E17" w:rsidP="005F7CE5"/>
    <w:p w14:paraId="0C6D2D96" w14:textId="4F36F2F0" w:rsidR="007F3E17" w:rsidRDefault="007F3E17" w:rsidP="005F7CE5">
      <w:r>
        <w:t>Supplemental results:</w:t>
      </w:r>
    </w:p>
    <w:p w14:paraId="0A12BF87" w14:textId="22A80AFF" w:rsidR="007F3E17" w:rsidRDefault="007F3E17" w:rsidP="00F97E08">
      <w:pPr>
        <w:pStyle w:val="ListParagraph"/>
        <w:numPr>
          <w:ilvl w:val="0"/>
          <w:numId w:val="9"/>
        </w:numPr>
      </w:pPr>
      <w:r>
        <w:t>Read numbers</w:t>
      </w:r>
    </w:p>
    <w:p w14:paraId="771FE524" w14:textId="279627C8" w:rsidR="007F3E17" w:rsidRDefault="007F3E17" w:rsidP="005F7CE5"/>
    <w:tbl>
      <w:tblPr>
        <w:tblStyle w:val="TableGrid"/>
        <w:tblW w:w="0" w:type="auto"/>
        <w:tblLook w:val="04A0" w:firstRow="1" w:lastRow="0" w:firstColumn="1" w:lastColumn="0" w:noHBand="0" w:noVBand="1"/>
      </w:tblPr>
      <w:tblGrid>
        <w:gridCol w:w="1104"/>
        <w:gridCol w:w="1351"/>
        <w:gridCol w:w="2410"/>
        <w:gridCol w:w="2126"/>
      </w:tblGrid>
      <w:tr w:rsidR="007F3E17" w14:paraId="06342D2B" w14:textId="77777777" w:rsidTr="00124D78">
        <w:tc>
          <w:tcPr>
            <w:tcW w:w="1104" w:type="dxa"/>
          </w:tcPr>
          <w:p w14:paraId="29B4777D" w14:textId="466A4288" w:rsidR="007F3E17" w:rsidRDefault="007F3E17" w:rsidP="007F3E17">
            <w:r>
              <w:t>Sample</w:t>
            </w:r>
          </w:p>
        </w:tc>
        <w:tc>
          <w:tcPr>
            <w:tcW w:w="1351" w:type="dxa"/>
          </w:tcPr>
          <w:p w14:paraId="0B58B2CE" w14:textId="75872429" w:rsidR="007F3E17" w:rsidRDefault="007F3E17" w:rsidP="007F3E17">
            <w:r>
              <w:t>Raw reads</w:t>
            </w:r>
          </w:p>
        </w:tc>
        <w:tc>
          <w:tcPr>
            <w:tcW w:w="2410" w:type="dxa"/>
          </w:tcPr>
          <w:p w14:paraId="64D04BBF" w14:textId="5C83210B" w:rsidR="007F3E17" w:rsidRDefault="007F3E17" w:rsidP="007F3E17">
            <w:r>
              <w:t>Quality filtered reads</w:t>
            </w:r>
          </w:p>
        </w:tc>
        <w:tc>
          <w:tcPr>
            <w:tcW w:w="2126" w:type="dxa"/>
          </w:tcPr>
          <w:p w14:paraId="25F6C018" w14:textId="2D978F6B" w:rsidR="007F3E17" w:rsidRDefault="007F3E17" w:rsidP="007F3E17">
            <w:r>
              <w:t>rRNA filtered reads</w:t>
            </w:r>
          </w:p>
        </w:tc>
      </w:tr>
      <w:tr w:rsidR="007F3E17" w14:paraId="403EF621" w14:textId="77777777" w:rsidTr="00124D78">
        <w:tc>
          <w:tcPr>
            <w:tcW w:w="1104" w:type="dxa"/>
            <w:vMerge w:val="restart"/>
            <w:vAlign w:val="center"/>
          </w:tcPr>
          <w:p w14:paraId="1AB572EF" w14:textId="5264872F" w:rsidR="007F3E17" w:rsidRDefault="007F3E17" w:rsidP="007F3E17">
            <w:r>
              <w:t>M1</w:t>
            </w:r>
            <w:r w:rsidR="00124D78">
              <w:t>_DNA</w:t>
            </w:r>
          </w:p>
        </w:tc>
        <w:tc>
          <w:tcPr>
            <w:tcW w:w="1351" w:type="dxa"/>
            <w:vMerge w:val="restart"/>
            <w:vAlign w:val="center"/>
          </w:tcPr>
          <w:p w14:paraId="3E070A06" w14:textId="77777777" w:rsidR="007F3E17" w:rsidRDefault="007F3E17" w:rsidP="007F3E17"/>
        </w:tc>
        <w:tc>
          <w:tcPr>
            <w:tcW w:w="2410" w:type="dxa"/>
            <w:vAlign w:val="center"/>
          </w:tcPr>
          <w:p w14:paraId="2F1861CC" w14:textId="08D29D20" w:rsidR="007F3E17" w:rsidRDefault="00124D78" w:rsidP="007F3E17">
            <w:r w:rsidRPr="00124D78">
              <w:t xml:space="preserve">Phred </w:t>
            </w:r>
            <w:r w:rsidRPr="00124D78">
              <w:t>≤</w:t>
            </w:r>
            <w:r w:rsidRPr="00124D78">
              <w:t xml:space="preserve"> 5</w:t>
            </w:r>
            <w:r>
              <w:t xml:space="preserve">: </w:t>
            </w:r>
          </w:p>
        </w:tc>
        <w:tc>
          <w:tcPr>
            <w:tcW w:w="2126" w:type="dxa"/>
          </w:tcPr>
          <w:p w14:paraId="556C8BE0" w14:textId="0C1EEE16" w:rsidR="007F3E17" w:rsidRPr="007F3E17" w:rsidRDefault="007F3E17" w:rsidP="005F7CE5">
            <w:pPr>
              <w:rPr>
                <w:i/>
                <w:iCs/>
              </w:rPr>
            </w:pPr>
            <w:r w:rsidRPr="007F3E17">
              <w:rPr>
                <w:i/>
                <w:iCs/>
              </w:rPr>
              <w:t xml:space="preserve">SortMeRNA: </w:t>
            </w:r>
          </w:p>
        </w:tc>
      </w:tr>
      <w:tr w:rsidR="007F3E17" w14:paraId="2B80BC0C" w14:textId="77777777" w:rsidTr="00124D78">
        <w:tc>
          <w:tcPr>
            <w:tcW w:w="1104" w:type="dxa"/>
            <w:vMerge/>
            <w:vAlign w:val="center"/>
          </w:tcPr>
          <w:p w14:paraId="4A751D17" w14:textId="77777777" w:rsidR="007F3E17" w:rsidRDefault="007F3E17" w:rsidP="007F3E17"/>
        </w:tc>
        <w:tc>
          <w:tcPr>
            <w:tcW w:w="1351" w:type="dxa"/>
            <w:vMerge/>
            <w:vAlign w:val="center"/>
          </w:tcPr>
          <w:p w14:paraId="09E9D1AD" w14:textId="77777777" w:rsidR="007F3E17" w:rsidRDefault="007F3E17" w:rsidP="007F3E17"/>
        </w:tc>
        <w:tc>
          <w:tcPr>
            <w:tcW w:w="2410" w:type="dxa"/>
            <w:vAlign w:val="center"/>
          </w:tcPr>
          <w:p w14:paraId="6A1D96E9" w14:textId="18310F76" w:rsidR="007F3E17" w:rsidRDefault="00124D78" w:rsidP="007F3E17">
            <w:r w:rsidRPr="00124D78">
              <w:t xml:space="preserve">Phred ≤ </w:t>
            </w:r>
            <w:r>
              <w:t xml:space="preserve">10: </w:t>
            </w:r>
          </w:p>
        </w:tc>
        <w:tc>
          <w:tcPr>
            <w:tcW w:w="2126" w:type="dxa"/>
          </w:tcPr>
          <w:p w14:paraId="0C336A46" w14:textId="363740ED" w:rsidR="007F3E17" w:rsidRPr="007F3E17" w:rsidRDefault="007F3E17" w:rsidP="005F7CE5">
            <w:pPr>
              <w:rPr>
                <w:i/>
                <w:iCs/>
              </w:rPr>
            </w:pPr>
            <w:r w:rsidRPr="007F3E17">
              <w:rPr>
                <w:i/>
                <w:iCs/>
              </w:rPr>
              <w:t xml:space="preserve">Barrnap: </w:t>
            </w:r>
          </w:p>
        </w:tc>
      </w:tr>
      <w:tr w:rsidR="007F3E17" w14:paraId="294FD860" w14:textId="77777777" w:rsidTr="00124D78">
        <w:tc>
          <w:tcPr>
            <w:tcW w:w="1104" w:type="dxa"/>
            <w:vMerge/>
            <w:vAlign w:val="center"/>
          </w:tcPr>
          <w:p w14:paraId="04BAF02E" w14:textId="77777777" w:rsidR="007F3E17" w:rsidRDefault="007F3E17" w:rsidP="007F3E17"/>
        </w:tc>
        <w:tc>
          <w:tcPr>
            <w:tcW w:w="1351" w:type="dxa"/>
            <w:vMerge/>
            <w:vAlign w:val="center"/>
          </w:tcPr>
          <w:p w14:paraId="129CC3B2" w14:textId="77777777" w:rsidR="007F3E17" w:rsidRDefault="007F3E17" w:rsidP="007F3E17"/>
        </w:tc>
        <w:tc>
          <w:tcPr>
            <w:tcW w:w="2410" w:type="dxa"/>
            <w:vAlign w:val="center"/>
          </w:tcPr>
          <w:p w14:paraId="230C32DF" w14:textId="5EB4C93C" w:rsidR="007F3E17" w:rsidRDefault="00124D78" w:rsidP="007F3E17">
            <w:r w:rsidRPr="00124D78">
              <w:t xml:space="preserve">Phred ≤ </w:t>
            </w:r>
            <w:r>
              <w:t>1</w:t>
            </w:r>
            <w:r w:rsidRPr="00124D78">
              <w:t>5</w:t>
            </w:r>
            <w:r>
              <w:t xml:space="preserve">: </w:t>
            </w:r>
          </w:p>
        </w:tc>
        <w:tc>
          <w:tcPr>
            <w:tcW w:w="2126" w:type="dxa"/>
          </w:tcPr>
          <w:p w14:paraId="26085920" w14:textId="5EE82B08" w:rsidR="007F3E17" w:rsidRPr="007F3E17" w:rsidRDefault="007F3E17" w:rsidP="005F7CE5">
            <w:pPr>
              <w:rPr>
                <w:i/>
                <w:iCs/>
              </w:rPr>
            </w:pPr>
            <w:r w:rsidRPr="007F3E17">
              <w:rPr>
                <w:i/>
                <w:iCs/>
              </w:rPr>
              <w:t xml:space="preserve">rRNAFilter: </w:t>
            </w:r>
          </w:p>
        </w:tc>
      </w:tr>
      <w:tr w:rsidR="007F3E17" w14:paraId="7B042285" w14:textId="77777777" w:rsidTr="00124D78">
        <w:tc>
          <w:tcPr>
            <w:tcW w:w="1104" w:type="dxa"/>
            <w:vMerge/>
            <w:vAlign w:val="center"/>
          </w:tcPr>
          <w:p w14:paraId="772C93BE" w14:textId="77777777" w:rsidR="007F3E17" w:rsidRDefault="007F3E17" w:rsidP="007F3E17"/>
        </w:tc>
        <w:tc>
          <w:tcPr>
            <w:tcW w:w="1351" w:type="dxa"/>
            <w:vMerge/>
            <w:vAlign w:val="center"/>
          </w:tcPr>
          <w:p w14:paraId="042CDB0F" w14:textId="77777777" w:rsidR="007F3E17" w:rsidRDefault="007F3E17" w:rsidP="007F3E17"/>
        </w:tc>
        <w:tc>
          <w:tcPr>
            <w:tcW w:w="2410" w:type="dxa"/>
            <w:vAlign w:val="center"/>
          </w:tcPr>
          <w:p w14:paraId="47DC8BD1" w14:textId="7E042BF9" w:rsidR="007F3E17" w:rsidRDefault="00124D78" w:rsidP="007F3E17">
            <w:r w:rsidRPr="00124D78">
              <w:t xml:space="preserve">Phred ≤ </w:t>
            </w:r>
            <w:r>
              <w:t xml:space="preserve">20: </w:t>
            </w:r>
          </w:p>
        </w:tc>
        <w:tc>
          <w:tcPr>
            <w:tcW w:w="2126" w:type="dxa"/>
          </w:tcPr>
          <w:p w14:paraId="72ECA1B2" w14:textId="53FE0654" w:rsidR="007F3E17" w:rsidRPr="007F3E17" w:rsidRDefault="007F3E17" w:rsidP="005F7CE5">
            <w:pPr>
              <w:rPr>
                <w:i/>
                <w:iCs/>
              </w:rPr>
            </w:pPr>
            <w:r w:rsidRPr="007F3E17">
              <w:rPr>
                <w:i/>
                <w:iCs/>
              </w:rPr>
              <w:t xml:space="preserve">No filtering: </w:t>
            </w:r>
          </w:p>
        </w:tc>
      </w:tr>
      <w:tr w:rsidR="00124D78" w14:paraId="74A14A44" w14:textId="77777777" w:rsidTr="00124D78">
        <w:tc>
          <w:tcPr>
            <w:tcW w:w="1104" w:type="dxa"/>
            <w:vMerge w:val="restart"/>
            <w:vAlign w:val="center"/>
          </w:tcPr>
          <w:p w14:paraId="68AD4811" w14:textId="09617896" w:rsidR="00124D78" w:rsidRDefault="00124D78" w:rsidP="00124D78">
            <w:r>
              <w:t>M2</w:t>
            </w:r>
            <w:r>
              <w:t>_DNA</w:t>
            </w:r>
          </w:p>
        </w:tc>
        <w:tc>
          <w:tcPr>
            <w:tcW w:w="1351" w:type="dxa"/>
            <w:vMerge w:val="restart"/>
            <w:vAlign w:val="center"/>
          </w:tcPr>
          <w:p w14:paraId="5AB2A8D6" w14:textId="77777777" w:rsidR="00124D78" w:rsidRDefault="00124D78" w:rsidP="00124D78"/>
        </w:tc>
        <w:tc>
          <w:tcPr>
            <w:tcW w:w="2410" w:type="dxa"/>
            <w:vAlign w:val="center"/>
          </w:tcPr>
          <w:p w14:paraId="130412D4" w14:textId="5A894466" w:rsidR="00124D78" w:rsidRDefault="00124D78" w:rsidP="00124D78">
            <w:r w:rsidRPr="00124D78">
              <w:t>Phred ≤ 5</w:t>
            </w:r>
            <w:r>
              <w:t xml:space="preserve">: </w:t>
            </w:r>
          </w:p>
        </w:tc>
        <w:tc>
          <w:tcPr>
            <w:tcW w:w="2126" w:type="dxa"/>
          </w:tcPr>
          <w:p w14:paraId="1E5316E0" w14:textId="3FC36142" w:rsidR="00124D78" w:rsidRPr="007F3E17" w:rsidRDefault="00124D78" w:rsidP="00124D78">
            <w:pPr>
              <w:rPr>
                <w:i/>
                <w:iCs/>
              </w:rPr>
            </w:pPr>
            <w:r w:rsidRPr="007F3E17">
              <w:rPr>
                <w:i/>
                <w:iCs/>
              </w:rPr>
              <w:t xml:space="preserve">SortMeRNA: </w:t>
            </w:r>
          </w:p>
        </w:tc>
      </w:tr>
      <w:tr w:rsidR="00124D78" w14:paraId="10C320C5" w14:textId="77777777" w:rsidTr="00124D78">
        <w:tc>
          <w:tcPr>
            <w:tcW w:w="1104" w:type="dxa"/>
            <w:vMerge/>
            <w:vAlign w:val="center"/>
          </w:tcPr>
          <w:p w14:paraId="6AAB0A10" w14:textId="77777777" w:rsidR="00124D78" w:rsidRDefault="00124D78" w:rsidP="00124D78"/>
        </w:tc>
        <w:tc>
          <w:tcPr>
            <w:tcW w:w="1351" w:type="dxa"/>
            <w:vMerge/>
            <w:vAlign w:val="center"/>
          </w:tcPr>
          <w:p w14:paraId="3EADEF4A" w14:textId="77777777" w:rsidR="00124D78" w:rsidRDefault="00124D78" w:rsidP="00124D78"/>
        </w:tc>
        <w:tc>
          <w:tcPr>
            <w:tcW w:w="2410" w:type="dxa"/>
            <w:vAlign w:val="center"/>
          </w:tcPr>
          <w:p w14:paraId="31C1BDCE" w14:textId="4ED4AE2B" w:rsidR="00124D78" w:rsidRDefault="00124D78" w:rsidP="00124D78">
            <w:r w:rsidRPr="00124D78">
              <w:t xml:space="preserve">Phred ≤ </w:t>
            </w:r>
            <w:r>
              <w:t xml:space="preserve">10: </w:t>
            </w:r>
          </w:p>
        </w:tc>
        <w:tc>
          <w:tcPr>
            <w:tcW w:w="2126" w:type="dxa"/>
          </w:tcPr>
          <w:p w14:paraId="709B4C18" w14:textId="4576E516" w:rsidR="00124D78" w:rsidRPr="007F3E17" w:rsidRDefault="00124D78" w:rsidP="00124D78">
            <w:pPr>
              <w:rPr>
                <w:i/>
                <w:iCs/>
              </w:rPr>
            </w:pPr>
            <w:r w:rsidRPr="007F3E17">
              <w:rPr>
                <w:i/>
                <w:iCs/>
              </w:rPr>
              <w:t xml:space="preserve">Barrnap: </w:t>
            </w:r>
          </w:p>
        </w:tc>
      </w:tr>
      <w:tr w:rsidR="00124D78" w14:paraId="1B26A466" w14:textId="77777777" w:rsidTr="00124D78">
        <w:tc>
          <w:tcPr>
            <w:tcW w:w="1104" w:type="dxa"/>
            <w:vMerge/>
            <w:vAlign w:val="center"/>
          </w:tcPr>
          <w:p w14:paraId="28CCD659" w14:textId="77777777" w:rsidR="00124D78" w:rsidRDefault="00124D78" w:rsidP="00124D78"/>
        </w:tc>
        <w:tc>
          <w:tcPr>
            <w:tcW w:w="1351" w:type="dxa"/>
            <w:vMerge/>
            <w:vAlign w:val="center"/>
          </w:tcPr>
          <w:p w14:paraId="5547D153" w14:textId="77777777" w:rsidR="00124D78" w:rsidRDefault="00124D78" w:rsidP="00124D78"/>
        </w:tc>
        <w:tc>
          <w:tcPr>
            <w:tcW w:w="2410" w:type="dxa"/>
            <w:vAlign w:val="center"/>
          </w:tcPr>
          <w:p w14:paraId="3F363172" w14:textId="09032590" w:rsidR="00124D78" w:rsidRDefault="00124D78" w:rsidP="00124D78">
            <w:r w:rsidRPr="00124D78">
              <w:t xml:space="preserve">Phred ≤ </w:t>
            </w:r>
            <w:r>
              <w:t>1</w:t>
            </w:r>
            <w:r w:rsidRPr="00124D78">
              <w:t>5</w:t>
            </w:r>
            <w:r>
              <w:t xml:space="preserve">: </w:t>
            </w:r>
          </w:p>
        </w:tc>
        <w:tc>
          <w:tcPr>
            <w:tcW w:w="2126" w:type="dxa"/>
          </w:tcPr>
          <w:p w14:paraId="1D13C985" w14:textId="7D3F5B19" w:rsidR="00124D78" w:rsidRPr="007F3E17" w:rsidRDefault="00124D78" w:rsidP="00124D78">
            <w:pPr>
              <w:rPr>
                <w:i/>
                <w:iCs/>
              </w:rPr>
            </w:pPr>
            <w:r w:rsidRPr="007F3E17">
              <w:rPr>
                <w:i/>
                <w:iCs/>
              </w:rPr>
              <w:t xml:space="preserve">rRNAFilter: </w:t>
            </w:r>
          </w:p>
        </w:tc>
      </w:tr>
      <w:tr w:rsidR="00124D78" w14:paraId="3ED315EF" w14:textId="77777777" w:rsidTr="00124D78">
        <w:tc>
          <w:tcPr>
            <w:tcW w:w="1104" w:type="dxa"/>
            <w:vMerge/>
            <w:vAlign w:val="center"/>
          </w:tcPr>
          <w:p w14:paraId="347D8F8F" w14:textId="77777777" w:rsidR="00124D78" w:rsidRDefault="00124D78" w:rsidP="00124D78"/>
        </w:tc>
        <w:tc>
          <w:tcPr>
            <w:tcW w:w="1351" w:type="dxa"/>
            <w:vMerge/>
            <w:vAlign w:val="center"/>
          </w:tcPr>
          <w:p w14:paraId="4FF924C2" w14:textId="77777777" w:rsidR="00124D78" w:rsidRDefault="00124D78" w:rsidP="00124D78"/>
        </w:tc>
        <w:tc>
          <w:tcPr>
            <w:tcW w:w="2410" w:type="dxa"/>
            <w:vAlign w:val="center"/>
          </w:tcPr>
          <w:p w14:paraId="24040F14" w14:textId="0BEC8656" w:rsidR="00124D78" w:rsidRDefault="00124D78" w:rsidP="00124D78">
            <w:r w:rsidRPr="00124D78">
              <w:t xml:space="preserve">Phred ≤ </w:t>
            </w:r>
            <w:r>
              <w:t xml:space="preserve">20: </w:t>
            </w:r>
          </w:p>
        </w:tc>
        <w:tc>
          <w:tcPr>
            <w:tcW w:w="2126" w:type="dxa"/>
          </w:tcPr>
          <w:p w14:paraId="4AC33B9F" w14:textId="0296D3AF" w:rsidR="00124D78" w:rsidRPr="007F3E17" w:rsidRDefault="00124D78" w:rsidP="00124D78">
            <w:pPr>
              <w:rPr>
                <w:i/>
                <w:iCs/>
              </w:rPr>
            </w:pPr>
            <w:r w:rsidRPr="007F3E17">
              <w:rPr>
                <w:i/>
                <w:iCs/>
              </w:rPr>
              <w:t xml:space="preserve">No filtering: </w:t>
            </w:r>
          </w:p>
        </w:tc>
      </w:tr>
      <w:tr w:rsidR="00124D78" w14:paraId="6EED44E6" w14:textId="77777777" w:rsidTr="00124D78">
        <w:tc>
          <w:tcPr>
            <w:tcW w:w="1104" w:type="dxa"/>
            <w:vMerge w:val="restart"/>
            <w:vAlign w:val="center"/>
          </w:tcPr>
          <w:p w14:paraId="42FD3D21" w14:textId="7B5BBF12" w:rsidR="00124D78" w:rsidRDefault="00124D78" w:rsidP="00124D78">
            <w:r>
              <w:t>M3</w:t>
            </w:r>
            <w:r>
              <w:t>_DNA</w:t>
            </w:r>
          </w:p>
        </w:tc>
        <w:tc>
          <w:tcPr>
            <w:tcW w:w="1351" w:type="dxa"/>
            <w:vMerge w:val="restart"/>
            <w:vAlign w:val="center"/>
          </w:tcPr>
          <w:p w14:paraId="081EE386" w14:textId="77777777" w:rsidR="00124D78" w:rsidRDefault="00124D78" w:rsidP="00124D78"/>
        </w:tc>
        <w:tc>
          <w:tcPr>
            <w:tcW w:w="2410" w:type="dxa"/>
            <w:vAlign w:val="center"/>
          </w:tcPr>
          <w:p w14:paraId="240B3890" w14:textId="4F1415E4" w:rsidR="00124D78" w:rsidRDefault="00124D78" w:rsidP="00124D78">
            <w:r w:rsidRPr="00124D78">
              <w:t>Phred ≤ 5</w:t>
            </w:r>
            <w:r>
              <w:t xml:space="preserve">: </w:t>
            </w:r>
          </w:p>
        </w:tc>
        <w:tc>
          <w:tcPr>
            <w:tcW w:w="2126" w:type="dxa"/>
          </w:tcPr>
          <w:p w14:paraId="5D85BE95" w14:textId="512F998C" w:rsidR="00124D78" w:rsidRPr="007F3E17" w:rsidRDefault="00124D78" w:rsidP="00124D78">
            <w:pPr>
              <w:rPr>
                <w:i/>
                <w:iCs/>
              </w:rPr>
            </w:pPr>
            <w:r w:rsidRPr="007F3E17">
              <w:rPr>
                <w:i/>
                <w:iCs/>
              </w:rPr>
              <w:t xml:space="preserve">SortMeRNA: </w:t>
            </w:r>
          </w:p>
        </w:tc>
      </w:tr>
      <w:tr w:rsidR="00124D78" w14:paraId="75F64273" w14:textId="77777777" w:rsidTr="00124D78">
        <w:tc>
          <w:tcPr>
            <w:tcW w:w="1104" w:type="dxa"/>
            <w:vMerge/>
            <w:vAlign w:val="center"/>
          </w:tcPr>
          <w:p w14:paraId="1F79258A" w14:textId="77777777" w:rsidR="00124D78" w:rsidRDefault="00124D78" w:rsidP="00124D78"/>
        </w:tc>
        <w:tc>
          <w:tcPr>
            <w:tcW w:w="1351" w:type="dxa"/>
            <w:vMerge/>
            <w:vAlign w:val="center"/>
          </w:tcPr>
          <w:p w14:paraId="05A1EDE3" w14:textId="77777777" w:rsidR="00124D78" w:rsidRDefault="00124D78" w:rsidP="00124D78"/>
        </w:tc>
        <w:tc>
          <w:tcPr>
            <w:tcW w:w="2410" w:type="dxa"/>
            <w:vAlign w:val="center"/>
          </w:tcPr>
          <w:p w14:paraId="302FCD45" w14:textId="0DCD23A1" w:rsidR="00124D78" w:rsidRDefault="00124D78" w:rsidP="00124D78">
            <w:r w:rsidRPr="00124D78">
              <w:t xml:space="preserve">Phred ≤ </w:t>
            </w:r>
            <w:r>
              <w:t xml:space="preserve">10: </w:t>
            </w:r>
          </w:p>
        </w:tc>
        <w:tc>
          <w:tcPr>
            <w:tcW w:w="2126" w:type="dxa"/>
          </w:tcPr>
          <w:p w14:paraId="34E2A590" w14:textId="2A2260DC" w:rsidR="00124D78" w:rsidRPr="007F3E17" w:rsidRDefault="00124D78" w:rsidP="00124D78">
            <w:pPr>
              <w:rPr>
                <w:i/>
                <w:iCs/>
              </w:rPr>
            </w:pPr>
            <w:r w:rsidRPr="007F3E17">
              <w:rPr>
                <w:i/>
                <w:iCs/>
              </w:rPr>
              <w:t xml:space="preserve">Barrnap: </w:t>
            </w:r>
          </w:p>
        </w:tc>
      </w:tr>
      <w:tr w:rsidR="00124D78" w14:paraId="4622E739" w14:textId="77777777" w:rsidTr="00124D78">
        <w:tc>
          <w:tcPr>
            <w:tcW w:w="1104" w:type="dxa"/>
            <w:vMerge/>
            <w:vAlign w:val="center"/>
          </w:tcPr>
          <w:p w14:paraId="03603E60" w14:textId="77777777" w:rsidR="00124D78" w:rsidRDefault="00124D78" w:rsidP="00124D78"/>
        </w:tc>
        <w:tc>
          <w:tcPr>
            <w:tcW w:w="1351" w:type="dxa"/>
            <w:vMerge/>
            <w:vAlign w:val="center"/>
          </w:tcPr>
          <w:p w14:paraId="1E45A173" w14:textId="77777777" w:rsidR="00124D78" w:rsidRDefault="00124D78" w:rsidP="00124D78"/>
        </w:tc>
        <w:tc>
          <w:tcPr>
            <w:tcW w:w="2410" w:type="dxa"/>
            <w:vAlign w:val="center"/>
          </w:tcPr>
          <w:p w14:paraId="704F7192" w14:textId="555E90CE" w:rsidR="00124D78" w:rsidRDefault="00124D78" w:rsidP="00124D78">
            <w:r w:rsidRPr="00124D78">
              <w:t xml:space="preserve">Phred ≤ </w:t>
            </w:r>
            <w:r>
              <w:t>1</w:t>
            </w:r>
            <w:r w:rsidRPr="00124D78">
              <w:t>5</w:t>
            </w:r>
            <w:r>
              <w:t xml:space="preserve">: </w:t>
            </w:r>
          </w:p>
        </w:tc>
        <w:tc>
          <w:tcPr>
            <w:tcW w:w="2126" w:type="dxa"/>
          </w:tcPr>
          <w:p w14:paraId="32C4E21B" w14:textId="03EA98F7" w:rsidR="00124D78" w:rsidRPr="007F3E17" w:rsidRDefault="00124D78" w:rsidP="00124D78">
            <w:pPr>
              <w:rPr>
                <w:i/>
                <w:iCs/>
              </w:rPr>
            </w:pPr>
            <w:r w:rsidRPr="007F3E17">
              <w:rPr>
                <w:i/>
                <w:iCs/>
              </w:rPr>
              <w:t xml:space="preserve">rRNAFilter: </w:t>
            </w:r>
          </w:p>
        </w:tc>
      </w:tr>
      <w:tr w:rsidR="00124D78" w14:paraId="361B5630" w14:textId="77777777" w:rsidTr="00124D78">
        <w:tc>
          <w:tcPr>
            <w:tcW w:w="1104" w:type="dxa"/>
            <w:vMerge/>
            <w:vAlign w:val="center"/>
          </w:tcPr>
          <w:p w14:paraId="440D3F23" w14:textId="77777777" w:rsidR="00124D78" w:rsidRDefault="00124D78" w:rsidP="00124D78"/>
        </w:tc>
        <w:tc>
          <w:tcPr>
            <w:tcW w:w="1351" w:type="dxa"/>
            <w:vMerge/>
            <w:vAlign w:val="center"/>
          </w:tcPr>
          <w:p w14:paraId="4B3BFBDA" w14:textId="77777777" w:rsidR="00124D78" w:rsidRDefault="00124D78" w:rsidP="00124D78"/>
        </w:tc>
        <w:tc>
          <w:tcPr>
            <w:tcW w:w="2410" w:type="dxa"/>
            <w:vAlign w:val="center"/>
          </w:tcPr>
          <w:p w14:paraId="5739C7BD" w14:textId="41D5E4C4" w:rsidR="00124D78" w:rsidRDefault="00124D78" w:rsidP="00124D78">
            <w:r w:rsidRPr="00124D78">
              <w:t xml:space="preserve">Phred ≤ </w:t>
            </w:r>
            <w:r>
              <w:t xml:space="preserve">20: </w:t>
            </w:r>
          </w:p>
        </w:tc>
        <w:tc>
          <w:tcPr>
            <w:tcW w:w="2126" w:type="dxa"/>
          </w:tcPr>
          <w:p w14:paraId="5EB08CED" w14:textId="59FAE251" w:rsidR="00124D78" w:rsidRPr="007F3E17" w:rsidRDefault="00124D78" w:rsidP="00124D78">
            <w:pPr>
              <w:rPr>
                <w:i/>
                <w:iCs/>
              </w:rPr>
            </w:pPr>
            <w:r w:rsidRPr="007F3E17">
              <w:rPr>
                <w:i/>
                <w:iCs/>
              </w:rPr>
              <w:t xml:space="preserve">No filtering: </w:t>
            </w:r>
          </w:p>
        </w:tc>
      </w:tr>
      <w:tr w:rsidR="00124D78" w14:paraId="62D55FEB" w14:textId="77777777" w:rsidTr="00124D78">
        <w:tc>
          <w:tcPr>
            <w:tcW w:w="1104" w:type="dxa"/>
            <w:vMerge w:val="restart"/>
            <w:vAlign w:val="center"/>
          </w:tcPr>
          <w:p w14:paraId="51C62D1A" w14:textId="09BE18AB" w:rsidR="00124D78" w:rsidRDefault="00124D78" w:rsidP="00124D78">
            <w:r>
              <w:t>F1</w:t>
            </w:r>
            <w:r>
              <w:t>_DNA</w:t>
            </w:r>
          </w:p>
        </w:tc>
        <w:tc>
          <w:tcPr>
            <w:tcW w:w="1351" w:type="dxa"/>
            <w:vMerge w:val="restart"/>
            <w:vAlign w:val="center"/>
          </w:tcPr>
          <w:p w14:paraId="3ABD2B18" w14:textId="77777777" w:rsidR="00124D78" w:rsidRDefault="00124D78" w:rsidP="00124D78"/>
        </w:tc>
        <w:tc>
          <w:tcPr>
            <w:tcW w:w="2410" w:type="dxa"/>
            <w:vAlign w:val="center"/>
          </w:tcPr>
          <w:p w14:paraId="062AF9BC" w14:textId="2EF79387" w:rsidR="00124D78" w:rsidRDefault="00124D78" w:rsidP="00124D78">
            <w:r w:rsidRPr="00124D78">
              <w:t>Phred ≤ 5</w:t>
            </w:r>
            <w:r>
              <w:t xml:space="preserve">: </w:t>
            </w:r>
          </w:p>
        </w:tc>
        <w:tc>
          <w:tcPr>
            <w:tcW w:w="2126" w:type="dxa"/>
          </w:tcPr>
          <w:p w14:paraId="39BB55BF" w14:textId="58A76129" w:rsidR="00124D78" w:rsidRPr="007F3E17" w:rsidRDefault="00124D78" w:rsidP="00124D78">
            <w:pPr>
              <w:rPr>
                <w:i/>
                <w:iCs/>
              </w:rPr>
            </w:pPr>
            <w:r w:rsidRPr="007F3E17">
              <w:rPr>
                <w:i/>
                <w:iCs/>
              </w:rPr>
              <w:t xml:space="preserve">SortMeRNA: </w:t>
            </w:r>
          </w:p>
        </w:tc>
      </w:tr>
      <w:tr w:rsidR="00124D78" w14:paraId="16EAF198" w14:textId="77777777" w:rsidTr="00124D78">
        <w:tc>
          <w:tcPr>
            <w:tcW w:w="1104" w:type="dxa"/>
            <w:vMerge/>
            <w:vAlign w:val="center"/>
          </w:tcPr>
          <w:p w14:paraId="2ECDAAEA" w14:textId="77777777" w:rsidR="00124D78" w:rsidRDefault="00124D78" w:rsidP="00124D78"/>
        </w:tc>
        <w:tc>
          <w:tcPr>
            <w:tcW w:w="1351" w:type="dxa"/>
            <w:vMerge/>
            <w:vAlign w:val="center"/>
          </w:tcPr>
          <w:p w14:paraId="2322A61B" w14:textId="77777777" w:rsidR="00124D78" w:rsidRDefault="00124D78" w:rsidP="00124D78"/>
        </w:tc>
        <w:tc>
          <w:tcPr>
            <w:tcW w:w="2410" w:type="dxa"/>
            <w:vAlign w:val="center"/>
          </w:tcPr>
          <w:p w14:paraId="034B1E26" w14:textId="33DDC13B" w:rsidR="00124D78" w:rsidRDefault="00124D78" w:rsidP="00124D78">
            <w:r w:rsidRPr="00124D78">
              <w:t xml:space="preserve">Phred ≤ </w:t>
            </w:r>
            <w:r>
              <w:t xml:space="preserve">10: </w:t>
            </w:r>
          </w:p>
        </w:tc>
        <w:tc>
          <w:tcPr>
            <w:tcW w:w="2126" w:type="dxa"/>
          </w:tcPr>
          <w:p w14:paraId="73D03E17" w14:textId="284759DB" w:rsidR="00124D78" w:rsidRPr="007F3E17" w:rsidRDefault="00124D78" w:rsidP="00124D78">
            <w:pPr>
              <w:rPr>
                <w:i/>
                <w:iCs/>
              </w:rPr>
            </w:pPr>
            <w:r w:rsidRPr="007F3E17">
              <w:rPr>
                <w:i/>
                <w:iCs/>
              </w:rPr>
              <w:t xml:space="preserve">Barrnap: </w:t>
            </w:r>
          </w:p>
        </w:tc>
      </w:tr>
      <w:tr w:rsidR="00124D78" w14:paraId="0FFEC49E" w14:textId="77777777" w:rsidTr="00124D78">
        <w:tc>
          <w:tcPr>
            <w:tcW w:w="1104" w:type="dxa"/>
            <w:vMerge/>
            <w:vAlign w:val="center"/>
          </w:tcPr>
          <w:p w14:paraId="4E431ABA" w14:textId="77777777" w:rsidR="00124D78" w:rsidRDefault="00124D78" w:rsidP="00124D78"/>
        </w:tc>
        <w:tc>
          <w:tcPr>
            <w:tcW w:w="1351" w:type="dxa"/>
            <w:vMerge/>
            <w:vAlign w:val="center"/>
          </w:tcPr>
          <w:p w14:paraId="7F65287C" w14:textId="77777777" w:rsidR="00124D78" w:rsidRDefault="00124D78" w:rsidP="00124D78"/>
        </w:tc>
        <w:tc>
          <w:tcPr>
            <w:tcW w:w="2410" w:type="dxa"/>
            <w:vAlign w:val="center"/>
          </w:tcPr>
          <w:p w14:paraId="66CF11DC" w14:textId="1A062309" w:rsidR="00124D78" w:rsidRDefault="00124D78" w:rsidP="00124D78">
            <w:r w:rsidRPr="00124D78">
              <w:t xml:space="preserve">Phred ≤ </w:t>
            </w:r>
            <w:r>
              <w:t>1</w:t>
            </w:r>
            <w:r w:rsidRPr="00124D78">
              <w:t>5</w:t>
            </w:r>
            <w:r>
              <w:t xml:space="preserve">: </w:t>
            </w:r>
          </w:p>
        </w:tc>
        <w:tc>
          <w:tcPr>
            <w:tcW w:w="2126" w:type="dxa"/>
          </w:tcPr>
          <w:p w14:paraId="30ED05A8" w14:textId="544EF8FB" w:rsidR="00124D78" w:rsidRPr="007F3E17" w:rsidRDefault="00124D78" w:rsidP="00124D78">
            <w:pPr>
              <w:rPr>
                <w:i/>
                <w:iCs/>
              </w:rPr>
            </w:pPr>
            <w:r w:rsidRPr="007F3E17">
              <w:rPr>
                <w:i/>
                <w:iCs/>
              </w:rPr>
              <w:t xml:space="preserve">rRNAFilter: </w:t>
            </w:r>
          </w:p>
        </w:tc>
      </w:tr>
      <w:tr w:rsidR="00124D78" w14:paraId="7CBA677F" w14:textId="77777777" w:rsidTr="00124D78">
        <w:tc>
          <w:tcPr>
            <w:tcW w:w="1104" w:type="dxa"/>
            <w:vMerge/>
            <w:vAlign w:val="center"/>
          </w:tcPr>
          <w:p w14:paraId="3BC998EC" w14:textId="77777777" w:rsidR="00124D78" w:rsidRDefault="00124D78" w:rsidP="00124D78"/>
        </w:tc>
        <w:tc>
          <w:tcPr>
            <w:tcW w:w="1351" w:type="dxa"/>
            <w:vMerge/>
            <w:vAlign w:val="center"/>
          </w:tcPr>
          <w:p w14:paraId="3FFC6010" w14:textId="77777777" w:rsidR="00124D78" w:rsidRDefault="00124D78" w:rsidP="00124D78"/>
        </w:tc>
        <w:tc>
          <w:tcPr>
            <w:tcW w:w="2410" w:type="dxa"/>
            <w:vAlign w:val="center"/>
          </w:tcPr>
          <w:p w14:paraId="4FFE26D8" w14:textId="1A40F637" w:rsidR="00124D78" w:rsidRDefault="00124D78" w:rsidP="00124D78">
            <w:r w:rsidRPr="00124D78">
              <w:t xml:space="preserve">Phred ≤ </w:t>
            </w:r>
            <w:r>
              <w:t xml:space="preserve">20: </w:t>
            </w:r>
          </w:p>
        </w:tc>
        <w:tc>
          <w:tcPr>
            <w:tcW w:w="2126" w:type="dxa"/>
          </w:tcPr>
          <w:p w14:paraId="64250EEC" w14:textId="74B28787" w:rsidR="00124D78" w:rsidRPr="007F3E17" w:rsidRDefault="00124D78" w:rsidP="00124D78">
            <w:pPr>
              <w:rPr>
                <w:i/>
                <w:iCs/>
              </w:rPr>
            </w:pPr>
            <w:r w:rsidRPr="007F3E17">
              <w:rPr>
                <w:i/>
                <w:iCs/>
              </w:rPr>
              <w:t xml:space="preserve">No filtering: </w:t>
            </w:r>
          </w:p>
        </w:tc>
      </w:tr>
      <w:tr w:rsidR="00124D78" w14:paraId="0DEE27BA" w14:textId="77777777" w:rsidTr="00124D78">
        <w:tc>
          <w:tcPr>
            <w:tcW w:w="1104" w:type="dxa"/>
            <w:vMerge w:val="restart"/>
            <w:vAlign w:val="center"/>
          </w:tcPr>
          <w:p w14:paraId="16216555" w14:textId="5CC506CD" w:rsidR="00124D78" w:rsidRDefault="00124D78" w:rsidP="00124D78">
            <w:r>
              <w:t>F2</w:t>
            </w:r>
            <w:r>
              <w:t>_DNA</w:t>
            </w:r>
          </w:p>
        </w:tc>
        <w:tc>
          <w:tcPr>
            <w:tcW w:w="1351" w:type="dxa"/>
            <w:vMerge w:val="restart"/>
            <w:vAlign w:val="center"/>
          </w:tcPr>
          <w:p w14:paraId="1A391A77" w14:textId="77777777" w:rsidR="00124D78" w:rsidRDefault="00124D78" w:rsidP="00124D78"/>
        </w:tc>
        <w:tc>
          <w:tcPr>
            <w:tcW w:w="2410" w:type="dxa"/>
            <w:vAlign w:val="center"/>
          </w:tcPr>
          <w:p w14:paraId="1BB8FDA2" w14:textId="0B5D6477" w:rsidR="00124D78" w:rsidRDefault="00124D78" w:rsidP="00124D78">
            <w:r w:rsidRPr="00124D78">
              <w:t>Phred ≤ 5</w:t>
            </w:r>
            <w:r>
              <w:t xml:space="preserve">: </w:t>
            </w:r>
          </w:p>
        </w:tc>
        <w:tc>
          <w:tcPr>
            <w:tcW w:w="2126" w:type="dxa"/>
          </w:tcPr>
          <w:p w14:paraId="22E6DE62" w14:textId="047923E3" w:rsidR="00124D78" w:rsidRPr="007F3E17" w:rsidRDefault="00124D78" w:rsidP="00124D78">
            <w:pPr>
              <w:rPr>
                <w:i/>
                <w:iCs/>
              </w:rPr>
            </w:pPr>
            <w:r w:rsidRPr="007F3E17">
              <w:rPr>
                <w:i/>
                <w:iCs/>
              </w:rPr>
              <w:t xml:space="preserve">SortMeRNA: </w:t>
            </w:r>
          </w:p>
        </w:tc>
      </w:tr>
      <w:tr w:rsidR="00124D78" w14:paraId="7C5DF140" w14:textId="77777777" w:rsidTr="00124D78">
        <w:tc>
          <w:tcPr>
            <w:tcW w:w="1104" w:type="dxa"/>
            <w:vMerge/>
            <w:vAlign w:val="center"/>
          </w:tcPr>
          <w:p w14:paraId="0476C10C" w14:textId="77777777" w:rsidR="00124D78" w:rsidRDefault="00124D78" w:rsidP="00124D78"/>
        </w:tc>
        <w:tc>
          <w:tcPr>
            <w:tcW w:w="1351" w:type="dxa"/>
            <w:vMerge/>
            <w:vAlign w:val="center"/>
          </w:tcPr>
          <w:p w14:paraId="5AD89EDB" w14:textId="77777777" w:rsidR="00124D78" w:rsidRDefault="00124D78" w:rsidP="00124D78"/>
        </w:tc>
        <w:tc>
          <w:tcPr>
            <w:tcW w:w="2410" w:type="dxa"/>
            <w:vAlign w:val="center"/>
          </w:tcPr>
          <w:p w14:paraId="43532BEC" w14:textId="7A404A48" w:rsidR="00124D78" w:rsidRDefault="00124D78" w:rsidP="00124D78">
            <w:r w:rsidRPr="00124D78">
              <w:t xml:space="preserve">Phred ≤ </w:t>
            </w:r>
            <w:r>
              <w:t xml:space="preserve">10: </w:t>
            </w:r>
          </w:p>
        </w:tc>
        <w:tc>
          <w:tcPr>
            <w:tcW w:w="2126" w:type="dxa"/>
          </w:tcPr>
          <w:p w14:paraId="68C8D9F1" w14:textId="3662698C" w:rsidR="00124D78" w:rsidRPr="007F3E17" w:rsidRDefault="00124D78" w:rsidP="00124D78">
            <w:pPr>
              <w:rPr>
                <w:i/>
                <w:iCs/>
              </w:rPr>
            </w:pPr>
            <w:r w:rsidRPr="007F3E17">
              <w:rPr>
                <w:i/>
                <w:iCs/>
              </w:rPr>
              <w:t xml:space="preserve">Barrnap: </w:t>
            </w:r>
          </w:p>
        </w:tc>
      </w:tr>
      <w:tr w:rsidR="00124D78" w14:paraId="5D64D3F5" w14:textId="77777777" w:rsidTr="00124D78">
        <w:tc>
          <w:tcPr>
            <w:tcW w:w="1104" w:type="dxa"/>
            <w:vMerge/>
            <w:vAlign w:val="center"/>
          </w:tcPr>
          <w:p w14:paraId="3AFD2A5F" w14:textId="77777777" w:rsidR="00124D78" w:rsidRDefault="00124D78" w:rsidP="00124D78"/>
        </w:tc>
        <w:tc>
          <w:tcPr>
            <w:tcW w:w="1351" w:type="dxa"/>
            <w:vMerge/>
            <w:vAlign w:val="center"/>
          </w:tcPr>
          <w:p w14:paraId="1D4F5DBF" w14:textId="77777777" w:rsidR="00124D78" w:rsidRDefault="00124D78" w:rsidP="00124D78"/>
        </w:tc>
        <w:tc>
          <w:tcPr>
            <w:tcW w:w="2410" w:type="dxa"/>
            <w:vAlign w:val="center"/>
          </w:tcPr>
          <w:p w14:paraId="08CC3D0F" w14:textId="245B5139" w:rsidR="00124D78" w:rsidRDefault="00124D78" w:rsidP="00124D78">
            <w:r w:rsidRPr="00124D78">
              <w:t xml:space="preserve">Phred ≤ </w:t>
            </w:r>
            <w:r>
              <w:t>1</w:t>
            </w:r>
            <w:r w:rsidRPr="00124D78">
              <w:t>5</w:t>
            </w:r>
            <w:r>
              <w:t xml:space="preserve">: </w:t>
            </w:r>
          </w:p>
        </w:tc>
        <w:tc>
          <w:tcPr>
            <w:tcW w:w="2126" w:type="dxa"/>
          </w:tcPr>
          <w:p w14:paraId="1E4F25AB" w14:textId="7877EE88" w:rsidR="00124D78" w:rsidRPr="007F3E17" w:rsidRDefault="00124D78" w:rsidP="00124D78">
            <w:pPr>
              <w:rPr>
                <w:i/>
                <w:iCs/>
              </w:rPr>
            </w:pPr>
            <w:r w:rsidRPr="007F3E17">
              <w:rPr>
                <w:i/>
                <w:iCs/>
              </w:rPr>
              <w:t xml:space="preserve">rRNAFilter: </w:t>
            </w:r>
          </w:p>
        </w:tc>
      </w:tr>
      <w:tr w:rsidR="00124D78" w14:paraId="490F71A0" w14:textId="77777777" w:rsidTr="00124D78">
        <w:tc>
          <w:tcPr>
            <w:tcW w:w="1104" w:type="dxa"/>
            <w:vMerge/>
            <w:vAlign w:val="center"/>
          </w:tcPr>
          <w:p w14:paraId="002438BF" w14:textId="77777777" w:rsidR="00124D78" w:rsidRDefault="00124D78" w:rsidP="00124D78"/>
        </w:tc>
        <w:tc>
          <w:tcPr>
            <w:tcW w:w="1351" w:type="dxa"/>
            <w:vMerge/>
            <w:vAlign w:val="center"/>
          </w:tcPr>
          <w:p w14:paraId="08A1A998" w14:textId="77777777" w:rsidR="00124D78" w:rsidRDefault="00124D78" w:rsidP="00124D78"/>
        </w:tc>
        <w:tc>
          <w:tcPr>
            <w:tcW w:w="2410" w:type="dxa"/>
            <w:vAlign w:val="center"/>
          </w:tcPr>
          <w:p w14:paraId="3CF3D428" w14:textId="7FCF4C9D" w:rsidR="00124D78" w:rsidRDefault="00124D78" w:rsidP="00124D78">
            <w:r w:rsidRPr="00124D78">
              <w:t xml:space="preserve">Phred ≤ </w:t>
            </w:r>
            <w:r>
              <w:t xml:space="preserve">20: </w:t>
            </w:r>
          </w:p>
        </w:tc>
        <w:tc>
          <w:tcPr>
            <w:tcW w:w="2126" w:type="dxa"/>
          </w:tcPr>
          <w:p w14:paraId="711EE3A0" w14:textId="2C06CCF8" w:rsidR="00124D78" w:rsidRPr="007F3E17" w:rsidRDefault="00124D78" w:rsidP="00124D78">
            <w:pPr>
              <w:rPr>
                <w:i/>
                <w:iCs/>
              </w:rPr>
            </w:pPr>
            <w:r w:rsidRPr="007F3E17">
              <w:rPr>
                <w:i/>
                <w:iCs/>
              </w:rPr>
              <w:t xml:space="preserve">No filtering: </w:t>
            </w:r>
          </w:p>
        </w:tc>
      </w:tr>
      <w:tr w:rsidR="00124D78" w14:paraId="37C0468C" w14:textId="77777777" w:rsidTr="00124D78">
        <w:tc>
          <w:tcPr>
            <w:tcW w:w="1104" w:type="dxa"/>
            <w:vMerge w:val="restart"/>
            <w:vAlign w:val="center"/>
          </w:tcPr>
          <w:p w14:paraId="7086F4BE" w14:textId="0DA2C689" w:rsidR="00124D78" w:rsidRDefault="00124D78" w:rsidP="00124D78">
            <w:r>
              <w:t>F3</w:t>
            </w:r>
            <w:r>
              <w:t>_DNA</w:t>
            </w:r>
          </w:p>
        </w:tc>
        <w:tc>
          <w:tcPr>
            <w:tcW w:w="1351" w:type="dxa"/>
            <w:vMerge w:val="restart"/>
            <w:vAlign w:val="center"/>
          </w:tcPr>
          <w:p w14:paraId="04681344" w14:textId="77777777" w:rsidR="00124D78" w:rsidRDefault="00124D78" w:rsidP="00124D78"/>
        </w:tc>
        <w:tc>
          <w:tcPr>
            <w:tcW w:w="2410" w:type="dxa"/>
            <w:vAlign w:val="center"/>
          </w:tcPr>
          <w:p w14:paraId="27B7BD18" w14:textId="0A1D43CA" w:rsidR="00124D78" w:rsidRDefault="00124D78" w:rsidP="00124D78">
            <w:r w:rsidRPr="00124D78">
              <w:t>Phred ≤ 5</w:t>
            </w:r>
            <w:r>
              <w:t xml:space="preserve">: </w:t>
            </w:r>
          </w:p>
        </w:tc>
        <w:tc>
          <w:tcPr>
            <w:tcW w:w="2126" w:type="dxa"/>
          </w:tcPr>
          <w:p w14:paraId="4EDE0DB2" w14:textId="2BF7DB15" w:rsidR="00124D78" w:rsidRPr="007F3E17" w:rsidRDefault="00124D78" w:rsidP="00124D78">
            <w:pPr>
              <w:rPr>
                <w:i/>
                <w:iCs/>
              </w:rPr>
            </w:pPr>
            <w:r w:rsidRPr="007F3E17">
              <w:rPr>
                <w:i/>
                <w:iCs/>
              </w:rPr>
              <w:t xml:space="preserve">SortMeRNA: </w:t>
            </w:r>
          </w:p>
        </w:tc>
      </w:tr>
      <w:tr w:rsidR="00124D78" w14:paraId="2939CC61" w14:textId="77777777" w:rsidTr="00CF2C10">
        <w:tc>
          <w:tcPr>
            <w:tcW w:w="1104" w:type="dxa"/>
            <w:vMerge/>
          </w:tcPr>
          <w:p w14:paraId="665F3D60" w14:textId="77777777" w:rsidR="00124D78" w:rsidRDefault="00124D78" w:rsidP="00124D78"/>
        </w:tc>
        <w:tc>
          <w:tcPr>
            <w:tcW w:w="1351" w:type="dxa"/>
            <w:vMerge/>
          </w:tcPr>
          <w:p w14:paraId="6EC287E1" w14:textId="77777777" w:rsidR="00124D78" w:rsidRDefault="00124D78" w:rsidP="00124D78"/>
        </w:tc>
        <w:tc>
          <w:tcPr>
            <w:tcW w:w="2410" w:type="dxa"/>
            <w:vAlign w:val="center"/>
          </w:tcPr>
          <w:p w14:paraId="37E3B42E" w14:textId="60E5754B" w:rsidR="00124D78" w:rsidRDefault="00124D78" w:rsidP="00124D78">
            <w:r w:rsidRPr="00124D78">
              <w:t xml:space="preserve">Phred ≤ </w:t>
            </w:r>
            <w:r>
              <w:t xml:space="preserve">10: </w:t>
            </w:r>
          </w:p>
        </w:tc>
        <w:tc>
          <w:tcPr>
            <w:tcW w:w="2126" w:type="dxa"/>
          </w:tcPr>
          <w:p w14:paraId="358422DA" w14:textId="5E9C8374" w:rsidR="00124D78" w:rsidRPr="007F3E17" w:rsidRDefault="00124D78" w:rsidP="00124D78">
            <w:pPr>
              <w:rPr>
                <w:i/>
                <w:iCs/>
              </w:rPr>
            </w:pPr>
            <w:r w:rsidRPr="007F3E17">
              <w:rPr>
                <w:i/>
                <w:iCs/>
              </w:rPr>
              <w:t xml:space="preserve">Barrnap: </w:t>
            </w:r>
          </w:p>
        </w:tc>
      </w:tr>
      <w:tr w:rsidR="00124D78" w14:paraId="7D60F8A1" w14:textId="77777777" w:rsidTr="00CF2C10">
        <w:tc>
          <w:tcPr>
            <w:tcW w:w="1104" w:type="dxa"/>
            <w:vMerge/>
          </w:tcPr>
          <w:p w14:paraId="29626E25" w14:textId="77777777" w:rsidR="00124D78" w:rsidRDefault="00124D78" w:rsidP="00124D78"/>
        </w:tc>
        <w:tc>
          <w:tcPr>
            <w:tcW w:w="1351" w:type="dxa"/>
            <w:vMerge/>
          </w:tcPr>
          <w:p w14:paraId="4028512A" w14:textId="77777777" w:rsidR="00124D78" w:rsidRDefault="00124D78" w:rsidP="00124D78"/>
        </w:tc>
        <w:tc>
          <w:tcPr>
            <w:tcW w:w="2410" w:type="dxa"/>
            <w:vAlign w:val="center"/>
          </w:tcPr>
          <w:p w14:paraId="65BE9C49" w14:textId="4FACD42B" w:rsidR="00124D78" w:rsidRDefault="00124D78" w:rsidP="00124D78">
            <w:r w:rsidRPr="00124D78">
              <w:t xml:space="preserve">Phred ≤ </w:t>
            </w:r>
            <w:r>
              <w:t>1</w:t>
            </w:r>
            <w:r w:rsidRPr="00124D78">
              <w:t>5</w:t>
            </w:r>
            <w:r>
              <w:t xml:space="preserve">: </w:t>
            </w:r>
          </w:p>
        </w:tc>
        <w:tc>
          <w:tcPr>
            <w:tcW w:w="2126" w:type="dxa"/>
          </w:tcPr>
          <w:p w14:paraId="5C7E892A" w14:textId="356BD647" w:rsidR="00124D78" w:rsidRPr="007F3E17" w:rsidRDefault="00124D78" w:rsidP="00124D78">
            <w:pPr>
              <w:rPr>
                <w:i/>
                <w:iCs/>
              </w:rPr>
            </w:pPr>
            <w:r w:rsidRPr="007F3E17">
              <w:rPr>
                <w:i/>
                <w:iCs/>
              </w:rPr>
              <w:t xml:space="preserve">rRNAFilter: </w:t>
            </w:r>
          </w:p>
        </w:tc>
      </w:tr>
      <w:tr w:rsidR="00124D78" w14:paraId="6F7BBDFF" w14:textId="77777777" w:rsidTr="00CF2C10">
        <w:tc>
          <w:tcPr>
            <w:tcW w:w="1104" w:type="dxa"/>
            <w:vMerge/>
          </w:tcPr>
          <w:p w14:paraId="0C2F39AB" w14:textId="77777777" w:rsidR="00124D78" w:rsidRDefault="00124D78" w:rsidP="00124D78"/>
        </w:tc>
        <w:tc>
          <w:tcPr>
            <w:tcW w:w="1351" w:type="dxa"/>
            <w:vMerge/>
          </w:tcPr>
          <w:p w14:paraId="0AC40E4C" w14:textId="77777777" w:rsidR="00124D78" w:rsidRDefault="00124D78" w:rsidP="00124D78"/>
        </w:tc>
        <w:tc>
          <w:tcPr>
            <w:tcW w:w="2410" w:type="dxa"/>
            <w:vAlign w:val="center"/>
          </w:tcPr>
          <w:p w14:paraId="1E651D6D" w14:textId="226D888C" w:rsidR="00124D78" w:rsidRDefault="00124D78" w:rsidP="00124D78">
            <w:r w:rsidRPr="00124D78">
              <w:t xml:space="preserve">Phred ≤ </w:t>
            </w:r>
            <w:r>
              <w:t xml:space="preserve">20: </w:t>
            </w:r>
          </w:p>
        </w:tc>
        <w:tc>
          <w:tcPr>
            <w:tcW w:w="2126" w:type="dxa"/>
          </w:tcPr>
          <w:p w14:paraId="2826B1B2" w14:textId="0508332B" w:rsidR="00124D78" w:rsidRPr="007F3E17" w:rsidRDefault="00124D78" w:rsidP="00124D78">
            <w:pPr>
              <w:rPr>
                <w:i/>
                <w:iCs/>
              </w:rPr>
            </w:pPr>
            <w:r w:rsidRPr="007F3E17">
              <w:rPr>
                <w:i/>
                <w:iCs/>
              </w:rPr>
              <w:t xml:space="preserve">No filtering: </w:t>
            </w:r>
          </w:p>
        </w:tc>
      </w:tr>
    </w:tbl>
    <w:p w14:paraId="4680DB41" w14:textId="77777777" w:rsidR="007F3E17" w:rsidRDefault="007F3E17" w:rsidP="005F7CE5"/>
    <w:tbl>
      <w:tblPr>
        <w:tblStyle w:val="TableGrid"/>
        <w:tblW w:w="0" w:type="auto"/>
        <w:tblLook w:val="04A0" w:firstRow="1" w:lastRow="0" w:firstColumn="1" w:lastColumn="0" w:noHBand="0" w:noVBand="1"/>
      </w:tblPr>
      <w:tblGrid>
        <w:gridCol w:w="1087"/>
        <w:gridCol w:w="1351"/>
        <w:gridCol w:w="2410"/>
        <w:gridCol w:w="2126"/>
      </w:tblGrid>
      <w:tr w:rsidR="00124D78" w14:paraId="10D6EAEB" w14:textId="77777777" w:rsidTr="00124D78">
        <w:tc>
          <w:tcPr>
            <w:tcW w:w="1087" w:type="dxa"/>
          </w:tcPr>
          <w:p w14:paraId="55C9A5EE" w14:textId="77777777" w:rsidR="00124D78" w:rsidRDefault="00124D78" w:rsidP="003666DE">
            <w:r>
              <w:t>Sample</w:t>
            </w:r>
          </w:p>
        </w:tc>
        <w:tc>
          <w:tcPr>
            <w:tcW w:w="1351" w:type="dxa"/>
          </w:tcPr>
          <w:p w14:paraId="33EF85DC" w14:textId="77777777" w:rsidR="00124D78" w:rsidRDefault="00124D78" w:rsidP="003666DE">
            <w:r>
              <w:t>Raw reads</w:t>
            </w:r>
          </w:p>
        </w:tc>
        <w:tc>
          <w:tcPr>
            <w:tcW w:w="2410" w:type="dxa"/>
          </w:tcPr>
          <w:p w14:paraId="06EF2011" w14:textId="77777777" w:rsidR="00124D78" w:rsidRDefault="00124D78" w:rsidP="003666DE">
            <w:r>
              <w:t>Quality filtered reads</w:t>
            </w:r>
          </w:p>
        </w:tc>
        <w:tc>
          <w:tcPr>
            <w:tcW w:w="2126" w:type="dxa"/>
          </w:tcPr>
          <w:p w14:paraId="1EADE92B" w14:textId="77777777" w:rsidR="00124D78" w:rsidRDefault="00124D78" w:rsidP="003666DE">
            <w:r>
              <w:t>rRNA filtered reads</w:t>
            </w:r>
          </w:p>
        </w:tc>
      </w:tr>
      <w:tr w:rsidR="00124D78" w14:paraId="4593E32C" w14:textId="77777777" w:rsidTr="00124D78">
        <w:tc>
          <w:tcPr>
            <w:tcW w:w="1087" w:type="dxa"/>
            <w:vMerge w:val="restart"/>
            <w:vAlign w:val="center"/>
          </w:tcPr>
          <w:p w14:paraId="1FFEFA1D" w14:textId="4C38A654" w:rsidR="00124D78" w:rsidRDefault="00124D78" w:rsidP="00124D78">
            <w:r>
              <w:t>M1</w:t>
            </w:r>
            <w:r>
              <w:t>_RNA</w:t>
            </w:r>
          </w:p>
        </w:tc>
        <w:tc>
          <w:tcPr>
            <w:tcW w:w="1351" w:type="dxa"/>
            <w:vMerge w:val="restart"/>
            <w:vAlign w:val="center"/>
          </w:tcPr>
          <w:p w14:paraId="13CDDB9E" w14:textId="77777777" w:rsidR="00124D78" w:rsidRDefault="00124D78" w:rsidP="00124D78"/>
        </w:tc>
        <w:tc>
          <w:tcPr>
            <w:tcW w:w="2410" w:type="dxa"/>
            <w:vAlign w:val="center"/>
          </w:tcPr>
          <w:p w14:paraId="5B6EEEE6" w14:textId="3694868D" w:rsidR="00124D78" w:rsidRDefault="00124D78" w:rsidP="00124D78">
            <w:r w:rsidRPr="00124D78">
              <w:t>Phred ≤ 5</w:t>
            </w:r>
            <w:r>
              <w:t xml:space="preserve">: </w:t>
            </w:r>
          </w:p>
        </w:tc>
        <w:tc>
          <w:tcPr>
            <w:tcW w:w="2126" w:type="dxa"/>
          </w:tcPr>
          <w:p w14:paraId="49CFD7BA" w14:textId="77777777" w:rsidR="00124D78" w:rsidRPr="007F3E17" w:rsidRDefault="00124D78" w:rsidP="00124D78">
            <w:pPr>
              <w:rPr>
                <w:i/>
                <w:iCs/>
              </w:rPr>
            </w:pPr>
            <w:r w:rsidRPr="007F3E17">
              <w:rPr>
                <w:i/>
                <w:iCs/>
              </w:rPr>
              <w:t xml:space="preserve">SortMeRNA: </w:t>
            </w:r>
          </w:p>
        </w:tc>
      </w:tr>
      <w:tr w:rsidR="00124D78" w14:paraId="164712A7" w14:textId="77777777" w:rsidTr="00124D78">
        <w:tc>
          <w:tcPr>
            <w:tcW w:w="1087" w:type="dxa"/>
            <w:vMerge/>
            <w:vAlign w:val="center"/>
          </w:tcPr>
          <w:p w14:paraId="557ED857" w14:textId="77777777" w:rsidR="00124D78" w:rsidRDefault="00124D78" w:rsidP="00124D78"/>
        </w:tc>
        <w:tc>
          <w:tcPr>
            <w:tcW w:w="1351" w:type="dxa"/>
            <w:vMerge/>
            <w:vAlign w:val="center"/>
          </w:tcPr>
          <w:p w14:paraId="7E3E54C6" w14:textId="77777777" w:rsidR="00124D78" w:rsidRDefault="00124D78" w:rsidP="00124D78"/>
        </w:tc>
        <w:tc>
          <w:tcPr>
            <w:tcW w:w="2410" w:type="dxa"/>
            <w:vAlign w:val="center"/>
          </w:tcPr>
          <w:p w14:paraId="38472199" w14:textId="7B06F592" w:rsidR="00124D78" w:rsidRDefault="00124D78" w:rsidP="00124D78">
            <w:r w:rsidRPr="00124D78">
              <w:t xml:space="preserve">Phred ≤ </w:t>
            </w:r>
            <w:r>
              <w:t xml:space="preserve">10: </w:t>
            </w:r>
          </w:p>
        </w:tc>
        <w:tc>
          <w:tcPr>
            <w:tcW w:w="2126" w:type="dxa"/>
          </w:tcPr>
          <w:p w14:paraId="1BE0B331" w14:textId="77777777" w:rsidR="00124D78" w:rsidRPr="007F3E17" w:rsidRDefault="00124D78" w:rsidP="00124D78">
            <w:pPr>
              <w:rPr>
                <w:i/>
                <w:iCs/>
              </w:rPr>
            </w:pPr>
            <w:r w:rsidRPr="007F3E17">
              <w:rPr>
                <w:i/>
                <w:iCs/>
              </w:rPr>
              <w:t xml:space="preserve">Barrnap: </w:t>
            </w:r>
          </w:p>
        </w:tc>
      </w:tr>
      <w:tr w:rsidR="00124D78" w14:paraId="0BD83324" w14:textId="77777777" w:rsidTr="00124D78">
        <w:tc>
          <w:tcPr>
            <w:tcW w:w="1087" w:type="dxa"/>
            <w:vMerge/>
            <w:vAlign w:val="center"/>
          </w:tcPr>
          <w:p w14:paraId="3FA35ED2" w14:textId="77777777" w:rsidR="00124D78" w:rsidRDefault="00124D78" w:rsidP="00124D78"/>
        </w:tc>
        <w:tc>
          <w:tcPr>
            <w:tcW w:w="1351" w:type="dxa"/>
            <w:vMerge/>
            <w:vAlign w:val="center"/>
          </w:tcPr>
          <w:p w14:paraId="79796312" w14:textId="77777777" w:rsidR="00124D78" w:rsidRDefault="00124D78" w:rsidP="00124D78"/>
        </w:tc>
        <w:tc>
          <w:tcPr>
            <w:tcW w:w="2410" w:type="dxa"/>
            <w:vAlign w:val="center"/>
          </w:tcPr>
          <w:p w14:paraId="40DAA000" w14:textId="298241A7" w:rsidR="00124D78" w:rsidRDefault="00124D78" w:rsidP="00124D78">
            <w:r w:rsidRPr="00124D78">
              <w:t xml:space="preserve">Phred ≤ </w:t>
            </w:r>
            <w:r>
              <w:t>1</w:t>
            </w:r>
            <w:r w:rsidRPr="00124D78">
              <w:t>5</w:t>
            </w:r>
            <w:r>
              <w:t xml:space="preserve">: </w:t>
            </w:r>
          </w:p>
        </w:tc>
        <w:tc>
          <w:tcPr>
            <w:tcW w:w="2126" w:type="dxa"/>
          </w:tcPr>
          <w:p w14:paraId="1E390096" w14:textId="77777777" w:rsidR="00124D78" w:rsidRPr="007F3E17" w:rsidRDefault="00124D78" w:rsidP="00124D78">
            <w:pPr>
              <w:rPr>
                <w:i/>
                <w:iCs/>
              </w:rPr>
            </w:pPr>
            <w:r w:rsidRPr="007F3E17">
              <w:rPr>
                <w:i/>
                <w:iCs/>
              </w:rPr>
              <w:t xml:space="preserve">rRNAFilter: </w:t>
            </w:r>
          </w:p>
        </w:tc>
      </w:tr>
      <w:tr w:rsidR="00124D78" w14:paraId="5287DB5D" w14:textId="77777777" w:rsidTr="00124D78">
        <w:tc>
          <w:tcPr>
            <w:tcW w:w="1087" w:type="dxa"/>
            <w:vMerge/>
            <w:vAlign w:val="center"/>
          </w:tcPr>
          <w:p w14:paraId="002EABD9" w14:textId="77777777" w:rsidR="00124D78" w:rsidRDefault="00124D78" w:rsidP="00124D78"/>
        </w:tc>
        <w:tc>
          <w:tcPr>
            <w:tcW w:w="1351" w:type="dxa"/>
            <w:vMerge/>
            <w:vAlign w:val="center"/>
          </w:tcPr>
          <w:p w14:paraId="1983470D" w14:textId="77777777" w:rsidR="00124D78" w:rsidRDefault="00124D78" w:rsidP="00124D78"/>
        </w:tc>
        <w:tc>
          <w:tcPr>
            <w:tcW w:w="2410" w:type="dxa"/>
            <w:vAlign w:val="center"/>
          </w:tcPr>
          <w:p w14:paraId="5C497F6F" w14:textId="5539EEDB" w:rsidR="00124D78" w:rsidRDefault="00124D78" w:rsidP="00124D78">
            <w:r w:rsidRPr="00124D78">
              <w:t xml:space="preserve">Phred ≤ </w:t>
            </w:r>
            <w:r>
              <w:t xml:space="preserve">20: </w:t>
            </w:r>
          </w:p>
        </w:tc>
        <w:tc>
          <w:tcPr>
            <w:tcW w:w="2126" w:type="dxa"/>
          </w:tcPr>
          <w:p w14:paraId="0AAAB900" w14:textId="77777777" w:rsidR="00124D78" w:rsidRPr="007F3E17" w:rsidRDefault="00124D78" w:rsidP="00124D78">
            <w:pPr>
              <w:rPr>
                <w:i/>
                <w:iCs/>
              </w:rPr>
            </w:pPr>
            <w:r w:rsidRPr="007F3E17">
              <w:rPr>
                <w:i/>
                <w:iCs/>
              </w:rPr>
              <w:t xml:space="preserve">No filtering: </w:t>
            </w:r>
          </w:p>
        </w:tc>
      </w:tr>
      <w:tr w:rsidR="00124D78" w14:paraId="12EEE932" w14:textId="77777777" w:rsidTr="00124D78">
        <w:tc>
          <w:tcPr>
            <w:tcW w:w="1087" w:type="dxa"/>
            <w:vMerge w:val="restart"/>
            <w:vAlign w:val="center"/>
          </w:tcPr>
          <w:p w14:paraId="40F758A0" w14:textId="07DF96AB" w:rsidR="00124D78" w:rsidRDefault="00124D78" w:rsidP="00124D78">
            <w:r>
              <w:t>M2_RNA</w:t>
            </w:r>
          </w:p>
        </w:tc>
        <w:tc>
          <w:tcPr>
            <w:tcW w:w="1351" w:type="dxa"/>
            <w:vMerge w:val="restart"/>
            <w:vAlign w:val="center"/>
          </w:tcPr>
          <w:p w14:paraId="6C0FC3CB" w14:textId="77777777" w:rsidR="00124D78" w:rsidRDefault="00124D78" w:rsidP="00124D78"/>
        </w:tc>
        <w:tc>
          <w:tcPr>
            <w:tcW w:w="2410" w:type="dxa"/>
            <w:vAlign w:val="center"/>
          </w:tcPr>
          <w:p w14:paraId="33D74280" w14:textId="5B4538E9" w:rsidR="00124D78" w:rsidRDefault="00124D78" w:rsidP="00124D78">
            <w:r w:rsidRPr="00124D78">
              <w:t>Phred ≤ 5</w:t>
            </w:r>
            <w:r>
              <w:t xml:space="preserve">: </w:t>
            </w:r>
          </w:p>
        </w:tc>
        <w:tc>
          <w:tcPr>
            <w:tcW w:w="2126" w:type="dxa"/>
          </w:tcPr>
          <w:p w14:paraId="641EF6CC" w14:textId="77777777" w:rsidR="00124D78" w:rsidRPr="007F3E17" w:rsidRDefault="00124D78" w:rsidP="00124D78">
            <w:pPr>
              <w:rPr>
                <w:i/>
                <w:iCs/>
              </w:rPr>
            </w:pPr>
            <w:r w:rsidRPr="007F3E17">
              <w:rPr>
                <w:i/>
                <w:iCs/>
              </w:rPr>
              <w:t xml:space="preserve">SortMeRNA: </w:t>
            </w:r>
          </w:p>
        </w:tc>
      </w:tr>
      <w:tr w:rsidR="00124D78" w14:paraId="02052EE4" w14:textId="77777777" w:rsidTr="00124D78">
        <w:tc>
          <w:tcPr>
            <w:tcW w:w="1087" w:type="dxa"/>
            <w:vMerge/>
            <w:vAlign w:val="center"/>
          </w:tcPr>
          <w:p w14:paraId="7274EB04" w14:textId="77777777" w:rsidR="00124D78" w:rsidRDefault="00124D78" w:rsidP="00124D78"/>
        </w:tc>
        <w:tc>
          <w:tcPr>
            <w:tcW w:w="1351" w:type="dxa"/>
            <w:vMerge/>
            <w:vAlign w:val="center"/>
          </w:tcPr>
          <w:p w14:paraId="0A690014" w14:textId="77777777" w:rsidR="00124D78" w:rsidRDefault="00124D78" w:rsidP="00124D78"/>
        </w:tc>
        <w:tc>
          <w:tcPr>
            <w:tcW w:w="2410" w:type="dxa"/>
            <w:vAlign w:val="center"/>
          </w:tcPr>
          <w:p w14:paraId="7934AA0C" w14:textId="1F6AA567" w:rsidR="00124D78" w:rsidRDefault="00124D78" w:rsidP="00124D78">
            <w:r w:rsidRPr="00124D78">
              <w:t xml:space="preserve">Phred ≤ </w:t>
            </w:r>
            <w:r>
              <w:t xml:space="preserve">10: </w:t>
            </w:r>
          </w:p>
        </w:tc>
        <w:tc>
          <w:tcPr>
            <w:tcW w:w="2126" w:type="dxa"/>
          </w:tcPr>
          <w:p w14:paraId="746C83B2" w14:textId="77777777" w:rsidR="00124D78" w:rsidRPr="007F3E17" w:rsidRDefault="00124D78" w:rsidP="00124D78">
            <w:pPr>
              <w:rPr>
                <w:i/>
                <w:iCs/>
              </w:rPr>
            </w:pPr>
            <w:r w:rsidRPr="007F3E17">
              <w:rPr>
                <w:i/>
                <w:iCs/>
              </w:rPr>
              <w:t xml:space="preserve">Barrnap: </w:t>
            </w:r>
          </w:p>
        </w:tc>
      </w:tr>
      <w:tr w:rsidR="00124D78" w14:paraId="2E2F7787" w14:textId="77777777" w:rsidTr="00124D78">
        <w:tc>
          <w:tcPr>
            <w:tcW w:w="1087" w:type="dxa"/>
            <w:vMerge/>
            <w:vAlign w:val="center"/>
          </w:tcPr>
          <w:p w14:paraId="1BE4919C" w14:textId="77777777" w:rsidR="00124D78" w:rsidRDefault="00124D78" w:rsidP="00124D78"/>
        </w:tc>
        <w:tc>
          <w:tcPr>
            <w:tcW w:w="1351" w:type="dxa"/>
            <w:vMerge/>
            <w:vAlign w:val="center"/>
          </w:tcPr>
          <w:p w14:paraId="2AB2CAAB" w14:textId="77777777" w:rsidR="00124D78" w:rsidRDefault="00124D78" w:rsidP="00124D78"/>
        </w:tc>
        <w:tc>
          <w:tcPr>
            <w:tcW w:w="2410" w:type="dxa"/>
            <w:vAlign w:val="center"/>
          </w:tcPr>
          <w:p w14:paraId="2815C70F" w14:textId="228FEEE9" w:rsidR="00124D78" w:rsidRDefault="00124D78" w:rsidP="00124D78">
            <w:r w:rsidRPr="00124D78">
              <w:t xml:space="preserve">Phred ≤ </w:t>
            </w:r>
            <w:r>
              <w:t>1</w:t>
            </w:r>
            <w:r w:rsidRPr="00124D78">
              <w:t>5</w:t>
            </w:r>
            <w:r>
              <w:t xml:space="preserve">: </w:t>
            </w:r>
          </w:p>
        </w:tc>
        <w:tc>
          <w:tcPr>
            <w:tcW w:w="2126" w:type="dxa"/>
          </w:tcPr>
          <w:p w14:paraId="6682421E" w14:textId="77777777" w:rsidR="00124D78" w:rsidRPr="007F3E17" w:rsidRDefault="00124D78" w:rsidP="00124D78">
            <w:pPr>
              <w:rPr>
                <w:i/>
                <w:iCs/>
              </w:rPr>
            </w:pPr>
            <w:r w:rsidRPr="007F3E17">
              <w:rPr>
                <w:i/>
                <w:iCs/>
              </w:rPr>
              <w:t xml:space="preserve">rRNAFilter: </w:t>
            </w:r>
          </w:p>
        </w:tc>
      </w:tr>
      <w:tr w:rsidR="00124D78" w14:paraId="75898CE8" w14:textId="77777777" w:rsidTr="00124D78">
        <w:tc>
          <w:tcPr>
            <w:tcW w:w="1087" w:type="dxa"/>
            <w:vMerge/>
            <w:vAlign w:val="center"/>
          </w:tcPr>
          <w:p w14:paraId="6E094ED5" w14:textId="77777777" w:rsidR="00124D78" w:rsidRDefault="00124D78" w:rsidP="00124D78"/>
        </w:tc>
        <w:tc>
          <w:tcPr>
            <w:tcW w:w="1351" w:type="dxa"/>
            <w:vMerge/>
            <w:vAlign w:val="center"/>
          </w:tcPr>
          <w:p w14:paraId="76222495" w14:textId="77777777" w:rsidR="00124D78" w:rsidRDefault="00124D78" w:rsidP="00124D78"/>
        </w:tc>
        <w:tc>
          <w:tcPr>
            <w:tcW w:w="2410" w:type="dxa"/>
            <w:vAlign w:val="center"/>
          </w:tcPr>
          <w:p w14:paraId="16E254DA" w14:textId="058F4F2B" w:rsidR="00124D78" w:rsidRDefault="00124D78" w:rsidP="00124D78">
            <w:r w:rsidRPr="00124D78">
              <w:t xml:space="preserve">Phred ≤ </w:t>
            </w:r>
            <w:r>
              <w:t xml:space="preserve">20: </w:t>
            </w:r>
          </w:p>
        </w:tc>
        <w:tc>
          <w:tcPr>
            <w:tcW w:w="2126" w:type="dxa"/>
          </w:tcPr>
          <w:p w14:paraId="03DDF841" w14:textId="77777777" w:rsidR="00124D78" w:rsidRPr="007F3E17" w:rsidRDefault="00124D78" w:rsidP="00124D78">
            <w:pPr>
              <w:rPr>
                <w:i/>
                <w:iCs/>
              </w:rPr>
            </w:pPr>
            <w:r w:rsidRPr="007F3E17">
              <w:rPr>
                <w:i/>
                <w:iCs/>
              </w:rPr>
              <w:t xml:space="preserve">No filtering: </w:t>
            </w:r>
          </w:p>
        </w:tc>
      </w:tr>
      <w:tr w:rsidR="00124D78" w14:paraId="22AA67BB" w14:textId="77777777" w:rsidTr="00124D78">
        <w:tc>
          <w:tcPr>
            <w:tcW w:w="1087" w:type="dxa"/>
            <w:vMerge w:val="restart"/>
            <w:vAlign w:val="center"/>
          </w:tcPr>
          <w:p w14:paraId="38EFA26F" w14:textId="27A3DC50" w:rsidR="00124D78" w:rsidRDefault="00124D78" w:rsidP="00124D78">
            <w:r>
              <w:t>M3_RNA</w:t>
            </w:r>
          </w:p>
        </w:tc>
        <w:tc>
          <w:tcPr>
            <w:tcW w:w="1351" w:type="dxa"/>
            <w:vMerge w:val="restart"/>
            <w:vAlign w:val="center"/>
          </w:tcPr>
          <w:p w14:paraId="5C37436E" w14:textId="77777777" w:rsidR="00124D78" w:rsidRDefault="00124D78" w:rsidP="00124D78"/>
        </w:tc>
        <w:tc>
          <w:tcPr>
            <w:tcW w:w="2410" w:type="dxa"/>
            <w:vAlign w:val="center"/>
          </w:tcPr>
          <w:p w14:paraId="4F22BB43" w14:textId="670ADCF3" w:rsidR="00124D78" w:rsidRDefault="00124D78" w:rsidP="00124D78">
            <w:r w:rsidRPr="00124D78">
              <w:t>Phred ≤ 5</w:t>
            </w:r>
            <w:r>
              <w:t xml:space="preserve">: </w:t>
            </w:r>
          </w:p>
        </w:tc>
        <w:tc>
          <w:tcPr>
            <w:tcW w:w="2126" w:type="dxa"/>
          </w:tcPr>
          <w:p w14:paraId="0276CD30" w14:textId="77777777" w:rsidR="00124D78" w:rsidRPr="007F3E17" w:rsidRDefault="00124D78" w:rsidP="00124D78">
            <w:pPr>
              <w:rPr>
                <w:i/>
                <w:iCs/>
              </w:rPr>
            </w:pPr>
            <w:r w:rsidRPr="007F3E17">
              <w:rPr>
                <w:i/>
                <w:iCs/>
              </w:rPr>
              <w:t xml:space="preserve">SortMeRNA: </w:t>
            </w:r>
          </w:p>
        </w:tc>
      </w:tr>
      <w:tr w:rsidR="00124D78" w14:paraId="40379385" w14:textId="77777777" w:rsidTr="00124D78">
        <w:tc>
          <w:tcPr>
            <w:tcW w:w="1087" w:type="dxa"/>
            <w:vMerge/>
            <w:vAlign w:val="center"/>
          </w:tcPr>
          <w:p w14:paraId="7E5A3ABD" w14:textId="77777777" w:rsidR="00124D78" w:rsidRDefault="00124D78" w:rsidP="00124D78"/>
        </w:tc>
        <w:tc>
          <w:tcPr>
            <w:tcW w:w="1351" w:type="dxa"/>
            <w:vMerge/>
            <w:vAlign w:val="center"/>
          </w:tcPr>
          <w:p w14:paraId="668C5247" w14:textId="77777777" w:rsidR="00124D78" w:rsidRDefault="00124D78" w:rsidP="00124D78"/>
        </w:tc>
        <w:tc>
          <w:tcPr>
            <w:tcW w:w="2410" w:type="dxa"/>
            <w:vAlign w:val="center"/>
          </w:tcPr>
          <w:p w14:paraId="303D641B" w14:textId="5EEA3F13" w:rsidR="00124D78" w:rsidRDefault="00124D78" w:rsidP="00124D78">
            <w:r w:rsidRPr="00124D78">
              <w:t xml:space="preserve">Phred ≤ </w:t>
            </w:r>
            <w:r>
              <w:t xml:space="preserve">10: </w:t>
            </w:r>
          </w:p>
        </w:tc>
        <w:tc>
          <w:tcPr>
            <w:tcW w:w="2126" w:type="dxa"/>
          </w:tcPr>
          <w:p w14:paraId="3E363261" w14:textId="77777777" w:rsidR="00124D78" w:rsidRPr="007F3E17" w:rsidRDefault="00124D78" w:rsidP="00124D78">
            <w:pPr>
              <w:rPr>
                <w:i/>
                <w:iCs/>
              </w:rPr>
            </w:pPr>
            <w:r w:rsidRPr="007F3E17">
              <w:rPr>
                <w:i/>
                <w:iCs/>
              </w:rPr>
              <w:t xml:space="preserve">Barrnap: </w:t>
            </w:r>
          </w:p>
        </w:tc>
      </w:tr>
      <w:tr w:rsidR="00124D78" w14:paraId="665C7A37" w14:textId="77777777" w:rsidTr="00124D78">
        <w:tc>
          <w:tcPr>
            <w:tcW w:w="1087" w:type="dxa"/>
            <w:vMerge/>
            <w:vAlign w:val="center"/>
          </w:tcPr>
          <w:p w14:paraId="2F233ED1" w14:textId="77777777" w:rsidR="00124D78" w:rsidRDefault="00124D78" w:rsidP="00124D78"/>
        </w:tc>
        <w:tc>
          <w:tcPr>
            <w:tcW w:w="1351" w:type="dxa"/>
            <w:vMerge/>
            <w:vAlign w:val="center"/>
          </w:tcPr>
          <w:p w14:paraId="762DA82C" w14:textId="77777777" w:rsidR="00124D78" w:rsidRDefault="00124D78" w:rsidP="00124D78"/>
        </w:tc>
        <w:tc>
          <w:tcPr>
            <w:tcW w:w="2410" w:type="dxa"/>
            <w:vAlign w:val="center"/>
          </w:tcPr>
          <w:p w14:paraId="50998E6E" w14:textId="3CABC0B4" w:rsidR="00124D78" w:rsidRDefault="00124D78" w:rsidP="00124D78">
            <w:r w:rsidRPr="00124D78">
              <w:t xml:space="preserve">Phred ≤ </w:t>
            </w:r>
            <w:r>
              <w:t>1</w:t>
            </w:r>
            <w:r w:rsidRPr="00124D78">
              <w:t>5</w:t>
            </w:r>
            <w:r>
              <w:t xml:space="preserve">: </w:t>
            </w:r>
          </w:p>
        </w:tc>
        <w:tc>
          <w:tcPr>
            <w:tcW w:w="2126" w:type="dxa"/>
          </w:tcPr>
          <w:p w14:paraId="2DF9E1E9" w14:textId="77777777" w:rsidR="00124D78" w:rsidRPr="007F3E17" w:rsidRDefault="00124D78" w:rsidP="00124D78">
            <w:pPr>
              <w:rPr>
                <w:i/>
                <w:iCs/>
              </w:rPr>
            </w:pPr>
            <w:r w:rsidRPr="007F3E17">
              <w:rPr>
                <w:i/>
                <w:iCs/>
              </w:rPr>
              <w:t xml:space="preserve">rRNAFilter: </w:t>
            </w:r>
          </w:p>
        </w:tc>
      </w:tr>
      <w:tr w:rsidR="00124D78" w14:paraId="1F9F8AE1" w14:textId="77777777" w:rsidTr="00124D78">
        <w:tc>
          <w:tcPr>
            <w:tcW w:w="1087" w:type="dxa"/>
            <w:vMerge/>
            <w:vAlign w:val="center"/>
          </w:tcPr>
          <w:p w14:paraId="04C97044" w14:textId="77777777" w:rsidR="00124D78" w:rsidRDefault="00124D78" w:rsidP="00124D78"/>
        </w:tc>
        <w:tc>
          <w:tcPr>
            <w:tcW w:w="1351" w:type="dxa"/>
            <w:vMerge/>
            <w:vAlign w:val="center"/>
          </w:tcPr>
          <w:p w14:paraId="3EE4A3D7" w14:textId="77777777" w:rsidR="00124D78" w:rsidRDefault="00124D78" w:rsidP="00124D78"/>
        </w:tc>
        <w:tc>
          <w:tcPr>
            <w:tcW w:w="2410" w:type="dxa"/>
            <w:vAlign w:val="center"/>
          </w:tcPr>
          <w:p w14:paraId="646E3F5A" w14:textId="10A7398D" w:rsidR="00124D78" w:rsidRDefault="00124D78" w:rsidP="00124D78">
            <w:r w:rsidRPr="00124D78">
              <w:t xml:space="preserve">Phred ≤ </w:t>
            </w:r>
            <w:r>
              <w:t xml:space="preserve">20: </w:t>
            </w:r>
          </w:p>
        </w:tc>
        <w:tc>
          <w:tcPr>
            <w:tcW w:w="2126" w:type="dxa"/>
          </w:tcPr>
          <w:p w14:paraId="74814E23" w14:textId="77777777" w:rsidR="00124D78" w:rsidRPr="007F3E17" w:rsidRDefault="00124D78" w:rsidP="00124D78">
            <w:pPr>
              <w:rPr>
                <w:i/>
                <w:iCs/>
              </w:rPr>
            </w:pPr>
            <w:r w:rsidRPr="007F3E17">
              <w:rPr>
                <w:i/>
                <w:iCs/>
              </w:rPr>
              <w:t xml:space="preserve">No filtering: </w:t>
            </w:r>
          </w:p>
        </w:tc>
      </w:tr>
      <w:tr w:rsidR="00124D78" w14:paraId="594C1857" w14:textId="77777777" w:rsidTr="00124D78">
        <w:tc>
          <w:tcPr>
            <w:tcW w:w="1087" w:type="dxa"/>
            <w:vMerge w:val="restart"/>
            <w:vAlign w:val="center"/>
          </w:tcPr>
          <w:p w14:paraId="469F9E73" w14:textId="5447B9C2" w:rsidR="00124D78" w:rsidRDefault="00124D78" w:rsidP="00124D78">
            <w:r>
              <w:t>F1_RNA</w:t>
            </w:r>
          </w:p>
        </w:tc>
        <w:tc>
          <w:tcPr>
            <w:tcW w:w="1351" w:type="dxa"/>
            <w:vMerge w:val="restart"/>
            <w:vAlign w:val="center"/>
          </w:tcPr>
          <w:p w14:paraId="748E6AE8" w14:textId="77777777" w:rsidR="00124D78" w:rsidRDefault="00124D78" w:rsidP="00124D78"/>
        </w:tc>
        <w:tc>
          <w:tcPr>
            <w:tcW w:w="2410" w:type="dxa"/>
            <w:vAlign w:val="center"/>
          </w:tcPr>
          <w:p w14:paraId="16A82AEA" w14:textId="5CBB770F" w:rsidR="00124D78" w:rsidRDefault="00124D78" w:rsidP="00124D78">
            <w:r w:rsidRPr="00124D78">
              <w:t>Phred ≤ 5</w:t>
            </w:r>
            <w:r>
              <w:t xml:space="preserve">: </w:t>
            </w:r>
          </w:p>
        </w:tc>
        <w:tc>
          <w:tcPr>
            <w:tcW w:w="2126" w:type="dxa"/>
          </w:tcPr>
          <w:p w14:paraId="4C830463" w14:textId="77777777" w:rsidR="00124D78" w:rsidRPr="007F3E17" w:rsidRDefault="00124D78" w:rsidP="00124D78">
            <w:pPr>
              <w:rPr>
                <w:i/>
                <w:iCs/>
              </w:rPr>
            </w:pPr>
            <w:r w:rsidRPr="007F3E17">
              <w:rPr>
                <w:i/>
                <w:iCs/>
              </w:rPr>
              <w:t xml:space="preserve">SortMeRNA: </w:t>
            </w:r>
          </w:p>
        </w:tc>
      </w:tr>
      <w:tr w:rsidR="00124D78" w14:paraId="520D45E6" w14:textId="77777777" w:rsidTr="00124D78">
        <w:tc>
          <w:tcPr>
            <w:tcW w:w="1087" w:type="dxa"/>
            <w:vMerge/>
            <w:vAlign w:val="center"/>
          </w:tcPr>
          <w:p w14:paraId="574E9B4B" w14:textId="77777777" w:rsidR="00124D78" w:rsidRDefault="00124D78" w:rsidP="00124D78"/>
        </w:tc>
        <w:tc>
          <w:tcPr>
            <w:tcW w:w="1351" w:type="dxa"/>
            <w:vMerge/>
            <w:vAlign w:val="center"/>
          </w:tcPr>
          <w:p w14:paraId="7DA87657" w14:textId="77777777" w:rsidR="00124D78" w:rsidRDefault="00124D78" w:rsidP="00124D78"/>
        </w:tc>
        <w:tc>
          <w:tcPr>
            <w:tcW w:w="2410" w:type="dxa"/>
            <w:vAlign w:val="center"/>
          </w:tcPr>
          <w:p w14:paraId="42D0EF9A" w14:textId="312F34B0" w:rsidR="00124D78" w:rsidRDefault="00124D78" w:rsidP="00124D78">
            <w:r w:rsidRPr="00124D78">
              <w:t xml:space="preserve">Phred ≤ </w:t>
            </w:r>
            <w:r>
              <w:t xml:space="preserve">10: </w:t>
            </w:r>
          </w:p>
        </w:tc>
        <w:tc>
          <w:tcPr>
            <w:tcW w:w="2126" w:type="dxa"/>
          </w:tcPr>
          <w:p w14:paraId="6484B47F" w14:textId="77777777" w:rsidR="00124D78" w:rsidRPr="007F3E17" w:rsidRDefault="00124D78" w:rsidP="00124D78">
            <w:pPr>
              <w:rPr>
                <w:i/>
                <w:iCs/>
              </w:rPr>
            </w:pPr>
            <w:r w:rsidRPr="007F3E17">
              <w:rPr>
                <w:i/>
                <w:iCs/>
              </w:rPr>
              <w:t xml:space="preserve">Barrnap: </w:t>
            </w:r>
          </w:p>
        </w:tc>
      </w:tr>
      <w:tr w:rsidR="00124D78" w14:paraId="548F128B" w14:textId="77777777" w:rsidTr="00124D78">
        <w:tc>
          <w:tcPr>
            <w:tcW w:w="1087" w:type="dxa"/>
            <w:vMerge/>
            <w:vAlign w:val="center"/>
          </w:tcPr>
          <w:p w14:paraId="623F799F" w14:textId="77777777" w:rsidR="00124D78" w:rsidRDefault="00124D78" w:rsidP="00124D78"/>
        </w:tc>
        <w:tc>
          <w:tcPr>
            <w:tcW w:w="1351" w:type="dxa"/>
            <w:vMerge/>
            <w:vAlign w:val="center"/>
          </w:tcPr>
          <w:p w14:paraId="3829A646" w14:textId="77777777" w:rsidR="00124D78" w:rsidRDefault="00124D78" w:rsidP="00124D78"/>
        </w:tc>
        <w:tc>
          <w:tcPr>
            <w:tcW w:w="2410" w:type="dxa"/>
            <w:vAlign w:val="center"/>
          </w:tcPr>
          <w:p w14:paraId="30DC9948" w14:textId="0BED08A5" w:rsidR="00124D78" w:rsidRDefault="00124D78" w:rsidP="00124D78">
            <w:r w:rsidRPr="00124D78">
              <w:t xml:space="preserve">Phred ≤ </w:t>
            </w:r>
            <w:r>
              <w:t>1</w:t>
            </w:r>
            <w:r w:rsidRPr="00124D78">
              <w:t>5</w:t>
            </w:r>
            <w:r>
              <w:t xml:space="preserve">: </w:t>
            </w:r>
          </w:p>
        </w:tc>
        <w:tc>
          <w:tcPr>
            <w:tcW w:w="2126" w:type="dxa"/>
          </w:tcPr>
          <w:p w14:paraId="19F12E6F" w14:textId="77777777" w:rsidR="00124D78" w:rsidRPr="007F3E17" w:rsidRDefault="00124D78" w:rsidP="00124D78">
            <w:pPr>
              <w:rPr>
                <w:i/>
                <w:iCs/>
              </w:rPr>
            </w:pPr>
            <w:r w:rsidRPr="007F3E17">
              <w:rPr>
                <w:i/>
                <w:iCs/>
              </w:rPr>
              <w:t xml:space="preserve">rRNAFilter: </w:t>
            </w:r>
          </w:p>
        </w:tc>
      </w:tr>
      <w:tr w:rsidR="00124D78" w14:paraId="38BDF35F" w14:textId="77777777" w:rsidTr="00124D78">
        <w:tc>
          <w:tcPr>
            <w:tcW w:w="1087" w:type="dxa"/>
            <w:vMerge/>
            <w:vAlign w:val="center"/>
          </w:tcPr>
          <w:p w14:paraId="0FC73D82" w14:textId="77777777" w:rsidR="00124D78" w:rsidRDefault="00124D78" w:rsidP="00124D78"/>
        </w:tc>
        <w:tc>
          <w:tcPr>
            <w:tcW w:w="1351" w:type="dxa"/>
            <w:vMerge/>
            <w:vAlign w:val="center"/>
          </w:tcPr>
          <w:p w14:paraId="698F63FD" w14:textId="77777777" w:rsidR="00124D78" w:rsidRDefault="00124D78" w:rsidP="00124D78"/>
        </w:tc>
        <w:tc>
          <w:tcPr>
            <w:tcW w:w="2410" w:type="dxa"/>
            <w:vAlign w:val="center"/>
          </w:tcPr>
          <w:p w14:paraId="3CFBD0DB" w14:textId="59C43D18" w:rsidR="00124D78" w:rsidRDefault="00124D78" w:rsidP="00124D78">
            <w:r w:rsidRPr="00124D78">
              <w:t xml:space="preserve">Phred ≤ </w:t>
            </w:r>
            <w:r>
              <w:t xml:space="preserve">20: </w:t>
            </w:r>
          </w:p>
        </w:tc>
        <w:tc>
          <w:tcPr>
            <w:tcW w:w="2126" w:type="dxa"/>
          </w:tcPr>
          <w:p w14:paraId="23882346" w14:textId="77777777" w:rsidR="00124D78" w:rsidRPr="007F3E17" w:rsidRDefault="00124D78" w:rsidP="00124D78">
            <w:pPr>
              <w:rPr>
                <w:i/>
                <w:iCs/>
              </w:rPr>
            </w:pPr>
            <w:r w:rsidRPr="007F3E17">
              <w:rPr>
                <w:i/>
                <w:iCs/>
              </w:rPr>
              <w:t xml:space="preserve">No filtering: </w:t>
            </w:r>
          </w:p>
        </w:tc>
      </w:tr>
      <w:tr w:rsidR="00124D78" w14:paraId="28480379" w14:textId="77777777" w:rsidTr="00124D78">
        <w:tc>
          <w:tcPr>
            <w:tcW w:w="1087" w:type="dxa"/>
            <w:vMerge w:val="restart"/>
            <w:vAlign w:val="center"/>
          </w:tcPr>
          <w:p w14:paraId="6A2E4D2A" w14:textId="5EAE395E" w:rsidR="00124D78" w:rsidRDefault="00124D78" w:rsidP="00124D78">
            <w:r>
              <w:t>F2_RNA</w:t>
            </w:r>
          </w:p>
        </w:tc>
        <w:tc>
          <w:tcPr>
            <w:tcW w:w="1351" w:type="dxa"/>
            <w:vMerge w:val="restart"/>
            <w:vAlign w:val="center"/>
          </w:tcPr>
          <w:p w14:paraId="0D53334E" w14:textId="77777777" w:rsidR="00124D78" w:rsidRDefault="00124D78" w:rsidP="00124D78"/>
        </w:tc>
        <w:tc>
          <w:tcPr>
            <w:tcW w:w="2410" w:type="dxa"/>
            <w:vAlign w:val="center"/>
          </w:tcPr>
          <w:p w14:paraId="4BE3F227" w14:textId="3B5C249C" w:rsidR="00124D78" w:rsidRDefault="00124D78" w:rsidP="00124D78">
            <w:r w:rsidRPr="00124D78">
              <w:t>Phred ≤ 5</w:t>
            </w:r>
            <w:r>
              <w:t xml:space="preserve">: </w:t>
            </w:r>
          </w:p>
        </w:tc>
        <w:tc>
          <w:tcPr>
            <w:tcW w:w="2126" w:type="dxa"/>
          </w:tcPr>
          <w:p w14:paraId="02CDB291" w14:textId="77777777" w:rsidR="00124D78" w:rsidRPr="007F3E17" w:rsidRDefault="00124D78" w:rsidP="00124D78">
            <w:pPr>
              <w:rPr>
                <w:i/>
                <w:iCs/>
              </w:rPr>
            </w:pPr>
            <w:r w:rsidRPr="007F3E17">
              <w:rPr>
                <w:i/>
                <w:iCs/>
              </w:rPr>
              <w:t xml:space="preserve">SortMeRNA: </w:t>
            </w:r>
          </w:p>
        </w:tc>
      </w:tr>
      <w:tr w:rsidR="00124D78" w14:paraId="519D012E" w14:textId="77777777" w:rsidTr="00124D78">
        <w:tc>
          <w:tcPr>
            <w:tcW w:w="1087" w:type="dxa"/>
            <w:vMerge/>
            <w:vAlign w:val="center"/>
          </w:tcPr>
          <w:p w14:paraId="6DBA0589" w14:textId="77777777" w:rsidR="00124D78" w:rsidRDefault="00124D78" w:rsidP="00124D78"/>
        </w:tc>
        <w:tc>
          <w:tcPr>
            <w:tcW w:w="1351" w:type="dxa"/>
            <w:vMerge/>
            <w:vAlign w:val="center"/>
          </w:tcPr>
          <w:p w14:paraId="14733BAE" w14:textId="77777777" w:rsidR="00124D78" w:rsidRDefault="00124D78" w:rsidP="00124D78"/>
        </w:tc>
        <w:tc>
          <w:tcPr>
            <w:tcW w:w="2410" w:type="dxa"/>
            <w:vAlign w:val="center"/>
          </w:tcPr>
          <w:p w14:paraId="23C52CB3" w14:textId="52F07A78" w:rsidR="00124D78" w:rsidRDefault="00124D78" w:rsidP="00124D78">
            <w:r w:rsidRPr="00124D78">
              <w:t xml:space="preserve">Phred ≤ </w:t>
            </w:r>
            <w:r>
              <w:t xml:space="preserve">10: </w:t>
            </w:r>
          </w:p>
        </w:tc>
        <w:tc>
          <w:tcPr>
            <w:tcW w:w="2126" w:type="dxa"/>
          </w:tcPr>
          <w:p w14:paraId="5E508220" w14:textId="77777777" w:rsidR="00124D78" w:rsidRPr="007F3E17" w:rsidRDefault="00124D78" w:rsidP="00124D78">
            <w:pPr>
              <w:rPr>
                <w:i/>
                <w:iCs/>
              </w:rPr>
            </w:pPr>
            <w:r w:rsidRPr="007F3E17">
              <w:rPr>
                <w:i/>
                <w:iCs/>
              </w:rPr>
              <w:t xml:space="preserve">Barrnap: </w:t>
            </w:r>
          </w:p>
        </w:tc>
      </w:tr>
      <w:tr w:rsidR="00124D78" w14:paraId="7D55D611" w14:textId="77777777" w:rsidTr="00124D78">
        <w:tc>
          <w:tcPr>
            <w:tcW w:w="1087" w:type="dxa"/>
            <w:vMerge/>
            <w:vAlign w:val="center"/>
          </w:tcPr>
          <w:p w14:paraId="0F432FB5" w14:textId="77777777" w:rsidR="00124D78" w:rsidRDefault="00124D78" w:rsidP="00124D78"/>
        </w:tc>
        <w:tc>
          <w:tcPr>
            <w:tcW w:w="1351" w:type="dxa"/>
            <w:vMerge/>
            <w:vAlign w:val="center"/>
          </w:tcPr>
          <w:p w14:paraId="1F89FF1C" w14:textId="77777777" w:rsidR="00124D78" w:rsidRDefault="00124D78" w:rsidP="00124D78"/>
        </w:tc>
        <w:tc>
          <w:tcPr>
            <w:tcW w:w="2410" w:type="dxa"/>
            <w:vAlign w:val="center"/>
          </w:tcPr>
          <w:p w14:paraId="0C0C8C2C" w14:textId="3B73F518" w:rsidR="00124D78" w:rsidRDefault="00124D78" w:rsidP="00124D78">
            <w:r w:rsidRPr="00124D78">
              <w:t xml:space="preserve">Phred ≤ </w:t>
            </w:r>
            <w:r>
              <w:t>1</w:t>
            </w:r>
            <w:r w:rsidRPr="00124D78">
              <w:t>5</w:t>
            </w:r>
            <w:r>
              <w:t xml:space="preserve">: </w:t>
            </w:r>
          </w:p>
        </w:tc>
        <w:tc>
          <w:tcPr>
            <w:tcW w:w="2126" w:type="dxa"/>
          </w:tcPr>
          <w:p w14:paraId="586A33E6" w14:textId="77777777" w:rsidR="00124D78" w:rsidRPr="007F3E17" w:rsidRDefault="00124D78" w:rsidP="00124D78">
            <w:pPr>
              <w:rPr>
                <w:i/>
                <w:iCs/>
              </w:rPr>
            </w:pPr>
            <w:r w:rsidRPr="007F3E17">
              <w:rPr>
                <w:i/>
                <w:iCs/>
              </w:rPr>
              <w:t xml:space="preserve">rRNAFilter: </w:t>
            </w:r>
          </w:p>
        </w:tc>
      </w:tr>
      <w:tr w:rsidR="00124D78" w14:paraId="694FAC9C" w14:textId="77777777" w:rsidTr="00124D78">
        <w:tc>
          <w:tcPr>
            <w:tcW w:w="1087" w:type="dxa"/>
            <w:vMerge/>
            <w:vAlign w:val="center"/>
          </w:tcPr>
          <w:p w14:paraId="6102505F" w14:textId="77777777" w:rsidR="00124D78" w:rsidRDefault="00124D78" w:rsidP="00124D78"/>
        </w:tc>
        <w:tc>
          <w:tcPr>
            <w:tcW w:w="1351" w:type="dxa"/>
            <w:vMerge/>
            <w:vAlign w:val="center"/>
          </w:tcPr>
          <w:p w14:paraId="30D232A4" w14:textId="77777777" w:rsidR="00124D78" w:rsidRDefault="00124D78" w:rsidP="00124D78"/>
        </w:tc>
        <w:tc>
          <w:tcPr>
            <w:tcW w:w="2410" w:type="dxa"/>
            <w:vAlign w:val="center"/>
          </w:tcPr>
          <w:p w14:paraId="0AED8729" w14:textId="7707FA34" w:rsidR="00124D78" w:rsidRDefault="00124D78" w:rsidP="00124D78">
            <w:r w:rsidRPr="00124D78">
              <w:t xml:space="preserve">Phred ≤ </w:t>
            </w:r>
            <w:r>
              <w:t xml:space="preserve">20: </w:t>
            </w:r>
          </w:p>
        </w:tc>
        <w:tc>
          <w:tcPr>
            <w:tcW w:w="2126" w:type="dxa"/>
          </w:tcPr>
          <w:p w14:paraId="5566F19B" w14:textId="77777777" w:rsidR="00124D78" w:rsidRPr="007F3E17" w:rsidRDefault="00124D78" w:rsidP="00124D78">
            <w:pPr>
              <w:rPr>
                <w:i/>
                <w:iCs/>
              </w:rPr>
            </w:pPr>
            <w:r w:rsidRPr="007F3E17">
              <w:rPr>
                <w:i/>
                <w:iCs/>
              </w:rPr>
              <w:t xml:space="preserve">No filtering: </w:t>
            </w:r>
          </w:p>
        </w:tc>
      </w:tr>
      <w:tr w:rsidR="00124D78" w14:paraId="495E09DF" w14:textId="77777777" w:rsidTr="00124D78">
        <w:tc>
          <w:tcPr>
            <w:tcW w:w="1087" w:type="dxa"/>
            <w:vMerge w:val="restart"/>
            <w:vAlign w:val="center"/>
          </w:tcPr>
          <w:p w14:paraId="309DCCB1" w14:textId="5CDBA895" w:rsidR="00124D78" w:rsidRDefault="00124D78" w:rsidP="00124D78">
            <w:r>
              <w:t>F3_RNA</w:t>
            </w:r>
          </w:p>
        </w:tc>
        <w:tc>
          <w:tcPr>
            <w:tcW w:w="1351" w:type="dxa"/>
            <w:vMerge w:val="restart"/>
            <w:vAlign w:val="center"/>
          </w:tcPr>
          <w:p w14:paraId="30C26AFC" w14:textId="77777777" w:rsidR="00124D78" w:rsidRDefault="00124D78" w:rsidP="00124D78"/>
        </w:tc>
        <w:tc>
          <w:tcPr>
            <w:tcW w:w="2410" w:type="dxa"/>
            <w:vAlign w:val="center"/>
          </w:tcPr>
          <w:p w14:paraId="2D8F005E" w14:textId="684A791F" w:rsidR="00124D78" w:rsidRDefault="00124D78" w:rsidP="00124D78">
            <w:r w:rsidRPr="00124D78">
              <w:t>Phred ≤ 5</w:t>
            </w:r>
            <w:r>
              <w:t xml:space="preserve">: </w:t>
            </w:r>
          </w:p>
        </w:tc>
        <w:tc>
          <w:tcPr>
            <w:tcW w:w="2126" w:type="dxa"/>
          </w:tcPr>
          <w:p w14:paraId="620DE02D" w14:textId="77777777" w:rsidR="00124D78" w:rsidRPr="007F3E17" w:rsidRDefault="00124D78" w:rsidP="00124D78">
            <w:pPr>
              <w:rPr>
                <w:i/>
                <w:iCs/>
              </w:rPr>
            </w:pPr>
            <w:r w:rsidRPr="007F3E17">
              <w:rPr>
                <w:i/>
                <w:iCs/>
              </w:rPr>
              <w:t xml:space="preserve">SortMeRNA: </w:t>
            </w:r>
          </w:p>
        </w:tc>
      </w:tr>
      <w:tr w:rsidR="00124D78" w14:paraId="6A83A75C" w14:textId="77777777" w:rsidTr="00925CA6">
        <w:tc>
          <w:tcPr>
            <w:tcW w:w="1087" w:type="dxa"/>
            <w:vMerge/>
          </w:tcPr>
          <w:p w14:paraId="37AD7C97" w14:textId="77777777" w:rsidR="00124D78" w:rsidRDefault="00124D78" w:rsidP="00124D78"/>
        </w:tc>
        <w:tc>
          <w:tcPr>
            <w:tcW w:w="1351" w:type="dxa"/>
            <w:vMerge/>
          </w:tcPr>
          <w:p w14:paraId="159178C3" w14:textId="77777777" w:rsidR="00124D78" w:rsidRDefault="00124D78" w:rsidP="00124D78"/>
        </w:tc>
        <w:tc>
          <w:tcPr>
            <w:tcW w:w="2410" w:type="dxa"/>
            <w:vAlign w:val="center"/>
          </w:tcPr>
          <w:p w14:paraId="08D28465" w14:textId="3132F72A" w:rsidR="00124D78" w:rsidRDefault="00124D78" w:rsidP="00124D78">
            <w:r w:rsidRPr="00124D78">
              <w:t xml:space="preserve">Phred ≤ </w:t>
            </w:r>
            <w:r>
              <w:t xml:space="preserve">10: </w:t>
            </w:r>
          </w:p>
        </w:tc>
        <w:tc>
          <w:tcPr>
            <w:tcW w:w="2126" w:type="dxa"/>
          </w:tcPr>
          <w:p w14:paraId="0F2DC8F9" w14:textId="77777777" w:rsidR="00124D78" w:rsidRPr="007F3E17" w:rsidRDefault="00124D78" w:rsidP="00124D78">
            <w:pPr>
              <w:rPr>
                <w:i/>
                <w:iCs/>
              </w:rPr>
            </w:pPr>
            <w:r w:rsidRPr="007F3E17">
              <w:rPr>
                <w:i/>
                <w:iCs/>
              </w:rPr>
              <w:t xml:space="preserve">Barrnap: </w:t>
            </w:r>
          </w:p>
        </w:tc>
      </w:tr>
      <w:tr w:rsidR="00124D78" w14:paraId="7699B3F8" w14:textId="77777777" w:rsidTr="00925CA6">
        <w:tc>
          <w:tcPr>
            <w:tcW w:w="1087" w:type="dxa"/>
            <w:vMerge/>
          </w:tcPr>
          <w:p w14:paraId="57B86962" w14:textId="77777777" w:rsidR="00124D78" w:rsidRDefault="00124D78" w:rsidP="00124D78"/>
        </w:tc>
        <w:tc>
          <w:tcPr>
            <w:tcW w:w="1351" w:type="dxa"/>
            <w:vMerge/>
          </w:tcPr>
          <w:p w14:paraId="58AFC332" w14:textId="77777777" w:rsidR="00124D78" w:rsidRDefault="00124D78" w:rsidP="00124D78"/>
        </w:tc>
        <w:tc>
          <w:tcPr>
            <w:tcW w:w="2410" w:type="dxa"/>
            <w:vAlign w:val="center"/>
          </w:tcPr>
          <w:p w14:paraId="69E032E6" w14:textId="5399E87A" w:rsidR="00124D78" w:rsidRDefault="00124D78" w:rsidP="00124D78">
            <w:r w:rsidRPr="00124D78">
              <w:t xml:space="preserve">Phred ≤ </w:t>
            </w:r>
            <w:r>
              <w:t>1</w:t>
            </w:r>
            <w:r w:rsidRPr="00124D78">
              <w:t>5</w:t>
            </w:r>
            <w:r>
              <w:t xml:space="preserve">: </w:t>
            </w:r>
          </w:p>
        </w:tc>
        <w:tc>
          <w:tcPr>
            <w:tcW w:w="2126" w:type="dxa"/>
          </w:tcPr>
          <w:p w14:paraId="590D844F" w14:textId="77777777" w:rsidR="00124D78" w:rsidRPr="007F3E17" w:rsidRDefault="00124D78" w:rsidP="00124D78">
            <w:pPr>
              <w:rPr>
                <w:i/>
                <w:iCs/>
              </w:rPr>
            </w:pPr>
            <w:r w:rsidRPr="007F3E17">
              <w:rPr>
                <w:i/>
                <w:iCs/>
              </w:rPr>
              <w:t xml:space="preserve">rRNAFilter: </w:t>
            </w:r>
          </w:p>
        </w:tc>
      </w:tr>
      <w:tr w:rsidR="00124D78" w14:paraId="223DB3C1" w14:textId="77777777" w:rsidTr="00925CA6">
        <w:tc>
          <w:tcPr>
            <w:tcW w:w="1087" w:type="dxa"/>
            <w:vMerge/>
          </w:tcPr>
          <w:p w14:paraId="019A392B" w14:textId="77777777" w:rsidR="00124D78" w:rsidRDefault="00124D78" w:rsidP="00124D78"/>
        </w:tc>
        <w:tc>
          <w:tcPr>
            <w:tcW w:w="1351" w:type="dxa"/>
            <w:vMerge/>
          </w:tcPr>
          <w:p w14:paraId="148FD4B4" w14:textId="77777777" w:rsidR="00124D78" w:rsidRDefault="00124D78" w:rsidP="00124D78"/>
        </w:tc>
        <w:tc>
          <w:tcPr>
            <w:tcW w:w="2410" w:type="dxa"/>
            <w:vAlign w:val="center"/>
          </w:tcPr>
          <w:p w14:paraId="6CDFCC10" w14:textId="71343110" w:rsidR="00124D78" w:rsidRDefault="00124D78" w:rsidP="00124D78">
            <w:r w:rsidRPr="00124D78">
              <w:t xml:space="preserve">Phred ≤ </w:t>
            </w:r>
            <w:r>
              <w:t xml:space="preserve">20: </w:t>
            </w:r>
          </w:p>
        </w:tc>
        <w:tc>
          <w:tcPr>
            <w:tcW w:w="2126" w:type="dxa"/>
          </w:tcPr>
          <w:p w14:paraId="60A482E0" w14:textId="77777777" w:rsidR="00124D78" w:rsidRPr="007F3E17" w:rsidRDefault="00124D78" w:rsidP="00124D78">
            <w:pPr>
              <w:rPr>
                <w:i/>
                <w:iCs/>
              </w:rPr>
            </w:pPr>
            <w:r w:rsidRPr="007F3E17">
              <w:rPr>
                <w:i/>
                <w:iCs/>
              </w:rPr>
              <w:t xml:space="preserve">No filtering: </w:t>
            </w:r>
          </w:p>
        </w:tc>
      </w:tr>
    </w:tbl>
    <w:p w14:paraId="157E4CF7" w14:textId="77777777" w:rsidR="00124D78" w:rsidRDefault="00124D78" w:rsidP="00124D78"/>
    <w:p w14:paraId="33DFE9BB" w14:textId="465066A3" w:rsidR="007F3E17" w:rsidRDefault="007F3E17" w:rsidP="00F97E08">
      <w:pPr>
        <w:pStyle w:val="ListParagraph"/>
        <w:numPr>
          <w:ilvl w:val="0"/>
          <w:numId w:val="9"/>
        </w:numPr>
      </w:pPr>
      <w:r>
        <w:t>Scaffold numbers and N50 values</w:t>
      </w:r>
    </w:p>
    <w:p w14:paraId="08E79A26" w14:textId="06C27005" w:rsidR="00776123" w:rsidRDefault="007F3E17" w:rsidP="005F7CE5">
      <w:r>
        <w:t>R bubble plot, x axis samples, y axis</w:t>
      </w:r>
      <w:r w:rsidRPr="007F3E17">
        <w:t xml:space="preserve"> </w:t>
      </w:r>
      <w:r>
        <w:t>assemblers, bubble size scaffold numbers, display N50 value</w:t>
      </w:r>
      <w:r w:rsidR="00776123">
        <w:br w:type="page"/>
      </w:r>
    </w:p>
    <w:p w14:paraId="714DC8C3" w14:textId="5DB52209"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77777777" w:rsidR="00177237" w:rsidRDefault="00177237"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8"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9" w:author="Christopher Hempel" w:date="2020-06-11T14:02:00Z"/>
          <w:rFonts w:ascii="Calibri" w:hAnsi="Calibri" w:cs="Calibri"/>
          <w:color w:val="000000" w:themeColor="text1"/>
        </w:rPr>
      </w:pPr>
      <w:commentRangeStart w:id="10"/>
      <w:ins w:id="11"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the coverage of these barcode genes, which is directly related to the sequencing depth. The more complex a community is, the higher sequencing depth is required to cover barcode genes to an extend where the community can be accurately profiled. Consequently, given sufficient </w:t>
        </w:r>
        <w:r>
          <w:rPr>
            <w:rFonts w:ascii="Calibri" w:hAnsi="Calibri" w:cs="Calibri"/>
            <w:color w:val="000000" w:themeColor="text1"/>
          </w:rPr>
          <w:lastRenderedPageBreak/>
          <w:t xml:space="preserve">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10"/>
        <w:r>
          <w:rPr>
            <w:rStyle w:val="CommentReference"/>
          </w:rPr>
          <w:commentReference w:id="10"/>
        </w:r>
      </w:ins>
    </w:p>
    <w:p w14:paraId="04381090" w14:textId="77777777" w:rsidR="001550E0" w:rsidRDefault="001550E0" w:rsidP="00E05CD2">
      <w:pPr>
        <w:spacing w:line="360" w:lineRule="auto"/>
        <w:ind w:firstLine="720"/>
        <w:jc w:val="both"/>
        <w:rPr>
          <w:ins w:id="12"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13"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14"/>
        <w:r w:rsidRPr="00EB444C">
          <w:rPr>
            <w:rFonts w:ascii="Calibri" w:hAnsi="Calibri" w:cs="Calibri"/>
            <w:color w:val="000000" w:themeColor="text1"/>
          </w:rPr>
          <w:t>HiSeq</w:t>
        </w:r>
        <w:commentRangeEnd w:id="14"/>
        <w:r>
          <w:rPr>
            <w:rStyle w:val="CommentReference"/>
          </w:rPr>
          <w:commentReference w:id="14"/>
        </w:r>
        <w:r w:rsidRPr="00EB444C">
          <w:rPr>
            <w:rFonts w:ascii="Calibri" w:hAnsi="Calibri" w:cs="Calibri"/>
            <w:color w:val="000000" w:themeColor="text1"/>
          </w:rPr>
          <w:t>, NextSeq</w:t>
        </w:r>
        <w:r>
          <w:rPr>
            <w:rFonts w:ascii="Calibri" w:hAnsi="Calibri" w:cs="Calibri"/>
            <w:color w:val="000000" w:themeColor="text1"/>
          </w:rPr>
          <w:t>,</w:t>
        </w:r>
        <w:r w:rsidRPr="00EB444C">
          <w:rPr>
            <w:rFonts w:ascii="Calibri" w:hAnsi="Calibri" w:cs="Calibri"/>
            <w:color w:val="000000" w:themeColor="text1"/>
          </w:rPr>
          <w:t xml:space="preserve"> and NovaSeq</w:t>
        </w:r>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15"/>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15"/>
        <w:r>
          <w:rPr>
            <w:rStyle w:val="CommentReference"/>
          </w:rPr>
          <w:commentReference w:id="15"/>
        </w:r>
      </w:ins>
    </w:p>
    <w:p w14:paraId="1B32F8B1" w14:textId="77777777" w:rsidR="00E97D19" w:rsidRDefault="00E97D19" w:rsidP="00E05CD2">
      <w:pPr>
        <w:spacing w:line="360" w:lineRule="auto"/>
      </w:pPr>
    </w:p>
    <w:p w14:paraId="033CCAA8" w14:textId="7F0AB8D7" w:rsidR="003A1E4D" w:rsidRPr="00E97D19" w:rsidRDefault="00E97D19" w:rsidP="00E05CD2">
      <w:pPr>
        <w:spacing w:line="360" w:lineRule="auto"/>
        <w:ind w:firstLine="720"/>
        <w:jc w:val="both"/>
        <w:rPr>
          <w:rFonts w:ascii="Calibri" w:hAnsi="Calibri" w:cs="Calibri"/>
          <w:color w:val="000000" w:themeColor="text1"/>
        </w:rPr>
      </w:pPr>
      <w:commentRangeStart w:id="16"/>
      <w:commentRangeStart w:id="17"/>
      <w:ins w:id="18"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16"/>
        <w:r w:rsidRPr="00E97D19">
          <w:rPr>
            <w:rFonts w:ascii="Calibri" w:hAnsi="Calibri" w:cs="Calibri"/>
            <w:color w:val="000000" w:themeColor="text1"/>
          </w:rPr>
          <w:commentReference w:id="16"/>
        </w:r>
        <w:commentRangeEnd w:id="17"/>
        <w:r w:rsidRPr="00E97D19">
          <w:rPr>
            <w:rFonts w:ascii="Calibri" w:hAnsi="Calibri" w:cs="Calibri"/>
            <w:color w:val="000000" w:themeColor="text1"/>
          </w:rPr>
          <w:commentReference w:id="17"/>
        </w:r>
      </w:ins>
      <w:r w:rsidR="003A1E4D" w:rsidRPr="00E97D19">
        <w:rPr>
          <w:rFonts w:ascii="Calibri" w:hAnsi="Calibri" w:cs="Calibri"/>
          <w:color w:val="000000" w:themeColor="text1"/>
        </w:rPr>
        <w:br w:type="page"/>
      </w:r>
    </w:p>
    <w:p w14:paraId="08E30B81" w14:textId="11C468BB" w:rsidR="001B2FBE" w:rsidRDefault="001B2FBE" w:rsidP="001B2FBE">
      <w:pPr>
        <w:pStyle w:val="Heading1"/>
      </w:pPr>
      <w:r>
        <w:lastRenderedPageBreak/>
        <w:t>References</w:t>
      </w:r>
    </w:p>
    <w:p w14:paraId="183534CC" w14:textId="179EE841" w:rsidR="007F3E17" w:rsidRPr="007F3E17" w:rsidRDefault="003A1E4D" w:rsidP="007F3E17">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7F3E17" w:rsidRPr="007F3E17">
        <w:rPr>
          <w:rFonts w:ascii="Calibri" w:hAnsi="Calibri" w:cs="Calibri"/>
          <w:noProof/>
          <w:lang w:val="en-US"/>
        </w:rPr>
        <w:t xml:space="preserve">Agarwala, R., Barrett, T., Beck, J., Benson, D. A., Bollin, C., Bolton, E., et al. (2016). Database resources of the National Center for Biotechnology Information. </w:t>
      </w:r>
      <w:r w:rsidR="007F3E17" w:rsidRPr="007F3E17">
        <w:rPr>
          <w:rFonts w:ascii="Calibri" w:hAnsi="Calibri" w:cs="Calibri"/>
          <w:i/>
          <w:iCs/>
          <w:noProof/>
          <w:lang w:val="en-US"/>
        </w:rPr>
        <w:t>Nucleic Acids Res.</w:t>
      </w:r>
      <w:r w:rsidR="007F3E17" w:rsidRPr="007F3E17">
        <w:rPr>
          <w:rFonts w:ascii="Calibri" w:hAnsi="Calibri" w:cs="Calibri"/>
          <w:noProof/>
          <w:lang w:val="en-US"/>
        </w:rPr>
        <w:t xml:space="preserve"> 44, D7–D19. doi:10.1093/nar/gkv1290.</w:t>
      </w:r>
    </w:p>
    <w:p w14:paraId="4C373E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Alberdi, A., Aizpurua, O., Gilbert, M. T. P., and Bohmann, K. (2018). Scrutinizing key steps for reliable metabarcoding of environmental samples. </w:t>
      </w:r>
      <w:r w:rsidRPr="007F3E17">
        <w:rPr>
          <w:rFonts w:ascii="Calibri" w:hAnsi="Calibri" w:cs="Calibri"/>
          <w:i/>
          <w:iCs/>
          <w:noProof/>
          <w:lang w:val="en-US"/>
        </w:rPr>
        <w:t>Methods Ecol. Evol.</w:t>
      </w:r>
      <w:r w:rsidRPr="007F3E17">
        <w:rPr>
          <w:rFonts w:ascii="Calibri" w:hAnsi="Calibri" w:cs="Calibri"/>
          <w:noProof/>
          <w:lang w:val="en-US"/>
        </w:rPr>
        <w:t xml:space="preserve"> 9, 134–147. doi:10.1111/2041-210X.12849.</w:t>
      </w:r>
    </w:p>
    <w:p w14:paraId="7E56CDB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Altschul,  stephen F., Gish, W., Miller, W., Myers, E. W., and Lipman, D. J. (1990). Basic Local Alignment Search Tool. </w:t>
      </w:r>
      <w:r w:rsidRPr="007F3E17">
        <w:rPr>
          <w:rFonts w:ascii="Calibri" w:hAnsi="Calibri" w:cs="Calibri"/>
          <w:i/>
          <w:iCs/>
          <w:noProof/>
          <w:lang w:val="en-US"/>
        </w:rPr>
        <w:t>J. Mol. Biol.</w:t>
      </w:r>
      <w:r w:rsidRPr="007F3E17">
        <w:rPr>
          <w:rFonts w:ascii="Calibri" w:hAnsi="Calibri" w:cs="Calibri"/>
          <w:noProof/>
          <w:lang w:val="en-US"/>
        </w:rPr>
        <w:t xml:space="preserve"> 215, 403–410.</w:t>
      </w:r>
    </w:p>
    <w:p w14:paraId="631F47B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7F3E17">
        <w:rPr>
          <w:rFonts w:ascii="Calibri" w:hAnsi="Calibri" w:cs="Calibri"/>
          <w:i/>
          <w:iCs/>
          <w:noProof/>
          <w:lang w:val="en-US"/>
        </w:rPr>
        <w:t>J. Comput. Biol.</w:t>
      </w:r>
      <w:r w:rsidRPr="007F3E17">
        <w:rPr>
          <w:rFonts w:ascii="Calibri" w:hAnsi="Calibri" w:cs="Calibri"/>
          <w:noProof/>
          <w:lang w:val="en-US"/>
        </w:rPr>
        <w:t xml:space="preserve"> 19, 455–477. doi:10.1089/cmb.2012.0021.</w:t>
      </w:r>
    </w:p>
    <w:p w14:paraId="420E132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Bellinger, E. G., and Sigee, D. C. (2015). </w:t>
      </w:r>
      <w:r w:rsidRPr="007F3E17">
        <w:rPr>
          <w:rFonts w:ascii="Calibri" w:hAnsi="Calibri" w:cs="Calibri"/>
          <w:i/>
          <w:iCs/>
          <w:noProof/>
          <w:lang w:val="en-US"/>
        </w:rPr>
        <w:t>Freshwater Algae - Identification, Enumeration and Use as Bioindicators</w:t>
      </w:r>
      <w:r w:rsidRPr="007F3E17">
        <w:rPr>
          <w:rFonts w:ascii="Calibri" w:hAnsi="Calibri" w:cs="Calibri"/>
          <w:noProof/>
          <w:lang w:val="en-US"/>
        </w:rPr>
        <w:t>. 2nd ed. Chichester, West Sussex: John Wiley &amp; Sons Ltd.</w:t>
      </w:r>
    </w:p>
    <w:p w14:paraId="3101FF2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Bolger, A. M., Lohse, M., and Usadel, B. (2014). Trimmomatic: A flexible trimmer for Illumina sequence data. </w:t>
      </w:r>
      <w:r w:rsidRPr="007F3E17">
        <w:rPr>
          <w:rFonts w:ascii="Calibri" w:hAnsi="Calibri" w:cs="Calibri"/>
          <w:i/>
          <w:iCs/>
          <w:noProof/>
          <w:lang w:val="en-US"/>
        </w:rPr>
        <w:t>Bioinformatics</w:t>
      </w:r>
      <w:r w:rsidRPr="007F3E17">
        <w:rPr>
          <w:rFonts w:ascii="Calibri" w:hAnsi="Calibri" w:cs="Calibri"/>
          <w:noProof/>
          <w:lang w:val="en-US"/>
        </w:rPr>
        <w:t xml:space="preserve"> 30, 2114–2120. doi:10.1093/bioinformatics/btu170.</w:t>
      </w:r>
    </w:p>
    <w:p w14:paraId="34A5A32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Burger, J. (2006). Bioindicators: A review of their use in the environmental literature 1970–2005. </w:t>
      </w:r>
      <w:r w:rsidRPr="007F3E17">
        <w:rPr>
          <w:rFonts w:ascii="Calibri" w:hAnsi="Calibri" w:cs="Calibri"/>
          <w:i/>
          <w:iCs/>
          <w:noProof/>
          <w:lang w:val="en-US"/>
        </w:rPr>
        <w:t>Environ. Bioindic.</w:t>
      </w:r>
      <w:r w:rsidRPr="007F3E17">
        <w:rPr>
          <w:rFonts w:ascii="Calibri" w:hAnsi="Calibri" w:cs="Calibri"/>
          <w:noProof/>
          <w:lang w:val="en-US"/>
        </w:rPr>
        <w:t xml:space="preserve"> 1, 136–144. doi:10.1080/15555270600701540.</w:t>
      </w:r>
    </w:p>
    <w:p w14:paraId="516FF26B"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Bushmanova, E., Antipov, D., Lapidus, A., and Prjibelski, A. D. (2019). rnaSPAdes: A de novo transcriptome assembler and its application to RNA-Seq data. </w:t>
      </w:r>
      <w:r w:rsidRPr="007F3E17">
        <w:rPr>
          <w:rFonts w:ascii="Calibri" w:hAnsi="Calibri" w:cs="Calibri"/>
          <w:i/>
          <w:iCs/>
          <w:noProof/>
          <w:lang w:val="en-US"/>
        </w:rPr>
        <w:t>Gigascience</w:t>
      </w:r>
      <w:r w:rsidRPr="007F3E17">
        <w:rPr>
          <w:rFonts w:ascii="Calibri" w:hAnsi="Calibri" w:cs="Calibri"/>
          <w:noProof/>
          <w:lang w:val="en-US"/>
        </w:rPr>
        <w:t xml:space="preserve"> 8, 1–13. doi:10.1093/gigascience/giz100.</w:t>
      </w:r>
    </w:p>
    <w:p w14:paraId="4EB3CD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Carini, P., Marsden, P. J., Leff, J. W., Morgan, E. E., Strickland, M. S., and Fierer, N. (2016). Relic DNA is abundant in soil and obscures estimates of soil microbial diversity. </w:t>
      </w:r>
      <w:r w:rsidRPr="007F3E17">
        <w:rPr>
          <w:rFonts w:ascii="Calibri" w:hAnsi="Calibri" w:cs="Calibri"/>
          <w:i/>
          <w:iCs/>
          <w:noProof/>
          <w:lang w:val="en-US"/>
        </w:rPr>
        <w:t>Nat. Microbiol.</w:t>
      </w:r>
      <w:r w:rsidRPr="007F3E17">
        <w:rPr>
          <w:rFonts w:ascii="Calibri" w:hAnsi="Calibri" w:cs="Calibri"/>
          <w:noProof/>
          <w:lang w:val="en-US"/>
        </w:rPr>
        <w:t xml:space="preserve"> 2, 1–6. doi:10.1038/nmicrobiol.2016.242.</w:t>
      </w:r>
    </w:p>
    <w:p w14:paraId="62CCB34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Lanzén, A., Apothéloz-Perret-Gentil, L., Stoeck, T., and Pawlowski, J. (2019). Embracing Environmental Genomics and Machine Learning for Routine Biomonitoring. </w:t>
      </w:r>
      <w:r w:rsidRPr="007F3E17">
        <w:rPr>
          <w:rFonts w:ascii="Calibri" w:hAnsi="Calibri" w:cs="Calibri"/>
          <w:i/>
          <w:iCs/>
          <w:noProof/>
          <w:lang w:val="en-US"/>
        </w:rPr>
        <w:t>Trends Microbiol.</w:t>
      </w:r>
      <w:r w:rsidRPr="007F3E17">
        <w:rPr>
          <w:rFonts w:ascii="Calibri" w:hAnsi="Calibri" w:cs="Calibri"/>
          <w:noProof/>
          <w:lang w:val="en-US"/>
        </w:rPr>
        <w:t xml:space="preserve"> 27, 387–397. doi:10.1016/j.tim.2018.10.012.</w:t>
      </w:r>
    </w:p>
    <w:p w14:paraId="62064D5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7F3E17">
        <w:rPr>
          <w:rFonts w:ascii="Calibri" w:hAnsi="Calibri" w:cs="Calibri"/>
          <w:noProof/>
          <w:lang w:val="en-US"/>
        </w:rPr>
        <w:lastRenderedPageBreak/>
        <w:t xml:space="preserve">Strategies with An Implementation Roadmap. </w:t>
      </w:r>
      <w:r w:rsidRPr="007F3E17">
        <w:rPr>
          <w:rFonts w:ascii="Calibri" w:hAnsi="Calibri" w:cs="Calibri"/>
          <w:i/>
          <w:iCs/>
          <w:noProof/>
          <w:lang w:val="en-US"/>
        </w:rPr>
        <w:t>Preprints</w:t>
      </w:r>
      <w:r w:rsidRPr="007F3E17">
        <w:rPr>
          <w:rFonts w:ascii="Calibri" w:hAnsi="Calibri" w:cs="Calibri"/>
          <w:noProof/>
          <w:lang w:val="en-US"/>
        </w:rPr>
        <w:t>. doi:10.20944/PREPRINTS202001.0278.V1.</w:t>
      </w:r>
    </w:p>
    <w:p w14:paraId="26D1ABF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7F3E17">
        <w:rPr>
          <w:rFonts w:ascii="Calibri" w:hAnsi="Calibri" w:cs="Calibri"/>
          <w:i/>
          <w:iCs/>
          <w:noProof/>
          <w:lang w:val="en-US"/>
        </w:rPr>
        <w:t>Ecol. Evol.</w:t>
      </w:r>
      <w:r w:rsidRPr="007F3E17">
        <w:rPr>
          <w:rFonts w:ascii="Calibri" w:hAnsi="Calibri" w:cs="Calibri"/>
          <w:noProof/>
          <w:lang w:val="en-US"/>
        </w:rPr>
        <w:t xml:space="preserve"> 9, 4603–4620. doi:10.1002/ece3.5063.</w:t>
      </w:r>
    </w:p>
    <w:p w14:paraId="54BF0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7F3E17">
        <w:rPr>
          <w:rFonts w:ascii="Calibri" w:hAnsi="Calibri" w:cs="Calibri"/>
          <w:i/>
          <w:iCs/>
          <w:noProof/>
          <w:lang w:val="en-US"/>
        </w:rPr>
        <w:t>Mol. Ecol. Resour.</w:t>
      </w:r>
      <w:r w:rsidRPr="007F3E17">
        <w:rPr>
          <w:rFonts w:ascii="Calibri" w:hAnsi="Calibri" w:cs="Calibri"/>
          <w:noProof/>
          <w:lang w:val="en-US"/>
        </w:rPr>
        <w:t xml:space="preserve"> 14, 306–323. doi:10.1111/1755-0998.12188.</w:t>
      </w:r>
    </w:p>
    <w:p w14:paraId="3F732D1F"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Dextrase, A. J., and Mandrak, N. E. (2006). Impacts of alien invasive species on freshwater fauna at risk in Canada. </w:t>
      </w:r>
      <w:r w:rsidRPr="007F3E17">
        <w:rPr>
          <w:rFonts w:ascii="Calibri" w:hAnsi="Calibri" w:cs="Calibri"/>
          <w:i/>
          <w:iCs/>
          <w:noProof/>
          <w:lang w:val="en-US"/>
        </w:rPr>
        <w:t>Biol. Invasions</w:t>
      </w:r>
      <w:r w:rsidRPr="007F3E17">
        <w:rPr>
          <w:rFonts w:ascii="Calibri" w:hAnsi="Calibri" w:cs="Calibri"/>
          <w:noProof/>
          <w:lang w:val="en-US"/>
        </w:rPr>
        <w:t xml:space="preserve"> 8, 13–24. doi:10.1007/s10530-005-0232-2.</w:t>
      </w:r>
    </w:p>
    <w:p w14:paraId="4096E6A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7F3E17">
        <w:rPr>
          <w:rFonts w:ascii="Calibri" w:hAnsi="Calibri" w:cs="Calibri"/>
          <w:i/>
          <w:iCs/>
          <w:noProof/>
          <w:lang w:val="en-US"/>
        </w:rPr>
        <w:t>Biol. Rev. Camb. Philos. Soc.</w:t>
      </w:r>
      <w:r w:rsidRPr="007F3E17">
        <w:rPr>
          <w:rFonts w:ascii="Calibri" w:hAnsi="Calibri" w:cs="Calibri"/>
          <w:noProof/>
          <w:lang w:val="en-US"/>
        </w:rPr>
        <w:t xml:space="preserve"> 81, 163–182. doi:10.1017/S1464793105006950.</w:t>
      </w:r>
    </w:p>
    <w:p w14:paraId="781AD60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7F3E17">
        <w:rPr>
          <w:rFonts w:ascii="Calibri" w:hAnsi="Calibri" w:cs="Calibri"/>
          <w:i/>
          <w:iCs/>
          <w:noProof/>
          <w:lang w:val="en-US"/>
        </w:rPr>
        <w:t>PLoS One</w:t>
      </w:r>
      <w:r w:rsidRPr="007F3E17">
        <w:rPr>
          <w:rFonts w:ascii="Calibri" w:hAnsi="Calibri" w:cs="Calibri"/>
          <w:noProof/>
          <w:lang w:val="en-US"/>
        </w:rPr>
        <w:t xml:space="preserve"> 10, 1–16. doi:10.1371/journal.pone.0130324.</w:t>
      </w:r>
    </w:p>
    <w:p w14:paraId="3891AA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Foissner, W., and Berger, H. (1996). A User-Friendly Guide to the Ciliates. </w:t>
      </w:r>
      <w:r w:rsidRPr="007F3E17">
        <w:rPr>
          <w:rFonts w:ascii="Calibri" w:hAnsi="Calibri" w:cs="Calibri"/>
          <w:i/>
          <w:iCs/>
          <w:noProof/>
          <w:lang w:val="en-US"/>
        </w:rPr>
        <w:t>Freshw. Biol.</w:t>
      </w:r>
      <w:r w:rsidRPr="007F3E17">
        <w:rPr>
          <w:rFonts w:ascii="Calibri" w:hAnsi="Calibri" w:cs="Calibri"/>
          <w:noProof/>
          <w:lang w:val="en-US"/>
        </w:rPr>
        <w:t xml:space="preserve"> 35, 375–482.</w:t>
      </w:r>
    </w:p>
    <w:p w14:paraId="47368B8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Geisen, S., Tveit, A. T., Clark, I. M., Richter, A., Svenning, M. M., Bonkowski, M., et al. (2015). Metatranscriptomic census of active protists in soils. </w:t>
      </w:r>
      <w:r w:rsidRPr="007F3E17">
        <w:rPr>
          <w:rFonts w:ascii="Calibri" w:hAnsi="Calibri" w:cs="Calibri"/>
          <w:i/>
          <w:iCs/>
          <w:noProof/>
          <w:lang w:val="en-US"/>
        </w:rPr>
        <w:t>ISME J.</w:t>
      </w:r>
      <w:r w:rsidRPr="007F3E17">
        <w:rPr>
          <w:rFonts w:ascii="Calibri" w:hAnsi="Calibri" w:cs="Calibri"/>
          <w:noProof/>
          <w:lang w:val="en-US"/>
        </w:rPr>
        <w:t xml:space="preserve"> 9, 2178–2190. doi:10.1038/ismej.2015.30.</w:t>
      </w:r>
    </w:p>
    <w:p w14:paraId="1293476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7F3E17">
        <w:rPr>
          <w:rFonts w:ascii="Calibri" w:hAnsi="Calibri" w:cs="Calibri"/>
          <w:i/>
          <w:iCs/>
          <w:noProof/>
          <w:lang w:val="en-US"/>
        </w:rPr>
        <w:t>Microbiome</w:t>
      </w:r>
      <w:r w:rsidRPr="007F3E17">
        <w:rPr>
          <w:rFonts w:ascii="Calibri" w:hAnsi="Calibri" w:cs="Calibri"/>
          <w:noProof/>
          <w:lang w:val="en-US"/>
        </w:rPr>
        <w:t xml:space="preserve"> 6, 1–16. doi:10.1186/s40168-018-0453-0.</w:t>
      </w:r>
    </w:p>
    <w:p w14:paraId="37263AD1"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Grabherr, M. G., Haas, B. J., Yassour, M., Levin, J. Z., Thompson, D. A., Amit, I., et al. (2013). Trinity: reconstructing a full-length transcriptome without a genome from RNA-Seq data. </w:t>
      </w:r>
      <w:r w:rsidRPr="007F3E17">
        <w:rPr>
          <w:rFonts w:ascii="Calibri" w:hAnsi="Calibri" w:cs="Calibri"/>
          <w:i/>
          <w:iCs/>
          <w:noProof/>
          <w:lang w:val="en-US"/>
        </w:rPr>
        <w:t>Nat. Biotechnol.</w:t>
      </w:r>
      <w:r w:rsidRPr="007F3E17">
        <w:rPr>
          <w:rFonts w:ascii="Calibri" w:hAnsi="Calibri" w:cs="Calibri"/>
          <w:noProof/>
          <w:lang w:val="en-US"/>
        </w:rPr>
        <w:t xml:space="preserve"> 29, 644–652. doi:10.1038/nbt.1883.Trinity.</w:t>
      </w:r>
    </w:p>
    <w:p w14:paraId="50AB30F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7F3E17">
        <w:rPr>
          <w:rFonts w:ascii="Calibri" w:hAnsi="Calibri" w:cs="Calibri"/>
          <w:i/>
          <w:iCs/>
          <w:noProof/>
          <w:lang w:val="en-US"/>
        </w:rPr>
        <w:t>Hydrobiologia</w:t>
      </w:r>
      <w:r w:rsidRPr="007F3E17">
        <w:rPr>
          <w:rFonts w:ascii="Calibri" w:hAnsi="Calibri" w:cs="Calibri"/>
          <w:noProof/>
          <w:lang w:val="en-US"/>
        </w:rPr>
        <w:t xml:space="preserve"> 570, 153–158. doi:10.1007/s10750-006-0175-3.</w:t>
      </w:r>
    </w:p>
    <w:p w14:paraId="5281CFF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Hleap, J. S. justblast. Available at: https://github.com/jshleap/justblast.</w:t>
      </w:r>
    </w:p>
    <w:p w14:paraId="5915047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Jane, S. F., Wilcox, T. M., Mckelvey, K. S., Young, M. K., Schwartz, M. K., Lowe, W. H., et al. (2015). Distance, flow and PCR inhibition: EDNA dynamics in two headwater streams. </w:t>
      </w:r>
      <w:r w:rsidRPr="007F3E17">
        <w:rPr>
          <w:rFonts w:ascii="Calibri" w:hAnsi="Calibri" w:cs="Calibri"/>
          <w:i/>
          <w:iCs/>
          <w:noProof/>
          <w:lang w:val="en-US"/>
        </w:rPr>
        <w:t>Mol. Ecol. Resour.</w:t>
      </w:r>
      <w:r w:rsidRPr="007F3E17">
        <w:rPr>
          <w:rFonts w:ascii="Calibri" w:hAnsi="Calibri" w:cs="Calibri"/>
          <w:noProof/>
          <w:lang w:val="en-US"/>
        </w:rPr>
        <w:t xml:space="preserve"> 15, 216–227. doi:10.1111/1755-0998.12285.</w:t>
      </w:r>
    </w:p>
    <w:p w14:paraId="1658FD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Jensen, K., Trepel, M., Merritt, D., and Rosenthal, G. (2006). Restoration ecology of river valleys. </w:t>
      </w:r>
      <w:r w:rsidRPr="007F3E17">
        <w:rPr>
          <w:rFonts w:ascii="Calibri" w:hAnsi="Calibri" w:cs="Calibri"/>
          <w:i/>
          <w:iCs/>
          <w:noProof/>
          <w:lang w:val="en-US"/>
        </w:rPr>
        <w:t>Basic Appl. Ecol.</w:t>
      </w:r>
      <w:r w:rsidRPr="007F3E17">
        <w:rPr>
          <w:rFonts w:ascii="Calibri" w:hAnsi="Calibri" w:cs="Calibri"/>
          <w:noProof/>
          <w:lang w:val="en-US"/>
        </w:rPr>
        <w:t xml:space="preserve"> 7, 383–387. doi:10.1016/j.baae.2006.05.008.</w:t>
      </w:r>
    </w:p>
    <w:p w14:paraId="6F0BBB9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Karr, J. R. (1981). Assessment of Biotic Integrity Using Fish Communities. </w:t>
      </w:r>
      <w:r w:rsidRPr="007F3E17">
        <w:rPr>
          <w:rFonts w:ascii="Calibri" w:hAnsi="Calibri" w:cs="Calibri"/>
          <w:i/>
          <w:iCs/>
          <w:noProof/>
          <w:lang w:val="en-US"/>
        </w:rPr>
        <w:t>Fisheries</w:t>
      </w:r>
      <w:r w:rsidRPr="007F3E17">
        <w:rPr>
          <w:rFonts w:ascii="Calibri" w:hAnsi="Calibri" w:cs="Calibri"/>
          <w:noProof/>
          <w:lang w:val="en-US"/>
        </w:rPr>
        <w:t xml:space="preserve"> 6, 21–27. doi:10.1577/1548-8446(1981)006.</w:t>
      </w:r>
    </w:p>
    <w:p w14:paraId="302962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Kim, D., Song, L., Breitwieser, F. P., and Salzberg, S. L. (2016). Centrifuge: Rapid and sensitive classification of metagenomic sequences. </w:t>
      </w:r>
      <w:r w:rsidRPr="007F3E17">
        <w:rPr>
          <w:rFonts w:ascii="Calibri" w:hAnsi="Calibri" w:cs="Calibri"/>
          <w:i/>
          <w:iCs/>
          <w:noProof/>
          <w:lang w:val="en-US"/>
        </w:rPr>
        <w:t>Genome Res.</w:t>
      </w:r>
      <w:r w:rsidRPr="007F3E17">
        <w:rPr>
          <w:rFonts w:ascii="Calibri" w:hAnsi="Calibri" w:cs="Calibri"/>
          <w:noProof/>
          <w:lang w:val="en-US"/>
        </w:rPr>
        <w:t xml:space="preserve"> 26, 1721–1729. doi:10.1101/gr.210641.116.</w:t>
      </w:r>
    </w:p>
    <w:p w14:paraId="3EB2F60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Kopylova, E., Noé, L., and Touzet, H. (2012). SortMeRNA: Fast and accurate filtering of ribosomal RNAs in metatranscriptomic data. </w:t>
      </w:r>
      <w:r w:rsidRPr="007F3E17">
        <w:rPr>
          <w:rFonts w:ascii="Calibri" w:hAnsi="Calibri" w:cs="Calibri"/>
          <w:i/>
          <w:iCs/>
          <w:noProof/>
          <w:lang w:val="en-US"/>
        </w:rPr>
        <w:t>Bioinformatics</w:t>
      </w:r>
      <w:r w:rsidRPr="007F3E17">
        <w:rPr>
          <w:rFonts w:ascii="Calibri" w:hAnsi="Calibri" w:cs="Calibri"/>
          <w:noProof/>
          <w:lang w:val="en-US"/>
        </w:rPr>
        <w:t xml:space="preserve"> 28, 3211–3217. doi:10.1093/bioinformatics/bts611.</w:t>
      </w:r>
    </w:p>
    <w:p w14:paraId="7296188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7F3E17">
        <w:rPr>
          <w:rFonts w:ascii="Calibri" w:hAnsi="Calibri" w:cs="Calibri"/>
          <w:i/>
          <w:iCs/>
          <w:noProof/>
          <w:lang w:val="en-US"/>
        </w:rPr>
        <w:t>Sci. Rep.</w:t>
      </w:r>
      <w:r w:rsidRPr="007F3E17">
        <w:rPr>
          <w:rFonts w:ascii="Calibri" w:hAnsi="Calibri" w:cs="Calibri"/>
          <w:noProof/>
          <w:lang w:val="en-US"/>
        </w:rPr>
        <w:t xml:space="preserve"> 7, 1–12. doi:10.1038/s41598-017-17333-x.</w:t>
      </w:r>
    </w:p>
    <w:p w14:paraId="0336E7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Langmead, B., and Salzberg, S. L. (2012). Fast gapped-read alignment with Bowtie 2. </w:t>
      </w:r>
      <w:r w:rsidRPr="007F3E17">
        <w:rPr>
          <w:rFonts w:ascii="Calibri" w:hAnsi="Calibri" w:cs="Calibri"/>
          <w:i/>
          <w:iCs/>
          <w:noProof/>
          <w:lang w:val="en-US"/>
        </w:rPr>
        <w:t>Nat. Methods</w:t>
      </w:r>
      <w:r w:rsidRPr="007F3E17">
        <w:rPr>
          <w:rFonts w:ascii="Calibri" w:hAnsi="Calibri" w:cs="Calibri"/>
          <w:noProof/>
          <w:lang w:val="en-US"/>
        </w:rPr>
        <w:t xml:space="preserve"> 9, 357–359. doi:10.1038/nmeth.1923.</w:t>
      </w:r>
    </w:p>
    <w:p w14:paraId="6C4E98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Lanzén, A., Jørgensen, S. L., Huson, D. H., Gorfer, M., Grindhaug, S. H., Jonassen, I., et al. (2012). CREST - Classification Resources for Environmental Sequence Tags. </w:t>
      </w:r>
      <w:r w:rsidRPr="007F3E17">
        <w:rPr>
          <w:rFonts w:ascii="Calibri" w:hAnsi="Calibri" w:cs="Calibri"/>
          <w:i/>
          <w:iCs/>
          <w:noProof/>
          <w:lang w:val="en-US"/>
        </w:rPr>
        <w:t>PLoS One</w:t>
      </w:r>
      <w:r w:rsidRPr="007F3E17">
        <w:rPr>
          <w:rFonts w:ascii="Calibri" w:hAnsi="Calibri" w:cs="Calibri"/>
          <w:noProof/>
          <w:lang w:val="en-US"/>
        </w:rPr>
        <w:t xml:space="preserve"> 7. doi:10.1371/journal.pone.0049334.</w:t>
      </w:r>
    </w:p>
    <w:p w14:paraId="1E37EF6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7F3E17">
        <w:rPr>
          <w:rFonts w:ascii="Calibri" w:hAnsi="Calibri" w:cs="Calibri"/>
          <w:i/>
          <w:iCs/>
          <w:noProof/>
          <w:lang w:val="en-US"/>
        </w:rPr>
        <w:t xml:space="preserve">Adv. </w:t>
      </w:r>
      <w:r w:rsidRPr="007F3E17">
        <w:rPr>
          <w:rFonts w:ascii="Calibri" w:hAnsi="Calibri" w:cs="Calibri"/>
          <w:i/>
          <w:iCs/>
          <w:noProof/>
          <w:lang w:val="en-US"/>
        </w:rPr>
        <w:lastRenderedPageBreak/>
        <w:t>Ecol. Res.</w:t>
      </w:r>
      <w:r w:rsidRPr="007F3E17">
        <w:rPr>
          <w:rFonts w:ascii="Calibri" w:hAnsi="Calibri" w:cs="Calibri"/>
          <w:noProof/>
          <w:lang w:val="en-US"/>
        </w:rPr>
        <w:t xml:space="preserve"> 58, 63–99. doi:10.1016/bs.aecr.2018.01.001.</w:t>
      </w:r>
    </w:p>
    <w:p w14:paraId="62E8BF4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7F3E17">
        <w:rPr>
          <w:rFonts w:ascii="Calibri" w:hAnsi="Calibri" w:cs="Calibri"/>
          <w:i/>
          <w:iCs/>
          <w:noProof/>
          <w:lang w:val="en-US"/>
        </w:rPr>
        <w:t>Bioinformatics</w:t>
      </w:r>
      <w:r w:rsidRPr="007F3E17">
        <w:rPr>
          <w:rFonts w:ascii="Calibri" w:hAnsi="Calibri" w:cs="Calibri"/>
          <w:noProof/>
          <w:lang w:val="en-US"/>
        </w:rPr>
        <w:t xml:space="preserve"> 31, 1674–1676. doi:10.1093/bioinformatics/btv033.</w:t>
      </w:r>
    </w:p>
    <w:p w14:paraId="15FFC8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Li, H., and Durbin, R. (2009). Fast and accurate short read alignment with Burrows-Wheeler transform. </w:t>
      </w:r>
      <w:r w:rsidRPr="007F3E17">
        <w:rPr>
          <w:rFonts w:ascii="Calibri" w:hAnsi="Calibri" w:cs="Calibri"/>
          <w:i/>
          <w:iCs/>
          <w:noProof/>
          <w:lang w:val="en-US"/>
        </w:rPr>
        <w:t>Bioinformatics</w:t>
      </w:r>
      <w:r w:rsidRPr="007F3E17">
        <w:rPr>
          <w:rFonts w:ascii="Calibri" w:hAnsi="Calibri" w:cs="Calibri"/>
          <w:noProof/>
          <w:lang w:val="en-US"/>
        </w:rPr>
        <w:t xml:space="preserve"> 25, 1754–1760. doi:10.1093/bioinformatics/btp324.</w:t>
      </w:r>
    </w:p>
    <w:p w14:paraId="10B188C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7F3E17">
        <w:rPr>
          <w:rFonts w:ascii="Calibri" w:hAnsi="Calibri" w:cs="Calibri"/>
          <w:i/>
          <w:iCs/>
          <w:noProof/>
          <w:lang w:val="en-US"/>
        </w:rPr>
        <w:t>Environ. Microbiol.</w:t>
      </w:r>
      <w:r w:rsidRPr="007F3E17">
        <w:rPr>
          <w:rFonts w:ascii="Calibri" w:hAnsi="Calibri" w:cs="Calibri"/>
          <w:noProof/>
          <w:lang w:val="en-US"/>
        </w:rPr>
        <w:t xml:space="preserve"> 16, 2659–2671. doi:10.1111/1462-2920.12250.</w:t>
      </w:r>
    </w:p>
    <w:p w14:paraId="05D9121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Malmqvist, B., and Rundle, S. (2002). Threats to the running water ecosystems of the world. </w:t>
      </w:r>
      <w:r w:rsidRPr="007F3E17">
        <w:rPr>
          <w:rFonts w:ascii="Calibri" w:hAnsi="Calibri" w:cs="Calibri"/>
          <w:i/>
          <w:iCs/>
          <w:noProof/>
          <w:lang w:val="en-US"/>
        </w:rPr>
        <w:t>Environ. Conserv.</w:t>
      </w:r>
      <w:r w:rsidRPr="007F3E17">
        <w:rPr>
          <w:rFonts w:ascii="Calibri" w:hAnsi="Calibri" w:cs="Calibri"/>
          <w:noProof/>
          <w:lang w:val="en-US"/>
        </w:rPr>
        <w:t xml:space="preserve"> 29, 134–153. doi:10.1017/S0376892902000097.</w:t>
      </w:r>
    </w:p>
    <w:p w14:paraId="73989183"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McArthur, J. V (2001). “Bacteria as Biomonitors,” in </w:t>
      </w:r>
      <w:r w:rsidRPr="007F3E17">
        <w:rPr>
          <w:rFonts w:ascii="Calibri" w:hAnsi="Calibri" w:cs="Calibri"/>
          <w:i/>
          <w:iCs/>
          <w:noProof/>
          <w:lang w:val="en-US"/>
        </w:rPr>
        <w:t>Bioassessment and Management of North American Freshwater Wetlands</w:t>
      </w:r>
      <w:r w:rsidRPr="007F3E17">
        <w:rPr>
          <w:rFonts w:ascii="Calibri" w:hAnsi="Calibri" w:cs="Calibri"/>
          <w:noProof/>
          <w:lang w:val="en-US"/>
        </w:rPr>
        <w:t>, eds. R. B. Rader, D. P. Batzer, and S. A. Wissinger (Chichester, West Sussex: John Wiley &amp; Sons), 249–261. doi:https://doi.org/10.1002/aqc.509.</w:t>
      </w:r>
    </w:p>
    <w:p w14:paraId="3F134A8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Nichols, R. V., Vollmers, C., Newsom, L. A., Wang, Y., Heintzman, P. D., Leighton, M., et al. (2018). Minimizing polymerase biases in metabarcoding. </w:t>
      </w:r>
      <w:r w:rsidRPr="007F3E17">
        <w:rPr>
          <w:rFonts w:ascii="Calibri" w:hAnsi="Calibri" w:cs="Calibri"/>
          <w:i/>
          <w:iCs/>
          <w:noProof/>
          <w:lang w:val="en-US"/>
        </w:rPr>
        <w:t>Mol. Ecol. Resour.</w:t>
      </w:r>
      <w:r w:rsidRPr="007F3E17">
        <w:rPr>
          <w:rFonts w:ascii="Calibri" w:hAnsi="Calibri" w:cs="Calibri"/>
          <w:noProof/>
          <w:lang w:val="en-US"/>
        </w:rPr>
        <w:t xml:space="preserve"> 18, 927–939. doi:10.1111/1755-0998.12895.</w:t>
      </w:r>
    </w:p>
    <w:p w14:paraId="621EBAF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Nurk, S., Meleshko, D., Korobeynikov, A., and Pevzner, P. A. (2017). MetaSPAdes: A new versatile metagenomic assembler. </w:t>
      </w:r>
      <w:r w:rsidRPr="007F3E17">
        <w:rPr>
          <w:rFonts w:ascii="Calibri" w:hAnsi="Calibri" w:cs="Calibri"/>
          <w:i/>
          <w:iCs/>
          <w:noProof/>
          <w:lang w:val="en-US"/>
        </w:rPr>
        <w:t>Genome Res.</w:t>
      </w:r>
      <w:r w:rsidRPr="007F3E17">
        <w:rPr>
          <w:rFonts w:ascii="Calibri" w:hAnsi="Calibri" w:cs="Calibri"/>
          <w:noProof/>
          <w:lang w:val="en-US"/>
        </w:rPr>
        <w:t xml:space="preserve"> 27, 824–834. doi:10.1101/gr.213959.116.</w:t>
      </w:r>
    </w:p>
    <w:p w14:paraId="4FF6753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7F3E17">
        <w:rPr>
          <w:rFonts w:ascii="Calibri" w:hAnsi="Calibri" w:cs="Calibri"/>
          <w:i/>
          <w:iCs/>
          <w:noProof/>
          <w:lang w:val="en-US"/>
        </w:rPr>
        <w:t>PLoS Biol.</w:t>
      </w:r>
      <w:r w:rsidRPr="007F3E17">
        <w:rPr>
          <w:rFonts w:ascii="Calibri" w:hAnsi="Calibri" w:cs="Calibri"/>
          <w:noProof/>
          <w:lang w:val="en-US"/>
        </w:rPr>
        <w:t xml:space="preserve"> 10, e1001419. doi:10.1371/journal.pbio.1001419.</w:t>
      </w:r>
    </w:p>
    <w:p w14:paraId="3CFC55C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Pawlowski, J., Lejzerowicz, F., Apotheloz-Perret-Gentil, L., Visco, J., and Esling, P. (2016). Protist metabarcoding and environmental biomonitoring: Time for change. </w:t>
      </w:r>
      <w:r w:rsidRPr="007F3E17">
        <w:rPr>
          <w:rFonts w:ascii="Calibri" w:hAnsi="Calibri" w:cs="Calibri"/>
          <w:i/>
          <w:iCs/>
          <w:noProof/>
          <w:lang w:val="en-US"/>
        </w:rPr>
        <w:t>Eur. J. Protistol.</w:t>
      </w:r>
      <w:r w:rsidRPr="007F3E17">
        <w:rPr>
          <w:rFonts w:ascii="Calibri" w:hAnsi="Calibri" w:cs="Calibri"/>
          <w:noProof/>
          <w:lang w:val="en-US"/>
        </w:rPr>
        <w:t xml:space="preserve"> 55, 12–25. doi:10.1016/j.ejop.2016.02.003.</w:t>
      </w:r>
    </w:p>
    <w:p w14:paraId="3773FBC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Payne, R. J. (2013). Seven reasons why protists make useful bioindicators. </w:t>
      </w:r>
      <w:r w:rsidRPr="007F3E17">
        <w:rPr>
          <w:rFonts w:ascii="Calibri" w:hAnsi="Calibri" w:cs="Calibri"/>
          <w:i/>
          <w:iCs/>
          <w:noProof/>
          <w:lang w:val="en-US"/>
        </w:rPr>
        <w:t>Acta Protozool.</w:t>
      </w:r>
      <w:r w:rsidRPr="007F3E17">
        <w:rPr>
          <w:rFonts w:ascii="Calibri" w:hAnsi="Calibri" w:cs="Calibri"/>
          <w:noProof/>
          <w:lang w:val="en-US"/>
        </w:rPr>
        <w:t xml:space="preserve"> 52, 105–113. doi:10.4467/16890027AP.13.0011.1108.</w:t>
      </w:r>
    </w:p>
    <w:p w14:paraId="778FC4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lastRenderedPageBreak/>
        <w:t xml:space="preserve">Peano, C., Pietrelli, A., Consolandi, C., Rossi, E., Petiti, L., Tagliabue, L., et al. (2013). An efficient rRNA removal method for RNA sequencing in GC-rich bacteria. </w:t>
      </w:r>
      <w:r w:rsidRPr="007F3E17">
        <w:rPr>
          <w:rFonts w:ascii="Calibri" w:hAnsi="Calibri" w:cs="Calibri"/>
          <w:i/>
          <w:iCs/>
          <w:noProof/>
          <w:lang w:val="en-US"/>
        </w:rPr>
        <w:t>Microb. Inform. Exp.</w:t>
      </w:r>
      <w:r w:rsidRPr="007F3E17">
        <w:rPr>
          <w:rFonts w:ascii="Calibri" w:hAnsi="Calibri" w:cs="Calibri"/>
          <w:noProof/>
          <w:lang w:val="en-US"/>
        </w:rPr>
        <w:t xml:space="preserve"> 3, 1–11. doi:10.1186/2042-5783-3-1.</w:t>
      </w:r>
    </w:p>
    <w:p w14:paraId="615F67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and Chin, F. Y. L. (2012). IDBA-UD: A de novo assembler for single-cell and metagenomic sequencing data with highly uneven depth. </w:t>
      </w:r>
      <w:r w:rsidRPr="007F3E17">
        <w:rPr>
          <w:rFonts w:ascii="Calibri" w:hAnsi="Calibri" w:cs="Calibri"/>
          <w:i/>
          <w:iCs/>
          <w:noProof/>
          <w:lang w:val="en-US"/>
        </w:rPr>
        <w:t>Bioinformatics</w:t>
      </w:r>
      <w:r w:rsidRPr="007F3E17">
        <w:rPr>
          <w:rFonts w:ascii="Calibri" w:hAnsi="Calibri" w:cs="Calibri"/>
          <w:noProof/>
          <w:lang w:val="en-US"/>
        </w:rPr>
        <w:t xml:space="preserve"> 28, 1420–1428. doi:10.1093/bioinformatics/bts174.</w:t>
      </w:r>
    </w:p>
    <w:p w14:paraId="240248E7"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7F3E17">
        <w:rPr>
          <w:rFonts w:ascii="Calibri" w:hAnsi="Calibri" w:cs="Calibri"/>
          <w:i/>
          <w:iCs/>
          <w:noProof/>
          <w:lang w:val="en-US"/>
        </w:rPr>
        <w:t>Bioinformatics</w:t>
      </w:r>
      <w:r w:rsidRPr="007F3E17">
        <w:rPr>
          <w:rFonts w:ascii="Calibri" w:hAnsi="Calibri" w:cs="Calibri"/>
          <w:noProof/>
          <w:lang w:val="en-US"/>
        </w:rPr>
        <w:t xml:space="preserve"> 29, 326–334. doi:10.1093/bioinformatics/btt219.</w:t>
      </w:r>
    </w:p>
    <w:p w14:paraId="06B3893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7F3E17">
        <w:rPr>
          <w:rFonts w:ascii="Calibri" w:hAnsi="Calibri" w:cs="Calibri"/>
          <w:i/>
          <w:iCs/>
          <w:noProof/>
          <w:lang w:val="en-US"/>
        </w:rPr>
        <w:t>Mol. Ecol. Resour.</w:t>
      </w:r>
      <w:r w:rsidRPr="007F3E17">
        <w:rPr>
          <w:rFonts w:ascii="Calibri" w:hAnsi="Calibri" w:cs="Calibri"/>
          <w:noProof/>
          <w:lang w:val="en-US"/>
        </w:rPr>
        <w:t xml:space="preserve"> 14, 18–26. doi:10.1111/1755-0998.12156.</w:t>
      </w:r>
    </w:p>
    <w:p w14:paraId="30A36E1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7F3E17">
        <w:rPr>
          <w:rFonts w:ascii="Calibri" w:hAnsi="Calibri" w:cs="Calibri"/>
          <w:i/>
          <w:iCs/>
          <w:noProof/>
          <w:lang w:val="en-US"/>
        </w:rPr>
        <w:t>Mol. Ecol.</w:t>
      </w:r>
      <w:r w:rsidRPr="007F3E17">
        <w:rPr>
          <w:rFonts w:ascii="Calibri" w:hAnsi="Calibri" w:cs="Calibri"/>
          <w:noProof/>
          <w:lang w:val="en-US"/>
        </w:rPr>
        <w:t xml:space="preserve"> 28, 407–419. doi:10.1111/mec.14776.</w:t>
      </w:r>
    </w:p>
    <w:p w14:paraId="08C2B51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7F3E17">
        <w:rPr>
          <w:rFonts w:ascii="Calibri" w:hAnsi="Calibri" w:cs="Calibri"/>
          <w:i/>
          <w:iCs/>
          <w:noProof/>
          <w:lang w:val="en-US"/>
        </w:rPr>
        <w:t>Gigascience</w:t>
      </w:r>
      <w:r w:rsidRPr="007F3E17">
        <w:rPr>
          <w:rFonts w:ascii="Calibri" w:hAnsi="Calibri" w:cs="Calibri"/>
          <w:noProof/>
          <w:lang w:val="en-US"/>
        </w:rPr>
        <w:t xml:space="preserve"> 8, 1–22. doi:10.1093/gigascience/giz092.</w:t>
      </w:r>
    </w:p>
    <w:p w14:paraId="30AA9D5C"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Quast, C., Pruesse, E., Yilmaz, P., Gerken, J., Schweer, T., Yarza, P., et al. (2013). The SILVA ribosomal RNA gene database project: Improved data processing and web-based tools. </w:t>
      </w:r>
      <w:r w:rsidRPr="007F3E17">
        <w:rPr>
          <w:rFonts w:ascii="Calibri" w:hAnsi="Calibri" w:cs="Calibri"/>
          <w:i/>
          <w:iCs/>
          <w:noProof/>
          <w:lang w:val="en-US"/>
        </w:rPr>
        <w:t>Nucleic Acids Res.</w:t>
      </w:r>
      <w:r w:rsidRPr="007F3E17">
        <w:rPr>
          <w:rFonts w:ascii="Calibri" w:hAnsi="Calibri" w:cs="Calibri"/>
          <w:noProof/>
          <w:lang w:val="en-US"/>
        </w:rPr>
        <w:t xml:space="preserve"> 41, 590–596. doi:10.1093/nar/gks1219.</w:t>
      </w:r>
    </w:p>
    <w:p w14:paraId="1C63900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Quince, C., Walker, A. W., Simpson, J. T., Loman, N. J., and Segata, N. (2017). Shotgun metagenomics, from sampling to analysis. </w:t>
      </w:r>
      <w:r w:rsidRPr="007F3E17">
        <w:rPr>
          <w:rFonts w:ascii="Calibri" w:hAnsi="Calibri" w:cs="Calibri"/>
          <w:i/>
          <w:iCs/>
          <w:noProof/>
          <w:lang w:val="en-US"/>
        </w:rPr>
        <w:t>Nat. Biotechnol.</w:t>
      </w:r>
      <w:r w:rsidRPr="007F3E17">
        <w:rPr>
          <w:rFonts w:ascii="Calibri" w:hAnsi="Calibri" w:cs="Calibri"/>
          <w:noProof/>
          <w:lang w:val="en-US"/>
        </w:rPr>
        <w:t xml:space="preserve"> 35, 833–844. doi:10.1038/nbt.3935.</w:t>
      </w:r>
    </w:p>
    <w:p w14:paraId="3298A8C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Resh, V. H., and Unzicker, J. D. (1975). Water Quality Monitoring and Aquatic Organisms : The Importance of Species Identification. </w:t>
      </w:r>
      <w:r w:rsidRPr="007F3E17">
        <w:rPr>
          <w:rFonts w:ascii="Calibri" w:hAnsi="Calibri" w:cs="Calibri"/>
          <w:i/>
          <w:iCs/>
          <w:noProof/>
          <w:lang w:val="en-US"/>
        </w:rPr>
        <w:t>Water Pollut. Control Fed.</w:t>
      </w:r>
      <w:r w:rsidRPr="007F3E17">
        <w:rPr>
          <w:rFonts w:ascii="Calibri" w:hAnsi="Calibri" w:cs="Calibri"/>
          <w:noProof/>
          <w:lang w:val="en-US"/>
        </w:rPr>
        <w:t xml:space="preserve"> 47, 9–19.</w:t>
      </w:r>
    </w:p>
    <w:p w14:paraId="258F53B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Robertson, G., Schein, J., Chiu, R., Corbett, R., Field, M., Jackman, S. D., et al. (2010). De novo assembly and analysis of RNA-seq data. </w:t>
      </w:r>
      <w:r w:rsidRPr="007F3E17">
        <w:rPr>
          <w:rFonts w:ascii="Calibri" w:hAnsi="Calibri" w:cs="Calibri"/>
          <w:i/>
          <w:iCs/>
          <w:noProof/>
          <w:lang w:val="en-US"/>
        </w:rPr>
        <w:t>Nat. Methods</w:t>
      </w:r>
      <w:r w:rsidRPr="007F3E17">
        <w:rPr>
          <w:rFonts w:ascii="Calibri" w:hAnsi="Calibri" w:cs="Calibri"/>
          <w:noProof/>
          <w:lang w:val="en-US"/>
        </w:rPr>
        <w:t xml:space="preserve"> 7, 909–912. </w:t>
      </w:r>
      <w:r w:rsidRPr="007F3E17">
        <w:rPr>
          <w:rFonts w:ascii="Calibri" w:hAnsi="Calibri" w:cs="Calibri"/>
          <w:noProof/>
          <w:lang w:val="en-US"/>
        </w:rPr>
        <w:lastRenderedPageBreak/>
        <w:t>doi:10.1038/nmeth.1517.</w:t>
      </w:r>
    </w:p>
    <w:p w14:paraId="068AD47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Seemann, T. BAsic Rapid Ribosomal RNA Predictor - barrnap.</w:t>
      </w:r>
    </w:p>
    <w:p w14:paraId="1705BC4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Shah, N., Tang, H., Doak, T. G., and Ye, Y. (2010). Comparing bacterial communities inferred from 16S rRNA gene sequencing and shotgun metagenomics. </w:t>
      </w:r>
      <w:r w:rsidRPr="007F3E17">
        <w:rPr>
          <w:rFonts w:ascii="Calibri" w:hAnsi="Calibri" w:cs="Calibri"/>
          <w:i/>
          <w:iCs/>
          <w:noProof/>
          <w:lang w:val="en-US"/>
        </w:rPr>
        <w:t>Pacific Symp. Biocomput. 2011</w:t>
      </w:r>
      <w:r w:rsidRPr="007F3E17">
        <w:rPr>
          <w:rFonts w:ascii="Calibri" w:hAnsi="Calibri" w:cs="Calibri"/>
          <w:noProof/>
          <w:lang w:val="en-US"/>
        </w:rPr>
        <w:t>, 165–176.</w:t>
      </w:r>
    </w:p>
    <w:p w14:paraId="52151B4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7F3E17">
        <w:rPr>
          <w:rFonts w:ascii="Calibri" w:hAnsi="Calibri" w:cs="Calibri"/>
          <w:i/>
          <w:iCs/>
          <w:noProof/>
          <w:lang w:val="en-US"/>
        </w:rPr>
        <w:t>Environ. Microbiol.</w:t>
      </w:r>
      <w:r w:rsidRPr="007F3E17">
        <w:rPr>
          <w:rFonts w:ascii="Calibri" w:hAnsi="Calibri" w:cs="Calibri"/>
          <w:noProof/>
          <w:lang w:val="en-US"/>
        </w:rPr>
        <w:t xml:space="preserve"> 15, 1882–1899. doi:10.1111/1462-2920.12086.</w:t>
      </w:r>
    </w:p>
    <w:p w14:paraId="0EC55090"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Singer, G. A. C., Shekarriz, S., McCarthy, A., Fahner, N., and Hajibabaei, M. (2020). The utility of a metagenomics approach for marine biomonitoring. </w:t>
      </w:r>
      <w:r w:rsidRPr="007F3E17">
        <w:rPr>
          <w:rFonts w:ascii="Calibri" w:hAnsi="Calibri" w:cs="Calibri"/>
          <w:i/>
          <w:iCs/>
          <w:noProof/>
          <w:lang w:val="en-US"/>
        </w:rPr>
        <w:t>bioRxiv</w:t>
      </w:r>
      <w:r w:rsidRPr="007F3E17">
        <w:rPr>
          <w:rFonts w:ascii="Calibri" w:hAnsi="Calibri" w:cs="Calibri"/>
          <w:noProof/>
          <w:lang w:val="en-US"/>
        </w:rPr>
        <w:t>, 2020.03.16.993667. doi:10.1101/2020.03.16.993667.</w:t>
      </w:r>
    </w:p>
    <w:p w14:paraId="42B053E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Smith, M. B., Rocha, A. M., Smillie, C. S., Olesen, S. W., Paradis, C., Wu, L., et al. (2015). Natural Bacterial Communities Serve as Quantitative Geochemical Biosensors. </w:t>
      </w:r>
      <w:r w:rsidRPr="007F3E17">
        <w:rPr>
          <w:rFonts w:ascii="Calibri" w:hAnsi="Calibri" w:cs="Calibri"/>
          <w:i/>
          <w:iCs/>
          <w:noProof/>
          <w:lang w:val="en-US"/>
        </w:rPr>
        <w:t>MBio</w:t>
      </w:r>
      <w:r w:rsidRPr="007F3E17">
        <w:rPr>
          <w:rFonts w:ascii="Calibri" w:hAnsi="Calibri" w:cs="Calibri"/>
          <w:noProof/>
          <w:lang w:val="en-US"/>
        </w:rPr>
        <w:t xml:space="preserve"> 6, e00326-15. doi:10.1128/mBio.00326-15.</w:t>
      </w:r>
    </w:p>
    <w:p w14:paraId="018F38C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7F3E17">
        <w:rPr>
          <w:rFonts w:ascii="Calibri" w:hAnsi="Calibri" w:cs="Calibri"/>
          <w:i/>
          <w:iCs/>
          <w:noProof/>
          <w:lang w:val="en-US"/>
        </w:rPr>
        <w:t>Sci. Rep.</w:t>
      </w:r>
      <w:r w:rsidRPr="007F3E17">
        <w:rPr>
          <w:rFonts w:ascii="Calibri" w:hAnsi="Calibri" w:cs="Calibri"/>
          <w:noProof/>
          <w:lang w:val="en-US"/>
        </w:rPr>
        <w:t xml:space="preserve"> 7, 1–11. doi:10.1038/s41598-017-12501-5.</w:t>
      </w:r>
    </w:p>
    <w:p w14:paraId="6E821A29"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Stein, E. D., White, B. P., Mazor, R. D., Jackson, J. K., Battle, J. M., Miller, P. E., et al. (2014). Does DNA barcoding improve performance of traditional stream bioassessment metrics? </w:t>
      </w:r>
      <w:r w:rsidRPr="007F3E17">
        <w:rPr>
          <w:rFonts w:ascii="Calibri" w:hAnsi="Calibri" w:cs="Calibri"/>
          <w:i/>
          <w:iCs/>
          <w:noProof/>
          <w:lang w:val="en-US"/>
        </w:rPr>
        <w:t>Freshw. Sci.</w:t>
      </w:r>
      <w:r w:rsidRPr="007F3E17">
        <w:rPr>
          <w:rFonts w:ascii="Calibri" w:hAnsi="Calibri" w:cs="Calibri"/>
          <w:noProof/>
          <w:lang w:val="en-US"/>
        </w:rPr>
        <w:t xml:space="preserve"> 33, 302–311. doi:10.1086/674782.</w:t>
      </w:r>
    </w:p>
    <w:p w14:paraId="1032780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7F3E17">
        <w:rPr>
          <w:rFonts w:ascii="Calibri" w:hAnsi="Calibri" w:cs="Calibri"/>
          <w:i/>
          <w:iCs/>
          <w:noProof/>
          <w:lang w:val="en-US"/>
        </w:rPr>
        <w:t>Ecol. Indic.</w:t>
      </w:r>
      <w:r w:rsidRPr="007F3E17">
        <w:rPr>
          <w:rFonts w:ascii="Calibri" w:hAnsi="Calibri" w:cs="Calibri"/>
          <w:noProof/>
          <w:lang w:val="en-US"/>
        </w:rPr>
        <w:t xml:space="preserve"> 85, 153–164. doi:10.1016/j.ecolind.2017.10.041.</w:t>
      </w:r>
    </w:p>
    <w:p w14:paraId="7B328C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7F3E17">
        <w:rPr>
          <w:rFonts w:ascii="Calibri" w:hAnsi="Calibri" w:cs="Calibri"/>
          <w:i/>
          <w:iCs/>
          <w:noProof/>
          <w:lang w:val="en-US"/>
        </w:rPr>
        <w:t>J. North Am. Benthol. Soc.</w:t>
      </w:r>
      <w:r w:rsidRPr="007F3E17">
        <w:rPr>
          <w:rFonts w:ascii="Calibri" w:hAnsi="Calibri" w:cs="Calibri"/>
          <w:noProof/>
          <w:lang w:val="en-US"/>
        </w:rPr>
        <w:t xml:space="preserve"> 30, 195–216. doi:10.1899/10-016.1.</w:t>
      </w:r>
    </w:p>
    <w:p w14:paraId="5D56A7F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Sze, M. A., and Schloss, P. D. (2019). The Impact of DNA Polymerase and Number of Rounds of Amplification in PCR on 16S rRNA Gene Sequence Data. </w:t>
      </w:r>
      <w:r w:rsidRPr="007F3E17">
        <w:rPr>
          <w:rFonts w:ascii="Calibri" w:hAnsi="Calibri" w:cs="Calibri"/>
          <w:i/>
          <w:iCs/>
          <w:noProof/>
          <w:lang w:val="en-US"/>
        </w:rPr>
        <w:t>mSphere</w:t>
      </w:r>
      <w:r w:rsidRPr="007F3E17">
        <w:rPr>
          <w:rFonts w:ascii="Calibri" w:hAnsi="Calibri" w:cs="Calibri"/>
          <w:noProof/>
          <w:lang w:val="en-US"/>
        </w:rPr>
        <w:t xml:space="preserve"> 4, e00163-19. </w:t>
      </w:r>
      <w:r w:rsidRPr="007F3E17">
        <w:rPr>
          <w:rFonts w:ascii="Calibri" w:hAnsi="Calibri" w:cs="Calibri"/>
          <w:noProof/>
          <w:lang w:val="en-US"/>
        </w:rPr>
        <w:lastRenderedPageBreak/>
        <w:t>doi:10.1128/msphere.00163-19.</w:t>
      </w:r>
    </w:p>
    <w:p w14:paraId="6076661A"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Coissac, E., Pompanon, F., Brochmann, C., and Willerslev, E. (2012). Towards next-generation biodiversity assessment using DNA metabarcoding. </w:t>
      </w:r>
      <w:r w:rsidRPr="007F3E17">
        <w:rPr>
          <w:rFonts w:ascii="Calibri" w:hAnsi="Calibri" w:cs="Calibri"/>
          <w:i/>
          <w:iCs/>
          <w:noProof/>
          <w:lang w:val="en-US"/>
        </w:rPr>
        <w:t>Mol. Ecol.</w:t>
      </w:r>
      <w:r w:rsidRPr="007F3E17">
        <w:rPr>
          <w:rFonts w:ascii="Calibri" w:hAnsi="Calibri" w:cs="Calibri"/>
          <w:noProof/>
          <w:lang w:val="en-US"/>
        </w:rPr>
        <w:t xml:space="preserve"> 21, 2045–2050. Available at: http://onlinelibrary.wiley.com/doi/10.1111/j.1365-294X.2012.05470.x/full%5Cnpapers2://publication/uuid/30F6E470-48F9-4C24-A3C1-6964EE26B34F.</w:t>
      </w:r>
    </w:p>
    <w:p w14:paraId="3937D634"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Taberlet, P., Griffin, S., Goossens, B., Questiau, S., Manceau, V., Escaravage, N., et al. (1996). Reliable genotyping of samples with very low DNA quantities using PCR. </w:t>
      </w:r>
      <w:r w:rsidRPr="007F3E17">
        <w:rPr>
          <w:rFonts w:ascii="Calibri" w:hAnsi="Calibri" w:cs="Calibri"/>
          <w:i/>
          <w:iCs/>
          <w:noProof/>
          <w:lang w:val="en-US"/>
        </w:rPr>
        <w:t>Nucleic Acids Res.</w:t>
      </w:r>
      <w:r w:rsidRPr="007F3E17">
        <w:rPr>
          <w:rFonts w:ascii="Calibri" w:hAnsi="Calibri" w:cs="Calibri"/>
          <w:noProof/>
          <w:lang w:val="en-US"/>
        </w:rPr>
        <w:t xml:space="preserve"> 24, 3189–3194.</w:t>
      </w:r>
    </w:p>
    <w:p w14:paraId="2E214BC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Torti, A., Lever, M. A., and Jørgensen, B. B. (2015). Origin, dynamics, and implications of extracellular DNA pools in marine sediments. </w:t>
      </w:r>
      <w:r w:rsidRPr="007F3E17">
        <w:rPr>
          <w:rFonts w:ascii="Calibri" w:hAnsi="Calibri" w:cs="Calibri"/>
          <w:i/>
          <w:iCs/>
          <w:noProof/>
          <w:lang w:val="en-US"/>
        </w:rPr>
        <w:t>Mar. Genomics</w:t>
      </w:r>
      <w:r w:rsidRPr="007F3E17">
        <w:rPr>
          <w:rFonts w:ascii="Calibri" w:hAnsi="Calibri" w:cs="Calibri"/>
          <w:noProof/>
          <w:lang w:val="en-US"/>
        </w:rPr>
        <w:t xml:space="preserve"> 24, 185–196. doi:10.1016/j.margen.2015.08.007.</w:t>
      </w:r>
    </w:p>
    <w:p w14:paraId="4E65D92E"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Wang, Y., Hu, H., and Li, X. (2017). rRNAFilter: A Fast Approach for Ribosomal RNA Read Removal Without a Reference Database. </w:t>
      </w:r>
      <w:r w:rsidRPr="007F3E17">
        <w:rPr>
          <w:rFonts w:ascii="Calibri" w:hAnsi="Calibri" w:cs="Calibri"/>
          <w:i/>
          <w:iCs/>
          <w:noProof/>
          <w:lang w:val="en-US"/>
        </w:rPr>
        <w:t>J. Comput. Biol.</w:t>
      </w:r>
      <w:r w:rsidRPr="007F3E17">
        <w:rPr>
          <w:rFonts w:ascii="Calibri" w:hAnsi="Calibri" w:cs="Calibri"/>
          <w:noProof/>
          <w:lang w:val="en-US"/>
        </w:rPr>
        <w:t xml:space="preserve"> 24, 368–375. doi:10.1089/cmb.2016.0113.</w:t>
      </w:r>
    </w:p>
    <w:p w14:paraId="34498E28"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Westermann, A. J., Gorski, S. A., and Vogel, J. (2012). Dual RNA-seq of pathogen and host. </w:t>
      </w:r>
      <w:r w:rsidRPr="007F3E17">
        <w:rPr>
          <w:rFonts w:ascii="Calibri" w:hAnsi="Calibri" w:cs="Calibri"/>
          <w:i/>
          <w:iCs/>
          <w:noProof/>
          <w:lang w:val="en-US"/>
        </w:rPr>
        <w:t>Nat. Rev. Microbiol.</w:t>
      </w:r>
      <w:r w:rsidRPr="007F3E17">
        <w:rPr>
          <w:rFonts w:ascii="Calibri" w:hAnsi="Calibri" w:cs="Calibri"/>
          <w:noProof/>
          <w:lang w:val="en-US"/>
        </w:rPr>
        <w:t xml:space="preserve"> 10, 618–630. doi:10.1038/nrmicro2852.</w:t>
      </w:r>
    </w:p>
    <w:p w14:paraId="04DF6336"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Will, K. W., and Rubinoff, D. (2004). Myth of the molecule: DNA barcodes for species cannot replace morphology for identification and classification. </w:t>
      </w:r>
      <w:r w:rsidRPr="007F3E17">
        <w:rPr>
          <w:rFonts w:ascii="Calibri" w:hAnsi="Calibri" w:cs="Calibri"/>
          <w:i/>
          <w:iCs/>
          <w:noProof/>
          <w:lang w:val="en-US"/>
        </w:rPr>
        <w:t>Cladistics</w:t>
      </w:r>
      <w:r w:rsidRPr="007F3E17">
        <w:rPr>
          <w:rFonts w:ascii="Calibri" w:hAnsi="Calibri" w:cs="Calibri"/>
          <w:noProof/>
          <w:lang w:val="en-US"/>
        </w:rPr>
        <w:t xml:space="preserve"> 20, 47–55. doi:10.1111/j.1096-0031.2003.00008.x.</w:t>
      </w:r>
    </w:p>
    <w:p w14:paraId="08EDB775"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Wood, D. E., Lu, J., and Langmead, B. (2019). Improved metagenomic analysis with Kraken 2. </w:t>
      </w:r>
      <w:r w:rsidRPr="007F3E17">
        <w:rPr>
          <w:rFonts w:ascii="Calibri" w:hAnsi="Calibri" w:cs="Calibri"/>
          <w:i/>
          <w:iCs/>
          <w:noProof/>
          <w:lang w:val="en-US"/>
        </w:rPr>
        <w:t>Genome Biol.</w:t>
      </w:r>
      <w:r w:rsidRPr="007F3E17">
        <w:rPr>
          <w:rFonts w:ascii="Calibri" w:hAnsi="Calibri" w:cs="Calibri"/>
          <w:noProof/>
          <w:lang w:val="en-US"/>
        </w:rPr>
        <w:t xml:space="preserve"> 20, 1–13. doi:10.1186/s13059-019-1891-0.</w:t>
      </w:r>
    </w:p>
    <w:p w14:paraId="22A3B6C2"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lang w:val="en-US"/>
        </w:rPr>
      </w:pPr>
      <w:r w:rsidRPr="007F3E17">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7F3E17">
        <w:rPr>
          <w:rFonts w:ascii="Calibri" w:hAnsi="Calibri" w:cs="Calibri"/>
          <w:i/>
          <w:iCs/>
          <w:noProof/>
          <w:lang w:val="en-US"/>
        </w:rPr>
        <w:t>Nat. Biotechnol.</w:t>
      </w:r>
      <w:r w:rsidRPr="007F3E17">
        <w:rPr>
          <w:rFonts w:ascii="Calibri" w:hAnsi="Calibri" w:cs="Calibri"/>
          <w:noProof/>
          <w:lang w:val="en-US"/>
        </w:rPr>
        <w:t xml:space="preserve"> 29, 415–420. doi:10.1038/nbt.1823.</w:t>
      </w:r>
    </w:p>
    <w:p w14:paraId="7DA6ED3D" w14:textId="77777777" w:rsidR="007F3E17" w:rsidRPr="007F3E17" w:rsidRDefault="007F3E17" w:rsidP="007F3E17">
      <w:pPr>
        <w:widowControl w:val="0"/>
        <w:autoSpaceDE w:val="0"/>
        <w:autoSpaceDN w:val="0"/>
        <w:adjustRightInd w:val="0"/>
        <w:spacing w:line="360" w:lineRule="auto"/>
        <w:ind w:left="480" w:hanging="480"/>
        <w:rPr>
          <w:rFonts w:ascii="Calibri" w:hAnsi="Calibri" w:cs="Calibri"/>
          <w:noProof/>
        </w:rPr>
      </w:pPr>
      <w:r w:rsidRPr="007F3E17">
        <w:rPr>
          <w:rFonts w:ascii="Calibri" w:hAnsi="Calibri" w:cs="Calibri"/>
          <w:noProof/>
          <w:lang w:val="en-US"/>
        </w:rPr>
        <w:t xml:space="preserve">Zhang, G. K., Chain, F. J. J., Abbott, C. L., and Cristescu, M. E. (2018). Metabarcoding using multiplexed markers increases species detection in complex zooplankton communities. </w:t>
      </w:r>
      <w:r w:rsidRPr="007F3E17">
        <w:rPr>
          <w:rFonts w:ascii="Calibri" w:hAnsi="Calibri" w:cs="Calibri"/>
          <w:i/>
          <w:iCs/>
          <w:noProof/>
          <w:lang w:val="en-US"/>
        </w:rPr>
        <w:t>Evol. Appl.</w:t>
      </w:r>
      <w:r w:rsidRPr="007F3E17">
        <w:rPr>
          <w:rFonts w:ascii="Calibri" w:hAnsi="Calibri" w:cs="Calibri"/>
          <w:noProof/>
          <w:lang w:val="en-US"/>
        </w:rPr>
        <w:t xml:space="preserve"> 11, 1901–1914. doi:10.1111/eva.12694.</w:t>
      </w:r>
    </w:p>
    <w:p w14:paraId="4DFEFDCC" w14:textId="07E84948" w:rsidR="00EC6348" w:rsidRDefault="003A1E4D" w:rsidP="007F3E17">
      <w:pPr>
        <w:widowControl w:val="0"/>
        <w:autoSpaceDE w:val="0"/>
        <w:autoSpaceDN w:val="0"/>
        <w:adjustRightInd w:val="0"/>
        <w:spacing w:line="360" w:lineRule="auto"/>
        <w:ind w:left="480" w:hanging="480"/>
      </w:pPr>
      <w:r>
        <w:lastRenderedPageBreak/>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r w:rsidR="00124D78">
        <w:fldChar w:fldCharType="begin"/>
      </w:r>
      <w:r w:rsidR="00124D78">
        <w:instrText xml:space="preserve"> SEQ Supplementary_Figure \* ARABIC </w:instrText>
      </w:r>
      <w:r w:rsidR="00124D78">
        <w:fldChar w:fldCharType="separate"/>
      </w:r>
      <w:r>
        <w:rPr>
          <w:noProof/>
        </w:rPr>
        <w:t>1</w:t>
      </w:r>
      <w:r w:rsidR="00124D78">
        <w:rPr>
          <w:noProof/>
        </w:rPr>
        <w:fldChar w:fldCharType="end"/>
      </w:r>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Zymo Bashing Bead tubes (ZR BashingBead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E601D1" w:rsidRDefault="00E601D1" w:rsidP="00F97E08">
      <w:pPr>
        <w:pStyle w:val="paragraph"/>
        <w:numPr>
          <w:ilvl w:val="0"/>
          <w:numId w:val="4"/>
        </w:numPr>
        <w:spacing w:before="0" w:beforeAutospacing="0" w:after="0" w:afterAutospacing="0"/>
        <w:textAlignment w:val="baseline"/>
        <w:rPr>
          <w:rFonts w:ascii="Calibri" w:hAnsi="Calibri" w:cs="Calibri"/>
        </w:rPr>
      </w:pPr>
      <w:r w:rsidRPr="00E601D1">
        <w:rPr>
          <w:rFonts w:ascii="Calibri" w:hAnsi="Calibri" w:cs="Calibri"/>
        </w:rPr>
        <w:t>0.2 µm Nalgene Analytical Test Filter Funnels</w:t>
      </w:r>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eastAsia="Times New Roman"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Microprep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(Zymo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r>
        <w:rPr>
          <w:rStyle w:val="normaltextrun"/>
          <w:rFonts w:ascii="Wingdings" w:hAnsi="Wingdings" w:cs="Calibri"/>
          <w:lang w:val="en-US"/>
        </w:rPr>
        <w:t>à</w:t>
      </w:r>
      <w:r>
        <w:rPr>
          <w:rStyle w:val="normaltextrun"/>
          <w:rFonts w:ascii="Calibri" w:hAnsi="Calibri" w:cs="Calibri"/>
          <w:lang w:val="en-US"/>
        </w:rPr>
        <w:t>  recommendation from Zymo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ZymoBIOMICS </w:t>
      </w:r>
      <w:r w:rsidR="00E601D1" w:rsidRPr="00E601D1">
        <w:rPr>
          <w:rStyle w:val="normaltextrun"/>
          <w:rFonts w:ascii="Calibri" w:hAnsi="Calibri" w:cs="Calibri"/>
          <w:lang w:val="en-US"/>
        </w:rPr>
        <w:t>Quick-DNA/RNA Microprep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Eliminase (or other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Eliminase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vortexing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xg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xml:space="preserve"> have to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xg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xg and room temperature. (Note: Only 800 µl can be transferred at a time, so this step has to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xg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xg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xg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r w:rsidRPr="007242ED">
        <w:rPr>
          <w:rStyle w:val="normaltextrun"/>
          <w:rFonts w:ascii="Calibri" w:hAnsi="Calibri" w:cs="Calibri"/>
          <w:b/>
          <w:bCs/>
          <w:lang w:val="en-US"/>
        </w:rPr>
        <w:t>ZymoBIOMICS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xg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r w:rsidRPr="00E601D1">
        <w:rPr>
          <w:rStyle w:val="normaltextrun"/>
          <w:rFonts w:ascii="Calibri" w:hAnsi="Calibri" w:cs="Calibri"/>
          <w:b/>
          <w:bCs/>
          <w:lang w:val="en-US"/>
        </w:rPr>
        <w:t>ZymoBIOMICS HRC Prep Solution</w:t>
      </w:r>
      <w:r w:rsidRPr="00E601D1">
        <w:rPr>
          <w:rStyle w:val="normaltextrun"/>
          <w:rFonts w:ascii="Calibri" w:hAnsi="Calibri" w:cs="Calibri"/>
          <w:lang w:val="en-US"/>
        </w:rPr>
        <w:t>. Centrifuge for 3 min at 8,000 xg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xg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Eliminase,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C6C94A6" w14:textId="77777777" w:rsidR="00776123" w:rsidRDefault="00776123" w:rsidP="00776123"/>
    <w:sectPr w:rsidR="0077612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lly" w:date="2020-07-17T12:59:00Z" w:initials="S">
    <w:p w14:paraId="673A2D70" w14:textId="77777777" w:rsidR="00537F54" w:rsidRDefault="00537F54"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1" w:author="Christopher Hempel" w:date="2020-08-28T10:09:00Z" w:initials="CH">
    <w:p w14:paraId="2140B46B" w14:textId="760FB25B" w:rsidR="00537F54" w:rsidRDefault="00537F54">
      <w:pPr>
        <w:pStyle w:val="CommentText"/>
      </w:pPr>
      <w:r>
        <w:rPr>
          <w:rStyle w:val="CommentReference"/>
        </w:rPr>
        <w:annotationRef/>
      </w:r>
      <w:r>
        <w:t>To be added</w:t>
      </w:r>
    </w:p>
  </w:comment>
  <w:comment w:id="2" w:author="Sally" w:date="2020-07-17T13:15:00Z" w:initials="S">
    <w:p w14:paraId="3C110B07" w14:textId="77777777" w:rsidR="00537F54" w:rsidRDefault="00537F54" w:rsidP="005F7CE5">
      <w:pPr>
        <w:pStyle w:val="CommentText"/>
      </w:pPr>
      <w:r>
        <w:rPr>
          <w:rStyle w:val="CommentReference"/>
        </w:rPr>
        <w:annotationRef/>
      </w:r>
      <w:r>
        <w:t>Above, you were talking about microbes. So, here I suggest to clarify that you are talking about both prokaryote and eukaryote barcodes.</w:t>
      </w:r>
    </w:p>
  </w:comment>
  <w:comment w:id="3" w:author="Christopher Hempel" w:date="2020-07-21T12:18:00Z" w:initials="CH">
    <w:p w14:paraId="7EC8D2D5" w14:textId="4279ADDB" w:rsidR="00537F54" w:rsidRDefault="00537F54">
      <w:pPr>
        <w:pStyle w:val="CommentText"/>
      </w:pPr>
      <w:r>
        <w:rPr>
          <w:rStyle w:val="CommentReference"/>
        </w:rPr>
        <w:annotationRef/>
      </w:r>
      <w:r>
        <w:t>I added a definition to the term microbes above</w:t>
      </w:r>
    </w:p>
  </w:comment>
  <w:comment w:id="4" w:author="Christopher Hempel" w:date="2020-08-07T11:32:00Z" w:initials="CH">
    <w:p w14:paraId="2C95BB55" w14:textId="33763FE0" w:rsidR="00537F54" w:rsidRDefault="00537F54">
      <w:pPr>
        <w:pStyle w:val="CommentText"/>
      </w:pPr>
      <w:r>
        <w:rPr>
          <w:rStyle w:val="CommentReference"/>
        </w:rPr>
        <w:annotationRef/>
      </w:r>
      <w:r>
        <w:t>Note to myself – for sample submission at SRA</w:t>
      </w:r>
    </w:p>
  </w:comment>
  <w:comment w:id="5" w:author="Christopher Hempel" w:date="2020-07-21T16:38:00Z" w:initials="CH">
    <w:p w14:paraId="4ACA4A12" w14:textId="73A5BF08" w:rsidR="00537F54" w:rsidRDefault="00537F54">
      <w:pPr>
        <w:pStyle w:val="CommentText"/>
      </w:pPr>
      <w:r>
        <w:rPr>
          <w:rStyle w:val="CommentReference"/>
        </w:rPr>
        <w:annotationRef/>
      </w:r>
      <w:r>
        <w:t>I know this is a pretty bad first sentence of the M+M. But I didn’t know where else to put the workflow overview picture, since afterwards there are only specific sections. HELP</w:t>
      </w:r>
    </w:p>
  </w:comment>
  <w:comment w:id="6" w:author="Christopher Hempel" w:date="2020-08-07T11:33:00Z" w:initials="CH">
    <w:p w14:paraId="4AF4E261" w14:textId="176616CE" w:rsidR="00537F54" w:rsidRDefault="00537F54">
      <w:pPr>
        <w:pStyle w:val="CommentText"/>
      </w:pPr>
      <w:r>
        <w:rPr>
          <w:rStyle w:val="CommentReference"/>
        </w:rPr>
        <w:annotationRef/>
      </w:r>
      <w:r>
        <w:t>Need to get more specific information regarding chemistry from Genome Quebec</w:t>
      </w:r>
    </w:p>
  </w:comment>
  <w:comment w:id="7" w:author="Christopher Hempel" w:date="2020-08-28T10:11:00Z" w:initials="CH">
    <w:p w14:paraId="389E9955" w14:textId="73ADB996" w:rsidR="00537F54" w:rsidRDefault="00537F54">
      <w:pPr>
        <w:pStyle w:val="CommentText"/>
      </w:pPr>
      <w:r>
        <w:rPr>
          <w:rStyle w:val="CommentReference"/>
        </w:rPr>
        <w:annotationRef/>
      </w:r>
      <w:r>
        <w:t>Got the sequencing results back – all samples have about the same number of reads, apart from fish tank RNA samples, which have 1 order of magnitude more. Need to figure out what to do with that (options: leave as is, or random downsampling by one order of magnitude to have all at the same level)</w:t>
      </w:r>
    </w:p>
  </w:comment>
  <w:comment w:id="10" w:author="Dirk Steinke" w:date="2020-06-09T14:31:00Z" w:initials="DS">
    <w:p w14:paraId="2FDDFEFD" w14:textId="77777777" w:rsidR="00537F54" w:rsidRDefault="00537F54"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14" w:author="Dirk Steinke" w:date="2020-06-09T14:33:00Z" w:initials="DS">
    <w:p w14:paraId="728BFF8E" w14:textId="77777777" w:rsidR="00537F54" w:rsidRDefault="00537F54" w:rsidP="001550E0">
      <w:pPr>
        <w:pStyle w:val="CommentText"/>
      </w:pPr>
      <w:r>
        <w:rPr>
          <w:rStyle w:val="CommentReference"/>
        </w:rPr>
        <w:annotationRef/>
      </w:r>
      <w:r>
        <w:t>Service discontinued – so not really an alternative for people that want to buy one now.</w:t>
      </w:r>
    </w:p>
  </w:comment>
  <w:comment w:id="15" w:author="Dirk Steinke" w:date="2020-06-09T14:34:00Z" w:initials="DS">
    <w:p w14:paraId="7FD7EE02" w14:textId="77777777" w:rsidR="00537F54" w:rsidRDefault="00537F54" w:rsidP="001550E0">
      <w:pPr>
        <w:pStyle w:val="CommentText"/>
      </w:pPr>
      <w:r>
        <w:rPr>
          <w:rStyle w:val="CommentReference"/>
        </w:rPr>
        <w:annotationRef/>
      </w:r>
      <w:r>
        <w:t xml:space="preserve">Not here – if at all in the discussion. </w:t>
      </w:r>
    </w:p>
  </w:comment>
  <w:comment w:id="16" w:author="Christopher Hempel" w:date="2020-05-27T19:55:00Z" w:initials="CH">
    <w:p w14:paraId="5962007F" w14:textId="77777777" w:rsidR="00537F54" w:rsidRDefault="00537F54" w:rsidP="00E97D19">
      <w:pPr>
        <w:pStyle w:val="CommentText"/>
      </w:pPr>
      <w:r>
        <w:rPr>
          <w:rStyle w:val="CommentReference"/>
        </w:rPr>
        <w:annotationRef/>
      </w:r>
      <w:r>
        <w:rPr>
          <w:rStyle w:val="CommentReference"/>
        </w:rPr>
        <w:annotationRef/>
      </w:r>
      <w:r>
        <w:t>Both predictions are actually obvious because it’s clear that metagenomics will perform bad at moderate sequencing depth and that pipelines can make a huge difference, especially deoending on the reference db is used. Maybe removing this paragraph?</w:t>
      </w:r>
    </w:p>
    <w:p w14:paraId="1FB9F3A9" w14:textId="77777777" w:rsidR="00537F54" w:rsidRDefault="00537F54" w:rsidP="00E97D19">
      <w:pPr>
        <w:pStyle w:val="CommentText"/>
      </w:pPr>
    </w:p>
  </w:comment>
  <w:comment w:id="17" w:author="Dirk Steinke" w:date="2020-06-09T14:44:00Z" w:initials="DS">
    <w:p w14:paraId="3BC566F9" w14:textId="77777777" w:rsidR="00537F54" w:rsidRDefault="00537F54"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3C110B07" w15:done="0"/>
  <w15:commentEx w15:paraId="7EC8D2D5" w15:paraIdParent="3C110B07" w15:done="0"/>
  <w15:commentEx w15:paraId="2C95BB55" w15:done="0"/>
  <w15:commentEx w15:paraId="4ACA4A12" w15:done="0"/>
  <w15:commentEx w15:paraId="4AF4E261" w15:done="0"/>
  <w15:commentEx w15:paraId="389E9955"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2C15B99" w16cex:dateUtc="2020-07-21T16:18:00Z"/>
  <w16cex:commentExtensible w16cex:durableId="22D7BA59" w16cex:dateUtc="2020-08-07T15:32:00Z"/>
  <w16cex:commentExtensible w16cex:durableId="22C19879" w16cex:dateUtc="2020-07-21T20:38:00Z"/>
  <w16cex:commentExtensible w16cex:durableId="22D7BA77" w16cex:dateUtc="2020-08-07T15:33:00Z"/>
  <w16cex:commentExtensible w16cex:durableId="22F356CA" w16cex:dateUtc="2020-08-28T14:11: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3C110B07" w16cid:durableId="22BC22EE"/>
  <w16cid:commentId w16cid:paraId="7EC8D2D5" w16cid:durableId="22C15B99"/>
  <w16cid:commentId w16cid:paraId="2C95BB55" w16cid:durableId="22D7BA59"/>
  <w16cid:commentId w16cid:paraId="4ACA4A12" w16cid:durableId="22C19879"/>
  <w16cid:commentId w16cid:paraId="4AF4E261" w16cid:durableId="22D7BA77"/>
  <w16cid:commentId w16cid:paraId="389E9955" w16cid:durableId="22F356CA"/>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ly">
    <w15:presenceInfo w15:providerId="None" w15:userId="Sally"/>
  </w15:person>
  <w15:person w15:author="Christopher Hempel">
    <w15:presenceInfo w15:providerId="Windows Live" w15:userId="be5ea5624116c9a4"/>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2E5E"/>
    <w:rsid w:val="00040022"/>
    <w:rsid w:val="00041BE2"/>
    <w:rsid w:val="00074D69"/>
    <w:rsid w:val="000A37E7"/>
    <w:rsid w:val="000A70BC"/>
    <w:rsid w:val="000B1C95"/>
    <w:rsid w:val="000B21A8"/>
    <w:rsid w:val="000B529C"/>
    <w:rsid w:val="000D17B1"/>
    <w:rsid w:val="000D46B8"/>
    <w:rsid w:val="000E48E2"/>
    <w:rsid w:val="000E4B4D"/>
    <w:rsid w:val="000F1848"/>
    <w:rsid w:val="000F5FFB"/>
    <w:rsid w:val="00103870"/>
    <w:rsid w:val="00111265"/>
    <w:rsid w:val="00124D78"/>
    <w:rsid w:val="0013277C"/>
    <w:rsid w:val="00137A26"/>
    <w:rsid w:val="00137B30"/>
    <w:rsid w:val="00137E26"/>
    <w:rsid w:val="00154801"/>
    <w:rsid w:val="001550E0"/>
    <w:rsid w:val="00163961"/>
    <w:rsid w:val="0017697A"/>
    <w:rsid w:val="00177237"/>
    <w:rsid w:val="00180750"/>
    <w:rsid w:val="00185653"/>
    <w:rsid w:val="001A2ECC"/>
    <w:rsid w:val="001A4A7E"/>
    <w:rsid w:val="001B2FBE"/>
    <w:rsid w:val="001B4483"/>
    <w:rsid w:val="001B6AFD"/>
    <w:rsid w:val="001D1F2D"/>
    <w:rsid w:val="001D29BE"/>
    <w:rsid w:val="001F09D3"/>
    <w:rsid w:val="001F532F"/>
    <w:rsid w:val="001F6427"/>
    <w:rsid w:val="00202CD7"/>
    <w:rsid w:val="00203981"/>
    <w:rsid w:val="00205CCC"/>
    <w:rsid w:val="00222941"/>
    <w:rsid w:val="00236B98"/>
    <w:rsid w:val="00242225"/>
    <w:rsid w:val="002B753B"/>
    <w:rsid w:val="002C18E7"/>
    <w:rsid w:val="002C53FE"/>
    <w:rsid w:val="002C57A6"/>
    <w:rsid w:val="002D1DC2"/>
    <w:rsid w:val="002D5F25"/>
    <w:rsid w:val="002E0CED"/>
    <w:rsid w:val="002E3D51"/>
    <w:rsid w:val="003124FC"/>
    <w:rsid w:val="00312A0C"/>
    <w:rsid w:val="003330BD"/>
    <w:rsid w:val="003561B3"/>
    <w:rsid w:val="00371749"/>
    <w:rsid w:val="00381EEA"/>
    <w:rsid w:val="003A1E4D"/>
    <w:rsid w:val="003B2870"/>
    <w:rsid w:val="003D48E5"/>
    <w:rsid w:val="003E2C36"/>
    <w:rsid w:val="003E4165"/>
    <w:rsid w:val="00402034"/>
    <w:rsid w:val="0041647A"/>
    <w:rsid w:val="004229F1"/>
    <w:rsid w:val="0045300C"/>
    <w:rsid w:val="004610F2"/>
    <w:rsid w:val="00463302"/>
    <w:rsid w:val="004850F6"/>
    <w:rsid w:val="00485983"/>
    <w:rsid w:val="00487CC7"/>
    <w:rsid w:val="0049163C"/>
    <w:rsid w:val="00492EC2"/>
    <w:rsid w:val="00495EE4"/>
    <w:rsid w:val="004A265E"/>
    <w:rsid w:val="004B1D38"/>
    <w:rsid w:val="004B428E"/>
    <w:rsid w:val="004C284B"/>
    <w:rsid w:val="004D5825"/>
    <w:rsid w:val="004F3EB3"/>
    <w:rsid w:val="00500B1A"/>
    <w:rsid w:val="0051007C"/>
    <w:rsid w:val="00510DF6"/>
    <w:rsid w:val="00537F54"/>
    <w:rsid w:val="00542F0B"/>
    <w:rsid w:val="00547004"/>
    <w:rsid w:val="00575A73"/>
    <w:rsid w:val="00586671"/>
    <w:rsid w:val="00587316"/>
    <w:rsid w:val="00596CFB"/>
    <w:rsid w:val="005A3700"/>
    <w:rsid w:val="005C4B87"/>
    <w:rsid w:val="005D113D"/>
    <w:rsid w:val="005D766B"/>
    <w:rsid w:val="005E282F"/>
    <w:rsid w:val="005F7CE5"/>
    <w:rsid w:val="00612BB6"/>
    <w:rsid w:val="00645104"/>
    <w:rsid w:val="00672ECB"/>
    <w:rsid w:val="006823DD"/>
    <w:rsid w:val="006939CC"/>
    <w:rsid w:val="00696C5A"/>
    <w:rsid w:val="006A12D3"/>
    <w:rsid w:val="006A3798"/>
    <w:rsid w:val="006B2701"/>
    <w:rsid w:val="006D7787"/>
    <w:rsid w:val="006E3FE1"/>
    <w:rsid w:val="006E6787"/>
    <w:rsid w:val="006E74D5"/>
    <w:rsid w:val="006F5086"/>
    <w:rsid w:val="006F5F4E"/>
    <w:rsid w:val="007032DD"/>
    <w:rsid w:val="007242ED"/>
    <w:rsid w:val="00745C9E"/>
    <w:rsid w:val="00745D52"/>
    <w:rsid w:val="00746C95"/>
    <w:rsid w:val="0075059D"/>
    <w:rsid w:val="0075149C"/>
    <w:rsid w:val="007559DD"/>
    <w:rsid w:val="007645E2"/>
    <w:rsid w:val="00776123"/>
    <w:rsid w:val="0078231D"/>
    <w:rsid w:val="00795AE9"/>
    <w:rsid w:val="007A090D"/>
    <w:rsid w:val="007B7DE4"/>
    <w:rsid w:val="007C5BBC"/>
    <w:rsid w:val="007F079D"/>
    <w:rsid w:val="007F2596"/>
    <w:rsid w:val="007F3E17"/>
    <w:rsid w:val="00832935"/>
    <w:rsid w:val="00846409"/>
    <w:rsid w:val="00853528"/>
    <w:rsid w:val="008639DE"/>
    <w:rsid w:val="00872E56"/>
    <w:rsid w:val="00886040"/>
    <w:rsid w:val="00896C79"/>
    <w:rsid w:val="008A49D6"/>
    <w:rsid w:val="008A57E7"/>
    <w:rsid w:val="008A75A7"/>
    <w:rsid w:val="008A7FDD"/>
    <w:rsid w:val="008C4431"/>
    <w:rsid w:val="008D510C"/>
    <w:rsid w:val="008E6FC6"/>
    <w:rsid w:val="008F49B7"/>
    <w:rsid w:val="008F5195"/>
    <w:rsid w:val="00906044"/>
    <w:rsid w:val="009065F5"/>
    <w:rsid w:val="009250C3"/>
    <w:rsid w:val="00932952"/>
    <w:rsid w:val="00935A09"/>
    <w:rsid w:val="00942F26"/>
    <w:rsid w:val="009459B5"/>
    <w:rsid w:val="0095217A"/>
    <w:rsid w:val="00974577"/>
    <w:rsid w:val="00987EBB"/>
    <w:rsid w:val="009A387B"/>
    <w:rsid w:val="009B29C6"/>
    <w:rsid w:val="009C2C21"/>
    <w:rsid w:val="009E22BF"/>
    <w:rsid w:val="009E28E9"/>
    <w:rsid w:val="009F6B54"/>
    <w:rsid w:val="009F6CC0"/>
    <w:rsid w:val="00A054A8"/>
    <w:rsid w:val="00A12593"/>
    <w:rsid w:val="00A2125B"/>
    <w:rsid w:val="00A26713"/>
    <w:rsid w:val="00A320D5"/>
    <w:rsid w:val="00A35E1D"/>
    <w:rsid w:val="00A4099D"/>
    <w:rsid w:val="00A57A05"/>
    <w:rsid w:val="00A60820"/>
    <w:rsid w:val="00A62F5A"/>
    <w:rsid w:val="00A819B8"/>
    <w:rsid w:val="00A92CAD"/>
    <w:rsid w:val="00A96A61"/>
    <w:rsid w:val="00AA01B4"/>
    <w:rsid w:val="00AA47A8"/>
    <w:rsid w:val="00AA6A06"/>
    <w:rsid w:val="00AB2BD4"/>
    <w:rsid w:val="00AD7C3E"/>
    <w:rsid w:val="00AE0317"/>
    <w:rsid w:val="00AE0642"/>
    <w:rsid w:val="00AE1909"/>
    <w:rsid w:val="00AE1B39"/>
    <w:rsid w:val="00AF0A00"/>
    <w:rsid w:val="00AF3351"/>
    <w:rsid w:val="00B12813"/>
    <w:rsid w:val="00B161CD"/>
    <w:rsid w:val="00B20B54"/>
    <w:rsid w:val="00B76939"/>
    <w:rsid w:val="00BA3733"/>
    <w:rsid w:val="00BA4B64"/>
    <w:rsid w:val="00BC17D7"/>
    <w:rsid w:val="00BC3432"/>
    <w:rsid w:val="00BD071E"/>
    <w:rsid w:val="00C00EC4"/>
    <w:rsid w:val="00C07C77"/>
    <w:rsid w:val="00C13917"/>
    <w:rsid w:val="00C22C51"/>
    <w:rsid w:val="00C41629"/>
    <w:rsid w:val="00C42FCD"/>
    <w:rsid w:val="00C46C95"/>
    <w:rsid w:val="00C9118F"/>
    <w:rsid w:val="00C91A73"/>
    <w:rsid w:val="00C94608"/>
    <w:rsid w:val="00CC2460"/>
    <w:rsid w:val="00CD27BB"/>
    <w:rsid w:val="00CD7325"/>
    <w:rsid w:val="00CE1506"/>
    <w:rsid w:val="00CF4C17"/>
    <w:rsid w:val="00D07F24"/>
    <w:rsid w:val="00D142AC"/>
    <w:rsid w:val="00D172B3"/>
    <w:rsid w:val="00D274ED"/>
    <w:rsid w:val="00D54B3D"/>
    <w:rsid w:val="00D62ED7"/>
    <w:rsid w:val="00D65118"/>
    <w:rsid w:val="00D76DEC"/>
    <w:rsid w:val="00D85932"/>
    <w:rsid w:val="00D91FF8"/>
    <w:rsid w:val="00DA0048"/>
    <w:rsid w:val="00DA1B58"/>
    <w:rsid w:val="00DC1691"/>
    <w:rsid w:val="00DD66A7"/>
    <w:rsid w:val="00DE3419"/>
    <w:rsid w:val="00E05CD2"/>
    <w:rsid w:val="00E117B4"/>
    <w:rsid w:val="00E22E46"/>
    <w:rsid w:val="00E56109"/>
    <w:rsid w:val="00E601D1"/>
    <w:rsid w:val="00E612C2"/>
    <w:rsid w:val="00E64213"/>
    <w:rsid w:val="00E67459"/>
    <w:rsid w:val="00E97D19"/>
    <w:rsid w:val="00EA11B7"/>
    <w:rsid w:val="00EA48CD"/>
    <w:rsid w:val="00EB444C"/>
    <w:rsid w:val="00EC6348"/>
    <w:rsid w:val="00ED072D"/>
    <w:rsid w:val="00ED7AB0"/>
    <w:rsid w:val="00EE3DBD"/>
    <w:rsid w:val="00EE5B9B"/>
    <w:rsid w:val="00EF34EF"/>
    <w:rsid w:val="00F16EFF"/>
    <w:rsid w:val="00F350AF"/>
    <w:rsid w:val="00F3585D"/>
    <w:rsid w:val="00F53812"/>
    <w:rsid w:val="00F62332"/>
    <w:rsid w:val="00F638A3"/>
    <w:rsid w:val="00F80F6A"/>
    <w:rsid w:val="00F837C3"/>
    <w:rsid w:val="00F92731"/>
    <w:rsid w:val="00F97E08"/>
    <w:rsid w:val="00FB10A7"/>
    <w:rsid w:val="00FC2B78"/>
    <w:rsid w:val="00FC4770"/>
    <w:rsid w:val="00FC51CE"/>
    <w:rsid w:val="00FC6056"/>
    <w:rsid w:val="00FC7780"/>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30</Pages>
  <Words>45642</Words>
  <Characters>260163</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11</cp:revision>
  <dcterms:created xsi:type="dcterms:W3CDTF">2020-08-07T02:01:00Z</dcterms:created>
  <dcterms:modified xsi:type="dcterms:W3CDTF">2020-08-31T18:42:00Z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