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C3CD" w14:textId="0057BF97" w:rsidR="003A1E4D" w:rsidRDefault="003A1E4D" w:rsidP="00E05CD2">
      <w:pPr>
        <w:spacing w:line="360" w:lineRule="auto"/>
      </w:pPr>
      <w:r>
        <w:t xml:space="preserve">Comparing metagenomics and </w:t>
      </w:r>
      <w:del w:id="0" w:author="Christopher Hempel" w:date="2020-09-18T08:42:00Z">
        <w:r w:rsidDel="00745407">
          <w:delText xml:space="preserve">total </w:delText>
        </w:r>
        <w:r w:rsidR="00D62ED7" w:rsidDel="00745407">
          <w:delText>RNA sequencing</w:delText>
        </w:r>
      </w:del>
      <w:ins w:id="1" w:author="Christopher Hempel" w:date="2020-09-18T08:42:00Z">
        <w:r w:rsidR="00745407">
          <w:t>total RNA metatranscriptomics</w:t>
        </w:r>
      </w:ins>
      <w:r>
        <w:t xml:space="preserve"> for taxonomic profiling of microbial communities</w:t>
      </w:r>
      <w:r w:rsidR="002D5F25">
        <w:t xml:space="preserve"> </w:t>
      </w:r>
      <w:r w:rsidR="007F3E17">
        <w:t>[</w:t>
      </w:r>
      <w:r w:rsidR="002D5F25">
        <w:t>in the context of freshwater assessments</w:t>
      </w:r>
      <w:r w:rsidR="007F3E17">
        <w:t>]</w:t>
      </w:r>
    </w:p>
    <w:p w14:paraId="2EFBE41C" w14:textId="13C09A90" w:rsidR="00C41629" w:rsidRDefault="00C41629" w:rsidP="00E05CD2">
      <w:pPr>
        <w:spacing w:line="360" w:lineRule="auto"/>
      </w:pPr>
    </w:p>
    <w:p w14:paraId="6BC52B6E" w14:textId="77777777" w:rsidR="00C41629" w:rsidRDefault="00C41629" w:rsidP="00E05CD2">
      <w:pPr>
        <w:spacing w:line="360" w:lineRule="auto"/>
      </w:pPr>
    </w:p>
    <w:p w14:paraId="187FA110" w14:textId="038D98FF" w:rsidR="005A3700" w:rsidRDefault="005A3700" w:rsidP="00E05CD2">
      <w:pPr>
        <w:spacing w:line="360" w:lineRule="auto"/>
      </w:pPr>
      <w:r>
        <w:t>Intro</w:t>
      </w:r>
      <w:r w:rsidR="00C94608">
        <w:t xml:space="preserve"> structure</w:t>
      </w:r>
    </w:p>
    <w:p w14:paraId="66497A96" w14:textId="2BF0B88A" w:rsidR="005A3700" w:rsidRDefault="005A3700" w:rsidP="00E05CD2">
      <w:pPr>
        <w:spacing w:line="360" w:lineRule="auto"/>
      </w:pPr>
    </w:p>
    <w:p w14:paraId="5AC8F785" w14:textId="07E3EF65" w:rsidR="005A3700" w:rsidRDefault="005A3700" w:rsidP="00E05CD2">
      <w:pPr>
        <w:pStyle w:val="ListParagraph"/>
        <w:numPr>
          <w:ilvl w:val="0"/>
          <w:numId w:val="1"/>
        </w:numPr>
        <w:spacing w:line="360" w:lineRule="auto"/>
      </w:pPr>
      <w:r>
        <w:t xml:space="preserve">Freshwater biomonitoring </w:t>
      </w:r>
      <w:r w:rsidR="00EE3DBD">
        <w:t>why</w:t>
      </w:r>
      <w:r w:rsidR="00A62F5A">
        <w:t xml:space="preserve"> </w:t>
      </w:r>
      <w:r w:rsidR="000F1848">
        <w:t>and how</w:t>
      </w:r>
      <w:r w:rsidR="00C94608">
        <w:t xml:space="preserve">; </w:t>
      </w:r>
      <w:r>
        <w:t xml:space="preserve">inclusion </w:t>
      </w:r>
      <w:r w:rsidR="00C94608">
        <w:t xml:space="preserve">of microbes </w:t>
      </w:r>
      <w:r w:rsidR="000F1848">
        <w:t xml:space="preserve">was recently </w:t>
      </w:r>
      <w:r>
        <w:t>advocated</w:t>
      </w:r>
    </w:p>
    <w:p w14:paraId="28CD9955" w14:textId="7280110A" w:rsidR="00C94608" w:rsidRDefault="00C94608" w:rsidP="00E05CD2">
      <w:pPr>
        <w:pStyle w:val="ListParagraph"/>
        <w:numPr>
          <w:ilvl w:val="0"/>
          <w:numId w:val="1"/>
        </w:numPr>
        <w:spacing w:line="360" w:lineRule="auto"/>
      </w:pPr>
      <w:r>
        <w:t>Taxonomic identification via morphology and barcoding limited</w:t>
      </w:r>
    </w:p>
    <w:p w14:paraId="60AC8F92" w14:textId="35E4F2DF" w:rsidR="005A3700" w:rsidRDefault="005A3700" w:rsidP="00E05CD2">
      <w:pPr>
        <w:pStyle w:val="ListParagraph"/>
        <w:numPr>
          <w:ilvl w:val="0"/>
          <w:numId w:val="1"/>
        </w:numPr>
        <w:spacing w:line="360" w:lineRule="auto"/>
      </w:pPr>
      <w:r>
        <w:t xml:space="preserve">Shotgun </w:t>
      </w:r>
      <w:r w:rsidR="00D274ED">
        <w:t>sequencing-based</w:t>
      </w:r>
      <w:r>
        <w:t xml:space="preserve"> approaches such as </w:t>
      </w:r>
      <w:r w:rsidR="003A1E4D">
        <w:t>metagenomics</w:t>
      </w:r>
      <w:r>
        <w:t xml:space="preserve"> and metatranscriptomics </w:t>
      </w:r>
      <w:r w:rsidR="00C94608">
        <w:t>overcome limitations, but which one is better suited (also pros and cons of both methods)</w:t>
      </w:r>
      <w:r w:rsidR="00E67459">
        <w:t>?</w:t>
      </w:r>
    </w:p>
    <w:p w14:paraId="6B68F458" w14:textId="4CA2C1D9" w:rsidR="00C94608" w:rsidRDefault="00C94608" w:rsidP="00E05CD2">
      <w:pPr>
        <w:pStyle w:val="ListParagraph"/>
        <w:numPr>
          <w:ilvl w:val="0"/>
          <w:numId w:val="1"/>
        </w:numPr>
        <w:spacing w:line="360" w:lineRule="auto"/>
      </w:pPr>
      <w:r>
        <w:t>What we did to c</w:t>
      </w:r>
      <w:r w:rsidR="003A1E4D">
        <w:t>ompar</w:t>
      </w:r>
      <w:r>
        <w:t>e</w:t>
      </w:r>
      <w:r w:rsidR="005A3700">
        <w:t xml:space="preserve"> both </w:t>
      </w:r>
      <w:r w:rsidR="00EE3DBD">
        <w:t>methods</w:t>
      </w:r>
    </w:p>
    <w:p w14:paraId="1AF38B1C" w14:textId="7D247BDB" w:rsidR="00C94608" w:rsidRDefault="00C94608" w:rsidP="00E05CD2">
      <w:pPr>
        <w:spacing w:line="360" w:lineRule="auto"/>
      </w:pPr>
    </w:p>
    <w:p w14:paraId="7BB08CAC" w14:textId="77777777" w:rsidR="00C94608" w:rsidRDefault="00C94608" w:rsidP="00E05CD2">
      <w:pPr>
        <w:spacing w:line="360" w:lineRule="auto"/>
      </w:pPr>
    </w:p>
    <w:p w14:paraId="72C74ACD" w14:textId="52AE4C23" w:rsidR="00EE3DBD" w:rsidRDefault="00EE3DBD" w:rsidP="001B2FBE">
      <w:pPr>
        <w:pStyle w:val="Heading1"/>
      </w:pPr>
      <w:r>
        <w:t>Introduction</w:t>
      </w:r>
    </w:p>
    <w:p w14:paraId="03ABC4F8" w14:textId="77777777" w:rsidR="00EE3DBD" w:rsidRDefault="00EE3DBD" w:rsidP="00E05CD2">
      <w:pPr>
        <w:spacing w:line="360" w:lineRule="auto"/>
      </w:pPr>
    </w:p>
    <w:p w14:paraId="7F4EE7A8" w14:textId="4B3895C8" w:rsidR="00EE3DBD" w:rsidRDefault="00E56109" w:rsidP="00E05CD2">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w:t>
      </w:r>
      <w:r w:rsidR="002D5F25">
        <w:rPr>
          <w:rFonts w:ascii="Calibri" w:hAnsi="Calibri" w:cs="Calibri"/>
        </w:rPr>
        <w:t>eco</w:t>
      </w:r>
      <w:r>
        <w:rPr>
          <w:rFonts w:ascii="Calibri" w:hAnsi="Calibri" w:cs="Calibri"/>
        </w:rPr>
        <w:t>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w:t>
      </w:r>
      <w:r w:rsidR="00550923">
        <w:rPr>
          <w:rFonts w:ascii="Calibri" w:hAnsi="Calibri" w:cs="Calibri"/>
        </w:rPr>
        <w:t>,</w:t>
      </w:r>
      <w:r w:rsidRPr="00B94B64">
        <w:rPr>
          <w:rFonts w:ascii="Calibri" w:hAnsi="Calibri" w:cs="Calibri"/>
        </w:rPr>
        <w:t xml:space="preserve">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 xml:space="preserve">these </w:t>
      </w:r>
      <w:r w:rsidR="002D5F25">
        <w:rPr>
          <w:rFonts w:ascii="Calibri" w:hAnsi="Calibri" w:cs="Calibri"/>
        </w:rPr>
        <w:t>eco</w:t>
      </w:r>
      <w:r>
        <w:rPr>
          <w:rFonts w:ascii="Calibri" w:hAnsi="Calibri" w:cs="Calibri"/>
        </w:rPr>
        <w:t>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w:t>
      </w:r>
      <w:r w:rsidR="002D5F25">
        <w:rPr>
          <w:rFonts w:ascii="Calibri" w:hAnsi="Calibri" w:cs="Calibri"/>
        </w:rPr>
        <w:t>eco</w:t>
      </w:r>
      <w:r w:rsidR="004D5825">
        <w:rPr>
          <w:rFonts w:ascii="Calibri" w:hAnsi="Calibri" w:cs="Calibri"/>
        </w:rPr>
        <w:t>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3084CDCD" w14:textId="2173DC02" w:rsidR="00696C5A" w:rsidRPr="00550923" w:rsidRDefault="00EE3DBD" w:rsidP="00E05CD2">
      <w:pPr>
        <w:spacing w:line="360" w:lineRule="auto"/>
        <w:ind w:firstLine="576"/>
        <w:jc w:val="both"/>
        <w:rPr>
          <w:color w:val="000000" w:themeColor="text1"/>
          <w:lang w:val="da-DK"/>
        </w:rPr>
      </w:pPr>
      <w:r w:rsidRPr="00B94B64">
        <w:rPr>
          <w:rFonts w:ascii="Calibri" w:hAnsi="Calibri" w:cs="Calibri"/>
        </w:rPr>
        <w:t xml:space="preserve"> </w:t>
      </w:r>
      <w:r>
        <w:rPr>
          <w:rFonts w:ascii="Calibri" w:hAnsi="Calibri" w:cs="Calibri"/>
        </w:rPr>
        <w:t xml:space="preserve">To prevent this species loss, the natural status of freshwater </w:t>
      </w:r>
      <w:r w:rsidR="002D5F25">
        <w:rPr>
          <w:rFonts w:ascii="Calibri" w:hAnsi="Calibri" w:cs="Calibri"/>
        </w:rPr>
        <w:t>ecosystems</w:t>
      </w:r>
      <w:r w:rsidR="004D5825">
        <w:rPr>
          <w:rFonts w:ascii="Calibri" w:hAnsi="Calibri" w:cs="Calibri"/>
        </w:rPr>
        <w:t xml:space="preserve"> </w:t>
      </w:r>
      <w:r>
        <w:rPr>
          <w:rFonts w:ascii="Calibri" w:hAnsi="Calibri" w:cs="Calibri"/>
        </w:rPr>
        <w:t xml:space="preserve">needs to be protected, preserved, and restored. </w:t>
      </w:r>
      <w:r w:rsidR="004D5825">
        <w:rPr>
          <w:rFonts w:ascii="Calibri" w:hAnsi="Calibri" w:cs="Calibri"/>
        </w:rPr>
        <w:t xml:space="preserve">Therefore, </w:t>
      </w:r>
      <w:r w:rsidR="003B2870">
        <w:rPr>
          <w:rFonts w:ascii="Calibri" w:hAnsi="Calibri" w:cs="Calibri"/>
        </w:rPr>
        <w:t xml:space="preserve">the ecological status of </w:t>
      </w:r>
      <w:r w:rsidR="002D5F25">
        <w:rPr>
          <w:rFonts w:ascii="Calibri" w:hAnsi="Calibri" w:cs="Calibri"/>
        </w:rPr>
        <w:t>freshwater bodies</w:t>
      </w:r>
      <w:r w:rsidR="003B2870">
        <w:rPr>
          <w:rFonts w:ascii="Calibri" w:hAnsi="Calibri" w:cs="Calibri"/>
        </w:rPr>
        <w:t xml:space="preserve"> must be evaluated, by generating an inventory of their </w:t>
      </w:r>
      <w:r w:rsidR="00696C5A">
        <w:rPr>
          <w:rFonts w:ascii="Calibri" w:hAnsi="Calibri" w:cs="Calibri"/>
        </w:rPr>
        <w:t>biodiversity.</w:t>
      </w:r>
      <w:r w:rsidR="003B2870">
        <w:rPr>
          <w:rFonts w:ascii="Calibri" w:hAnsi="Calibri" w:cs="Calibri"/>
        </w:rPr>
        <w:t xml:space="preserve"> </w:t>
      </w:r>
      <w:r w:rsidR="009F6B54">
        <w:rPr>
          <w:rFonts w:ascii="Calibri" w:hAnsi="Calibri" w:cs="Calibri"/>
        </w:rPr>
        <w:t xml:space="preserve">These inventories can be screened for the abundance of specific species that represent specific environmental conditions, so called bioindicators </w:t>
      </w:r>
      <w:r w:rsidR="009F6B54">
        <w:rPr>
          <w:rFonts w:ascii="Calibri" w:hAnsi="Calibri" w:cs="Calibri"/>
        </w:rPr>
        <w:fldChar w:fldCharType="begin" w:fldLock="1"/>
      </w:r>
      <w:r w:rsidR="005F7CE5">
        <w:rPr>
          <w:rFonts w:ascii="Calibri" w:hAnsi="Calibri" w:cs="Calibri"/>
        </w:rPr>
        <w:instrText>ADDIN CSL_CITATION {"citationItems":[{"id":"ITEM-1","itemData":{"DOI":"10.1080/15555270600701540","ISSN":"15555267","abstract":"A wide range of scientists, managers, governmental agencies, and the public are inter-ested in assessing the health and well-being of species, populations, and ecosystems. This has resulted in increased studies of the usefulness of different indicators as a mea-sure of stressors and contaminants. This paper presents a review of bioindicators since 1970 by using four journals: Science of the Total Environment, Environmental Sci-ence and Technology, Environmental Pollution, and Ecotoxicology and Environmental Safety. The overall objective was to examine temporal trends in publications on bioin-dicators, the species used as bioindicators, the contaminants of concern, and what they indicated (e.g., pollution or air quality). Overall, there has been a steady rise in the publication of papers about indicators since 1970, with nearly 35% of the indicator papers published in the last 5 years. Most papers that use the term indicator or bioin-dicator deal with some form of pollution, environmental quality, or human health. The greatest percent of indicator papers dealt with metal pollution and other chemical pol-lution, and the least dealt with oil. Despite the recent attention the developed countries have given to radioactive radiation and nuclear waste storage, only 5% of the papers were describing bioindicators of radiation. Plants accounted for over 40% of the indi-cator papers, followed by invertebrates and then fish. Of the total indicator papers, less than 2% each were attributable to sediments, reptiles, amphibians, and ecosys-tems. These data indicate that indicators have not been developed equally for different contaminants or with the use of different species. Mammals and birds, which often rep-resent top-trophic levels, are clearly underrepresented. Although the choice of jour-nals examined clearly affected the results, these data indicate a disproportionate emphasis on plants, overall pollution, and metals. To design an adequate biomonitor-ing plan, managers and public policy makers require more information on a suite of species from the same location. Only with such information can the best accumulators for particular contaminants be selected. Many people contributed to various aspects of my research and thinking about bioindicators over the years, and I thank them now:","author":[{"dropping-particle":"","family":"Burger","given":"Joanna","non-dropping-particle":"","parse-names":false,"suffix":""}],"container-title":"Environmental Bioindicators","id":"ITEM-1","issue":"2","issued":{"date-parts":[["2006"]]},"page":"136-144","title":"Bioindicators: A review of their use in the environmental literature 1970–2005","type":"article-journal","volume":"1"},"uris":["http://www.mendeley.com/documents/?uuid=5169acdb-cb37-4005-8128-5fea29c3bdb5"]}],"mendeley":{"formattedCitation":"(Burger, 2006)","plainTextFormattedCitation":"(Burger, 2006)","previouslyFormattedCitation":"(Burger, 2006)"},"properties":{"noteIndex":0},"schema":"https://github.com/citation-style-language/schema/raw/master/csl-citation.json"}</w:instrText>
      </w:r>
      <w:r w:rsidR="009F6B54">
        <w:rPr>
          <w:rFonts w:ascii="Calibri" w:hAnsi="Calibri" w:cs="Calibri"/>
        </w:rPr>
        <w:fldChar w:fldCharType="separate"/>
      </w:r>
      <w:r w:rsidR="009F6B54" w:rsidRPr="009F6B54">
        <w:rPr>
          <w:rFonts w:ascii="Calibri" w:hAnsi="Calibri" w:cs="Calibri"/>
          <w:noProof/>
        </w:rPr>
        <w:t>(Burger, 2006)</w:t>
      </w:r>
      <w:r w:rsidR="009F6B54">
        <w:rPr>
          <w:rFonts w:ascii="Calibri" w:hAnsi="Calibri" w:cs="Calibri"/>
        </w:rPr>
        <w:fldChar w:fldCharType="end"/>
      </w:r>
      <w:r w:rsidR="009F6B54">
        <w:rPr>
          <w:rFonts w:ascii="Calibri" w:hAnsi="Calibri" w:cs="Calibri"/>
        </w:rPr>
        <w:t>. Common bioindicators are</w:t>
      </w:r>
      <w:r w:rsidR="003B2870">
        <w:rPr>
          <w:rFonts w:ascii="Calibri" w:hAnsi="Calibri" w:cs="Calibri"/>
        </w:rPr>
        <w:t xml:space="preserve"> </w:t>
      </w:r>
      <w:r w:rsidR="00696C5A">
        <w:rPr>
          <w:rFonts w:ascii="Calibri" w:hAnsi="Calibri" w:cs="Calibri"/>
        </w:rPr>
        <w:t>animals</w:t>
      </w:r>
      <w:r w:rsidR="003B2870">
        <w:rPr>
          <w:rFonts w:ascii="Calibri" w:hAnsi="Calibri" w:cs="Calibri"/>
        </w:rPr>
        <w:t xml:space="preserve">, </w:t>
      </w:r>
      <w:r w:rsidR="00696C5A">
        <w:rPr>
          <w:rFonts w:ascii="Calibri" w:hAnsi="Calibri" w:cs="Calibri"/>
        </w:rPr>
        <w:t>plants</w:t>
      </w:r>
      <w:r w:rsidR="003B2870">
        <w:rPr>
          <w:rFonts w:ascii="Calibri" w:hAnsi="Calibri" w:cs="Calibri"/>
        </w:rPr>
        <w:t>, and diatoms</w:t>
      </w:r>
      <w:r w:rsidR="009F6B54">
        <w:rPr>
          <w:rFonts w:ascii="Calibri" w:hAnsi="Calibri" w:cs="Calibri"/>
        </w:rPr>
        <w:t xml:space="preserve"> </w:t>
      </w:r>
      <w:r w:rsidR="009F6B54">
        <w:rPr>
          <w:rStyle w:val="FootnoteReference"/>
        </w:rPr>
        <w:fldChar w:fldCharType="begin" w:fldLock="1"/>
      </w:r>
      <w:r w:rsidR="007F3E17">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Identification","type":"article-journal","volume":"47"},"uris":["http://www.mendeley.com/documents/?uuid=67aba1bd-c48e-40af-9bd8-bc649b462c20"]}],"mendeley":{"formattedCitation":"(Bellinger and Sigee, 2015; Haury et al., 2006; Karr, 1981; Resh and Unzicker, 1975)","plainTextFormattedCitation":"(Bellinger and Sigee, 2015; Haury et al., 2006; Karr, 1981; Resh and Unzicker, 1975)","previouslyFormattedCitation":"(Bellinger and Sigee, 2015; Haury et al., 2006; Karr, 1981; Resh and Unzicker, 1975)"},"properties":{"noteIndex":0},"schema":"https://github.com/citation-style-language/schema/raw/master/csl-citation.json"}</w:instrText>
      </w:r>
      <w:r w:rsidR="009F6B54">
        <w:rPr>
          <w:rStyle w:val="FootnoteReference"/>
        </w:rPr>
        <w:fldChar w:fldCharType="separate"/>
      </w:r>
      <w:r w:rsidR="005F7CE5" w:rsidRPr="005F7CE5">
        <w:rPr>
          <w:bCs/>
          <w:noProof/>
          <w:lang w:val="en-US"/>
        </w:rPr>
        <w:t>(Bellinger and Sigee, 2015; Haury et al., 2006; Karr, 1981; Resh and Unzicker, 1975)</w:t>
      </w:r>
      <w:r w:rsidR="009F6B54">
        <w:rPr>
          <w:rStyle w:val="FootnoteReference"/>
        </w:rPr>
        <w:fldChar w:fldCharType="end"/>
      </w:r>
      <w:r w:rsidR="009F6B54">
        <w:rPr>
          <w:rFonts w:ascii="Calibri" w:hAnsi="Calibri" w:cs="Calibri"/>
        </w:rPr>
        <w:t>, h</w:t>
      </w:r>
      <w:r w:rsidR="002D5F25">
        <w:rPr>
          <w:rFonts w:ascii="Calibri" w:hAnsi="Calibri" w:cs="Calibri"/>
        </w:rPr>
        <w:t>owever,</w:t>
      </w:r>
      <w:r w:rsidR="003B2870">
        <w:rPr>
          <w:rFonts w:ascii="Calibri" w:hAnsi="Calibri" w:cs="Calibri"/>
        </w:rPr>
        <w:t xml:space="preserve"> </w:t>
      </w:r>
      <w:r w:rsidR="001F09D3">
        <w:rPr>
          <w:rFonts w:ascii="Calibri" w:hAnsi="Calibri" w:cs="Calibri"/>
        </w:rPr>
        <w:t xml:space="preserve">there are </w:t>
      </w:r>
      <w:r w:rsidR="001F09D3">
        <w:rPr>
          <w:rFonts w:ascii="Calibri" w:hAnsi="Calibri" w:cs="Calibri"/>
        </w:rPr>
        <w:lastRenderedPageBreak/>
        <w:t xml:space="preserve">ongoing efforts to </w:t>
      </w:r>
      <w:r w:rsidR="009F6B54">
        <w:rPr>
          <w:rFonts w:ascii="Calibri" w:hAnsi="Calibri" w:cs="Calibri"/>
        </w:rPr>
        <w:t>include</w:t>
      </w:r>
      <w:r w:rsidR="00696C5A">
        <w:rPr>
          <w:rFonts w:ascii="Calibri" w:hAnsi="Calibri" w:cs="Calibri"/>
        </w:rPr>
        <w:t xml:space="preserve"> </w:t>
      </w:r>
      <w:r w:rsidR="00AE1B39">
        <w:rPr>
          <w:rFonts w:ascii="Calibri" w:hAnsi="Calibri" w:cs="Calibri"/>
        </w:rPr>
        <w:t>microbes</w:t>
      </w:r>
      <w:r w:rsidR="009F6B54">
        <w:rPr>
          <w:rFonts w:ascii="Calibri" w:hAnsi="Calibri" w:cs="Calibri"/>
        </w:rPr>
        <w:t xml:space="preserve"> (all unicellular organisms</w:t>
      </w:r>
      <w:r w:rsidR="005F7CE5">
        <w:rPr>
          <w:rFonts w:ascii="Calibri" w:hAnsi="Calibri" w:cs="Calibri"/>
        </w:rPr>
        <w:t>, including bacteria, archaea, and unicellular eukaryotes</w:t>
      </w:r>
      <w:r w:rsidR="009F6B54">
        <w:rPr>
          <w:rFonts w:ascii="Calibri" w:hAnsi="Calibri" w:cs="Calibri"/>
        </w:rPr>
        <w:t>) other than diatoms</w:t>
      </w:r>
      <w:r w:rsidR="001F09D3">
        <w:rPr>
          <w:rFonts w:ascii="Calibri" w:hAnsi="Calibri" w:cs="Calibri"/>
        </w:rPr>
        <w:t xml:space="preserve"> as well</w:t>
      </w:r>
      <w:r w:rsidR="00696C5A">
        <w:rPr>
          <w:rFonts w:ascii="Calibri" w:hAnsi="Calibri" w:cs="Calibri"/>
        </w:rPr>
        <w:t xml:space="preserve">, since they </w:t>
      </w:r>
      <w:r w:rsidR="00696C5A">
        <w:rPr>
          <w:color w:val="000000" w:themeColor="text1"/>
        </w:rPr>
        <w:t xml:space="preserve">respond faster to environmental changes </w:t>
      </w:r>
      <w:r w:rsidR="009459B5">
        <w:rPr>
          <w:color w:val="000000" w:themeColor="text1"/>
        </w:rPr>
        <w:t xml:space="preserve">and therefore might better represent environmental conditions </w:t>
      </w:r>
      <w:r w:rsidR="00696C5A">
        <w:rPr>
          <w:rStyle w:val="FootnoteReference"/>
          <w:color w:val="000000" w:themeColor="text1"/>
        </w:rPr>
        <w:fldChar w:fldCharType="begin" w:fldLock="1"/>
      </w:r>
      <w:r w:rsidR="001F09D3">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Protozoologica","id":"ITEM-2","issue":"3","issued":{"date-parts":[["2013"]]},"page":"105-113","title":"Seven reasons why protists make useful bioindicators","type":"article-journal","volume":"52"},"uris":["http://www.mendeley.com/documents/?uuid=315cd321-5282-4450-862c-6be15d063346"]},{"id":"ITEM-3","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A.","non-dropping-particle":"","parse-names":false,"suffix":""}],"id":"ITEM-3","issued":{"date-parts":[["2001"]]},"page":"249-261","publisher":"John Wiley &amp; Sons","publisher-place":"Chichester, West Sussex","title":"Bacteria as Biomonitors","type":"chapter"},"uris":["http://www.mendeley.com/documents/?uuid=67edf6e3-90cc-4be3-a000-b9fd0320002b"]},{"id":"ITEM-4","itemData":{"DOI":"10.1128/mBio.00326-15","abstract":"ABSTRACT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C","non-dropping-particle":"","parse-names":false,"suffix":""}],"container-title":"mBio","id":"ITEM-4","issue":"3","issued":{"date-parts":[["2015"]]},"page":"e00326-15","title":"Natural Bacterial Communities Serve as Quantitative Geochemical Biosensors","type":"article-journal","volume":"6"},"uris":["http://www.mendeley.com/documents/?uuid=b1097c15-9488-4546-ba39-d4f7e3bcd44f"]},{"id":"ITEM-5","itemData":{"DOI":"10.1016/j.ecolind.2017.10.041","ISSN":"1470160X","abstract":"The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Indicators","id":"ITEM-5","issued":{"date-parts":[["2018"]]},"page":"153-164","publisher":"Elsevier","title":"Metabarcoding of benthic ciliate communities shows high potential for environmental monitoring in salmon aquaculture","type":"article-journal","volume":"85"},"uris":["http://www.mendeley.com/documents/?uuid=c347e569-339a-4a28-a17e-2110e58f97e6"]},{"id":"ITEM-6","itemData":{"DOI":"10.1016/j.ejop.2016.02.003","ISSN":"16180429","abstract":"High-throughput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Protistology","id":"ITEM-6","issued":{"date-parts":[["2016"]]},"page":"12-25","title":"Protist metabarcoding and environmental biomonitoring: Time for change","type":"article-journal","volume":"55"},"uris":["http://www.mendeley.com/documents/?uuid=018f4fde-040b-469b-8e6a-6ca5683a499d"]},{"id":"ITEM-7","itemData":{"DOI":"10.1016/j.tim.2018.10.012","ISSN":"18784380","abstract":"Genomics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w:instrText>
      </w:r>
      <w:r w:rsidR="001F09D3" w:rsidRPr="00550923">
        <w:rPr>
          <w:color w:val="000000" w:themeColor="text1"/>
          <w:lang w:val="da-DK"/>
        </w:rPr>
        <w:instrText>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Microbiology","id":"ITEM-7","issue":"5","issued":{"date-parts":[["2019"]]},"page":"387-397","publisher":"Elsevier Ltd","title":"Embracing Environmental Genomics and Machine Learning for Routine Biomonitoring","type":"article-journal","volume":"27"},"uris":["http://www.mendeley.com/documents/?uuid=8ea21dac-c19d-427b-8c06-02e6c70f2907"]}],"mendeley":{"formattedCitation":"(Cordier et al., 2019; Foissner and Berger, 1996; McArthur, 2001; Pawlowski et al., 2016; Payne, 2013; Smith et al., 2015; Stoeck et al., 2018)","plainTextFormattedCitation":"(Cordier et al., 2019; Foissner and Berger, 1996; McArthur, 2001; Pawlowski et al., 2016; Payne, 2013; Smith et al., 2015; Stoeck et al., 2018)","previouslyFormattedCitation":"(Cordier et al., 2019; Foissner and Berger, 1996; McArthur, 2001; Pawlowski et al., 2016; Payne, 2013; Smith et al., 2015; Stoeck et al., 2018)"},"properties":{"noteIndex":0},"schema":"https://github.com/citation-style-language/schema/raw/master/csl-citation.json"}</w:instrText>
      </w:r>
      <w:r w:rsidR="00696C5A">
        <w:rPr>
          <w:rStyle w:val="FootnoteReference"/>
          <w:color w:val="000000" w:themeColor="text1"/>
        </w:rPr>
        <w:fldChar w:fldCharType="separate"/>
      </w:r>
      <w:r w:rsidR="001F09D3" w:rsidRPr="00550923">
        <w:rPr>
          <w:bCs/>
          <w:noProof/>
          <w:color w:val="000000" w:themeColor="text1"/>
          <w:lang w:val="da-DK"/>
        </w:rPr>
        <w:t>(Cordier et al., 2019; Foissner and Berger, 1996; McArthur, 2001; Pawlowski et al., 2016; Payne, 2013; Smith et al., 2015; Stoeck et al., 2018)</w:t>
      </w:r>
      <w:r w:rsidR="00696C5A">
        <w:rPr>
          <w:rStyle w:val="FootnoteReference"/>
          <w:color w:val="000000" w:themeColor="text1"/>
        </w:rPr>
        <w:fldChar w:fldCharType="end"/>
      </w:r>
      <w:r w:rsidR="00696C5A" w:rsidRPr="00550923">
        <w:rPr>
          <w:color w:val="000000" w:themeColor="text1"/>
          <w:lang w:val="da-DK"/>
        </w:rPr>
        <w:t>.</w:t>
      </w:r>
      <w:r w:rsidR="009459B5" w:rsidRPr="00550923">
        <w:rPr>
          <w:color w:val="000000" w:themeColor="text1"/>
          <w:lang w:val="da-DK"/>
        </w:rPr>
        <w:t xml:space="preserve"> </w:t>
      </w:r>
    </w:p>
    <w:p w14:paraId="2B78BAF2" w14:textId="77777777" w:rsidR="009F6B54" w:rsidRPr="00550923" w:rsidRDefault="009F6B54" w:rsidP="009F6B54">
      <w:pPr>
        <w:spacing w:line="360" w:lineRule="auto"/>
        <w:ind w:firstLine="576"/>
        <w:jc w:val="both"/>
        <w:rPr>
          <w:color w:val="000000" w:themeColor="text1"/>
          <w:lang w:val="da-DK"/>
        </w:rPr>
      </w:pPr>
    </w:p>
    <w:p w14:paraId="78269E5A" w14:textId="0BDACD58" w:rsidR="009F6B54" w:rsidRDefault="00202CD7" w:rsidP="009F6B54">
      <w:pPr>
        <w:spacing w:line="360" w:lineRule="auto"/>
        <w:ind w:firstLine="576"/>
        <w:jc w:val="both"/>
        <w:rPr>
          <w:rFonts w:ascii="Calibri" w:hAnsi="Calibri" w:cs="Calibri"/>
          <w:color w:val="000000" w:themeColor="text1"/>
        </w:rPr>
      </w:pPr>
      <w:r>
        <w:rPr>
          <w:color w:val="000000" w:themeColor="text1"/>
        </w:rPr>
        <w:t>B</w:t>
      </w:r>
      <w:r w:rsidR="009459B5">
        <w:rPr>
          <w:color w:val="000000" w:themeColor="text1"/>
        </w:rPr>
        <w:t>iodiversity</w:t>
      </w:r>
      <w:r w:rsidR="00696C5A">
        <w:rPr>
          <w:color w:val="000000" w:themeColor="text1"/>
        </w:rPr>
        <w:t xml:space="preserve"> inventories</w:t>
      </w:r>
      <w:r>
        <w:rPr>
          <w:color w:val="000000" w:themeColor="text1"/>
        </w:rPr>
        <w:t xml:space="preserve"> are generated by </w:t>
      </w:r>
      <w:r w:rsidR="00DE3419">
        <w:rPr>
          <w:color w:val="000000" w:themeColor="text1"/>
        </w:rPr>
        <w:t>taxonomically identif</w:t>
      </w:r>
      <w:r>
        <w:rPr>
          <w:color w:val="000000" w:themeColor="text1"/>
        </w:rPr>
        <w:t xml:space="preserve">ying </w:t>
      </w:r>
      <w:r w:rsidR="002E0CED">
        <w:rPr>
          <w:color w:val="000000" w:themeColor="text1"/>
        </w:rPr>
        <w:t xml:space="preserve">the community of </w:t>
      </w:r>
      <w:r>
        <w:rPr>
          <w:color w:val="000000" w:themeColor="text1"/>
        </w:rPr>
        <w:t>organisms in a sample</w:t>
      </w:r>
      <w:r w:rsidR="009459B5">
        <w:rPr>
          <w:color w:val="000000" w:themeColor="text1"/>
        </w:rPr>
        <w:t xml:space="preserve">. This process </w:t>
      </w:r>
      <w:r w:rsidR="00D65118">
        <w:rPr>
          <w:color w:val="000000" w:themeColor="text1"/>
        </w:rPr>
        <w:t xml:space="preserve">is called taxonomic profiling and </w:t>
      </w:r>
      <w:r w:rsidR="009F6B54">
        <w:rPr>
          <w:color w:val="000000" w:themeColor="text1"/>
        </w:rPr>
        <w:t xml:space="preserve">is </w:t>
      </w:r>
      <w:r w:rsidR="006B2701">
        <w:rPr>
          <w:color w:val="000000" w:themeColor="text1"/>
        </w:rPr>
        <w:t xml:space="preserve">traditionally </w:t>
      </w:r>
      <w:r w:rsidR="00D65118">
        <w:rPr>
          <w:color w:val="000000" w:themeColor="text1"/>
        </w:rPr>
        <w:t xml:space="preserve">done </w:t>
      </w:r>
      <w:r w:rsidR="00B12813">
        <w:rPr>
          <w:color w:val="000000" w:themeColor="text1"/>
        </w:rPr>
        <w:t xml:space="preserve">by </w:t>
      </w:r>
      <w:r w:rsidR="006B2701">
        <w:rPr>
          <w:color w:val="000000" w:themeColor="text1"/>
        </w:rPr>
        <w:t xml:space="preserve">assessing </w:t>
      </w:r>
      <w:r w:rsidR="00D274ED">
        <w:rPr>
          <w:color w:val="000000" w:themeColor="text1"/>
        </w:rPr>
        <w:t xml:space="preserve">the </w:t>
      </w:r>
      <w:r w:rsidR="00B12813">
        <w:rPr>
          <w:color w:val="000000" w:themeColor="text1"/>
        </w:rPr>
        <w:t xml:space="preserve">morphology of </w:t>
      </w:r>
      <w:r w:rsidR="00D54B3D">
        <w:rPr>
          <w:color w:val="000000" w:themeColor="text1"/>
        </w:rPr>
        <w:t>organisms</w:t>
      </w:r>
      <w:r w:rsidR="00B12813">
        <w:rPr>
          <w:color w:val="000000" w:themeColor="text1"/>
        </w:rPr>
        <w:t>.</w:t>
      </w:r>
      <w:r w:rsidR="005D113D">
        <w:rPr>
          <w:color w:val="000000" w:themeColor="text1"/>
        </w:rPr>
        <w:t xml:space="preserve"> </w:t>
      </w:r>
      <w:r w:rsidR="00D54B3D">
        <w:rPr>
          <w:color w:val="000000" w:themeColor="text1"/>
        </w:rPr>
        <w:t xml:space="preserve">However, morphological identification can be biased </w:t>
      </w:r>
      <w:r w:rsidR="00D54B3D">
        <w:rPr>
          <w:color w:val="000000" w:themeColor="text1"/>
        </w:rPr>
        <w:fldChar w:fldCharType="begin" w:fldLock="1"/>
      </w:r>
      <w:r w:rsidR="00D54B3D">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D54B3D">
        <w:rPr>
          <w:rFonts w:ascii="Cambria Math" w:hAnsi="Cambria Math" w:cs="Cambria Math"/>
          <w:color w:val="000000" w:themeColor="text1"/>
        </w:rPr>
        <w:instrText>∼</w:instrText>
      </w:r>
      <w:r w:rsidR="00D54B3D">
        <w:rPr>
          <w:color w:val="000000" w:themeColor="text1"/>
        </w:rPr>
        <w:instrText xml:space="preserve">600 organisms/sample based on morphology (generally to species, but to genus for midges). We then extracted mitochondrial (mt)DNA from each individual and sequenced the </w:instrText>
      </w:r>
      <w:r w:rsidR="00D54B3D">
        <w:rPr>
          <w:rFonts w:ascii="Cambria Math" w:hAnsi="Cambria Math" w:cs="Cambria Math"/>
          <w:color w:val="000000" w:themeColor="text1"/>
        </w:rPr>
        <w:instrText>∼</w:instrText>
      </w:r>
      <w:r w:rsidR="00D54B3D">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D54B3D">
        <w:rPr>
          <w:color w:val="000000" w:themeColor="text1"/>
        </w:rPr>
        <w:fldChar w:fldCharType="separate"/>
      </w:r>
      <w:r w:rsidR="00D54B3D" w:rsidRPr="00ED072D">
        <w:rPr>
          <w:noProof/>
          <w:color w:val="000000" w:themeColor="text1"/>
        </w:rPr>
        <w:t>(Stein et al., 2014; Sweeney et al., 2011)</w:t>
      </w:r>
      <w:r w:rsidR="00D54B3D">
        <w:rPr>
          <w:color w:val="000000" w:themeColor="text1"/>
        </w:rPr>
        <w:fldChar w:fldCharType="end"/>
      </w:r>
      <w:r w:rsidR="00D54B3D">
        <w:rPr>
          <w:color w:val="000000" w:themeColor="text1"/>
        </w:rPr>
        <w:t xml:space="preserve"> or not feasible due to a lack of diagnostical traits</w:t>
      </w:r>
      <w:r w:rsidR="006B2701">
        <w:rPr>
          <w:color w:val="000000" w:themeColor="text1"/>
        </w:rPr>
        <w:t>, especially for microbes</w:t>
      </w:r>
      <w:r w:rsidR="00D54B3D">
        <w:rPr>
          <w:color w:val="000000" w:themeColor="text1"/>
        </w:rPr>
        <w:t xml:space="preserve"> </w:t>
      </w:r>
      <w:r w:rsidR="00D54B3D">
        <w:rPr>
          <w:rStyle w:val="FootnoteReference"/>
          <w:color w:val="000000" w:themeColor="text1"/>
        </w:rPr>
        <w:fldChar w:fldCharType="begin" w:fldLock="1"/>
      </w:r>
      <w:r w:rsidR="00D54B3D">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sidR="00D54B3D">
        <w:rPr>
          <w:rStyle w:val="FootnoteReference"/>
          <w:color w:val="000000" w:themeColor="text1"/>
        </w:rPr>
        <w:fldChar w:fldCharType="separate"/>
      </w:r>
      <w:r w:rsidR="00D54B3D" w:rsidRPr="002C57A6">
        <w:rPr>
          <w:bCs/>
          <w:noProof/>
          <w:color w:val="000000" w:themeColor="text1"/>
          <w:lang w:val="en-US"/>
        </w:rPr>
        <w:t>(Pawlowski et al., 2012; Will and Rubinoff, 2004)</w:t>
      </w:r>
      <w:r w:rsidR="00D54B3D">
        <w:rPr>
          <w:rStyle w:val="FootnoteReference"/>
          <w:color w:val="000000" w:themeColor="text1"/>
        </w:rPr>
        <w:fldChar w:fldCharType="end"/>
      </w:r>
      <w:r w:rsidR="00D54B3D">
        <w:rPr>
          <w:color w:val="000000" w:themeColor="text1"/>
        </w:rPr>
        <w:t xml:space="preserve">. </w:t>
      </w:r>
      <w:r w:rsidR="006B2701">
        <w:rPr>
          <w:color w:val="000000" w:themeColor="text1"/>
        </w:rPr>
        <w:t xml:space="preserve">Consequently, DNA metabarcoding </w:t>
      </w:r>
      <w:r w:rsidR="006B2701">
        <w:rPr>
          <w:color w:val="000000" w:themeColor="text1"/>
        </w:rPr>
        <w:fldChar w:fldCharType="begin" w:fldLock="1"/>
      </w:r>
      <w:r w:rsidR="006B2701">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6B2701">
        <w:rPr>
          <w:color w:val="000000" w:themeColor="text1"/>
        </w:rPr>
        <w:fldChar w:fldCharType="separate"/>
      </w:r>
      <w:r w:rsidR="006B2701" w:rsidRPr="002C57A6">
        <w:rPr>
          <w:noProof/>
          <w:color w:val="000000" w:themeColor="text1"/>
        </w:rPr>
        <w:t>(Taberlet et al., 2012)</w:t>
      </w:r>
      <w:r w:rsidR="006B2701">
        <w:rPr>
          <w:color w:val="000000" w:themeColor="text1"/>
        </w:rPr>
        <w:fldChar w:fldCharType="end"/>
      </w:r>
      <w:r w:rsidR="006B2701">
        <w:rPr>
          <w:color w:val="000000" w:themeColor="text1"/>
        </w:rPr>
        <w:t xml:space="preserve"> </w:t>
      </w:r>
      <w:r w:rsidR="001C1B47">
        <w:rPr>
          <w:color w:val="000000" w:themeColor="text1"/>
        </w:rPr>
        <w:t xml:space="preserve">was </w:t>
      </w:r>
      <w:r w:rsidR="006B2701">
        <w:rPr>
          <w:color w:val="000000" w:themeColor="text1"/>
        </w:rPr>
        <w:t>established as a</w:t>
      </w:r>
      <w:r w:rsidR="00C42FCD">
        <w:rPr>
          <w:color w:val="000000" w:themeColor="text1"/>
        </w:rPr>
        <w:t xml:space="preserve"> </w:t>
      </w:r>
      <w:r>
        <w:rPr>
          <w:color w:val="000000" w:themeColor="text1"/>
        </w:rPr>
        <w:t>complement</w:t>
      </w:r>
      <w:r w:rsidR="009F6B54">
        <w:rPr>
          <w:color w:val="000000" w:themeColor="text1"/>
        </w:rPr>
        <w:t>ary</w:t>
      </w:r>
      <w:r>
        <w:rPr>
          <w:color w:val="000000" w:themeColor="text1"/>
        </w:rPr>
        <w:t xml:space="preserve">, </w:t>
      </w:r>
      <w:r w:rsidR="00C42FCD">
        <w:rPr>
          <w:color w:val="000000" w:themeColor="text1"/>
        </w:rPr>
        <w:t>DNA-based</w:t>
      </w:r>
      <w:r>
        <w:rPr>
          <w:color w:val="000000" w:themeColor="text1"/>
        </w:rPr>
        <w:t xml:space="preserve"> </w:t>
      </w:r>
      <w:r w:rsidR="006B2701">
        <w:rPr>
          <w:color w:val="000000" w:themeColor="text1"/>
        </w:rPr>
        <w:t xml:space="preserve">approach for taxonomic </w:t>
      </w:r>
      <w:r w:rsidR="00040022">
        <w:rPr>
          <w:color w:val="000000" w:themeColor="text1"/>
        </w:rPr>
        <w:t>profiling</w:t>
      </w:r>
      <w:r w:rsidR="002E0CED">
        <w:rPr>
          <w:color w:val="000000" w:themeColor="text1"/>
        </w:rPr>
        <w:t xml:space="preserve"> of communities</w:t>
      </w:r>
      <w:r w:rsidR="006B2701">
        <w:rPr>
          <w:color w:val="000000" w:themeColor="text1"/>
        </w:rPr>
        <w:t>.</w:t>
      </w:r>
      <w:r w:rsidR="003E2C36">
        <w:rPr>
          <w:color w:val="000000" w:themeColor="text1"/>
        </w:rPr>
        <w:t xml:space="preserve"> </w:t>
      </w:r>
      <w:r w:rsidR="00AF0A00">
        <w:rPr>
          <w:rFonts w:ascii="Calibri" w:hAnsi="Calibri" w:cs="Calibri"/>
          <w:color w:val="000000" w:themeColor="text1"/>
        </w:rPr>
        <w:t xml:space="preserve">DNA metabarcoding, however, </w:t>
      </w:r>
      <w:r w:rsidR="009459B5">
        <w:rPr>
          <w:rFonts w:ascii="Calibri" w:hAnsi="Calibri" w:cs="Calibri"/>
          <w:color w:val="000000" w:themeColor="text1"/>
        </w:rPr>
        <w:t xml:space="preserve">can also </w:t>
      </w:r>
      <w:r w:rsidR="001C1B47">
        <w:rPr>
          <w:rFonts w:ascii="Calibri" w:hAnsi="Calibri" w:cs="Calibri"/>
          <w:color w:val="000000" w:themeColor="text1"/>
        </w:rPr>
        <w:t xml:space="preserve">be </w:t>
      </w:r>
      <w:r w:rsidR="00AF0A00">
        <w:rPr>
          <w:rFonts w:ascii="Calibri" w:hAnsi="Calibri" w:cs="Calibri"/>
          <w:color w:val="000000" w:themeColor="text1"/>
        </w:rPr>
        <w:t>bias</w:t>
      </w:r>
      <w:r w:rsidR="001C1B47">
        <w:rPr>
          <w:rFonts w:ascii="Calibri" w:hAnsi="Calibri" w:cs="Calibri"/>
          <w:color w:val="000000" w:themeColor="text1"/>
        </w:rPr>
        <w:t>ed</w:t>
      </w:r>
      <w:r w:rsidR="00AF0A00">
        <w:rPr>
          <w:rFonts w:ascii="Calibri" w:hAnsi="Calibri" w:cs="Calibri"/>
          <w:color w:val="000000" w:themeColor="text1"/>
        </w:rPr>
        <w:t xml:space="preserve"> due to </w:t>
      </w:r>
      <w:r w:rsidR="002C57A6" w:rsidRPr="004D1350">
        <w:rPr>
          <w:rFonts w:ascii="Calibri" w:hAnsi="Calibri" w:cs="Calibri"/>
          <w:color w:val="000000" w:themeColor="text1"/>
        </w:rPr>
        <w:t xml:space="preserve">varying </w:t>
      </w:r>
      <w:r w:rsidR="002C57A6">
        <w:rPr>
          <w:rFonts w:ascii="Calibri" w:hAnsi="Calibri" w:cs="Calibri"/>
          <w:color w:val="000000" w:themeColor="text1"/>
        </w:rPr>
        <w:t>primer</w:t>
      </w:r>
      <w:r w:rsidR="009F6B54">
        <w:rPr>
          <w:rFonts w:ascii="Calibri" w:hAnsi="Calibri" w:cs="Calibri"/>
          <w:color w:val="000000" w:themeColor="text1"/>
        </w:rPr>
        <w:t>-</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sidR="00AF0A00">
        <w:rPr>
          <w:rFonts w:ascii="Calibri" w:hAnsi="Calibri" w:cs="Calibri"/>
          <w:color w:val="000000" w:themeColor="text1"/>
        </w:rPr>
        <w:t xml:space="preserve"> and</w:t>
      </w:r>
      <w:r w:rsidR="002C57A6">
        <w:rPr>
          <w:rFonts w:ascii="Calibri" w:hAnsi="Calibri" w:cs="Calibri"/>
          <w:color w:val="000000" w:themeColor="text1"/>
        </w:rPr>
        <w:t xml:space="preserve"> </w:t>
      </w:r>
      <w:r w:rsidR="00AF0A00">
        <w:rPr>
          <w:rFonts w:ascii="Calibri" w:hAnsi="Calibri" w:cs="Calibri"/>
          <w:color w:val="000000" w:themeColor="text1"/>
        </w:rPr>
        <w:t>PCR-related bias</w:t>
      </w:r>
      <w:r w:rsidR="001C1B47">
        <w:rPr>
          <w:rFonts w:ascii="Calibri" w:hAnsi="Calibri" w:cs="Calibri"/>
          <w:color w:val="000000" w:themeColor="text1"/>
        </w:rPr>
        <w:t>es</w:t>
      </w:r>
      <w:r w:rsidR="00AF0A00">
        <w:rPr>
          <w:rFonts w:ascii="Calibri" w:hAnsi="Calibri" w:cs="Calibri"/>
          <w:color w:val="000000" w:themeColor="text1"/>
        </w:rPr>
        <w:t xml:space="preserve"> </w:t>
      </w:r>
      <w:r w:rsidR="002C57A6">
        <w:rPr>
          <w:rStyle w:val="FootnoteReference"/>
          <w:rFonts w:ascii="Calibri" w:hAnsi="Calibri" w:cs="Calibri"/>
          <w:color w:val="000000" w:themeColor="text1"/>
        </w:rPr>
        <w:fldChar w:fldCharType="begin" w:fldLock="1"/>
      </w:r>
      <w:r w:rsidR="001B6AFD">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Data","type":"article-journal","volume":"4"},"uris":["http://www.mendeley.com/documents/?uuid=c2678d95-e7ca-4ca7-9407-4863719cc5ed"]},{"id":"ITEM-3","itemData":{"DOI":"10.1111/1755-0998.12285","ISBN":"1755-0998","ISSN":"17550998","PMID":"24890199","abstract":"Environmental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Resources","id":"ITEM-3","issue":"1","issued":{"date-parts":[["2015"]]},"page":"216-227","title":"Distance, flow and PCR inhibition: EDNA dynamics in two headwater streams","type":"article-journal","volume":"15"},"uris":["http://www.mendeley.com/documents/?uuid=298d3f47-40ef-46d9-ae08-0335951093a6"]},{"id":"ITEM-4","itemData":{"author":[{"dropping-particle":"","family":"Taberlet","given":"Pierre","non-dropping-particle":"","parse-names":false,"suffix":""},{"dropping-particle":"","family":"Griffin","given":"Sally","non-dropping-particle":"","parse-names":false,"suffix":""},{"dropping-particle":"","family":"Goossens","given":"Beno\\^\\i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acids research","id":"ITEM-4","issue":"16","issued":{"date-parts":[["1996"]]},"page":"3189-3194","publisher":"Oxford University Press","title":"Reliable genotyping of samples with very low DNA quantities using PCR","type":"article-journal","volume":"24"},"uris":["http://www.mendeley.com/documents/?uuid=fe548e93-4898-4218-9dd7-cbd5bc4d0c04"]},{"id":"ITEM-5","itemData":{"DOI":"10.1093/gigascience/giz092","ISSN":"2047-217X","abstract":"&lt;p&gt;Trap-based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w:instrText>
      </w:r>
      <w:r w:rsidR="001B6AFD" w:rsidRPr="00550923">
        <w:rPr>
          <w:rFonts w:ascii="Calibri" w:hAnsi="Calibri" w:cs="Calibri"/>
          <w:color w:val="000000" w:themeColor="text1"/>
          <w:lang w:val="da-DK"/>
        </w:rPr>
        <w:instrText>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surveillance","type":"article-journal","volume":"8"},"uris":["http://www.mendeley.com/documents/?uuid=882e99ad-6151-4097-851d-f3746fb79f88"]}],"mendeley":{"formattedCitation":"(Jane et al., 2015; Nichols et al., 2018; Piper et al., 2019; Sze and Schloss, 2019; Taberlet et al., 1996)","plainTextFormattedCitation":"(Jane et al., 2015; Nichols et al., 2018; Piper et al., 2019; Sze and Schloss, 2019; Taberlet et al., 1996)","previouslyFormattedCitation":"(Jane et al., 2015; Nichols et al., 2018; Piper et al., 2019; Sze and Schloss, 2019;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AF0A00" w:rsidRPr="00550923">
        <w:rPr>
          <w:rFonts w:ascii="Calibri" w:hAnsi="Calibri" w:cs="Calibri"/>
          <w:bCs/>
          <w:noProof/>
          <w:color w:val="000000" w:themeColor="text1"/>
          <w:lang w:val="da-DK"/>
        </w:rPr>
        <w:t>(Jane et al., 2015; Nichols et al., 2018; Piper et al., 2019; Sze and Schloss, 2019; Taberlet et al., 1996)</w:t>
      </w:r>
      <w:r w:rsidR="002C57A6">
        <w:rPr>
          <w:rStyle w:val="FootnoteReference"/>
          <w:rFonts w:ascii="Calibri" w:hAnsi="Calibri" w:cs="Calibri"/>
          <w:color w:val="000000" w:themeColor="text1"/>
        </w:rPr>
        <w:fldChar w:fldCharType="end"/>
      </w:r>
      <w:r w:rsidR="002C57A6" w:rsidRPr="00550923">
        <w:rPr>
          <w:rFonts w:ascii="Calibri" w:hAnsi="Calibri" w:cs="Calibri"/>
          <w:color w:val="000000" w:themeColor="text1"/>
          <w:lang w:val="da-DK"/>
        </w:rPr>
        <w:t>.</w:t>
      </w:r>
      <w:r w:rsidR="00AF0A00" w:rsidRPr="00550923">
        <w:rPr>
          <w:rFonts w:ascii="Calibri" w:hAnsi="Calibri" w:cs="Calibri"/>
          <w:color w:val="000000" w:themeColor="text1"/>
          <w:lang w:val="da-DK"/>
        </w:rPr>
        <w:t xml:space="preserve"> </w:t>
      </w:r>
      <w:r w:rsidR="00AF0A00">
        <w:rPr>
          <w:rFonts w:ascii="Calibri" w:hAnsi="Calibri" w:cs="Calibri"/>
          <w:color w:val="000000" w:themeColor="text1"/>
        </w:rPr>
        <w:t xml:space="preserve">Furthermore, DNA metabarcoding primers </w:t>
      </w:r>
      <w:r>
        <w:rPr>
          <w:rFonts w:ascii="Calibri" w:hAnsi="Calibri" w:cs="Calibri"/>
          <w:color w:val="000000" w:themeColor="text1"/>
        </w:rPr>
        <w:t>are designed to</w:t>
      </w:r>
      <w:r w:rsidR="00AF0A00">
        <w:rPr>
          <w:rFonts w:ascii="Calibri" w:hAnsi="Calibri" w:cs="Calibri"/>
          <w:color w:val="000000" w:themeColor="text1"/>
        </w:rPr>
        <w:t xml:space="preserve"> target </w:t>
      </w:r>
      <w:r>
        <w:rPr>
          <w:rFonts w:ascii="Calibri" w:hAnsi="Calibri" w:cs="Calibri"/>
          <w:color w:val="000000" w:themeColor="text1"/>
        </w:rPr>
        <w:t>specific</w:t>
      </w:r>
      <w:r w:rsidR="00AF0A00">
        <w:rPr>
          <w:rFonts w:ascii="Calibri" w:hAnsi="Calibri" w:cs="Calibri"/>
          <w:color w:val="000000" w:themeColor="text1"/>
        </w:rPr>
        <w:t xml:space="preserve"> </w:t>
      </w:r>
      <w:r w:rsidR="002E0CED">
        <w:rPr>
          <w:rFonts w:ascii="Calibri" w:hAnsi="Calibri" w:cs="Calibri"/>
          <w:color w:val="000000" w:themeColor="text1"/>
        </w:rPr>
        <w:t xml:space="preserve">taxonomic </w:t>
      </w:r>
      <w:r w:rsidR="00AF0A00">
        <w:rPr>
          <w:rFonts w:ascii="Calibri" w:hAnsi="Calibri" w:cs="Calibri"/>
          <w:color w:val="000000" w:themeColor="text1"/>
        </w:rPr>
        <w:t>groups</w:t>
      </w:r>
      <w:r w:rsidR="00C42FCD">
        <w:rPr>
          <w:rFonts w:ascii="Calibri" w:hAnsi="Calibri" w:cs="Calibri"/>
          <w:color w:val="000000" w:themeColor="text1"/>
        </w:rPr>
        <w:t>,</w:t>
      </w:r>
      <w:r w:rsidR="00AF0A00">
        <w:rPr>
          <w:rFonts w:ascii="Calibri" w:hAnsi="Calibri" w:cs="Calibri"/>
          <w:color w:val="000000" w:themeColor="text1"/>
        </w:rPr>
        <w:t xml:space="preserve"> and taxonomically diverse communities cannot be entirely covered</w:t>
      </w:r>
      <w:r w:rsidR="00C42FCD">
        <w:rPr>
          <w:rFonts w:ascii="Calibri" w:hAnsi="Calibri" w:cs="Calibri"/>
          <w:color w:val="000000" w:themeColor="text1"/>
        </w:rPr>
        <w:t xml:space="preserve">. </w:t>
      </w:r>
    </w:p>
    <w:p w14:paraId="5784B722" w14:textId="6063FE97" w:rsidR="00AE1B39" w:rsidRDefault="009F6B54" w:rsidP="009F6B54">
      <w:pPr>
        <w:spacing w:line="360" w:lineRule="auto"/>
        <w:ind w:firstLine="576"/>
        <w:jc w:val="both"/>
        <w:rPr>
          <w:rFonts w:ascii="Calibri" w:hAnsi="Calibri" w:cs="Calibri"/>
          <w:color w:val="000000" w:themeColor="text1"/>
        </w:rPr>
      </w:pPr>
      <w:proofErr w:type="spellStart"/>
      <w:r w:rsidRPr="00550923">
        <w:rPr>
          <w:rFonts w:ascii="Calibri" w:hAnsi="Calibri" w:cs="Calibri"/>
          <w:color w:val="000000" w:themeColor="text1"/>
          <w:lang w:val="da-DK"/>
        </w:rPr>
        <w:t>T</w:t>
      </w:r>
      <w:r w:rsidR="00C42FCD" w:rsidRPr="00550923">
        <w:rPr>
          <w:rFonts w:ascii="Calibri" w:hAnsi="Calibri" w:cs="Calibri"/>
          <w:color w:val="000000" w:themeColor="text1"/>
          <w:lang w:val="da-DK"/>
        </w:rPr>
        <w:t>axonomic</w:t>
      </w:r>
      <w:proofErr w:type="spellEnd"/>
      <w:r w:rsidR="00C42FCD" w:rsidRPr="00550923">
        <w:rPr>
          <w:rFonts w:ascii="Calibri" w:hAnsi="Calibri" w:cs="Calibri"/>
          <w:color w:val="000000" w:themeColor="text1"/>
          <w:lang w:val="da-DK"/>
        </w:rPr>
        <w:t xml:space="preserve"> </w:t>
      </w:r>
      <w:proofErr w:type="spellStart"/>
      <w:r w:rsidR="00C42FCD" w:rsidRPr="00550923">
        <w:rPr>
          <w:rFonts w:ascii="Calibri" w:hAnsi="Calibri" w:cs="Calibri"/>
          <w:color w:val="000000" w:themeColor="text1"/>
          <w:lang w:val="da-DK"/>
        </w:rPr>
        <w:t>coverage</w:t>
      </w:r>
      <w:proofErr w:type="spellEnd"/>
      <w:r w:rsidR="00C42FCD"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can</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be</w:t>
      </w:r>
      <w:proofErr w:type="spellEnd"/>
      <w:r w:rsidRPr="00550923">
        <w:rPr>
          <w:rFonts w:ascii="Calibri" w:hAnsi="Calibri" w:cs="Calibri"/>
          <w:color w:val="000000" w:themeColor="text1"/>
          <w:lang w:val="da-DK"/>
        </w:rPr>
        <w:t xml:space="preserve"> </w:t>
      </w:r>
      <w:proofErr w:type="spellStart"/>
      <w:r w:rsidRPr="00550923">
        <w:rPr>
          <w:rFonts w:ascii="Calibri" w:hAnsi="Calibri" w:cs="Calibri"/>
          <w:color w:val="000000" w:themeColor="text1"/>
          <w:lang w:val="da-DK"/>
        </w:rPr>
        <w:t>increased</w:t>
      </w:r>
      <w:proofErr w:type="spellEnd"/>
      <w:r w:rsidRPr="00550923">
        <w:rPr>
          <w:rFonts w:ascii="Calibri" w:hAnsi="Calibri" w:cs="Calibri"/>
          <w:color w:val="000000" w:themeColor="text1"/>
          <w:lang w:val="da-DK"/>
        </w:rPr>
        <w:t xml:space="preserve"> </w:t>
      </w:r>
      <w:r w:rsidR="00C42FCD" w:rsidRPr="00550923">
        <w:rPr>
          <w:rFonts w:ascii="Calibri" w:hAnsi="Calibri" w:cs="Calibri"/>
          <w:color w:val="000000" w:themeColor="text1"/>
          <w:lang w:val="da-DK"/>
        </w:rPr>
        <w:t xml:space="preserve">by </w:t>
      </w:r>
      <w:proofErr w:type="spellStart"/>
      <w:r w:rsidR="00C42FCD" w:rsidRPr="00550923">
        <w:rPr>
          <w:rFonts w:ascii="Calibri" w:hAnsi="Calibri" w:cs="Calibri"/>
          <w:color w:val="000000" w:themeColor="text1"/>
          <w:lang w:val="da-DK"/>
        </w:rPr>
        <w:t>including</w:t>
      </w:r>
      <w:proofErr w:type="spellEnd"/>
      <w:r w:rsidR="00C42FCD" w:rsidRPr="00550923">
        <w:rPr>
          <w:rFonts w:ascii="Calibri" w:hAnsi="Calibri" w:cs="Calibri"/>
          <w:color w:val="000000" w:themeColor="text1"/>
          <w:lang w:val="da-DK"/>
        </w:rPr>
        <w:t xml:space="preserve"> multiple</w:t>
      </w:r>
      <w:r w:rsidR="00AF0A00" w:rsidRPr="00550923">
        <w:rPr>
          <w:rFonts w:ascii="Calibri" w:hAnsi="Calibri" w:cs="Calibri"/>
          <w:color w:val="000000" w:themeColor="text1"/>
          <w:lang w:val="da-DK"/>
        </w:rPr>
        <w:t xml:space="preserve"> </w:t>
      </w:r>
      <w:proofErr w:type="spellStart"/>
      <w:r w:rsidR="00AF0A00" w:rsidRPr="00550923">
        <w:rPr>
          <w:rFonts w:ascii="Calibri" w:hAnsi="Calibri" w:cs="Calibri"/>
          <w:color w:val="000000" w:themeColor="text1"/>
          <w:lang w:val="da-DK"/>
        </w:rPr>
        <w:t>pri</w:t>
      </w:r>
      <w:r w:rsidR="00AF0A00">
        <w:rPr>
          <w:rFonts w:ascii="Calibri" w:hAnsi="Calibri" w:cs="Calibri"/>
          <w:color w:val="000000" w:themeColor="text1"/>
        </w:rPr>
        <w:t>mer</w:t>
      </w:r>
      <w:r w:rsidR="00C42FCD">
        <w:rPr>
          <w:rFonts w:ascii="Calibri" w:hAnsi="Calibri" w:cs="Calibri"/>
          <w:color w:val="000000" w:themeColor="text1"/>
        </w:rPr>
        <w:t>s</w:t>
      </w:r>
      <w:proofErr w:type="spellEnd"/>
      <w:r w:rsidR="00C42FCD">
        <w:rPr>
          <w:rFonts w:ascii="Calibri" w:hAnsi="Calibri" w:cs="Calibri"/>
          <w:color w:val="000000" w:themeColor="text1"/>
        </w:rPr>
        <w:t xml:space="preserve"> </w:t>
      </w:r>
      <w:r>
        <w:rPr>
          <w:rStyle w:val="FootnoteReference"/>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Pr>
          <w:rStyle w:val="FootnoteReference"/>
          <w:rFonts w:ascii="Calibri" w:hAnsi="Calibri" w:cs="Calibri"/>
          <w:color w:val="000000" w:themeColor="text1"/>
        </w:rPr>
        <w:fldChar w:fldCharType="separate"/>
      </w:r>
      <w:r w:rsidR="005F7CE5" w:rsidRPr="005F7CE5">
        <w:rPr>
          <w:rFonts w:ascii="Calibri" w:hAnsi="Calibri" w:cs="Calibri"/>
          <w:bCs/>
          <w:noProof/>
          <w:color w:val="000000" w:themeColor="text1"/>
          <w:lang w:val="en-US"/>
        </w:rPr>
        <w:t>(Alberdi et al., 2018; De Barba et al., 2014; Stat et al., 2017; Zhang et al., 2018)</w:t>
      </w:r>
      <w:r>
        <w:rPr>
          <w:rStyle w:val="FootnoteReference"/>
          <w:rFonts w:ascii="Calibri" w:hAnsi="Calibri" w:cs="Calibri"/>
          <w:color w:val="000000" w:themeColor="text1"/>
        </w:rPr>
        <w:fldChar w:fldCharType="end"/>
      </w:r>
      <w:r>
        <w:rPr>
          <w:rFonts w:ascii="Calibri" w:hAnsi="Calibri" w:cs="Calibri"/>
          <w:color w:val="000000" w:themeColor="text1"/>
        </w:rPr>
        <w:t xml:space="preserve">, but this approach is also known to </w:t>
      </w:r>
      <w:r w:rsidR="00202CD7">
        <w:rPr>
          <w:rFonts w:ascii="Calibri" w:hAnsi="Calibri" w:cs="Calibri"/>
          <w:color w:val="000000" w:themeColor="text1"/>
        </w:rPr>
        <w:t xml:space="preserve"> </w:t>
      </w:r>
      <w:r w:rsidR="00C42FCD">
        <w:rPr>
          <w:rFonts w:ascii="Calibri" w:hAnsi="Calibri" w:cs="Calibri"/>
          <w:color w:val="000000" w:themeColor="text1"/>
        </w:rPr>
        <w:t>introduce additional bias</w:t>
      </w:r>
      <w:r w:rsidR="00AF0A00">
        <w:rPr>
          <w:rFonts w:ascii="Calibri" w:hAnsi="Calibri" w:cs="Calibri"/>
          <w:color w:val="000000" w:themeColor="text1"/>
        </w:rPr>
        <w:t xml:space="preserve"> </w:t>
      </w:r>
      <w:r w:rsidR="00C42FCD">
        <w:rPr>
          <w:rStyle w:val="FootnoteReference"/>
          <w:rFonts w:ascii="Calibri" w:hAnsi="Calibri" w:cs="Calibri"/>
          <w:color w:val="000000" w:themeColor="text1"/>
        </w:rPr>
        <w:fldChar w:fldCharType="begin" w:fldLock="1"/>
      </w:r>
      <w:r w:rsidR="00C42FCD">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w:instrText>
      </w:r>
      <w:r w:rsidR="00C42FCD" w:rsidRPr="00550923">
        <w:rPr>
          <w:rFonts w:ascii="Calibri" w:hAnsi="Calibri" w:cs="Calibri"/>
          <w:color w:val="000000" w:themeColor="text1"/>
          <w:lang w:val="da-DK"/>
        </w:rPr>
        <w:instrTex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2FCD">
        <w:rPr>
          <w:rStyle w:val="FootnoteReference"/>
          <w:rFonts w:ascii="Calibri" w:hAnsi="Calibri" w:cs="Calibri"/>
          <w:color w:val="000000" w:themeColor="text1"/>
        </w:rPr>
        <w:fldChar w:fldCharType="separate"/>
      </w:r>
      <w:r w:rsidR="00C42FCD" w:rsidRPr="00550923">
        <w:rPr>
          <w:rFonts w:ascii="Calibri" w:hAnsi="Calibri" w:cs="Calibri"/>
          <w:bCs/>
          <w:noProof/>
          <w:color w:val="000000" w:themeColor="text1"/>
          <w:lang w:val="da-DK"/>
        </w:rPr>
        <w:t>(Corse et al., 2019; De Barba et al., 2014; Piñol et al., 2019)</w:t>
      </w:r>
      <w:r w:rsidR="00C42FCD">
        <w:rPr>
          <w:rStyle w:val="FootnoteReference"/>
          <w:rFonts w:ascii="Calibri" w:hAnsi="Calibri" w:cs="Calibri"/>
          <w:color w:val="000000" w:themeColor="text1"/>
        </w:rPr>
        <w:fldChar w:fldCharType="end"/>
      </w:r>
      <w:r w:rsidR="00AF0A00" w:rsidRPr="00550923">
        <w:rPr>
          <w:rFonts w:ascii="Calibri" w:hAnsi="Calibri" w:cs="Calibri"/>
          <w:color w:val="000000" w:themeColor="text1"/>
          <w:lang w:val="da-DK"/>
        </w:rPr>
        <w:t>.</w:t>
      </w:r>
      <w:r w:rsidR="009459B5" w:rsidRPr="00550923">
        <w:rPr>
          <w:rFonts w:ascii="Calibri" w:hAnsi="Calibri" w:cs="Calibri"/>
          <w:color w:val="000000" w:themeColor="text1"/>
          <w:lang w:val="da-DK"/>
        </w:rPr>
        <w:t xml:space="preserve"> </w:t>
      </w:r>
      <w:commentRangeStart w:id="2"/>
      <w:commentRangeStart w:id="3"/>
      <w:r>
        <w:rPr>
          <w:rFonts w:ascii="Calibri" w:hAnsi="Calibri" w:cs="Calibri"/>
          <w:color w:val="000000" w:themeColor="text1"/>
        </w:rPr>
        <w:t>*</w:t>
      </w:r>
      <w:commentRangeEnd w:id="2"/>
      <w:r>
        <w:rPr>
          <w:rStyle w:val="CommentReference"/>
        </w:rPr>
        <w:commentReference w:id="2"/>
      </w:r>
      <w:commentRangeEnd w:id="3"/>
      <w:r w:rsidR="00537F54">
        <w:rPr>
          <w:rStyle w:val="CommentReference"/>
        </w:rPr>
        <w:commentReference w:id="3"/>
      </w:r>
      <w:r>
        <w:rPr>
          <w:rFonts w:ascii="Calibri" w:hAnsi="Calibri" w:cs="Calibri"/>
          <w:color w:val="000000" w:themeColor="text1"/>
        </w:rPr>
        <w:t xml:space="preserve"> </w:t>
      </w:r>
      <w:r w:rsidR="00AE1B39">
        <w:rPr>
          <w:rFonts w:ascii="Calibri" w:hAnsi="Calibri" w:cs="Calibri"/>
          <w:color w:val="000000" w:themeColor="text1"/>
        </w:rPr>
        <w:t xml:space="preserve">Consequently, both traditional approaches and DNA metabarcoding </w:t>
      </w:r>
      <w:r>
        <w:rPr>
          <w:rFonts w:ascii="Calibri" w:hAnsi="Calibri" w:cs="Calibri"/>
          <w:color w:val="000000" w:themeColor="text1"/>
        </w:rPr>
        <w:t>have limitations</w:t>
      </w:r>
      <w:r w:rsidR="00AE1B39">
        <w:rPr>
          <w:rFonts w:ascii="Calibri" w:hAnsi="Calibri" w:cs="Calibri"/>
          <w:color w:val="000000" w:themeColor="text1"/>
        </w:rPr>
        <w:t xml:space="preserve"> for taxonomic </w:t>
      </w:r>
      <w:r w:rsidR="00040022">
        <w:rPr>
          <w:rFonts w:ascii="Calibri" w:hAnsi="Calibri" w:cs="Calibri"/>
          <w:color w:val="000000" w:themeColor="text1"/>
        </w:rPr>
        <w:t>profiling</w:t>
      </w:r>
      <w:r w:rsidR="00AE1B39">
        <w:rPr>
          <w:rFonts w:ascii="Calibri" w:hAnsi="Calibri" w:cs="Calibri"/>
          <w:color w:val="000000" w:themeColor="text1"/>
        </w:rPr>
        <w:t xml:space="preserve"> of the biodiversity </w:t>
      </w:r>
      <w:r w:rsidR="00202CD7">
        <w:rPr>
          <w:rFonts w:ascii="Calibri" w:hAnsi="Calibri" w:cs="Calibri"/>
          <w:color w:val="000000" w:themeColor="text1"/>
        </w:rPr>
        <w:t>in</w:t>
      </w:r>
      <w:r w:rsidR="00AE1B39">
        <w:rPr>
          <w:rFonts w:ascii="Calibri" w:hAnsi="Calibri" w:cs="Calibri"/>
          <w:color w:val="000000" w:themeColor="text1"/>
        </w:rPr>
        <w:t xml:space="preserve"> a </w:t>
      </w:r>
      <w:r w:rsidR="002D5F25">
        <w:rPr>
          <w:rFonts w:ascii="Calibri" w:hAnsi="Calibri" w:cs="Calibri"/>
          <w:color w:val="000000" w:themeColor="text1"/>
        </w:rPr>
        <w:t xml:space="preserve">freshwater </w:t>
      </w:r>
      <w:r w:rsidR="00AE1B39">
        <w:rPr>
          <w:rFonts w:ascii="Calibri" w:hAnsi="Calibri" w:cs="Calibri"/>
          <w:color w:val="000000" w:themeColor="text1"/>
        </w:rPr>
        <w:t xml:space="preserve">ecosystem. </w:t>
      </w:r>
    </w:p>
    <w:p w14:paraId="7F9467AA" w14:textId="667C2473" w:rsidR="00AF0A00" w:rsidRDefault="00AF0A00" w:rsidP="00E05CD2">
      <w:pPr>
        <w:spacing w:line="360" w:lineRule="auto"/>
        <w:ind w:firstLine="720"/>
        <w:jc w:val="both"/>
        <w:rPr>
          <w:rFonts w:ascii="Calibri" w:hAnsi="Calibri" w:cs="Calibri"/>
          <w:color w:val="000000" w:themeColor="text1"/>
        </w:rPr>
      </w:pPr>
    </w:p>
    <w:p w14:paraId="70B93775" w14:textId="419B96EF" w:rsidR="00293E54" w:rsidRDefault="00645104" w:rsidP="00E66D82">
      <w:pPr>
        <w:spacing w:line="360" w:lineRule="auto"/>
        <w:ind w:firstLine="720"/>
        <w:jc w:val="both"/>
        <w:rPr>
          <w:rFonts w:ascii="Calibri" w:hAnsi="Calibri" w:cs="Calibri"/>
          <w:color w:val="000000" w:themeColor="text1"/>
        </w:rPr>
      </w:pPr>
      <w:r>
        <w:rPr>
          <w:rFonts w:ascii="Calibri" w:hAnsi="Calibri" w:cs="Calibri"/>
          <w:color w:val="000000" w:themeColor="text1"/>
        </w:rPr>
        <w:t>An alternative</w:t>
      </w:r>
      <w:r w:rsidR="002E0CED">
        <w:rPr>
          <w:rFonts w:ascii="Calibri" w:hAnsi="Calibri" w:cs="Calibri"/>
          <w:color w:val="000000" w:themeColor="text1"/>
        </w:rPr>
        <w:t xml:space="preserve"> approach</w:t>
      </w:r>
      <w:r>
        <w:rPr>
          <w:rFonts w:ascii="Calibri" w:hAnsi="Calibri" w:cs="Calibri"/>
          <w:color w:val="000000" w:themeColor="text1"/>
        </w:rPr>
        <w:t xml:space="preserve"> for taxonomic profiling of</w:t>
      </w:r>
      <w:r w:rsidR="00AE1B39">
        <w:rPr>
          <w:rFonts w:ascii="Calibri" w:hAnsi="Calibri" w:cs="Calibri"/>
          <w:color w:val="000000" w:themeColor="text1"/>
        </w:rPr>
        <w:t xml:space="preserve"> </w:t>
      </w:r>
      <w:r>
        <w:rPr>
          <w:rFonts w:ascii="Calibri" w:hAnsi="Calibri" w:cs="Calibri"/>
          <w:color w:val="000000" w:themeColor="text1"/>
        </w:rPr>
        <w:t xml:space="preserve">communities is </w:t>
      </w:r>
      <w:r w:rsidR="00AE0642">
        <w:rPr>
          <w:rFonts w:ascii="Calibri" w:hAnsi="Calibri" w:cs="Calibri"/>
          <w:color w:val="000000" w:themeColor="text1"/>
        </w:rPr>
        <w:t xml:space="preserve">shotgun sequencing. This approach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sidR="00AE0642">
        <w:rPr>
          <w:rFonts w:ascii="Calibri" w:hAnsi="Calibri" w:cs="Calibri"/>
          <w:color w:val="000000" w:themeColor="text1"/>
        </w:rPr>
        <w:t>, which is called metagenomics, or</w:t>
      </w:r>
      <w:r w:rsidR="00293E54">
        <w:rPr>
          <w:rFonts w:ascii="Calibri" w:hAnsi="Calibri" w:cs="Calibri"/>
          <w:color w:val="000000" w:themeColor="text1"/>
        </w:rPr>
        <w:t xml:space="preserve"> of</w:t>
      </w:r>
      <w:r w:rsidR="00AE0642">
        <w:rPr>
          <w:rFonts w:ascii="Calibri" w:hAnsi="Calibri" w:cs="Calibri"/>
          <w:color w:val="000000" w:themeColor="text1"/>
        </w:rPr>
        <w:t xml:space="preserve"> the entire RNA in a sample, which is called metatranscriptomics</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AE0642">
        <w:rPr>
          <w:rFonts w:ascii="Calibri" w:hAnsi="Calibri" w:cs="Calibri"/>
          <w:color w:val="000000" w:themeColor="text1"/>
        </w:rPr>
        <w:t xml:space="preserve">and identified primer- and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w:t>
      </w:r>
      <w:r w:rsidR="00AE0642">
        <w:rPr>
          <w:rFonts w:ascii="Calibri" w:hAnsi="Calibri" w:cs="Calibri"/>
          <w:color w:val="000000" w:themeColor="text1"/>
        </w:rPr>
        <w:t xml:space="preserve">traditional approaches and </w:t>
      </w:r>
      <w:r w:rsidR="00A62F5A">
        <w:rPr>
          <w:rFonts w:ascii="Calibri" w:hAnsi="Calibri" w:cs="Calibri"/>
          <w:color w:val="000000" w:themeColor="text1"/>
        </w:rPr>
        <w:t xml:space="preserve">DNA </w:t>
      </w:r>
      <w:r w:rsidR="00A62F5A">
        <w:rPr>
          <w:rFonts w:ascii="Calibri" w:hAnsi="Calibri" w:cs="Calibri"/>
          <w:color w:val="000000" w:themeColor="text1"/>
        </w:rPr>
        <w:lastRenderedPageBreak/>
        <w:t>metabarcoding</w:t>
      </w:r>
      <w:r w:rsidR="007F079D">
        <w:rPr>
          <w:rFonts w:ascii="Calibri" w:hAnsi="Calibri" w:cs="Calibri"/>
          <w:color w:val="000000" w:themeColor="text1"/>
        </w:rPr>
        <w:t>.</w:t>
      </w:r>
      <w:r w:rsidR="002E0CED">
        <w:rPr>
          <w:rFonts w:ascii="Calibri" w:hAnsi="Calibri" w:cs="Calibri"/>
          <w:color w:val="000000" w:themeColor="text1"/>
        </w:rPr>
        <w:t xml:space="preserve"> </w:t>
      </w:r>
      <w:ins w:id="4" w:author="Christopher Hempel" w:date="2020-09-17T17:39:00Z">
        <w:r w:rsidR="000F37A3">
          <w:rPr>
            <w:rFonts w:ascii="Calibri" w:hAnsi="Calibri" w:cs="Calibri"/>
            <w:color w:val="000000" w:themeColor="text1"/>
          </w:rPr>
          <w:t xml:space="preserve">Metagenomics and metatranscriptomics additionally allow to explore </w:t>
        </w:r>
        <w:r w:rsidR="000F37A3" w:rsidRPr="00293E54">
          <w:rPr>
            <w:rFonts w:ascii="Calibri" w:hAnsi="Calibri" w:cs="Calibri"/>
            <w:color w:val="000000" w:themeColor="text1"/>
          </w:rPr>
          <w:t>﻿taxon-function</w:t>
        </w:r>
        <w:r w:rsidR="000F37A3">
          <w:rPr>
            <w:rFonts w:ascii="Calibri" w:hAnsi="Calibri" w:cs="Calibri"/>
            <w:color w:val="000000" w:themeColor="text1"/>
          </w:rPr>
          <w:t xml:space="preserve"> relationships, which can give further information about ecosystems. Recent studies address these advantages and </w:t>
        </w:r>
      </w:ins>
      <w:ins w:id="5" w:author="Christopher Hempel" w:date="2020-09-18T08:20:00Z">
        <w:r w:rsidR="00FD6310">
          <w:rPr>
            <w:rFonts w:ascii="Calibri" w:hAnsi="Calibri" w:cs="Calibri"/>
            <w:color w:val="000000" w:themeColor="text1"/>
          </w:rPr>
          <w:t>their implementation</w:t>
        </w:r>
      </w:ins>
      <w:ins w:id="6" w:author="Christopher Hempel" w:date="2020-09-17T17:39:00Z">
        <w:r w:rsidR="000F37A3">
          <w:rPr>
            <w:rFonts w:ascii="Calibri" w:hAnsi="Calibri" w:cs="Calibri"/>
            <w:color w:val="000000" w:themeColor="text1"/>
          </w:rPr>
          <w:t xml:space="preserve"> into freshwater assessments </w:t>
        </w:r>
        <w:r w:rsidR="000F37A3">
          <w:rPr>
            <w:rFonts w:ascii="Calibri" w:hAnsi="Calibri" w:cs="Calibri"/>
            <w:color w:val="000000" w:themeColor="text1"/>
          </w:rPr>
          <w:fldChar w:fldCharType="begin" w:fldLock="1"/>
        </w:r>
        <w:r w:rsidR="000F37A3">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2018)","previouslyFormattedCitation":"(Cordier et al., 2020; Leese et al., 2018)"},"properties":{"noteIndex":0},"schema":"https://github.com/citation-style-language/schema/raw/master/csl-citation.json"}</w:instrText>
        </w:r>
        <w:r w:rsidR="000F37A3">
          <w:rPr>
            <w:rFonts w:ascii="Calibri" w:hAnsi="Calibri" w:cs="Calibri"/>
            <w:color w:val="000000" w:themeColor="text1"/>
          </w:rPr>
          <w:fldChar w:fldCharType="separate"/>
        </w:r>
        <w:r w:rsidR="000F37A3" w:rsidRPr="006F5086">
          <w:rPr>
            <w:rFonts w:ascii="Calibri" w:hAnsi="Calibri" w:cs="Calibri"/>
            <w:noProof/>
            <w:color w:val="000000" w:themeColor="text1"/>
          </w:rPr>
          <w:t>(Cordier et al., 2020; Leese et al., 2018)</w:t>
        </w:r>
        <w:r w:rsidR="000F37A3">
          <w:rPr>
            <w:rFonts w:ascii="Calibri" w:hAnsi="Calibri" w:cs="Calibri"/>
            <w:color w:val="000000" w:themeColor="text1"/>
          </w:rPr>
          <w:fldChar w:fldCharType="end"/>
        </w:r>
        <w:r w:rsidR="000F37A3">
          <w:rPr>
            <w:rFonts w:ascii="Calibri" w:hAnsi="Calibri" w:cs="Calibri"/>
            <w:color w:val="000000" w:themeColor="text1"/>
          </w:rPr>
          <w:t>.</w:t>
        </w:r>
      </w:ins>
    </w:p>
    <w:p w14:paraId="36F4E72A" w14:textId="6C9F314A" w:rsidR="00485983" w:rsidRDefault="00FE25F8" w:rsidP="00E66D82">
      <w:pPr>
        <w:spacing w:line="360" w:lineRule="auto"/>
        <w:ind w:firstLine="720"/>
        <w:jc w:val="both"/>
        <w:rPr>
          <w:rFonts w:ascii="Calibri" w:hAnsi="Calibri" w:cs="Calibri"/>
          <w:color w:val="000000" w:themeColor="text1"/>
        </w:rPr>
      </w:pPr>
      <w:del w:id="7" w:author="Christopher Hempel" w:date="2020-09-18T08:35:00Z">
        <w:r w:rsidDel="00745407">
          <w:rPr>
            <w:rFonts w:ascii="Calibri" w:hAnsi="Calibri" w:cs="Calibri"/>
            <w:color w:val="000000" w:themeColor="text1"/>
          </w:rPr>
          <w:delText xml:space="preserve">Although metatranscriptomics is usually applied for analyzing gene expression, </w:delText>
        </w:r>
        <w:r w:rsidR="000E4B4D" w:rsidDel="00745407">
          <w:rPr>
            <w:rFonts w:ascii="Calibri" w:hAnsi="Calibri" w:cs="Calibri"/>
            <w:color w:val="000000" w:themeColor="text1"/>
          </w:rPr>
          <w:delText>i</w:delText>
        </w:r>
      </w:del>
      <w:ins w:id="8" w:author="Christopher Hempel" w:date="2020-09-18T08:35:00Z">
        <w:r w:rsidR="00745407">
          <w:rPr>
            <w:rFonts w:ascii="Calibri" w:hAnsi="Calibri" w:cs="Calibri"/>
            <w:color w:val="000000" w:themeColor="text1"/>
          </w:rPr>
          <w:t>I</w:t>
        </w:r>
      </w:ins>
      <w:r w:rsidR="000E4B4D">
        <w:rPr>
          <w:rFonts w:ascii="Calibri" w:hAnsi="Calibri" w:cs="Calibri"/>
          <w:color w:val="000000" w:themeColor="text1"/>
        </w:rPr>
        <w:t>n this study,</w:t>
      </w:r>
      <w:r>
        <w:rPr>
          <w:rFonts w:ascii="Calibri" w:hAnsi="Calibri" w:cs="Calibri"/>
          <w:color w:val="000000" w:themeColor="text1"/>
        </w:rPr>
        <w:t xml:space="preserve"> </w:t>
      </w:r>
      <w:r w:rsidR="00485983">
        <w:rPr>
          <w:rFonts w:ascii="Calibri" w:hAnsi="Calibri" w:cs="Calibri"/>
          <w:color w:val="000000" w:themeColor="text1"/>
        </w:rPr>
        <w:t xml:space="preserve">we </w:t>
      </w:r>
      <w:del w:id="9" w:author="Christopher Hempel" w:date="2020-09-18T08:38:00Z">
        <w:r w:rsidR="009F6B54" w:rsidDel="00745407">
          <w:rPr>
            <w:rFonts w:ascii="Calibri" w:hAnsi="Calibri" w:cs="Calibri"/>
            <w:color w:val="000000" w:themeColor="text1"/>
          </w:rPr>
          <w:delText>test</w:delText>
        </w:r>
        <w:r w:rsidR="00485983" w:rsidDel="00745407">
          <w:rPr>
            <w:rFonts w:ascii="Calibri" w:hAnsi="Calibri" w:cs="Calibri"/>
            <w:color w:val="000000" w:themeColor="text1"/>
          </w:rPr>
          <w:delText xml:space="preserve"> </w:delText>
        </w:r>
        <w:r w:rsidR="00C00EC4" w:rsidDel="00745407">
          <w:rPr>
            <w:rFonts w:ascii="Calibri" w:hAnsi="Calibri" w:cs="Calibri"/>
            <w:color w:val="000000" w:themeColor="text1"/>
          </w:rPr>
          <w:delText xml:space="preserve">potential </w:delText>
        </w:r>
        <w:r w:rsidR="007645E2" w:rsidDel="00745407">
          <w:rPr>
            <w:rFonts w:ascii="Calibri" w:hAnsi="Calibri" w:cs="Calibri"/>
            <w:color w:val="000000" w:themeColor="text1"/>
          </w:rPr>
          <w:delText>advantages of</w:delText>
        </w:r>
      </w:del>
      <w:ins w:id="10" w:author="Christopher Hempel" w:date="2020-09-18T08:38:00Z">
        <w:r w:rsidR="00745407">
          <w:rPr>
            <w:rFonts w:ascii="Calibri" w:hAnsi="Calibri" w:cs="Calibri"/>
            <w:color w:val="000000" w:themeColor="text1"/>
          </w:rPr>
          <w:t>compare</w:t>
        </w:r>
      </w:ins>
      <w:r w:rsidR="007645E2">
        <w:rPr>
          <w:rFonts w:ascii="Calibri" w:hAnsi="Calibri" w:cs="Calibri"/>
          <w:color w:val="000000" w:themeColor="text1"/>
        </w:rPr>
        <w:t xml:space="preserve"> </w:t>
      </w:r>
      <w:ins w:id="11" w:author="Christopher Hempel" w:date="2020-09-18T08:38:00Z">
        <w:r w:rsidR="00745407">
          <w:rPr>
            <w:rFonts w:ascii="Calibri" w:hAnsi="Calibri" w:cs="Calibri"/>
            <w:color w:val="000000" w:themeColor="text1"/>
          </w:rPr>
          <w:t>metagenomi</w:t>
        </w:r>
      </w:ins>
      <w:ins w:id="12" w:author="Christopher Hempel" w:date="2020-09-18T08:39:00Z">
        <w:r w:rsidR="00745407">
          <w:rPr>
            <w:rFonts w:ascii="Calibri" w:hAnsi="Calibri" w:cs="Calibri"/>
            <w:color w:val="000000" w:themeColor="text1"/>
          </w:rPr>
          <w:t>c</w:t>
        </w:r>
      </w:ins>
      <w:ins w:id="13" w:author="Christopher Hempel" w:date="2020-09-18T08:38:00Z">
        <w:r w:rsidR="00745407">
          <w:rPr>
            <w:rFonts w:ascii="Calibri" w:hAnsi="Calibri" w:cs="Calibri"/>
            <w:color w:val="000000" w:themeColor="text1"/>
          </w:rPr>
          <w:t>s an</w:t>
        </w:r>
      </w:ins>
      <w:ins w:id="14" w:author="Christopher Hempel" w:date="2020-09-18T08:39:00Z">
        <w:r w:rsidR="00745407">
          <w:rPr>
            <w:rFonts w:ascii="Calibri" w:hAnsi="Calibri" w:cs="Calibri"/>
            <w:color w:val="000000" w:themeColor="text1"/>
          </w:rPr>
          <w:t xml:space="preserve">d </w:t>
        </w:r>
      </w:ins>
      <w:ins w:id="15" w:author="Christopher Hempel" w:date="2020-09-29T09:25:00Z">
        <w:r w:rsidR="00FE1E32">
          <w:rPr>
            <w:rFonts w:ascii="Calibri" w:hAnsi="Calibri" w:cs="Calibri"/>
            <w:color w:val="000000" w:themeColor="text1"/>
          </w:rPr>
          <w:t xml:space="preserve">total RNA </w:t>
        </w:r>
      </w:ins>
      <w:ins w:id="16" w:author="Christopher Hempel" w:date="2020-09-18T08:39:00Z">
        <w:r w:rsidR="00745407">
          <w:rPr>
            <w:rFonts w:ascii="Calibri" w:hAnsi="Calibri" w:cs="Calibri"/>
            <w:color w:val="000000" w:themeColor="text1"/>
          </w:rPr>
          <w:t xml:space="preserve">metatranscriptomics </w:t>
        </w:r>
      </w:ins>
      <w:ins w:id="17" w:author="Christopher Hempel" w:date="2020-09-29T09:25:00Z">
        <w:r w:rsidR="00FE1E32">
          <w:rPr>
            <w:rFonts w:ascii="Calibri" w:hAnsi="Calibri" w:cs="Calibri"/>
            <w:color w:val="000000" w:themeColor="text1"/>
          </w:rPr>
          <w:t>(total RNA-Seq; metatranscriptomics without an mRNA enrichment step)</w:t>
        </w:r>
      </w:ins>
      <w:del w:id="18" w:author="Christopher Hempel" w:date="2020-09-18T08:39:00Z">
        <w:r w:rsidR="007645E2" w:rsidDel="00745407">
          <w:rPr>
            <w:rFonts w:ascii="Calibri" w:hAnsi="Calibri" w:cs="Calibri"/>
            <w:color w:val="000000" w:themeColor="text1"/>
          </w:rPr>
          <w:delText xml:space="preserve">metatranscriptomics </w:delText>
        </w:r>
      </w:del>
      <w:del w:id="19" w:author="Christopher Hempel" w:date="2020-09-18T08:38:00Z">
        <w:r w:rsidR="007645E2" w:rsidDel="00745407">
          <w:rPr>
            <w:rFonts w:ascii="Calibri" w:hAnsi="Calibri" w:cs="Calibri"/>
            <w:color w:val="000000" w:themeColor="text1"/>
          </w:rPr>
          <w:delText xml:space="preserve">over </w:delText>
        </w:r>
      </w:del>
      <w:del w:id="20" w:author="Christopher Hempel" w:date="2020-09-18T08:39:00Z">
        <w:r w:rsidR="006E6787" w:rsidDel="00745407">
          <w:rPr>
            <w:rFonts w:ascii="Calibri" w:hAnsi="Calibri" w:cs="Calibri"/>
            <w:color w:val="000000" w:themeColor="text1"/>
          </w:rPr>
          <w:delText>metagenomics</w:delText>
        </w:r>
        <w:r w:rsidR="007645E2" w:rsidDel="00745407">
          <w:rPr>
            <w:rFonts w:ascii="Calibri" w:hAnsi="Calibri" w:cs="Calibri"/>
            <w:color w:val="000000" w:themeColor="text1"/>
          </w:rPr>
          <w:delText xml:space="preserve"> </w:delText>
        </w:r>
      </w:del>
      <w:r w:rsidR="007645E2">
        <w:rPr>
          <w:rFonts w:ascii="Calibri" w:hAnsi="Calibri" w:cs="Calibri"/>
          <w:color w:val="000000" w:themeColor="text1"/>
        </w:rPr>
        <w:t>for taxonomic profiling.</w:t>
      </w:r>
      <w:ins w:id="21" w:author="Christopher Hempel" w:date="2020-09-18T08:36:00Z">
        <w:r w:rsidR="00745407">
          <w:rPr>
            <w:rFonts w:ascii="Calibri" w:hAnsi="Calibri" w:cs="Calibri"/>
            <w:color w:val="000000" w:themeColor="text1"/>
          </w:rPr>
          <w:t xml:space="preserve"> The motivation for this test comes from two </w:t>
        </w:r>
      </w:ins>
      <w:ins w:id="22" w:author="Christopher Hempel" w:date="2020-09-18T08:38:00Z">
        <w:r w:rsidR="00745407">
          <w:rPr>
            <w:rFonts w:ascii="Calibri" w:hAnsi="Calibri" w:cs="Calibri"/>
            <w:color w:val="000000" w:themeColor="text1"/>
          </w:rPr>
          <w:t xml:space="preserve">potential advantages </w:t>
        </w:r>
      </w:ins>
      <w:ins w:id="23" w:author="Christopher Hempel" w:date="2020-09-18T08:39:00Z">
        <w:r w:rsidR="00745407">
          <w:rPr>
            <w:rFonts w:ascii="Calibri" w:hAnsi="Calibri" w:cs="Calibri"/>
            <w:color w:val="000000" w:themeColor="text1"/>
          </w:rPr>
          <w:t>of metatranscri</w:t>
        </w:r>
      </w:ins>
      <w:ins w:id="24" w:author="Christopher Hempel" w:date="2020-09-18T08:40:00Z">
        <w:r w:rsidR="00745407">
          <w:rPr>
            <w:rFonts w:ascii="Calibri" w:hAnsi="Calibri" w:cs="Calibri"/>
            <w:color w:val="000000" w:themeColor="text1"/>
          </w:rPr>
          <w:t>ptomics over metagenomics.</w:t>
        </w:r>
      </w:ins>
    </w:p>
    <w:p w14:paraId="32A28A81" w14:textId="65F78B37" w:rsidR="003561B3" w:rsidRDefault="007645E2" w:rsidP="00E05CD2">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First, </w:t>
      </w:r>
      <w:del w:id="25" w:author="Christopher Hempel" w:date="2020-09-18T08:42:00Z">
        <w:r w:rsidDel="00745407">
          <w:rPr>
            <w:rFonts w:ascii="Calibri" w:hAnsi="Calibri" w:cs="Calibri"/>
            <w:color w:val="000000" w:themeColor="text1"/>
          </w:rPr>
          <w:delText>total RNA sequencing</w:delText>
        </w:r>
      </w:del>
      <w:del w:id="26" w:author="Christopher Hempel" w:date="2020-09-29T09:26:00Z">
        <w:r w:rsidDel="00FE1E32">
          <w:rPr>
            <w:rFonts w:ascii="Calibri" w:hAnsi="Calibri" w:cs="Calibri"/>
            <w:color w:val="000000" w:themeColor="text1"/>
          </w:rPr>
          <w:delText xml:space="preserve"> (</w:delText>
        </w:r>
      </w:del>
      <w:r>
        <w:rPr>
          <w:rFonts w:ascii="Calibri" w:hAnsi="Calibri" w:cs="Calibri"/>
          <w:color w:val="000000" w:themeColor="text1"/>
        </w:rPr>
        <w:t>total RNA-Seq</w:t>
      </w:r>
      <w:del w:id="27" w:author="Christopher Hempel" w:date="2020-09-29T09:26:00Z">
        <w:r w:rsidDel="00FE1E32">
          <w:rPr>
            <w:rFonts w:ascii="Calibri" w:hAnsi="Calibri" w:cs="Calibri"/>
            <w:color w:val="000000" w:themeColor="text1"/>
          </w:rPr>
          <w:delText>), which represents metatranscriptomics without an mRNA enrichment step,</w:delText>
        </w:r>
      </w:del>
      <w:r>
        <w:rPr>
          <w:rFonts w:ascii="Calibri" w:hAnsi="Calibri" w:cs="Calibri"/>
          <w:color w:val="000000" w:themeColor="text1"/>
        </w:rPr>
        <w:t xml:space="preserve"> naturally enriche</w:t>
      </w:r>
      <w:r w:rsidR="00485983">
        <w:rPr>
          <w:rFonts w:ascii="Calibri" w:hAnsi="Calibri" w:cs="Calibri"/>
          <w:color w:val="000000" w:themeColor="text1"/>
        </w:rPr>
        <w:t>s sequencing data for</w:t>
      </w:r>
      <w:r>
        <w:rPr>
          <w:rFonts w:ascii="Calibri" w:hAnsi="Calibri" w:cs="Calibri"/>
          <w:color w:val="000000" w:themeColor="text1"/>
        </w:rPr>
        <w:t xml:space="preserve"> </w:t>
      </w:r>
      <w:r w:rsidR="006E6787">
        <w:rPr>
          <w:rFonts w:ascii="Calibri" w:hAnsi="Calibri" w:cs="Calibri"/>
          <w:color w:val="000000" w:themeColor="text1"/>
        </w:rPr>
        <w:t xml:space="preserve">common </w:t>
      </w:r>
      <w:r>
        <w:rPr>
          <w:rFonts w:ascii="Calibri" w:hAnsi="Calibri" w:cs="Calibri"/>
          <w:color w:val="000000" w:themeColor="text1"/>
        </w:rPr>
        <w:t>barcode sequences</w:t>
      </w:r>
      <w:r w:rsidR="00485983">
        <w:rPr>
          <w:rFonts w:ascii="Calibri" w:hAnsi="Calibri" w:cs="Calibri"/>
          <w:color w:val="000000" w:themeColor="text1"/>
        </w:rPr>
        <w:t xml:space="preserve">. This natural enrichment is achieved </w:t>
      </w:r>
      <w:r>
        <w:rPr>
          <w:rFonts w:ascii="Calibri" w:hAnsi="Calibri" w:cs="Calibri"/>
          <w:color w:val="000000" w:themeColor="text1"/>
        </w:rPr>
        <w:t>because 8</w:t>
      </w:r>
      <w:r w:rsidR="005F7CE5">
        <w:rPr>
          <w:rFonts w:ascii="Calibri" w:hAnsi="Calibri" w:cs="Calibri"/>
          <w:color w:val="000000" w:themeColor="text1"/>
        </w:rPr>
        <w:t>0-98</w:t>
      </w:r>
      <w:r>
        <w:rPr>
          <w:rFonts w:ascii="Calibri" w:hAnsi="Calibri" w:cs="Calibri"/>
          <w:color w:val="000000" w:themeColor="text1"/>
        </w:rPr>
        <w:t xml:space="preserve">% of RNA consists of rRNA </w:t>
      </w:r>
      <w:r w:rsidR="005F7CE5">
        <w:rPr>
          <w:rFonts w:ascii="Calibri" w:hAnsi="Calibri" w:cs="Calibri"/>
          <w:color w:val="000000" w:themeColor="text1"/>
        </w:rPr>
        <w:fldChar w:fldCharType="begin" w:fldLock="1"/>
      </w:r>
      <w:r w:rsidR="007F3E17">
        <w:rPr>
          <w:rFonts w:ascii="Calibri" w:hAnsi="Calibri" w:cs="Calibri"/>
          <w:color w:val="000000" w:themeColor="text1"/>
        </w:rPr>
        <w:instrText>ADDIN CSL_CITATION {"citationItems":[{"id":"ITEM-1","itemData":{"DOI":"10.1038/nrmicro2852","ISSN":"17401526","PMID":"22890146","abstract":"A comprehensive understanding of hostg-pathogen interactions requires a knowledge of the associated gene expression changes in both the pathogen and the host. Traditional, probe-dependent approaches using microarrays or reverse transcription PCR typically require the pathogen and host cells to be physically separated before gene expression analysis. However, the development of the probe-independent RNA sequencing (RNA-seq) approach has begun to revolutionize transcriptomics. Here, we assess the feasibility of taking transcriptomics one step further by performing 'dual RNA-seq', in which gene expression changes in both the pathogen and the host are analysed simultaneously. © 2012 Macmillan Publishers Limited. All rights reserved.","author":[{"dropping-particle":"","family":"Westermann","given":"Alexander J.","non-dropping-particle":"","parse-names":false,"suffix":""},{"dropping-particle":"","family":"Gorski","given":"Stanislaw A.","non-dropping-particle":"","parse-names":false,"suffix":""},{"dropping-particle":"","family":"Vogel","given":"Jörg","non-dropping-particle":"","parse-names":false,"suffix":""}],"container-title":"Nature Reviews Microbiology","id":"ITEM-1","issue":"9","issued":{"date-parts":[["2012"]]},"page":"618-630","publisher":"Nature Publishing Group","title":"Dual RNA-seq of pathogen and host","type":"article-journal","volume":"10"},"uris":["http://www.mendeley.com/documents/?uuid=0af75ebc-57c9-452b-bd87-31299ebbe9d9"]},{"id":"ITEM-2","itemData":{"DOI":"10.1186/2042-5783-3-1","ISSN":"2042-5783","abstract":"UNLABELLED: \\n\\nBACKGROUND: Next generation sequencing (NGS) technologies have revolutionized gene expression studies and functional genomics analysis. However, further improvement of RNA sequencing protocols is still desirable, in order to reduce NGS costs and to increase its accuracy. In bacteria, a major problem in RNA sequencing is the abundance of ribosomal RNA (rRNA), which accounts for 95-98% of total RNA and can therefore hinder sufficient coverage of mRNA, the main focus of transcriptomic studies. Thus, efficient removal of rRNA is necessary to achieve optimal coverage, good detection sensitivity and reliable results. An additional challenge is presented by microorganisms with GC-rich genomes, in which rRNA removal is less efficient.\\n\\nRESULTS: In this work, we tested two commercial kits for rRNA removal, either alone or in combination, on Burkholderia thailandensis. This bacterium, chosen as representative of the important Burkholderia genus, which includes both pathogenic and environmental bacteria, has a rather large (6.72 Mb) and GC-rich (67.7%) genome. Each enriched mRNA sample was sequenced through paired-end Illumina GAIIx run in duplicate, yielding between 10 and 40 million reads. We show that combined treatment with both kits allows an mRNA enrichment of more than 238-fold, enabling the sequencing of almost all (more than 90%) B. thailandensis transcripts from less than 10 million reads, without introducing any bias in mRNA relative abundance, thus preserving differential expression profile.\\n\\nCONCLUSIONS: The mRNA enrichment protocol presented in this work leads to an increase in detection sensitivity up to 770% compared to total RNA; such increased sensitivity allows for a corresponding reduction in the number of sequencing reads necessary for the complete analysis of whole transcriptome expression profiling. Thus we can conclude that the MICROBExpress/Ovation combined rRNA removal method could be suitable for RNA sequencing of whole transcriptomes of microorganisms with high GC content and complex genomes enabling at the same time an important scaling down of sequencing costs.","author":[{"dropping-particle":"","family":"Peano","given":"Clelia","non-dropping-particle":"","parse-names":false,"suffix":""},{"dropping-particle":"","family":"Pietrelli","given":"Alessandro","non-dropping-particle":"","parse-names":false,"suffix":""},{"dropping-particle":"","family":"Consolandi","given":"Clarissa","non-dropping-particle":"","parse-names":false,"suffix":""},{"dropping-particle":"","family":"Rossi","given":"Elio","non-dropping-particle":"","parse-names":false,"suffix":""},{"dropping-particle":"","family":"Petiti","given":"Luca","non-dropping-particle":"","parse-names":false,"suffix":""},{"dropping-particle":"","family":"Tagliabue","given":"Letizia","non-dropping-particle":"","parse-names":false,"suffix":""},{"dropping-particle":"","family":"Bellis","given":"Gianluca","non-dropping-particle":"De","parse-names":false,"suffix":""},{"dropping-particle":"","family":"Landini","given":"Paolo","non-dropping-particle":"","parse-names":false,"suffix":""}],"container-title":"Microbial Informatics and Experimentation","id":"ITEM-2","issue":"1","issued":{"date-parts":[["2013"]]},"page":"1-11","title":"An efficient rRNA removal method for RNA sequencing in GC-rich bacteria","type":"article-journal","volume":"3"},"uris":["http://www.mendeley.com/documents/?uuid=24ca3f0b-0832-4a2c-8fca-ff201fe9061d"]}],"mendeley":{"formattedCitation":"(Peano et al., 2013; Westermann et al., 2012)","plainTextFormattedCitation":"(Peano et al., 2013; Westermann et al., 2012)","previouslyFormattedCitation":"(Peano et al., 2013; Westermann et al., 2012)"},"properties":{"noteIndex":0},"schema":"https://github.com/citation-style-language/schema/raw/master/csl-citation.json"}</w:instrText>
      </w:r>
      <w:r w:rsidR="005F7CE5">
        <w:rPr>
          <w:rFonts w:ascii="Calibri" w:hAnsi="Calibri" w:cs="Calibri"/>
          <w:color w:val="000000" w:themeColor="text1"/>
        </w:rPr>
        <w:fldChar w:fldCharType="separate"/>
      </w:r>
      <w:r w:rsidR="005F7CE5" w:rsidRPr="005F7CE5">
        <w:rPr>
          <w:rFonts w:ascii="Calibri" w:hAnsi="Calibri" w:cs="Calibri"/>
          <w:noProof/>
          <w:color w:val="000000" w:themeColor="text1"/>
        </w:rPr>
        <w:t>(Peano et al., 2013; Westermann et al., 2012)</w:t>
      </w:r>
      <w:r w:rsidR="005F7CE5">
        <w:rPr>
          <w:rFonts w:ascii="Calibri" w:hAnsi="Calibri" w:cs="Calibri"/>
          <w:color w:val="000000" w:themeColor="text1"/>
        </w:rPr>
        <w:fldChar w:fldCharType="end"/>
      </w:r>
      <w:r>
        <w:t xml:space="preserve"> contain</w:t>
      </w:r>
      <w:r w:rsidR="00485983">
        <w:t>ing</w:t>
      </w:r>
      <w:r>
        <w:t xml:space="preserve"> the common </w:t>
      </w:r>
      <w:ins w:id="28" w:author="Karl Cottenie" w:date="2020-09-10T16:18:00Z">
        <w:r w:rsidR="001C1B47">
          <w:t xml:space="preserve">microbial </w:t>
        </w:r>
      </w:ins>
      <w:r>
        <w:t xml:space="preserve">barcodes </w:t>
      </w:r>
      <w:r w:rsidR="005F7CE5">
        <w:t xml:space="preserve">16S, 18S rRNA, and 28S rRNA, </w:t>
      </w:r>
      <w:r w:rsidR="00FE25F8">
        <w:t>whereas these</w:t>
      </w:r>
      <w:r w:rsidR="006E6787">
        <w:t xml:space="preserve"> barcodes can </w:t>
      </w:r>
      <w:r w:rsidR="006E6787">
        <w:rPr>
          <w:rFonts w:ascii="Calibri" w:hAnsi="Calibri" w:cs="Calibri"/>
          <w:color w:val="000000" w:themeColor="text1"/>
        </w:rPr>
        <w:t xml:space="preserve">make up as little as </w:t>
      </w:r>
      <w:r w:rsidR="006E6787">
        <w:t>0.05%</w:t>
      </w:r>
      <w:r w:rsidR="00FE25F8">
        <w:t xml:space="preserve"> – </w:t>
      </w:r>
      <w:r w:rsidR="006E6787">
        <w:t xml:space="preserve">1.4% </w:t>
      </w:r>
      <w:r w:rsidR="00FE25F8">
        <w:t xml:space="preserve">in metagenomics sequencing data </w:t>
      </w:r>
      <w:r w:rsidR="006E6787">
        <w:rPr>
          <w:rFonts w:ascii="Calibri" w:hAnsi="Calibri" w:cs="Calibri"/>
          <w:color w:val="000000" w:themeColor="text1"/>
        </w:rPr>
        <w:fldChar w:fldCharType="begin" w:fldLock="1"/>
      </w:r>
      <w:r w:rsidR="006E6787">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6E6787">
        <w:rPr>
          <w:rFonts w:ascii="Calibri" w:hAnsi="Calibri" w:cs="Calibri"/>
          <w:color w:val="000000" w:themeColor="text1"/>
        </w:rPr>
        <w:fldChar w:fldCharType="separate"/>
      </w:r>
      <w:r w:rsidR="006E6787" w:rsidRPr="00EB444C">
        <w:rPr>
          <w:rFonts w:ascii="Calibri" w:hAnsi="Calibri" w:cs="Calibri"/>
          <w:noProof/>
          <w:color w:val="000000" w:themeColor="text1"/>
        </w:rPr>
        <w:t>(Logares et al., 2014; Yilmaz et al., 2011)</w:t>
      </w:r>
      <w:r w:rsidR="006E6787">
        <w:rPr>
          <w:rFonts w:ascii="Calibri" w:hAnsi="Calibri" w:cs="Calibri"/>
          <w:color w:val="000000" w:themeColor="text1"/>
        </w:rPr>
        <w:fldChar w:fldCharType="end"/>
      </w:r>
      <w:r w:rsidR="006E6787">
        <w:rPr>
          <w:rFonts w:ascii="Calibri" w:hAnsi="Calibri" w:cs="Calibri"/>
          <w:color w:val="000000" w:themeColor="text1"/>
        </w:rPr>
        <w:t xml:space="preserve">. </w:t>
      </w:r>
      <w:r w:rsidR="005F7CE5">
        <w:t>16S, 18S rRNA, and 28S rRNA</w:t>
      </w:r>
      <w:r w:rsidR="005F7CE5">
        <w:rPr>
          <w:rFonts w:ascii="Calibri" w:hAnsi="Calibri" w:cs="Calibri"/>
          <w:color w:val="000000" w:themeColor="text1"/>
        </w:rPr>
        <w:t xml:space="preserve"> sequences are much better represented and taxonomically annotated in public databases than other parts of the genome. Therefore,</w:t>
      </w:r>
      <w:r w:rsidR="009459B5">
        <w:rPr>
          <w:rFonts w:ascii="Calibri" w:hAnsi="Calibri" w:cs="Calibri"/>
          <w:color w:val="000000" w:themeColor="text1"/>
        </w:rPr>
        <w:t xml:space="preserve"> </w:t>
      </w:r>
      <w:r w:rsidR="005F7CE5">
        <w:rPr>
          <w:rFonts w:ascii="Calibri" w:hAnsi="Calibri" w:cs="Calibri"/>
          <w:color w:val="000000" w:themeColor="text1"/>
        </w:rPr>
        <w:t>the natural</w:t>
      </w:r>
      <w:r w:rsidR="003561B3" w:rsidRPr="003561B3">
        <w:rPr>
          <w:rFonts w:ascii="Calibri" w:hAnsi="Calibri" w:cs="Calibri"/>
          <w:color w:val="000000" w:themeColor="text1"/>
        </w:rPr>
        <w:t xml:space="preserve"> </w:t>
      </w:r>
      <w:r w:rsidR="00485983">
        <w:rPr>
          <w:rFonts w:ascii="Calibri" w:hAnsi="Calibri" w:cs="Calibri"/>
          <w:color w:val="000000" w:themeColor="text1"/>
        </w:rPr>
        <w:t xml:space="preserve">enrichment </w:t>
      </w:r>
      <w:r w:rsidR="005F7CE5">
        <w:rPr>
          <w:rFonts w:ascii="Calibri" w:hAnsi="Calibri" w:cs="Calibri"/>
          <w:color w:val="000000" w:themeColor="text1"/>
        </w:rPr>
        <w:t xml:space="preserve">of rRNA in total RNA-Seq in theory </w:t>
      </w:r>
      <w:r w:rsidR="003561B3">
        <w:rPr>
          <w:rFonts w:ascii="Calibri" w:hAnsi="Calibri" w:cs="Calibri"/>
          <w:color w:val="000000" w:themeColor="text1"/>
        </w:rPr>
        <w:t>enable</w:t>
      </w:r>
      <w:r w:rsidR="009459B5">
        <w:rPr>
          <w:rFonts w:ascii="Calibri" w:hAnsi="Calibri" w:cs="Calibri"/>
          <w:color w:val="000000" w:themeColor="text1"/>
        </w:rPr>
        <w:t>s</w:t>
      </w:r>
      <w:r w:rsidR="003561B3">
        <w:rPr>
          <w:rFonts w:ascii="Calibri" w:hAnsi="Calibri" w:cs="Calibri"/>
          <w:color w:val="000000" w:themeColor="text1"/>
        </w:rPr>
        <w:t xml:space="preserve"> </w:t>
      </w:r>
      <w:r w:rsidR="00485983">
        <w:rPr>
          <w:rFonts w:ascii="Calibri" w:hAnsi="Calibri" w:cs="Calibri"/>
          <w:color w:val="000000" w:themeColor="text1"/>
        </w:rPr>
        <w:t xml:space="preserve">a </w:t>
      </w:r>
      <w:r w:rsidR="003561B3">
        <w:rPr>
          <w:rFonts w:ascii="Calibri" w:hAnsi="Calibri" w:cs="Calibri"/>
          <w:color w:val="000000" w:themeColor="text1"/>
        </w:rPr>
        <w:t xml:space="preserve">better </w:t>
      </w:r>
      <w:ins w:id="29" w:author="Christopher Hempel" w:date="2020-09-18T09:14:00Z">
        <w:r w:rsidR="00412A85">
          <w:rPr>
            <w:rFonts w:ascii="Calibri" w:hAnsi="Calibri" w:cs="Calibri"/>
            <w:color w:val="000000" w:themeColor="text1"/>
          </w:rPr>
          <w:t xml:space="preserve">sequencing </w:t>
        </w:r>
      </w:ins>
      <w:r w:rsidR="003561B3">
        <w:rPr>
          <w:rFonts w:ascii="Calibri" w:hAnsi="Calibri" w:cs="Calibri"/>
          <w:color w:val="000000" w:themeColor="text1"/>
        </w:rPr>
        <w:t xml:space="preserve">coverage of </w:t>
      </w:r>
      <w:r w:rsidR="00485983">
        <w:rPr>
          <w:rFonts w:ascii="Calibri" w:hAnsi="Calibri" w:cs="Calibri"/>
          <w:color w:val="000000" w:themeColor="text1"/>
        </w:rPr>
        <w:t>common</w:t>
      </w:r>
      <w:r w:rsidR="00FE25F8">
        <w:rPr>
          <w:rFonts w:ascii="Calibri" w:hAnsi="Calibri" w:cs="Calibri"/>
          <w:color w:val="000000" w:themeColor="text1"/>
        </w:rPr>
        <w:t xml:space="preserve"> </w:t>
      </w:r>
      <w:ins w:id="30" w:author="Christopher Hempel" w:date="2020-09-18T09:12:00Z">
        <w:r w:rsidR="00412A85">
          <w:rPr>
            <w:rFonts w:ascii="Calibri" w:hAnsi="Calibri" w:cs="Calibri"/>
            <w:color w:val="000000" w:themeColor="text1"/>
          </w:rPr>
          <w:t xml:space="preserve">microbial </w:t>
        </w:r>
      </w:ins>
      <w:r w:rsidR="003561B3">
        <w:rPr>
          <w:rFonts w:ascii="Calibri" w:hAnsi="Calibri" w:cs="Calibri"/>
          <w:color w:val="000000" w:themeColor="text1"/>
        </w:rPr>
        <w:t xml:space="preserve">barcodes as compared to metagenomics, which </w:t>
      </w:r>
      <w:del w:id="31" w:author="Christopher Hempel" w:date="2020-09-21T08:56:00Z">
        <w:r w:rsidR="003561B3" w:rsidDel="00E3201C">
          <w:rPr>
            <w:rFonts w:ascii="Calibri" w:hAnsi="Calibri" w:cs="Calibri"/>
            <w:color w:val="000000" w:themeColor="text1"/>
          </w:rPr>
          <w:delText>s</w:delText>
        </w:r>
        <w:r w:rsidR="00E3201C" w:rsidDel="00E3201C">
          <w:rPr>
            <w:rFonts w:ascii="Calibri" w:hAnsi="Calibri" w:cs="Calibri"/>
            <w:color w:val="000000" w:themeColor="text1"/>
          </w:rPr>
          <w:delText>hould</w:delText>
        </w:r>
      </w:del>
      <w:ins w:id="32" w:author="Christopher Hempel" w:date="2020-09-21T08:56:00Z">
        <w:r w:rsidR="00E3201C">
          <w:rPr>
            <w:rFonts w:ascii="Calibri" w:hAnsi="Calibri" w:cs="Calibri"/>
            <w:color w:val="000000" w:themeColor="text1"/>
          </w:rPr>
          <w:t>might</w:t>
        </w:r>
      </w:ins>
      <w:r w:rsidR="003561B3">
        <w:rPr>
          <w:rFonts w:ascii="Calibri" w:hAnsi="Calibri" w:cs="Calibri"/>
          <w:color w:val="000000" w:themeColor="text1"/>
        </w:rPr>
        <w:t xml:space="preserve"> allow for more </w:t>
      </w:r>
      <w:commentRangeStart w:id="33"/>
      <w:commentRangeStart w:id="34"/>
      <w:r w:rsidR="003561B3">
        <w:rPr>
          <w:rFonts w:ascii="Calibri" w:hAnsi="Calibri" w:cs="Calibri"/>
          <w:color w:val="000000" w:themeColor="text1"/>
        </w:rPr>
        <w:t xml:space="preserve">accurate taxonomic profiling of </w:t>
      </w:r>
      <w:r w:rsidR="00FE25F8">
        <w:rPr>
          <w:rFonts w:ascii="Calibri" w:hAnsi="Calibri" w:cs="Calibri"/>
          <w:color w:val="000000" w:themeColor="text1"/>
        </w:rPr>
        <w:t>taxonomically diverse</w:t>
      </w:r>
      <w:r w:rsidR="003561B3">
        <w:rPr>
          <w:rFonts w:ascii="Calibri" w:hAnsi="Calibri" w:cs="Calibri"/>
          <w:color w:val="000000" w:themeColor="text1"/>
        </w:rPr>
        <w:t xml:space="preserve"> communities</w:t>
      </w:r>
      <w:commentRangeEnd w:id="33"/>
      <w:r w:rsidR="001C1B47">
        <w:rPr>
          <w:rStyle w:val="CommentReference"/>
        </w:rPr>
        <w:commentReference w:id="33"/>
      </w:r>
      <w:commentRangeEnd w:id="34"/>
      <w:r w:rsidR="00412A85">
        <w:rPr>
          <w:rStyle w:val="CommentReference"/>
        </w:rPr>
        <w:commentReference w:id="34"/>
      </w:r>
      <w:r w:rsidR="003561B3">
        <w:rPr>
          <w:rFonts w:ascii="Calibri" w:hAnsi="Calibri" w:cs="Calibri"/>
          <w:color w:val="000000" w:themeColor="text1"/>
        </w:rPr>
        <w:t>.</w:t>
      </w:r>
    </w:p>
    <w:p w14:paraId="024F0364" w14:textId="5661B305" w:rsidR="0049163C" w:rsidRDefault="006E6787" w:rsidP="00E05CD2">
      <w:pPr>
        <w:spacing w:line="360" w:lineRule="auto"/>
        <w:ind w:firstLine="720"/>
        <w:jc w:val="both"/>
      </w:pPr>
      <w:r>
        <w:rPr>
          <w:rFonts w:ascii="Calibri" w:hAnsi="Calibri" w:cs="Calibri"/>
          <w:color w:val="000000" w:themeColor="text1"/>
        </w:rPr>
        <w:t xml:space="preserve">Second, </w:t>
      </w:r>
      <w:r>
        <w:t xml:space="preserve">metatranscriptomics can be used to identify the active part of a community </w:t>
      </w:r>
      <w:r>
        <w:rPr>
          <w:rStyle w:val="FootnoteReference"/>
        </w:rPr>
        <w:fldChar w:fldCharType="begin" w:fldLock="1"/>
      </w:r>
      <w:r>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Pr="000A37E7">
        <w:rPr>
          <w:bCs/>
          <w:noProof/>
          <w:lang w:val="en-US"/>
        </w:rPr>
        <w:t>(Geisen et al., 2015; Gomez-Silvan et al., 2018)</w:t>
      </w:r>
      <w:r>
        <w:rPr>
          <w:rStyle w:val="FootnoteReference"/>
        </w:rPr>
        <w:fldChar w:fldCharType="end"/>
      </w:r>
      <w:r w:rsidR="00C00EC4">
        <w:t xml:space="preserve">. </w:t>
      </w:r>
      <w:r w:rsidR="00F837C3">
        <w:t>In comparison, metagenomics</w:t>
      </w:r>
      <w:r>
        <w:t xml:space="preserve"> targets the present </w:t>
      </w:r>
      <w:r w:rsidR="005F7CE5">
        <w:t xml:space="preserve">part of a </w:t>
      </w:r>
      <w:r>
        <w:t xml:space="preserve">community, including DNA of dead and/or inactive cells and extracellular DNA, which can make up </w:t>
      </w:r>
      <w:ins w:id="35" w:author="Christopher Hempel" w:date="2020-09-18T09:32:00Z">
        <w:r w:rsidR="0027444D">
          <w:t>40-90%</w:t>
        </w:r>
      </w:ins>
      <w:del w:id="36" w:author="Christopher Hempel" w:date="2020-09-18T09:32:00Z">
        <w:r w:rsidR="00C00EC4" w:rsidDel="0027444D">
          <w:delText>over</w:delText>
        </w:r>
        <w:r w:rsidDel="0027444D">
          <w:delText xml:space="preserve"> 90%</w:delText>
        </w:r>
      </w:del>
      <w:r>
        <w:t xml:space="preserve"> of </w:t>
      </w:r>
      <w:ins w:id="37" w:author="Christopher Hempel" w:date="2020-09-18T09:33:00Z">
        <w:r w:rsidR="0027444D">
          <w:t xml:space="preserve">the </w:t>
        </w:r>
      </w:ins>
      <w:del w:id="38" w:author="Christopher Hempel" w:date="2020-09-18T09:33:00Z">
        <w:r w:rsidDel="0027444D">
          <w:delText xml:space="preserve">microbial </w:delText>
        </w:r>
      </w:del>
      <w:r>
        <w:t xml:space="preserve">DNA </w:t>
      </w:r>
      <w:ins w:id="39" w:author="Christopher Hempel" w:date="2020-09-18T09:33:00Z">
        <w:r w:rsidR="0027444D">
          <w:t>pool</w:t>
        </w:r>
      </w:ins>
      <w:del w:id="40" w:author="Christopher Hempel" w:date="2020-09-18T09:33:00Z">
        <w:r w:rsidDel="0027444D">
          <w:delText>datasets</w:delText>
        </w:r>
      </w:del>
      <w:r>
        <w:t xml:space="preserve"> </w:t>
      </w:r>
      <w:r>
        <w:rPr>
          <w:rStyle w:val="FootnoteReference"/>
        </w:rPr>
        <w:fldChar w:fldCharType="begin" w:fldLock="1"/>
      </w:r>
      <w:r>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 xml:space="preserve">. </w:t>
      </w:r>
      <w:del w:id="41" w:author="Christopher Hempel" w:date="2020-09-29T10:26:00Z">
        <w:r w:rsidDel="00EA46EB">
          <w:delText xml:space="preserve">Information </w:delText>
        </w:r>
      </w:del>
      <w:ins w:id="42" w:author="Christopher Hempel" w:date="2020-09-29T10:26:00Z">
        <w:r w:rsidR="00EA46EB">
          <w:t xml:space="preserve">Consequently, metatranscriptomics </w:t>
        </w:r>
      </w:ins>
      <w:del w:id="43" w:author="Christopher Hempel" w:date="2020-09-29T10:27:00Z">
        <w:r w:rsidDel="00EA46EB">
          <w:delText xml:space="preserve">about the active community </w:delText>
        </w:r>
      </w:del>
      <w:del w:id="44" w:author="Christopher Hempel" w:date="2020-09-29T10:25:00Z">
        <w:r w:rsidDel="00EA46EB">
          <w:delText>is desirable</w:delText>
        </w:r>
      </w:del>
      <w:ins w:id="45" w:author="Christopher Hempel" w:date="2020-09-29T10:27:00Z">
        <w:r w:rsidR="00EA46EB">
          <w:t>might</w:t>
        </w:r>
      </w:ins>
      <w:r>
        <w:t xml:space="preserve"> </w:t>
      </w:r>
      <w:ins w:id="46" w:author="Christopher Hempel" w:date="2020-09-29T10:26:00Z">
        <w:r w:rsidR="00EA46EB">
          <w:t xml:space="preserve">generate more relevant information </w:t>
        </w:r>
      </w:ins>
      <w:r>
        <w:t xml:space="preserve">for ecological assessments as it reflects the portion of the community that is </w:t>
      </w:r>
      <w:ins w:id="47" w:author="Christopher Hempel" w:date="2020-09-29T10:27:00Z">
        <w:r w:rsidR="00EA46EB">
          <w:t xml:space="preserve">actively </w:t>
        </w:r>
      </w:ins>
      <w:r>
        <w:t>interacting with the environment and therefore</w:t>
      </w:r>
      <w:r w:rsidR="00F837C3">
        <w:t xml:space="preserve"> </w:t>
      </w:r>
      <w:del w:id="48" w:author="Christopher Hempel" w:date="2020-09-29T10:25:00Z">
        <w:r w:rsidDel="00EA46EB">
          <w:delText xml:space="preserve">better </w:delText>
        </w:r>
      </w:del>
      <w:ins w:id="49" w:author="Christopher Hempel" w:date="2020-09-29T10:25:00Z">
        <w:r w:rsidR="00EA46EB">
          <w:t xml:space="preserve">might better </w:t>
        </w:r>
      </w:ins>
      <w:r>
        <w:t>reflect</w:t>
      </w:r>
      <w:del w:id="50" w:author="Christopher Hempel" w:date="2020-09-29T10:25:00Z">
        <w:r w:rsidR="00F837C3" w:rsidDel="00EA46EB">
          <w:delText>s</w:delText>
        </w:r>
      </w:del>
      <w:r>
        <w:t xml:space="preserve"> environmental conditions.</w:t>
      </w:r>
    </w:p>
    <w:p w14:paraId="08C58C99" w14:textId="77777777" w:rsidR="00BC3432" w:rsidRDefault="00BC3432" w:rsidP="00E05CD2">
      <w:pPr>
        <w:spacing w:line="360" w:lineRule="auto"/>
        <w:ind w:firstLine="720"/>
        <w:jc w:val="both"/>
      </w:pPr>
    </w:p>
    <w:p w14:paraId="3FB82349" w14:textId="03B884F7" w:rsidR="005F4FAF" w:rsidRDefault="00A819B8" w:rsidP="00E05CD2">
      <w:pPr>
        <w:spacing w:line="360" w:lineRule="auto"/>
        <w:ind w:firstLine="576"/>
        <w:jc w:val="both"/>
      </w:pPr>
      <w:r>
        <w:lastRenderedPageBreak/>
        <w:t xml:space="preserve">To </w:t>
      </w:r>
      <w:r w:rsidR="00137B30">
        <w:t>compare</w:t>
      </w:r>
      <w:r w:rsidR="00F3585D">
        <w:t xml:space="preserve"> </w:t>
      </w:r>
      <w:r w:rsidR="00137B30">
        <w:t xml:space="preserve">the </w:t>
      </w:r>
      <w:r>
        <w:t>performance</w:t>
      </w:r>
      <w:r w:rsidR="00137B30">
        <w:t>s of metagenomics and total RNA-Seq</w:t>
      </w:r>
      <w:r>
        <w:t xml:space="preserve"> </w:t>
      </w:r>
      <w:r w:rsidR="00E97D19">
        <w:t xml:space="preserve">in taxonomic profiling </w:t>
      </w:r>
      <w:r w:rsidR="009459B5">
        <w:t>accuracy</w:t>
      </w:r>
      <w:r>
        <w:t>, w</w:t>
      </w:r>
      <w:r w:rsidR="0049163C">
        <w:t xml:space="preserve">e applied </w:t>
      </w:r>
      <w:r>
        <w:t xml:space="preserve">metagenomics and total </w:t>
      </w:r>
      <w:r w:rsidR="00D62ED7">
        <w:t>RNA-Seq</w:t>
      </w:r>
      <w:r>
        <w:t xml:space="preserve"> </w:t>
      </w:r>
      <w:r w:rsidR="0049163C">
        <w:t xml:space="preserve">to </w:t>
      </w:r>
      <w:r w:rsidR="00111265">
        <w:t xml:space="preserve">two </w:t>
      </w:r>
      <w:r w:rsidR="005F4FAF">
        <w:t>sample sets</w:t>
      </w:r>
      <w:r w:rsidR="00111265">
        <w:t xml:space="preserve">: 1) </w:t>
      </w:r>
      <w:r w:rsidR="0049163C">
        <w:t>a commercially available microbial mock community</w:t>
      </w:r>
      <w:r w:rsidR="007241CF">
        <w:t>,</w:t>
      </w:r>
      <w:r w:rsidR="0049163C">
        <w:t xml:space="preserve"> </w:t>
      </w:r>
      <w:r>
        <w:t xml:space="preserve">and </w:t>
      </w:r>
      <w:r w:rsidR="00111265">
        <w:t>2)</w:t>
      </w:r>
      <w:r w:rsidR="005D766B">
        <w:t xml:space="preserve"> </w:t>
      </w:r>
      <w:r>
        <w:t>fish tank water sample</w:t>
      </w:r>
      <w:r w:rsidR="005D766B">
        <w:t>s</w:t>
      </w:r>
      <w:r w:rsidR="00111265">
        <w:t xml:space="preserve"> </w:t>
      </w:r>
      <w:r w:rsidR="005F4FAF">
        <w:t>to</w:t>
      </w:r>
      <w:r w:rsidR="00111265">
        <w:t xml:space="preserve"> </w:t>
      </w:r>
      <w:r w:rsidR="00EC6348">
        <w:t>simulate</w:t>
      </w:r>
      <w:r w:rsidR="00111265">
        <w:t xml:space="preserve"> environmental </w:t>
      </w:r>
      <w:r w:rsidR="005D766B">
        <w:t xml:space="preserve">freshwater </w:t>
      </w:r>
      <w:r w:rsidR="00111265">
        <w:t>sampling</w:t>
      </w:r>
      <w:r>
        <w:t xml:space="preserve">. </w:t>
      </w:r>
      <w:r w:rsidR="00596CFB">
        <w:t>In addition, we</w:t>
      </w:r>
      <w:r w:rsidR="00846409">
        <w:t xml:space="preserve"> applied a </w:t>
      </w:r>
      <w:r w:rsidR="005D766B">
        <w:t xml:space="preserve">broad </w:t>
      </w:r>
      <w:r w:rsidR="00846409">
        <w:t xml:space="preserve">variety of </w:t>
      </w:r>
      <w:r w:rsidR="005D766B">
        <w:t xml:space="preserve">common </w:t>
      </w:r>
      <w:r w:rsidR="00846409">
        <w:t xml:space="preserve">bioinformatic processing </w:t>
      </w:r>
      <w:r w:rsidR="00BC3432">
        <w:t>and analysis tools</w:t>
      </w:r>
      <w:r w:rsidR="00846409">
        <w:t xml:space="preserve"> </w:t>
      </w:r>
      <w:r>
        <w:t xml:space="preserve">to both metagenomics and total </w:t>
      </w:r>
      <w:r w:rsidR="00D62ED7">
        <w:t>RNA-Seq</w:t>
      </w:r>
      <w:r>
        <w:t xml:space="preserve"> data</w:t>
      </w:r>
      <w:r w:rsidR="00111265">
        <w:t xml:space="preserve"> of both sample sets</w:t>
      </w:r>
      <w:r w:rsidR="00BC3432">
        <w:t xml:space="preserve"> to test </w:t>
      </w:r>
      <w:r w:rsidR="005F7CE5">
        <w:t xml:space="preserve">the </w:t>
      </w:r>
      <w:r w:rsidR="00BC3432">
        <w:t xml:space="preserve">impact </w:t>
      </w:r>
      <w:r w:rsidR="005D766B">
        <w:t xml:space="preserve">of these tools </w:t>
      </w:r>
      <w:r w:rsidR="00BC3432">
        <w:t>on the taxonomic profiling accuracy</w:t>
      </w:r>
      <w:r w:rsidR="009F6CC0">
        <w:t>.</w:t>
      </w:r>
      <w:r w:rsidR="005F4FAF">
        <w:t xml:space="preserve"> We generated a bioinformatics pipeline for each combination of bioinformatics tools, and we refer to the combination of bioinformatics pipelines and sample type (metagenomics or total RNA-Seq) as workflow.</w:t>
      </w:r>
    </w:p>
    <w:p w14:paraId="4CB62AC7" w14:textId="556CA5B6" w:rsidR="00A30EC5" w:rsidRDefault="00B64D5B" w:rsidP="00A30EC5">
      <w:pPr>
        <w:spacing w:line="360" w:lineRule="auto"/>
        <w:ind w:firstLine="576"/>
        <w:jc w:val="both"/>
      </w:pPr>
      <w:r>
        <w:t xml:space="preserve">We </w:t>
      </w:r>
      <w:r w:rsidR="005C6BE4">
        <w:t>had</w:t>
      </w:r>
      <w:r>
        <w:t xml:space="preserve"> two objectives: </w:t>
      </w:r>
      <w:r w:rsidR="005C6BE4">
        <w:t>a</w:t>
      </w:r>
      <w:r>
        <w:t xml:space="preserve">) </w:t>
      </w:r>
      <w:r w:rsidR="00A30EC5">
        <w:t>statistically evaluat</w:t>
      </w:r>
      <w:r w:rsidR="005C6BE4">
        <w:t>ing</w:t>
      </w:r>
      <w:r w:rsidR="00A30EC5">
        <w:t xml:space="preserve"> the performance of our workflows on the mock community samples</w:t>
      </w:r>
      <w:r w:rsidR="002C6EB8">
        <w:t xml:space="preserve">, and </w:t>
      </w:r>
      <w:r w:rsidR="005C6BE4">
        <w:t>b</w:t>
      </w:r>
      <w:r w:rsidR="002C6EB8">
        <w:t>) compar</w:t>
      </w:r>
      <w:r w:rsidR="005C6BE4">
        <w:t>ing</w:t>
      </w:r>
      <w:r w:rsidR="002C6EB8">
        <w:t xml:space="preserve"> the performanc</w:t>
      </w:r>
      <w:r w:rsidR="00CE5E45">
        <w:t>e</w:t>
      </w:r>
      <w:r w:rsidR="005C6BE4">
        <w:t xml:space="preserve"> </w:t>
      </w:r>
      <w:r w:rsidR="002C6EB8">
        <w:t>between the two sample sets (mock community and fish tank samples).</w:t>
      </w:r>
    </w:p>
    <w:p w14:paraId="6C0F552B" w14:textId="11B9A78B" w:rsidR="005D766B" w:rsidRDefault="005C6BE4" w:rsidP="00CE5E45">
      <w:pPr>
        <w:spacing w:line="360" w:lineRule="auto"/>
        <w:ind w:firstLine="576"/>
        <w:jc w:val="both"/>
      </w:pPr>
      <w:r>
        <w:t xml:space="preserve">By testing these objectives, we were able to determine if metagenomics or total RNA-Seq performed better in terms of taxonomic profiling. Furthermore, we could identify </w:t>
      </w:r>
      <w:r w:rsidR="003D0719">
        <w:t xml:space="preserve">both accurate and biased bioinformatics tools and pipelines. Based on these results, we determined </w:t>
      </w:r>
      <w:r w:rsidR="00CE5E45">
        <w:t>a</w:t>
      </w:r>
      <w:r w:rsidR="003D0719">
        <w:t xml:space="preserve"> workflow </w:t>
      </w:r>
      <w:r w:rsidR="00CE5E45">
        <w:t>that performs well for</w:t>
      </w:r>
      <w:r w:rsidR="003D0719">
        <w:t xml:space="preserve"> taxonomic profiling of microbial communities</w:t>
      </w:r>
      <w:r w:rsidR="00CE5E45">
        <w:t xml:space="preserve"> in different sample sets.</w:t>
      </w:r>
      <w:r w:rsidR="005D766B">
        <w:br w:type="page"/>
      </w:r>
    </w:p>
    <w:p w14:paraId="2F6CE8C1" w14:textId="2021CC94" w:rsidR="002B753B" w:rsidRDefault="003124FC" w:rsidP="001B2FBE">
      <w:pPr>
        <w:pStyle w:val="Heading1"/>
      </w:pPr>
      <w:r>
        <w:lastRenderedPageBreak/>
        <w:t>Methods:</w:t>
      </w:r>
    </w:p>
    <w:p w14:paraId="08976AD1" w14:textId="77777777" w:rsidR="000D17B1" w:rsidRPr="000D17B1" w:rsidRDefault="000D17B1" w:rsidP="000D17B1">
      <w:pPr>
        <w:pStyle w:val="ListParagraph"/>
        <w:numPr>
          <w:ilvl w:val="0"/>
          <w:numId w:val="2"/>
        </w:numPr>
        <w:rPr>
          <w:highlight w:val="yellow"/>
        </w:rPr>
      </w:pPr>
      <w:commentRangeStart w:id="51"/>
      <w:r w:rsidRPr="000D17B1">
        <w:rPr>
          <w:highlight w:val="yellow"/>
        </w:rPr>
        <w:t xml:space="preserve">Give standardized information about the samples according to (Yilmaz et al. 2011) </w:t>
      </w:r>
      <w:proofErr w:type="spellStart"/>
      <w:r w:rsidRPr="000D17B1">
        <w:rPr>
          <w:highlight w:val="yellow"/>
        </w:rPr>
        <w:t>MIxS</w:t>
      </w:r>
      <w:proofErr w:type="spellEnd"/>
      <w:r w:rsidRPr="000D17B1">
        <w:rPr>
          <w:highlight w:val="yellow"/>
        </w:rPr>
        <w:t xml:space="preserve"> specifications</w:t>
      </w:r>
      <w:commentRangeEnd w:id="51"/>
      <w:r w:rsidR="003E4165">
        <w:rPr>
          <w:rStyle w:val="CommentReference"/>
        </w:rPr>
        <w:commentReference w:id="51"/>
      </w:r>
    </w:p>
    <w:p w14:paraId="4BB20C87" w14:textId="77777777" w:rsidR="000D17B1" w:rsidRPr="000D17B1" w:rsidRDefault="000D17B1" w:rsidP="000D17B1"/>
    <w:p w14:paraId="786F6FBE" w14:textId="77777777" w:rsidR="007F3E17" w:rsidRDefault="007F3E17" w:rsidP="007F3E17">
      <w:pPr>
        <w:keepNext/>
        <w:spacing w:line="360" w:lineRule="auto"/>
      </w:pPr>
      <w:r>
        <w:rPr>
          <w:noProof/>
        </w:rPr>
        <w:drawing>
          <wp:inline distT="0" distB="0" distL="0" distR="0" wp14:anchorId="444EB8AF" wp14:editId="1B0FDE27">
            <wp:extent cx="3446585" cy="5557762"/>
            <wp:effectExtent l="0" t="0" r="0" b="5080"/>
            <wp:docPr id="6" name="Picture 6" descr="A picture containing toiletry,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lot project workflow_v3.png"/>
                    <pic:cNvPicPr/>
                  </pic:nvPicPr>
                  <pic:blipFill>
                    <a:blip r:embed="rId10">
                      <a:extLst>
                        <a:ext uri="{28A0092B-C50C-407E-A947-70E740481C1C}">
                          <a14:useLocalDpi xmlns:a14="http://schemas.microsoft.com/office/drawing/2010/main" val="0"/>
                        </a:ext>
                      </a:extLst>
                    </a:blip>
                    <a:stretch>
                      <a:fillRect/>
                    </a:stretch>
                  </pic:blipFill>
                  <pic:spPr>
                    <a:xfrm>
                      <a:off x="0" y="0"/>
                      <a:ext cx="3450136" cy="5563489"/>
                    </a:xfrm>
                    <a:prstGeom prst="rect">
                      <a:avLst/>
                    </a:prstGeom>
                  </pic:spPr>
                </pic:pic>
              </a:graphicData>
            </a:graphic>
          </wp:inline>
        </w:drawing>
      </w:r>
    </w:p>
    <w:p w14:paraId="661EBD3D" w14:textId="40293A36" w:rsidR="007F3E17" w:rsidRDefault="007F3E17" w:rsidP="007F3E17">
      <w:pPr>
        <w:pStyle w:val="Caption"/>
      </w:pPr>
      <w:commentRangeStart w:id="52"/>
      <w:r>
        <w:t xml:space="preserve">Figure </w:t>
      </w:r>
      <w:fldSimple w:instr=" SEQ Figure \* ARABIC ">
        <w:r w:rsidR="000813BC">
          <w:rPr>
            <w:noProof/>
          </w:rPr>
          <w:t>1</w:t>
        </w:r>
      </w:fldSimple>
      <w:r>
        <w:t xml:space="preserve">: </w:t>
      </w:r>
      <w:r w:rsidR="00B679DE">
        <w:t>Summary of s</w:t>
      </w:r>
      <w:r>
        <w:t>tudy workflow</w:t>
      </w:r>
      <w:commentRangeEnd w:id="52"/>
      <w:r w:rsidR="00194CC3">
        <w:rPr>
          <w:rStyle w:val="CommentReference"/>
          <w:i w:val="0"/>
          <w:iCs w:val="0"/>
          <w:color w:val="auto"/>
        </w:rPr>
        <w:commentReference w:id="52"/>
      </w:r>
    </w:p>
    <w:p w14:paraId="5FEE85A8" w14:textId="5C8A5FD0" w:rsidR="00EC6348" w:rsidRDefault="00EC6348" w:rsidP="00E05CD2">
      <w:pPr>
        <w:spacing w:line="360" w:lineRule="auto"/>
      </w:pPr>
    </w:p>
    <w:p w14:paraId="0454706A" w14:textId="4B0F9913" w:rsidR="00EC6348" w:rsidRPr="00EC6348" w:rsidRDefault="00EC6348" w:rsidP="00E05CD2">
      <w:pPr>
        <w:spacing w:line="360" w:lineRule="auto"/>
        <w:rPr>
          <w:i/>
          <w:iCs/>
        </w:rPr>
      </w:pPr>
      <w:r w:rsidRPr="00EC6348">
        <w:rPr>
          <w:i/>
          <w:iCs/>
        </w:rPr>
        <w:t>Sampl</w:t>
      </w:r>
      <w:r>
        <w:rPr>
          <w:i/>
          <w:iCs/>
        </w:rPr>
        <w:t>ing</w:t>
      </w:r>
    </w:p>
    <w:p w14:paraId="1A843FE6" w14:textId="07412B7C" w:rsidR="00EC6348" w:rsidRPr="00EC6348" w:rsidRDefault="00EC6348" w:rsidP="00205CCC">
      <w:pPr>
        <w:spacing w:line="360" w:lineRule="auto"/>
        <w:ind w:firstLine="720"/>
        <w:jc w:val="both"/>
      </w:pPr>
      <w:r>
        <w:t xml:space="preserve">The microbial </w:t>
      </w:r>
      <w:r w:rsidRPr="00EC6348">
        <w:t>mock community</w:t>
      </w:r>
      <w:r w:rsidR="008F49B7">
        <w:t xml:space="preserve"> used in this study</w:t>
      </w:r>
      <w:r w:rsidRPr="00EC6348">
        <w:t xml:space="preserve"> </w:t>
      </w:r>
      <w:r>
        <w:t>is commercially available</w:t>
      </w:r>
      <w:r w:rsidR="008F49B7">
        <w:t xml:space="preserve"> </w:t>
      </w:r>
      <w:r w:rsidR="00205CCC">
        <w:t>as</w:t>
      </w:r>
      <w:r w:rsidR="008F49B7">
        <w:t xml:space="preserve"> </w:t>
      </w:r>
      <w:proofErr w:type="spellStart"/>
      <w:r w:rsidR="008F49B7" w:rsidRPr="00EC6348">
        <w:t>ZymoBIOMICS</w:t>
      </w:r>
      <w:proofErr w:type="spellEnd"/>
      <w:r w:rsidR="008F49B7" w:rsidRPr="00EC6348">
        <w:t xml:space="preserve"> Microbial Community Standard II (Log Distribution)</w:t>
      </w:r>
      <w:r w:rsidR="008F49B7">
        <w:t xml:space="preserve"> </w:t>
      </w:r>
      <w:r>
        <w:t>(</w:t>
      </w:r>
      <w:proofErr w:type="spellStart"/>
      <w:r w:rsidR="008F49B7">
        <w:t>Zymo</w:t>
      </w:r>
      <w:proofErr w:type="spellEnd"/>
      <w:r w:rsidR="008F49B7">
        <w:t xml:space="preserve"> Research; </w:t>
      </w:r>
      <w:r w:rsidR="00776123">
        <w:t xml:space="preserve">Cat # </w:t>
      </w:r>
      <w:r w:rsidR="00776123" w:rsidRPr="00776123">
        <w:t>D6310</w:t>
      </w:r>
      <w:r w:rsidR="00776123">
        <w:t xml:space="preserve">; </w:t>
      </w:r>
      <w:r>
        <w:t>Irvine</w:t>
      </w:r>
      <w:r w:rsidR="008F49B7">
        <w:t>;</w:t>
      </w:r>
      <w:r>
        <w:t xml:space="preserve"> CA U.S.A.). It consists of </w:t>
      </w:r>
      <w:r w:rsidRPr="00EC6348">
        <w:t xml:space="preserve">eight bacteria </w:t>
      </w:r>
      <w:r>
        <w:t xml:space="preserve">species </w:t>
      </w:r>
      <w:r w:rsidRPr="00EC6348">
        <w:t>(</w:t>
      </w:r>
      <w:r>
        <w:t>thee</w:t>
      </w:r>
      <w:r w:rsidRPr="00EC6348">
        <w:t xml:space="preserve"> </w:t>
      </w:r>
      <w:r>
        <w:t>g</w:t>
      </w:r>
      <w:r w:rsidRPr="00EC6348">
        <w:t xml:space="preserve">ram-negative and </w:t>
      </w:r>
      <w:r>
        <w:t>five</w:t>
      </w:r>
      <w:r w:rsidRPr="00EC6348">
        <w:t xml:space="preserve"> </w:t>
      </w:r>
      <w:r>
        <w:t>g</w:t>
      </w:r>
      <w:r w:rsidRPr="00EC6348">
        <w:t xml:space="preserve">ram-positive) </w:t>
      </w:r>
      <w:r w:rsidRPr="00EC6348">
        <w:lastRenderedPageBreak/>
        <w:t xml:space="preserve">and </w:t>
      </w:r>
      <w:r>
        <w:t>two</w:t>
      </w:r>
      <w:r w:rsidRPr="00EC6348">
        <w:t xml:space="preserve"> yeast</w:t>
      </w:r>
      <w:r>
        <w:t xml:space="preserve"> species. They are mixed </w:t>
      </w:r>
      <w:r w:rsidR="00767928">
        <w:t xml:space="preserve">by the manufacturer </w:t>
      </w:r>
      <w:r>
        <w:t>to create log-distributed species abundances based on genomic DNA amounts (Tab. 1). The mock community is stored in DNA/RNA Shield (</w:t>
      </w:r>
      <w:proofErr w:type="spellStart"/>
      <w:r w:rsidRPr="00EC6348">
        <w:t>Zymo</w:t>
      </w:r>
      <w:proofErr w:type="spellEnd"/>
      <w:r>
        <w:t xml:space="preserve"> Research</w:t>
      </w:r>
      <w:r w:rsidR="008F49B7">
        <w:t>;</w:t>
      </w:r>
      <w:r>
        <w:t xml:space="preserve"> </w:t>
      </w:r>
      <w:r w:rsidR="00776123">
        <w:t xml:space="preserve">Cat # </w:t>
      </w:r>
      <w:r w:rsidR="00776123" w:rsidRPr="00776123">
        <w:t>R1100-50</w:t>
      </w:r>
      <w:r w:rsidR="00776123">
        <w:t xml:space="preserve">; </w:t>
      </w:r>
      <w:r>
        <w:t>Irvine</w:t>
      </w:r>
      <w:r w:rsidR="008F49B7">
        <w:t>;</w:t>
      </w:r>
      <w:r>
        <w:t xml:space="preserve"> CA U.S.A.), which inactivates cells while preserving DNA and RNA. We generated three simulated water sample</w:t>
      </w:r>
      <w:r w:rsidR="00205CCC">
        <w:t xml:space="preserve"> replicates</w:t>
      </w:r>
      <w:r>
        <w:t xml:space="preserve"> by adding 130 µl of the microbial mock community to 50 mL ultrapure H</w:t>
      </w:r>
      <w:r>
        <w:rPr>
          <w:vertAlign w:val="subscript"/>
        </w:rPr>
        <w:t>2</w:t>
      </w:r>
      <w:r>
        <w:t>O</w:t>
      </w:r>
      <w:r w:rsidR="00205CCC">
        <w:t xml:space="preserve"> three separate times</w:t>
      </w:r>
      <w:r>
        <w:t>.</w:t>
      </w:r>
      <w:r w:rsidR="00974577">
        <w:t xml:space="preserve"> The microbial mock community contains </w:t>
      </w:r>
      <w:r w:rsidR="00974577" w:rsidRPr="00974577">
        <w:t>~1.5</w:t>
      </w:r>
      <w:r w:rsidR="00974577">
        <w:t> </w:t>
      </w:r>
      <w:r w:rsidR="00974577" w:rsidRPr="00974577">
        <w:t>x</w:t>
      </w:r>
      <w:r w:rsidR="00974577">
        <w:t> </w:t>
      </w:r>
      <w:r w:rsidR="00974577" w:rsidRPr="00974577">
        <w:t>10</w:t>
      </w:r>
      <w:r w:rsidR="00974577" w:rsidRPr="00974577">
        <w:rPr>
          <w:vertAlign w:val="superscript"/>
        </w:rPr>
        <w:t>9</w:t>
      </w:r>
      <w:r w:rsidR="00974577">
        <w:t> </w:t>
      </w:r>
      <w:r w:rsidR="00974577" w:rsidRPr="00974577">
        <w:t>cells/m</w:t>
      </w:r>
      <w:r w:rsidR="00974577">
        <w:t>L, so each of our microbial mock community/H</w:t>
      </w:r>
      <w:r w:rsidR="00974577" w:rsidRPr="00EC6348">
        <w:rPr>
          <w:vertAlign w:val="subscript"/>
        </w:rPr>
        <w:t>2</w:t>
      </w:r>
      <w:r w:rsidR="00974577">
        <w:t>O mixes contained ~1.95 x 10</w:t>
      </w:r>
      <w:r w:rsidR="00974577" w:rsidRPr="00974577">
        <w:rPr>
          <w:vertAlign w:val="superscript"/>
        </w:rPr>
        <w:t>8</w:t>
      </w:r>
      <w:r w:rsidR="00974577">
        <w:t> cells (Tab. 1).</w:t>
      </w:r>
    </w:p>
    <w:p w14:paraId="4E6DB16E" w14:textId="613C9A68" w:rsidR="00EC6348" w:rsidRDefault="00EC6348" w:rsidP="00E05CD2">
      <w:pPr>
        <w:spacing w:line="360" w:lineRule="auto"/>
      </w:pPr>
    </w:p>
    <w:p w14:paraId="3D2E471C" w14:textId="52F9342A" w:rsidR="00EC6348" w:rsidRDefault="00EC6348" w:rsidP="00205CCC">
      <w:pPr>
        <w:pStyle w:val="Caption"/>
        <w:keepNext/>
        <w:spacing w:line="360" w:lineRule="auto"/>
        <w:jc w:val="both"/>
      </w:pPr>
      <w:r>
        <w:t xml:space="preserve">Table </w:t>
      </w:r>
      <w:fldSimple w:instr=" SEQ Table \* ARABIC ">
        <w:r>
          <w:rPr>
            <w:noProof/>
          </w:rPr>
          <w:t>1</w:t>
        </w:r>
      </w:fldSimple>
      <w:r>
        <w:t>: Microbial composition of the mock community (</w:t>
      </w:r>
      <w:r w:rsidR="00974577">
        <w:t xml:space="preserve">all columns but the last </w:t>
      </w:r>
      <w:r>
        <w:t>taken from the</w:t>
      </w:r>
      <w:r w:rsidRPr="00EC6348">
        <w:t xml:space="preserve"> </w:t>
      </w:r>
      <w:proofErr w:type="spellStart"/>
      <w:r w:rsidRPr="00EC6348">
        <w:t>ZymoBIOMICS</w:t>
      </w:r>
      <w:proofErr w:type="spellEnd"/>
      <w:r w:rsidRPr="00EC6348">
        <w:t xml:space="preserve"> Microbial Community Standard II (Log Distribution)</w:t>
      </w:r>
      <w:r>
        <w:t xml:space="preserve"> manual</w:t>
      </w:r>
      <w:r w:rsidR="00767928">
        <w:t>, for more detailed information see the manual</w:t>
      </w:r>
      <w:r>
        <w:t>).</w:t>
      </w:r>
    </w:p>
    <w:tbl>
      <w:tblPr>
        <w:tblStyle w:val="TableGrid"/>
        <w:tblW w:w="5001" w:type="pct"/>
        <w:tblLook w:val="04A0" w:firstRow="1" w:lastRow="0" w:firstColumn="1" w:lastColumn="0" w:noHBand="0" w:noVBand="1"/>
      </w:tblPr>
      <w:tblGrid>
        <w:gridCol w:w="2820"/>
        <w:gridCol w:w="1306"/>
        <w:gridCol w:w="1306"/>
        <w:gridCol w:w="1307"/>
        <w:gridCol w:w="1306"/>
        <w:gridCol w:w="1307"/>
      </w:tblGrid>
      <w:tr w:rsidR="00031DA9" w14:paraId="6F65E085" w14:textId="485B167A" w:rsidTr="00031DA9">
        <w:tc>
          <w:tcPr>
            <w:tcW w:w="1508" w:type="pct"/>
            <w:vMerge w:val="restart"/>
            <w:vAlign w:val="center"/>
          </w:tcPr>
          <w:p w14:paraId="2163E58D" w14:textId="6FCD3B43" w:rsidR="00031DA9" w:rsidRDefault="00031DA9" w:rsidP="00974577">
            <w:pPr>
              <w:jc w:val="center"/>
            </w:pPr>
            <w:r>
              <w:t>Species</w:t>
            </w:r>
          </w:p>
        </w:tc>
        <w:tc>
          <w:tcPr>
            <w:tcW w:w="3492" w:type="pct"/>
            <w:gridSpan w:val="5"/>
            <w:vAlign w:val="center"/>
          </w:tcPr>
          <w:p w14:paraId="325692D9" w14:textId="464506E3" w:rsidR="00031DA9" w:rsidRDefault="00031DA9" w:rsidP="00974577">
            <w:pPr>
              <w:jc w:val="center"/>
            </w:pPr>
            <w:r>
              <w:t>Defined Composition (%)</w:t>
            </w:r>
          </w:p>
        </w:tc>
      </w:tr>
      <w:tr w:rsidR="00031DA9" w14:paraId="18E654FF" w14:textId="0C841E54" w:rsidTr="00031DA9">
        <w:tc>
          <w:tcPr>
            <w:tcW w:w="1508" w:type="pct"/>
            <w:vMerge/>
            <w:vAlign w:val="center"/>
          </w:tcPr>
          <w:p w14:paraId="32633545" w14:textId="77777777" w:rsidR="00031DA9" w:rsidRDefault="00031DA9" w:rsidP="00974577">
            <w:pPr>
              <w:jc w:val="center"/>
            </w:pPr>
          </w:p>
        </w:tc>
        <w:tc>
          <w:tcPr>
            <w:tcW w:w="698" w:type="pct"/>
            <w:vAlign w:val="center"/>
          </w:tcPr>
          <w:p w14:paraId="22FF61B9" w14:textId="57E4D765" w:rsidR="00031DA9" w:rsidRDefault="00031DA9" w:rsidP="00974577">
            <w:pPr>
              <w:jc w:val="center"/>
            </w:pPr>
            <w:r>
              <w:t>Genomic DNA</w:t>
            </w:r>
          </w:p>
        </w:tc>
        <w:tc>
          <w:tcPr>
            <w:tcW w:w="698" w:type="pct"/>
            <w:vAlign w:val="center"/>
          </w:tcPr>
          <w:p w14:paraId="3A54BEE3" w14:textId="35AA0DEC" w:rsidR="00031DA9" w:rsidRDefault="00031DA9" w:rsidP="00974577">
            <w:pPr>
              <w:jc w:val="center"/>
            </w:pPr>
            <w:r>
              <w:t>16S Only</w:t>
            </w:r>
            <w:r w:rsidRPr="00EC6348">
              <w:rPr>
                <w:vertAlign w:val="superscript"/>
              </w:rPr>
              <w:t>1</w:t>
            </w:r>
          </w:p>
        </w:tc>
        <w:tc>
          <w:tcPr>
            <w:tcW w:w="699" w:type="pct"/>
            <w:vAlign w:val="center"/>
          </w:tcPr>
          <w:p w14:paraId="602BEBA5" w14:textId="01283488" w:rsidR="00031DA9" w:rsidRDefault="00031DA9" w:rsidP="00974577">
            <w:pPr>
              <w:jc w:val="center"/>
            </w:pPr>
            <w:r>
              <w:t>16S &amp; 18S</w:t>
            </w:r>
            <w:r w:rsidRPr="00EC6348">
              <w:rPr>
                <w:vertAlign w:val="superscript"/>
              </w:rPr>
              <w:t>1</w:t>
            </w:r>
          </w:p>
        </w:tc>
        <w:tc>
          <w:tcPr>
            <w:tcW w:w="698" w:type="pct"/>
            <w:vAlign w:val="center"/>
          </w:tcPr>
          <w:p w14:paraId="0FFC0956" w14:textId="7E73FC07" w:rsidR="00031DA9" w:rsidRDefault="00031DA9" w:rsidP="00974577">
            <w:pPr>
              <w:jc w:val="center"/>
            </w:pPr>
            <w:r>
              <w:t>Genome Copy</w:t>
            </w:r>
            <w:r w:rsidRPr="00EC6348">
              <w:rPr>
                <w:vertAlign w:val="superscript"/>
              </w:rPr>
              <w:t>2</w:t>
            </w:r>
          </w:p>
        </w:tc>
        <w:tc>
          <w:tcPr>
            <w:tcW w:w="699" w:type="pct"/>
            <w:vAlign w:val="center"/>
          </w:tcPr>
          <w:p w14:paraId="52FEED66" w14:textId="42988258" w:rsidR="00031DA9" w:rsidRDefault="00031DA9" w:rsidP="00974577">
            <w:pPr>
              <w:jc w:val="center"/>
            </w:pPr>
            <w:r>
              <w:t>Cell Number</w:t>
            </w:r>
            <w:r w:rsidRPr="00EC6348">
              <w:rPr>
                <w:vertAlign w:val="superscript"/>
              </w:rPr>
              <w:t>3</w:t>
            </w:r>
          </w:p>
        </w:tc>
      </w:tr>
      <w:tr w:rsidR="00031DA9" w14:paraId="4A520B6E" w14:textId="7698183B" w:rsidTr="00031DA9">
        <w:tc>
          <w:tcPr>
            <w:tcW w:w="1508" w:type="pct"/>
            <w:vAlign w:val="center"/>
          </w:tcPr>
          <w:p w14:paraId="5757868A" w14:textId="54309256" w:rsidR="00031DA9" w:rsidRPr="00205CCC" w:rsidRDefault="00031DA9" w:rsidP="00974577">
            <w:pPr>
              <w:jc w:val="center"/>
              <w:rPr>
                <w:i/>
                <w:iCs/>
              </w:rPr>
            </w:pPr>
            <w:r w:rsidRPr="00205CCC">
              <w:rPr>
                <w:i/>
                <w:iCs/>
              </w:rPr>
              <w:t>Listeria monocytogenes</w:t>
            </w:r>
          </w:p>
        </w:tc>
        <w:tc>
          <w:tcPr>
            <w:tcW w:w="698" w:type="pct"/>
            <w:vAlign w:val="center"/>
          </w:tcPr>
          <w:p w14:paraId="53D1360C" w14:textId="7481E0CA" w:rsidR="00031DA9" w:rsidRDefault="00031DA9" w:rsidP="00974577">
            <w:pPr>
              <w:jc w:val="center"/>
            </w:pPr>
            <w:r>
              <w:t>89.1</w:t>
            </w:r>
          </w:p>
        </w:tc>
        <w:tc>
          <w:tcPr>
            <w:tcW w:w="698" w:type="pct"/>
            <w:vAlign w:val="center"/>
          </w:tcPr>
          <w:p w14:paraId="1C134301" w14:textId="65CE52A2" w:rsidR="00031DA9" w:rsidRDefault="00031DA9" w:rsidP="00974577">
            <w:pPr>
              <w:jc w:val="center"/>
            </w:pPr>
            <w:r>
              <w:t>95.9</w:t>
            </w:r>
          </w:p>
        </w:tc>
        <w:tc>
          <w:tcPr>
            <w:tcW w:w="699" w:type="pct"/>
            <w:vAlign w:val="center"/>
          </w:tcPr>
          <w:p w14:paraId="29FE2C45" w14:textId="027FB48F" w:rsidR="00031DA9" w:rsidRDefault="00031DA9" w:rsidP="00974577">
            <w:pPr>
              <w:jc w:val="center"/>
            </w:pPr>
            <w:r>
              <w:t>91.9</w:t>
            </w:r>
          </w:p>
        </w:tc>
        <w:tc>
          <w:tcPr>
            <w:tcW w:w="698" w:type="pct"/>
            <w:vAlign w:val="center"/>
          </w:tcPr>
          <w:p w14:paraId="16F521AB" w14:textId="4308FBDE" w:rsidR="00031DA9" w:rsidRDefault="00031DA9" w:rsidP="00974577">
            <w:pPr>
              <w:jc w:val="center"/>
            </w:pPr>
            <w:r>
              <w:t>94.8</w:t>
            </w:r>
          </w:p>
        </w:tc>
        <w:tc>
          <w:tcPr>
            <w:tcW w:w="699" w:type="pct"/>
            <w:vAlign w:val="center"/>
          </w:tcPr>
          <w:p w14:paraId="5519655A" w14:textId="18417F57" w:rsidR="00031DA9" w:rsidRDefault="00031DA9" w:rsidP="00974577">
            <w:pPr>
              <w:jc w:val="center"/>
            </w:pPr>
            <w:r>
              <w:t>94.9</w:t>
            </w:r>
          </w:p>
        </w:tc>
      </w:tr>
      <w:tr w:rsidR="00031DA9" w14:paraId="37AD32A5" w14:textId="7FF028A6" w:rsidTr="00031DA9">
        <w:tc>
          <w:tcPr>
            <w:tcW w:w="1508" w:type="pct"/>
            <w:vAlign w:val="center"/>
          </w:tcPr>
          <w:p w14:paraId="488D5DB7" w14:textId="666ACF79" w:rsidR="00031DA9" w:rsidRPr="00205CCC" w:rsidRDefault="00031DA9" w:rsidP="00974577">
            <w:pPr>
              <w:jc w:val="center"/>
              <w:rPr>
                <w:i/>
                <w:iCs/>
              </w:rPr>
            </w:pPr>
            <w:r w:rsidRPr="00205CCC">
              <w:rPr>
                <w:i/>
                <w:iCs/>
              </w:rPr>
              <w:t>Pseudomonas aeruginosa</w:t>
            </w:r>
          </w:p>
        </w:tc>
        <w:tc>
          <w:tcPr>
            <w:tcW w:w="698" w:type="pct"/>
            <w:vAlign w:val="center"/>
          </w:tcPr>
          <w:p w14:paraId="72511EC1" w14:textId="12728146" w:rsidR="00031DA9" w:rsidRDefault="00031DA9" w:rsidP="00974577">
            <w:pPr>
              <w:jc w:val="center"/>
            </w:pPr>
            <w:r>
              <w:t>8.9</w:t>
            </w:r>
          </w:p>
        </w:tc>
        <w:tc>
          <w:tcPr>
            <w:tcW w:w="698" w:type="pct"/>
            <w:vAlign w:val="center"/>
          </w:tcPr>
          <w:p w14:paraId="2D15B3D2" w14:textId="208AE776" w:rsidR="00031DA9" w:rsidRDefault="00031DA9" w:rsidP="00974577">
            <w:pPr>
              <w:jc w:val="center"/>
            </w:pPr>
            <w:r>
              <w:t>2.8</w:t>
            </w:r>
          </w:p>
        </w:tc>
        <w:tc>
          <w:tcPr>
            <w:tcW w:w="699" w:type="pct"/>
            <w:vAlign w:val="center"/>
          </w:tcPr>
          <w:p w14:paraId="34A053BC" w14:textId="36AC6F15" w:rsidR="00031DA9" w:rsidRDefault="00031DA9" w:rsidP="00974577">
            <w:pPr>
              <w:jc w:val="center"/>
            </w:pPr>
            <w:r>
              <w:t>2.7</w:t>
            </w:r>
          </w:p>
        </w:tc>
        <w:tc>
          <w:tcPr>
            <w:tcW w:w="698" w:type="pct"/>
            <w:vAlign w:val="center"/>
          </w:tcPr>
          <w:p w14:paraId="05B921FA" w14:textId="4AB35056" w:rsidR="00031DA9" w:rsidRDefault="00031DA9" w:rsidP="00974577">
            <w:pPr>
              <w:jc w:val="center"/>
            </w:pPr>
            <w:r>
              <w:t>4.2</w:t>
            </w:r>
          </w:p>
        </w:tc>
        <w:tc>
          <w:tcPr>
            <w:tcW w:w="699" w:type="pct"/>
            <w:vAlign w:val="center"/>
          </w:tcPr>
          <w:p w14:paraId="2A591CA8" w14:textId="21451339" w:rsidR="00031DA9" w:rsidRDefault="00031DA9" w:rsidP="00974577">
            <w:pPr>
              <w:jc w:val="center"/>
            </w:pPr>
            <w:r>
              <w:t>4.2</w:t>
            </w:r>
          </w:p>
        </w:tc>
      </w:tr>
      <w:tr w:rsidR="00031DA9" w14:paraId="26757436" w14:textId="2CFB5A6D" w:rsidTr="00031DA9">
        <w:tc>
          <w:tcPr>
            <w:tcW w:w="1508" w:type="pct"/>
            <w:vAlign w:val="center"/>
          </w:tcPr>
          <w:p w14:paraId="0A7CC713" w14:textId="2AA633D1" w:rsidR="00031DA9" w:rsidRPr="00205CCC" w:rsidRDefault="00031DA9" w:rsidP="00974577">
            <w:pPr>
              <w:jc w:val="center"/>
              <w:rPr>
                <w:i/>
                <w:iCs/>
              </w:rPr>
            </w:pPr>
            <w:r w:rsidRPr="00205CCC">
              <w:rPr>
                <w:i/>
                <w:iCs/>
              </w:rPr>
              <w:t>Bacillus subtilis</w:t>
            </w:r>
          </w:p>
        </w:tc>
        <w:tc>
          <w:tcPr>
            <w:tcW w:w="698" w:type="pct"/>
            <w:vAlign w:val="center"/>
          </w:tcPr>
          <w:p w14:paraId="6FEDE34A" w14:textId="6EC66819" w:rsidR="00031DA9" w:rsidRDefault="00031DA9" w:rsidP="00974577">
            <w:pPr>
              <w:jc w:val="center"/>
            </w:pPr>
            <w:r>
              <w:t>0.89</w:t>
            </w:r>
          </w:p>
        </w:tc>
        <w:tc>
          <w:tcPr>
            <w:tcW w:w="698" w:type="pct"/>
            <w:vAlign w:val="center"/>
          </w:tcPr>
          <w:p w14:paraId="1435815A" w14:textId="73D676C8" w:rsidR="00031DA9" w:rsidRDefault="00031DA9" w:rsidP="00974577">
            <w:pPr>
              <w:jc w:val="center"/>
            </w:pPr>
            <w:r>
              <w:t>1.2</w:t>
            </w:r>
          </w:p>
        </w:tc>
        <w:tc>
          <w:tcPr>
            <w:tcW w:w="699" w:type="pct"/>
            <w:vAlign w:val="center"/>
          </w:tcPr>
          <w:p w14:paraId="63B009B9" w14:textId="5B22B782" w:rsidR="00031DA9" w:rsidRDefault="00031DA9" w:rsidP="00974577">
            <w:pPr>
              <w:jc w:val="center"/>
            </w:pPr>
            <w:r>
              <w:t>1.1</w:t>
            </w:r>
          </w:p>
        </w:tc>
        <w:tc>
          <w:tcPr>
            <w:tcW w:w="698" w:type="pct"/>
            <w:vAlign w:val="center"/>
          </w:tcPr>
          <w:p w14:paraId="7371E89A" w14:textId="5C1DC12B" w:rsidR="00031DA9" w:rsidRDefault="00031DA9" w:rsidP="00974577">
            <w:pPr>
              <w:jc w:val="center"/>
            </w:pPr>
            <w:r>
              <w:t>0.7</w:t>
            </w:r>
          </w:p>
        </w:tc>
        <w:tc>
          <w:tcPr>
            <w:tcW w:w="699" w:type="pct"/>
            <w:vAlign w:val="center"/>
          </w:tcPr>
          <w:p w14:paraId="73F55973" w14:textId="722ECEFD" w:rsidR="00031DA9" w:rsidRDefault="00031DA9" w:rsidP="00974577">
            <w:pPr>
              <w:jc w:val="center"/>
            </w:pPr>
            <w:r>
              <w:t>0.7</w:t>
            </w:r>
          </w:p>
        </w:tc>
      </w:tr>
      <w:tr w:rsidR="00031DA9" w14:paraId="51E812ED" w14:textId="4F051F52" w:rsidTr="00031DA9">
        <w:tc>
          <w:tcPr>
            <w:tcW w:w="1508" w:type="pct"/>
            <w:vAlign w:val="center"/>
          </w:tcPr>
          <w:p w14:paraId="02F7F098" w14:textId="451EB11E" w:rsidR="00031DA9" w:rsidRPr="00205CCC" w:rsidRDefault="00031DA9" w:rsidP="00974577">
            <w:pPr>
              <w:jc w:val="center"/>
              <w:rPr>
                <w:i/>
                <w:iCs/>
              </w:rPr>
            </w:pPr>
            <w:r w:rsidRPr="00205CCC">
              <w:rPr>
                <w:i/>
                <w:iCs/>
              </w:rPr>
              <w:t>Saccharomyces cerevisiae</w:t>
            </w:r>
          </w:p>
        </w:tc>
        <w:tc>
          <w:tcPr>
            <w:tcW w:w="698" w:type="pct"/>
            <w:vAlign w:val="center"/>
          </w:tcPr>
          <w:p w14:paraId="7CD5BACD" w14:textId="03FF44E0" w:rsidR="00031DA9" w:rsidRDefault="00031DA9" w:rsidP="00974577">
            <w:pPr>
              <w:jc w:val="center"/>
            </w:pPr>
            <w:r>
              <w:t>0.89</w:t>
            </w:r>
          </w:p>
        </w:tc>
        <w:tc>
          <w:tcPr>
            <w:tcW w:w="698" w:type="pct"/>
            <w:vAlign w:val="center"/>
          </w:tcPr>
          <w:p w14:paraId="2E6C4489" w14:textId="076A7095" w:rsidR="00031DA9" w:rsidRDefault="00031DA9" w:rsidP="00974577">
            <w:pPr>
              <w:jc w:val="center"/>
            </w:pPr>
            <w:r>
              <w:t>NA</w:t>
            </w:r>
          </w:p>
        </w:tc>
        <w:tc>
          <w:tcPr>
            <w:tcW w:w="699" w:type="pct"/>
            <w:vAlign w:val="center"/>
          </w:tcPr>
          <w:p w14:paraId="0A8E0221" w14:textId="5F69D002" w:rsidR="00031DA9" w:rsidRDefault="00031DA9" w:rsidP="00974577">
            <w:pPr>
              <w:jc w:val="center"/>
            </w:pPr>
            <w:r>
              <w:t>4.1</w:t>
            </w:r>
          </w:p>
        </w:tc>
        <w:tc>
          <w:tcPr>
            <w:tcW w:w="698" w:type="pct"/>
            <w:vAlign w:val="center"/>
          </w:tcPr>
          <w:p w14:paraId="04F474F9" w14:textId="7C8864DC" w:rsidR="00031DA9" w:rsidRDefault="00031DA9" w:rsidP="00974577">
            <w:pPr>
              <w:jc w:val="center"/>
            </w:pPr>
            <w:r>
              <w:t>0.23</w:t>
            </w:r>
          </w:p>
        </w:tc>
        <w:tc>
          <w:tcPr>
            <w:tcW w:w="699" w:type="pct"/>
            <w:vAlign w:val="center"/>
          </w:tcPr>
          <w:p w14:paraId="313824C9" w14:textId="5F486BF3" w:rsidR="00031DA9" w:rsidRDefault="00031DA9" w:rsidP="00974577">
            <w:pPr>
              <w:jc w:val="center"/>
            </w:pPr>
            <w:r>
              <w:t>0.12</w:t>
            </w:r>
          </w:p>
        </w:tc>
      </w:tr>
      <w:tr w:rsidR="00031DA9" w14:paraId="17E6D63A" w14:textId="236C5423" w:rsidTr="00031DA9">
        <w:tc>
          <w:tcPr>
            <w:tcW w:w="1508" w:type="pct"/>
            <w:vAlign w:val="center"/>
          </w:tcPr>
          <w:p w14:paraId="4F2AFB1E" w14:textId="457D9DB8" w:rsidR="00031DA9" w:rsidRPr="00205CCC" w:rsidRDefault="00031DA9" w:rsidP="00974577">
            <w:pPr>
              <w:jc w:val="center"/>
              <w:rPr>
                <w:i/>
                <w:iCs/>
              </w:rPr>
            </w:pPr>
            <w:r w:rsidRPr="00205CCC">
              <w:rPr>
                <w:i/>
                <w:iCs/>
              </w:rPr>
              <w:t>Escherichia coli</w:t>
            </w:r>
          </w:p>
        </w:tc>
        <w:tc>
          <w:tcPr>
            <w:tcW w:w="698" w:type="pct"/>
            <w:vAlign w:val="center"/>
          </w:tcPr>
          <w:p w14:paraId="3EF092C1" w14:textId="024D7F67" w:rsidR="00031DA9" w:rsidRDefault="00031DA9" w:rsidP="00974577">
            <w:pPr>
              <w:jc w:val="center"/>
            </w:pPr>
            <w:r>
              <w:t>0.089</w:t>
            </w:r>
          </w:p>
        </w:tc>
        <w:tc>
          <w:tcPr>
            <w:tcW w:w="698" w:type="pct"/>
            <w:vAlign w:val="center"/>
          </w:tcPr>
          <w:p w14:paraId="2E3ABC53" w14:textId="2007CDD1" w:rsidR="00031DA9" w:rsidRDefault="00031DA9" w:rsidP="00974577">
            <w:pPr>
              <w:jc w:val="center"/>
            </w:pPr>
            <w:r>
              <w:t>0.069</w:t>
            </w:r>
          </w:p>
        </w:tc>
        <w:tc>
          <w:tcPr>
            <w:tcW w:w="699" w:type="pct"/>
            <w:vAlign w:val="center"/>
          </w:tcPr>
          <w:p w14:paraId="1E577733" w14:textId="43575083" w:rsidR="00031DA9" w:rsidRDefault="00031DA9" w:rsidP="00974577">
            <w:pPr>
              <w:jc w:val="center"/>
            </w:pPr>
            <w:r>
              <w:t>0.066</w:t>
            </w:r>
          </w:p>
        </w:tc>
        <w:tc>
          <w:tcPr>
            <w:tcW w:w="698" w:type="pct"/>
            <w:vAlign w:val="center"/>
          </w:tcPr>
          <w:p w14:paraId="1C84981A" w14:textId="17924EC0" w:rsidR="00031DA9" w:rsidRDefault="00031DA9" w:rsidP="00974577">
            <w:pPr>
              <w:jc w:val="center"/>
            </w:pPr>
            <w:r>
              <w:t>0.058</w:t>
            </w:r>
          </w:p>
        </w:tc>
        <w:tc>
          <w:tcPr>
            <w:tcW w:w="699" w:type="pct"/>
            <w:vAlign w:val="center"/>
          </w:tcPr>
          <w:p w14:paraId="25CBD63E" w14:textId="2EEF665F" w:rsidR="00031DA9" w:rsidRDefault="00031DA9" w:rsidP="00974577">
            <w:pPr>
              <w:jc w:val="center"/>
            </w:pPr>
            <w:r>
              <w:t>0.058</w:t>
            </w:r>
          </w:p>
        </w:tc>
      </w:tr>
      <w:tr w:rsidR="00031DA9" w14:paraId="29E8A4E6" w14:textId="1094279B" w:rsidTr="00031DA9">
        <w:tc>
          <w:tcPr>
            <w:tcW w:w="1508" w:type="pct"/>
            <w:vAlign w:val="center"/>
          </w:tcPr>
          <w:p w14:paraId="0DB53069" w14:textId="7F18832B" w:rsidR="00031DA9" w:rsidRPr="00205CCC" w:rsidRDefault="00031DA9" w:rsidP="00974577">
            <w:pPr>
              <w:jc w:val="center"/>
              <w:rPr>
                <w:i/>
                <w:iCs/>
              </w:rPr>
            </w:pPr>
            <w:r w:rsidRPr="00205CCC">
              <w:rPr>
                <w:i/>
                <w:iCs/>
              </w:rPr>
              <w:t>Salmonella enterica</w:t>
            </w:r>
          </w:p>
        </w:tc>
        <w:tc>
          <w:tcPr>
            <w:tcW w:w="698" w:type="pct"/>
            <w:vAlign w:val="center"/>
          </w:tcPr>
          <w:p w14:paraId="7B0EEE9A" w14:textId="42A164EC" w:rsidR="00031DA9" w:rsidRDefault="00031DA9" w:rsidP="00974577">
            <w:pPr>
              <w:jc w:val="center"/>
            </w:pPr>
            <w:r>
              <w:t>0.089</w:t>
            </w:r>
          </w:p>
        </w:tc>
        <w:tc>
          <w:tcPr>
            <w:tcW w:w="698" w:type="pct"/>
            <w:vAlign w:val="center"/>
          </w:tcPr>
          <w:p w14:paraId="06E48E92" w14:textId="3C389EBF" w:rsidR="00031DA9" w:rsidRDefault="00031DA9" w:rsidP="00974577">
            <w:pPr>
              <w:jc w:val="center"/>
            </w:pPr>
            <w:r>
              <w:t>0.07</w:t>
            </w:r>
          </w:p>
        </w:tc>
        <w:tc>
          <w:tcPr>
            <w:tcW w:w="699" w:type="pct"/>
            <w:vAlign w:val="center"/>
          </w:tcPr>
          <w:p w14:paraId="093E3E00" w14:textId="7C7D3853" w:rsidR="00031DA9" w:rsidRDefault="00031DA9" w:rsidP="00974577">
            <w:pPr>
              <w:jc w:val="center"/>
            </w:pPr>
            <w:r>
              <w:t>0.067</w:t>
            </w:r>
          </w:p>
        </w:tc>
        <w:tc>
          <w:tcPr>
            <w:tcW w:w="698" w:type="pct"/>
            <w:vAlign w:val="center"/>
          </w:tcPr>
          <w:p w14:paraId="33DD3A00" w14:textId="62E3D4EB" w:rsidR="00031DA9" w:rsidRDefault="00031DA9" w:rsidP="00974577">
            <w:pPr>
              <w:jc w:val="center"/>
            </w:pPr>
            <w:r>
              <w:t>0.059</w:t>
            </w:r>
          </w:p>
        </w:tc>
        <w:tc>
          <w:tcPr>
            <w:tcW w:w="699" w:type="pct"/>
            <w:vAlign w:val="center"/>
          </w:tcPr>
          <w:p w14:paraId="4906EE16" w14:textId="0BB5D4B4" w:rsidR="00031DA9" w:rsidRDefault="00031DA9" w:rsidP="00974577">
            <w:pPr>
              <w:jc w:val="center"/>
            </w:pPr>
            <w:r>
              <w:t>0.059</w:t>
            </w:r>
          </w:p>
        </w:tc>
      </w:tr>
      <w:tr w:rsidR="00031DA9" w14:paraId="14074C73" w14:textId="4B10825B" w:rsidTr="00031DA9">
        <w:tc>
          <w:tcPr>
            <w:tcW w:w="1508" w:type="pct"/>
            <w:vAlign w:val="center"/>
          </w:tcPr>
          <w:p w14:paraId="5D0ADC67" w14:textId="55840264" w:rsidR="00031DA9" w:rsidRPr="00205CCC" w:rsidRDefault="00031DA9" w:rsidP="00974577">
            <w:pPr>
              <w:jc w:val="center"/>
              <w:rPr>
                <w:i/>
                <w:iCs/>
              </w:rPr>
            </w:pPr>
            <w:r w:rsidRPr="00205CCC">
              <w:rPr>
                <w:i/>
                <w:iCs/>
              </w:rPr>
              <w:t>Lactobacillus fermentum</w:t>
            </w:r>
          </w:p>
        </w:tc>
        <w:tc>
          <w:tcPr>
            <w:tcW w:w="698" w:type="pct"/>
            <w:vAlign w:val="center"/>
          </w:tcPr>
          <w:p w14:paraId="04B634E3" w14:textId="170C0677" w:rsidR="00031DA9" w:rsidRDefault="00031DA9" w:rsidP="00974577">
            <w:pPr>
              <w:jc w:val="center"/>
            </w:pPr>
            <w:r>
              <w:t>0.0089</w:t>
            </w:r>
          </w:p>
        </w:tc>
        <w:tc>
          <w:tcPr>
            <w:tcW w:w="698" w:type="pct"/>
            <w:vAlign w:val="center"/>
          </w:tcPr>
          <w:p w14:paraId="5D17974B" w14:textId="50EB628F" w:rsidR="00031DA9" w:rsidRDefault="00031DA9" w:rsidP="00974577">
            <w:pPr>
              <w:jc w:val="center"/>
            </w:pPr>
            <w:r>
              <w:t>0.012</w:t>
            </w:r>
          </w:p>
        </w:tc>
        <w:tc>
          <w:tcPr>
            <w:tcW w:w="699" w:type="pct"/>
            <w:vAlign w:val="center"/>
          </w:tcPr>
          <w:p w14:paraId="6D14063D" w14:textId="655DA410" w:rsidR="00031DA9" w:rsidRDefault="00031DA9" w:rsidP="00974577">
            <w:pPr>
              <w:jc w:val="center"/>
            </w:pPr>
            <w:r>
              <w:t>0.012</w:t>
            </w:r>
          </w:p>
        </w:tc>
        <w:tc>
          <w:tcPr>
            <w:tcW w:w="698" w:type="pct"/>
            <w:vAlign w:val="center"/>
          </w:tcPr>
          <w:p w14:paraId="344044E0" w14:textId="596C2BEA" w:rsidR="00031DA9" w:rsidRDefault="00031DA9" w:rsidP="00974577">
            <w:pPr>
              <w:jc w:val="center"/>
            </w:pPr>
            <w:r>
              <w:t>0.015</w:t>
            </w:r>
          </w:p>
        </w:tc>
        <w:tc>
          <w:tcPr>
            <w:tcW w:w="699" w:type="pct"/>
            <w:vAlign w:val="center"/>
          </w:tcPr>
          <w:p w14:paraId="209F22D0" w14:textId="32F49ECA" w:rsidR="00031DA9" w:rsidRDefault="00031DA9" w:rsidP="00974577">
            <w:pPr>
              <w:jc w:val="center"/>
            </w:pPr>
            <w:r>
              <w:t>0.015</w:t>
            </w:r>
          </w:p>
        </w:tc>
      </w:tr>
      <w:tr w:rsidR="00031DA9" w14:paraId="48FDE44F" w14:textId="7E911975" w:rsidTr="00031DA9">
        <w:tc>
          <w:tcPr>
            <w:tcW w:w="1508" w:type="pct"/>
            <w:vAlign w:val="center"/>
          </w:tcPr>
          <w:p w14:paraId="770C84CE" w14:textId="70FE9ABE" w:rsidR="00031DA9" w:rsidRPr="00205CCC" w:rsidRDefault="00031DA9" w:rsidP="00974577">
            <w:pPr>
              <w:jc w:val="center"/>
              <w:rPr>
                <w:i/>
                <w:iCs/>
              </w:rPr>
            </w:pPr>
            <w:r w:rsidRPr="00205CCC">
              <w:rPr>
                <w:i/>
                <w:iCs/>
              </w:rPr>
              <w:t>Enterococcus faecalis</w:t>
            </w:r>
          </w:p>
        </w:tc>
        <w:tc>
          <w:tcPr>
            <w:tcW w:w="698" w:type="pct"/>
            <w:vAlign w:val="center"/>
          </w:tcPr>
          <w:p w14:paraId="364FD968" w14:textId="3CEA35F2" w:rsidR="00031DA9" w:rsidRDefault="00031DA9" w:rsidP="00974577">
            <w:pPr>
              <w:jc w:val="center"/>
            </w:pPr>
            <w:r>
              <w:t>0.00089</w:t>
            </w:r>
          </w:p>
        </w:tc>
        <w:tc>
          <w:tcPr>
            <w:tcW w:w="698" w:type="pct"/>
            <w:vAlign w:val="center"/>
          </w:tcPr>
          <w:p w14:paraId="30544D50" w14:textId="0D995DEE" w:rsidR="00031DA9" w:rsidRDefault="00031DA9" w:rsidP="00974577">
            <w:pPr>
              <w:jc w:val="center"/>
            </w:pPr>
            <w:r>
              <w:t>0.00067</w:t>
            </w:r>
          </w:p>
        </w:tc>
        <w:tc>
          <w:tcPr>
            <w:tcW w:w="699" w:type="pct"/>
            <w:vAlign w:val="center"/>
          </w:tcPr>
          <w:p w14:paraId="2D26CA6F" w14:textId="40090EF8" w:rsidR="00031DA9" w:rsidRDefault="00031DA9" w:rsidP="00974577">
            <w:pPr>
              <w:jc w:val="center"/>
            </w:pPr>
            <w:r>
              <w:t>0.00064</w:t>
            </w:r>
          </w:p>
        </w:tc>
        <w:tc>
          <w:tcPr>
            <w:tcW w:w="698" w:type="pct"/>
            <w:vAlign w:val="center"/>
          </w:tcPr>
          <w:p w14:paraId="4430CC08" w14:textId="25DD831B" w:rsidR="00031DA9" w:rsidRDefault="00031DA9" w:rsidP="00974577">
            <w:pPr>
              <w:jc w:val="center"/>
            </w:pPr>
            <w:r>
              <w:t>0.001</w:t>
            </w:r>
          </w:p>
        </w:tc>
        <w:tc>
          <w:tcPr>
            <w:tcW w:w="699" w:type="pct"/>
            <w:vAlign w:val="center"/>
          </w:tcPr>
          <w:p w14:paraId="1F10223B" w14:textId="03A111B0" w:rsidR="00031DA9" w:rsidRDefault="00031DA9" w:rsidP="00974577">
            <w:pPr>
              <w:jc w:val="center"/>
            </w:pPr>
            <w:r>
              <w:t>0.001</w:t>
            </w:r>
          </w:p>
        </w:tc>
      </w:tr>
      <w:tr w:rsidR="00031DA9" w14:paraId="1D6A7423" w14:textId="24975181" w:rsidTr="00031DA9">
        <w:tc>
          <w:tcPr>
            <w:tcW w:w="1508" w:type="pct"/>
            <w:vAlign w:val="center"/>
          </w:tcPr>
          <w:p w14:paraId="4F2C915A" w14:textId="72836441" w:rsidR="00031DA9" w:rsidRPr="00205CCC" w:rsidRDefault="00031DA9" w:rsidP="00974577">
            <w:pPr>
              <w:jc w:val="center"/>
              <w:rPr>
                <w:i/>
                <w:iCs/>
              </w:rPr>
            </w:pPr>
            <w:r w:rsidRPr="00205CCC">
              <w:rPr>
                <w:i/>
                <w:iCs/>
              </w:rPr>
              <w:t>Cryptococcus neoformans</w:t>
            </w:r>
          </w:p>
        </w:tc>
        <w:tc>
          <w:tcPr>
            <w:tcW w:w="698" w:type="pct"/>
            <w:vAlign w:val="center"/>
          </w:tcPr>
          <w:p w14:paraId="7BD0FDB0" w14:textId="3CE2A289" w:rsidR="00031DA9" w:rsidRDefault="00031DA9" w:rsidP="00974577">
            <w:pPr>
              <w:jc w:val="center"/>
            </w:pPr>
            <w:r>
              <w:t>0.00089</w:t>
            </w:r>
          </w:p>
        </w:tc>
        <w:tc>
          <w:tcPr>
            <w:tcW w:w="698" w:type="pct"/>
            <w:vAlign w:val="center"/>
          </w:tcPr>
          <w:p w14:paraId="1BA13A88" w14:textId="67EDC493" w:rsidR="00031DA9" w:rsidRDefault="00031DA9" w:rsidP="00974577">
            <w:pPr>
              <w:jc w:val="center"/>
            </w:pPr>
            <w:r>
              <w:t>NA</w:t>
            </w:r>
          </w:p>
        </w:tc>
        <w:tc>
          <w:tcPr>
            <w:tcW w:w="699" w:type="pct"/>
            <w:vAlign w:val="center"/>
          </w:tcPr>
          <w:p w14:paraId="134F34F9" w14:textId="106B61EE" w:rsidR="00031DA9" w:rsidRDefault="00031DA9" w:rsidP="00974577">
            <w:pPr>
              <w:jc w:val="center"/>
            </w:pPr>
            <w:r>
              <w:t>0.0014</w:t>
            </w:r>
          </w:p>
        </w:tc>
        <w:tc>
          <w:tcPr>
            <w:tcW w:w="698" w:type="pct"/>
            <w:vAlign w:val="center"/>
          </w:tcPr>
          <w:p w14:paraId="60AFE575" w14:textId="3DFB6725" w:rsidR="00031DA9" w:rsidRDefault="00031DA9" w:rsidP="00974577">
            <w:pPr>
              <w:jc w:val="center"/>
            </w:pPr>
            <w:r>
              <w:t>0.00015</w:t>
            </w:r>
          </w:p>
        </w:tc>
        <w:tc>
          <w:tcPr>
            <w:tcW w:w="699" w:type="pct"/>
            <w:vAlign w:val="center"/>
          </w:tcPr>
          <w:p w14:paraId="5702B1C3" w14:textId="42F22174" w:rsidR="00031DA9" w:rsidRDefault="00031DA9" w:rsidP="00974577">
            <w:pPr>
              <w:jc w:val="center"/>
            </w:pPr>
            <w:r>
              <w:t>0.00007</w:t>
            </w:r>
          </w:p>
        </w:tc>
      </w:tr>
      <w:tr w:rsidR="00031DA9" w14:paraId="57E820AF" w14:textId="1AD85621" w:rsidTr="00031DA9">
        <w:tc>
          <w:tcPr>
            <w:tcW w:w="1508" w:type="pct"/>
            <w:vAlign w:val="center"/>
          </w:tcPr>
          <w:p w14:paraId="17F62494" w14:textId="6EF550FB" w:rsidR="00031DA9" w:rsidRPr="00205CCC" w:rsidRDefault="00031DA9" w:rsidP="00974577">
            <w:pPr>
              <w:jc w:val="center"/>
              <w:rPr>
                <w:i/>
                <w:iCs/>
              </w:rPr>
            </w:pPr>
            <w:r w:rsidRPr="00205CCC">
              <w:rPr>
                <w:i/>
                <w:iCs/>
              </w:rPr>
              <w:t>Staphylococcus aureus</w:t>
            </w:r>
          </w:p>
        </w:tc>
        <w:tc>
          <w:tcPr>
            <w:tcW w:w="698" w:type="pct"/>
            <w:vAlign w:val="center"/>
          </w:tcPr>
          <w:p w14:paraId="58E60EA4" w14:textId="140FCAC5" w:rsidR="00031DA9" w:rsidRDefault="00031DA9" w:rsidP="00974577">
            <w:pPr>
              <w:jc w:val="center"/>
            </w:pPr>
            <w:r>
              <w:t>0.000089</w:t>
            </w:r>
          </w:p>
        </w:tc>
        <w:tc>
          <w:tcPr>
            <w:tcW w:w="698" w:type="pct"/>
            <w:vAlign w:val="center"/>
          </w:tcPr>
          <w:p w14:paraId="0CCC915B" w14:textId="07B3CE32" w:rsidR="00031DA9" w:rsidRDefault="00031DA9" w:rsidP="00974577">
            <w:pPr>
              <w:jc w:val="center"/>
            </w:pPr>
            <w:r>
              <w:t>0.0001</w:t>
            </w:r>
          </w:p>
        </w:tc>
        <w:tc>
          <w:tcPr>
            <w:tcW w:w="699" w:type="pct"/>
            <w:vAlign w:val="center"/>
          </w:tcPr>
          <w:p w14:paraId="1EF1197E" w14:textId="60B7BF44" w:rsidR="00031DA9" w:rsidRDefault="00031DA9" w:rsidP="00974577">
            <w:pPr>
              <w:jc w:val="center"/>
            </w:pPr>
            <w:r>
              <w:t>0.0001</w:t>
            </w:r>
          </w:p>
        </w:tc>
        <w:tc>
          <w:tcPr>
            <w:tcW w:w="698" w:type="pct"/>
            <w:vAlign w:val="center"/>
          </w:tcPr>
          <w:p w14:paraId="226BAA8D" w14:textId="45E0BFB1" w:rsidR="00031DA9" w:rsidRDefault="00031DA9" w:rsidP="00974577">
            <w:pPr>
              <w:jc w:val="center"/>
            </w:pPr>
            <w:r>
              <w:t>0.0001</w:t>
            </w:r>
          </w:p>
        </w:tc>
        <w:tc>
          <w:tcPr>
            <w:tcW w:w="699" w:type="pct"/>
            <w:vAlign w:val="center"/>
          </w:tcPr>
          <w:p w14:paraId="177AAA68" w14:textId="6F1BF25B" w:rsidR="00031DA9" w:rsidRDefault="00031DA9" w:rsidP="00974577">
            <w:pPr>
              <w:jc w:val="center"/>
            </w:pPr>
            <w:r>
              <w:t>0.0001</w:t>
            </w:r>
          </w:p>
        </w:tc>
      </w:tr>
    </w:tbl>
    <w:p w14:paraId="453EE94C" w14:textId="3C121F58" w:rsidR="00EC6348" w:rsidRPr="00EC6348" w:rsidRDefault="00EC6348" w:rsidP="00205CCC">
      <w:pPr>
        <w:pStyle w:val="Caption"/>
        <w:keepNext/>
        <w:spacing w:line="360" w:lineRule="auto"/>
        <w:jc w:val="both"/>
      </w:pPr>
      <w:r w:rsidRPr="00EC6348">
        <w:rPr>
          <w:vertAlign w:val="superscript"/>
        </w:rPr>
        <w:t>1</w:t>
      </w:r>
      <w:r w:rsidRPr="00EC6348">
        <w:t xml:space="preserve"> The theoretical composition in terms of 16S (or 16S &amp; 18S) rRNA gene abundance was calculated from theoretical genomic DNA composition with the following formula: 16S/18S copy number = total genomic DNA (g) × unit conversion constant (bp/g) / genome size (bp) × 16S/18S copy number per genome</w:t>
      </w:r>
      <w:r>
        <w:t xml:space="preserve">; </w:t>
      </w:r>
      <w:r w:rsidRPr="00EC6348">
        <w:rPr>
          <w:vertAlign w:val="superscript"/>
        </w:rPr>
        <w:t>2</w:t>
      </w:r>
      <w:r w:rsidRPr="00EC6348">
        <w:t xml:space="preserve"> The theoretical composition in terms of genome copy number was calculated from theoretical genomic DNA composition with the following formula: genome copy number = total genomic DNA</w:t>
      </w:r>
      <w:r w:rsidR="00205CCC">
        <w:t> </w:t>
      </w:r>
      <w:r w:rsidRPr="00EC6348">
        <w:t>(g) × unit conversion constant (bp/g) / genome size (bp)</w:t>
      </w:r>
      <w:r>
        <w:t xml:space="preserve">; </w:t>
      </w:r>
      <w:r w:rsidRPr="00EC6348">
        <w:rPr>
          <w:vertAlign w:val="superscript"/>
        </w:rPr>
        <w:t>3</w:t>
      </w:r>
      <w:r w:rsidRPr="00EC6348">
        <w:t xml:space="preserve"> The theoretical composition in terms of cell number was calculated from theoretical genomic DNA composition with the following formula: cell number = total genomic DNA (g) × unit conversion constant (bp/g) / genome size (bp)/ploid</w:t>
      </w:r>
      <w:r w:rsidR="00031DA9">
        <w:t>y.</w:t>
      </w:r>
    </w:p>
    <w:p w14:paraId="3D445CDB" w14:textId="655D6DEA" w:rsidR="00EC6348" w:rsidRDefault="008F49B7" w:rsidP="00205CCC">
      <w:pPr>
        <w:spacing w:line="360" w:lineRule="auto"/>
        <w:ind w:firstLine="720"/>
        <w:jc w:val="both"/>
      </w:pPr>
      <w:r>
        <w:t xml:space="preserve">We </w:t>
      </w:r>
      <w:r w:rsidR="001B2FBE">
        <w:t>also took 3</w:t>
      </w:r>
      <w:r w:rsidR="002C6F6F">
        <w:t xml:space="preserve"> one-liter samples</w:t>
      </w:r>
      <w:r w:rsidR="00EC6348">
        <w:t xml:space="preserve"> </w:t>
      </w:r>
      <w:r w:rsidR="001B2FBE">
        <w:t xml:space="preserve">of </w:t>
      </w:r>
      <w:r w:rsidR="00EC6348">
        <w:t xml:space="preserve">water from a fish tank containing soil, </w:t>
      </w:r>
      <w:commentRangeStart w:id="53"/>
      <w:commentRangeStart w:id="54"/>
      <w:r w:rsidR="00EC6348">
        <w:t>plants, roots, algae, fish, snails</w:t>
      </w:r>
      <w:commentRangeEnd w:id="53"/>
      <w:r w:rsidR="002C6F6F">
        <w:rPr>
          <w:rStyle w:val="CommentReference"/>
        </w:rPr>
        <w:commentReference w:id="53"/>
      </w:r>
      <w:commentRangeEnd w:id="54"/>
      <w:r w:rsidR="00767928">
        <w:rPr>
          <w:rStyle w:val="CommentReference"/>
        </w:rPr>
        <w:commentReference w:id="54"/>
      </w:r>
      <w:r w:rsidR="00EC6348">
        <w:t xml:space="preserve">, and shrimp to simulate </w:t>
      </w:r>
      <w:r w:rsidR="00EC6348" w:rsidRPr="00EC6348">
        <w:t>environmental freshwater sampling</w:t>
      </w:r>
      <w:r w:rsidR="00EC6348">
        <w:t xml:space="preserve"> (Supplementary Fig. 1)</w:t>
      </w:r>
      <w:r w:rsidR="001B2FBE">
        <w:t xml:space="preserve"> using a bleach-sterilized and rinsed jug</w:t>
      </w:r>
      <w:r w:rsidR="00EC6348">
        <w:t xml:space="preserve">. The fish tank is in display at the </w:t>
      </w:r>
      <w:r>
        <w:t xml:space="preserve">Hagen </w:t>
      </w:r>
      <w:r w:rsidR="00EC6348">
        <w:t>Aqua</w:t>
      </w:r>
      <w:r>
        <w:t>l</w:t>
      </w:r>
      <w:r w:rsidR="00EC6348">
        <w:t>ab of the University of Guelph (Guelph</w:t>
      </w:r>
      <w:r>
        <w:t>;</w:t>
      </w:r>
      <w:r w:rsidR="00EC6348">
        <w:t xml:space="preserve"> ON Canada).</w:t>
      </w:r>
    </w:p>
    <w:p w14:paraId="41BC2F61" w14:textId="6B7279C0" w:rsidR="00EC6348" w:rsidRDefault="00EC6348" w:rsidP="00E05CD2">
      <w:pPr>
        <w:spacing w:line="360" w:lineRule="auto"/>
      </w:pPr>
    </w:p>
    <w:p w14:paraId="21B59F9B" w14:textId="71E14258" w:rsidR="00EC6348" w:rsidRPr="00E05CD2" w:rsidRDefault="00EC6348" w:rsidP="00E05CD2">
      <w:pPr>
        <w:spacing w:line="360" w:lineRule="auto"/>
        <w:rPr>
          <w:i/>
          <w:iCs/>
        </w:rPr>
      </w:pPr>
      <w:r w:rsidRPr="00E05CD2">
        <w:rPr>
          <w:i/>
          <w:iCs/>
        </w:rPr>
        <w:lastRenderedPageBreak/>
        <w:t>Laboratory processing</w:t>
      </w:r>
    </w:p>
    <w:p w14:paraId="259BCC92" w14:textId="7783A3C7" w:rsidR="00EC6348" w:rsidRDefault="008F49B7" w:rsidP="00205CCC">
      <w:pPr>
        <w:spacing w:line="360" w:lineRule="auto"/>
        <w:ind w:firstLine="720"/>
        <w:jc w:val="both"/>
      </w:pPr>
      <w:r>
        <w:t xml:space="preserve">We filtered all </w:t>
      </w:r>
      <w:r w:rsidR="001B2FBE">
        <w:t xml:space="preserve">water </w:t>
      </w:r>
      <w:r>
        <w:t xml:space="preserve">samples in a clean laboratory </w:t>
      </w:r>
      <w:r w:rsidR="00776123">
        <w:t>(for details see Supplemental material</w:t>
      </w:r>
      <w:r w:rsidR="00205CCC">
        <w:t> </w:t>
      </w:r>
      <w:r w:rsidR="00776123">
        <w:t>1)</w:t>
      </w:r>
      <w:r>
        <w:t xml:space="preserve">. All samples were filtered through sterile </w:t>
      </w:r>
      <w:r w:rsidR="00776123">
        <w:t xml:space="preserve">0.2 µm </w:t>
      </w:r>
      <w:r w:rsidR="00776123" w:rsidRPr="00776123">
        <w:t>Nalgene Analytical Test Filter Funnels</w:t>
      </w:r>
      <w:r w:rsidR="00776123">
        <w:t xml:space="preserve"> (Thermo Fisher Scientific; Cat # </w:t>
      </w:r>
      <w:r w:rsidR="00776123" w:rsidRPr="00776123">
        <w:t>145-2020</w:t>
      </w:r>
      <w:r w:rsidR="00776123">
        <w:t xml:space="preserve">; Burlington; ON Canada) </w:t>
      </w:r>
      <w:r>
        <w:t xml:space="preserve">using </w:t>
      </w:r>
      <w:r w:rsidR="00205CCC">
        <w:t>an</w:t>
      </w:r>
      <w:r w:rsidR="00776123">
        <w:t xml:space="preserve"> </w:t>
      </w:r>
      <w:r w:rsidR="00776123" w:rsidRPr="00776123">
        <w:t>80</w:t>
      </w:r>
      <w:r w:rsidR="00776123">
        <w:t> </w:t>
      </w:r>
      <w:r w:rsidR="00776123" w:rsidRPr="00776123">
        <w:t xml:space="preserve">mbar </w:t>
      </w:r>
      <w:r w:rsidR="00776123">
        <w:t xml:space="preserve">Welch </w:t>
      </w:r>
      <w:r w:rsidR="00776123" w:rsidRPr="00776123">
        <w:t>WOB-L® Dry Vacuum Pump</w:t>
      </w:r>
      <w:r w:rsidR="00776123">
        <w:t xml:space="preserve"> (VWR International; Cat # </w:t>
      </w:r>
      <w:r w:rsidR="00776123" w:rsidRPr="00776123">
        <w:t>80077-612</w:t>
      </w:r>
      <w:r w:rsidR="00776123">
        <w:t>; Mississauga; ON Canada)</w:t>
      </w:r>
      <w:r>
        <w:t>. We filtered</w:t>
      </w:r>
      <w:r w:rsidR="00EC6348">
        <w:t xml:space="preserve"> the two types of samples on </w:t>
      </w:r>
      <w:r>
        <w:t xml:space="preserve">two </w:t>
      </w:r>
      <w:r w:rsidR="00EC6348">
        <w:t xml:space="preserve">different days. </w:t>
      </w:r>
      <w:r>
        <w:t>On the first day (31 Jan 2020)</w:t>
      </w:r>
      <w:r w:rsidR="00EC6348">
        <w:t xml:space="preserve">, we filtered </w:t>
      </w:r>
      <w:r>
        <w:t xml:space="preserve">the </w:t>
      </w:r>
      <w:r w:rsidR="00205CCC">
        <w:t xml:space="preserve">three </w:t>
      </w:r>
      <w:r w:rsidR="001B2FBE">
        <w:t xml:space="preserve">50 mL </w:t>
      </w:r>
      <w:r>
        <w:t>microbial mock community/H</w:t>
      </w:r>
      <w:r w:rsidRPr="00EC6348">
        <w:rPr>
          <w:vertAlign w:val="subscript"/>
        </w:rPr>
        <w:t>2</w:t>
      </w:r>
      <w:r>
        <w:t>O mixes and added a negative</w:t>
      </w:r>
      <w:r w:rsidR="001B2FBE">
        <w:t xml:space="preserve"> filtration</w:t>
      </w:r>
      <w:r>
        <w:t xml:space="preserve"> control by filtering </w:t>
      </w:r>
      <w:r w:rsidR="00EC6348">
        <w:t>50 mL of ultrapure H</w:t>
      </w:r>
      <w:r w:rsidR="00EC6348" w:rsidRPr="00EC6348">
        <w:rPr>
          <w:vertAlign w:val="subscript"/>
        </w:rPr>
        <w:t>2</w:t>
      </w:r>
      <w:r w:rsidR="00EC6348">
        <w:t>O along with the other samples</w:t>
      </w:r>
      <w:r w:rsidR="001B2FBE">
        <w:t>. O</w:t>
      </w:r>
      <w:r>
        <w:t xml:space="preserve">n the second day (05 Feb 2020), we filtered </w:t>
      </w:r>
      <w:r w:rsidR="001B2FBE">
        <w:t xml:space="preserve">three times 1 L of </w:t>
      </w:r>
      <w:r>
        <w:t xml:space="preserve">the fish tank water </w:t>
      </w:r>
      <w:r w:rsidR="00EC6348">
        <w:t xml:space="preserve">an </w:t>
      </w:r>
      <w:r>
        <w:t xml:space="preserve">added a negative </w:t>
      </w:r>
      <w:r w:rsidR="001B2FBE">
        <w:t xml:space="preserve">filtration </w:t>
      </w:r>
      <w:r>
        <w:t xml:space="preserve">control by treating an </w:t>
      </w:r>
      <w:r w:rsidR="00EC6348">
        <w:t xml:space="preserve">additional filter the same way as the other </w:t>
      </w:r>
      <w:r>
        <w:t>filters</w:t>
      </w:r>
      <w:r w:rsidR="00EC6348">
        <w:t xml:space="preserve"> </w:t>
      </w:r>
      <w:r>
        <w:t>without actually filtering water</w:t>
      </w:r>
      <w:r w:rsidR="00EC6348">
        <w:t xml:space="preserve">. </w:t>
      </w:r>
      <w:r w:rsidR="00205CCC">
        <w:t>After filtration, w</w:t>
      </w:r>
      <w:r>
        <w:t xml:space="preserve">e immediately cut each filter into small pieces and </w:t>
      </w:r>
      <w:r w:rsidR="00EC6348">
        <w:t xml:space="preserve">transferred </w:t>
      </w:r>
      <w:r>
        <w:t xml:space="preserve">them </w:t>
      </w:r>
      <w:r w:rsidR="00205CCC">
        <w:t>in</w:t>
      </w:r>
      <w:r>
        <w:t xml:space="preserve">to </w:t>
      </w:r>
      <w:r w:rsidRPr="008F49B7">
        <w:t xml:space="preserve">ZR </w:t>
      </w:r>
      <w:proofErr w:type="spellStart"/>
      <w:r w:rsidRPr="008F49B7">
        <w:t>BashingBead</w:t>
      </w:r>
      <w:proofErr w:type="spellEnd"/>
      <w:r w:rsidRPr="008F49B7">
        <w:t xml:space="preserve"> Lysis Tubes (0.1 &amp; 0.5 mm)</w:t>
      </w:r>
      <w:r>
        <w:t xml:space="preserve"> (</w:t>
      </w:r>
      <w:proofErr w:type="spellStart"/>
      <w:r w:rsidRPr="00EC6348">
        <w:t>Zymo</w:t>
      </w:r>
      <w:proofErr w:type="spellEnd"/>
      <w:r>
        <w:t xml:space="preserve"> Research; </w:t>
      </w:r>
      <w:r w:rsidR="00776123">
        <w:t xml:space="preserve">Cat # </w:t>
      </w:r>
      <w:r w:rsidR="00776123" w:rsidRPr="00776123">
        <w:t>S6012-50</w:t>
      </w:r>
      <w:r w:rsidR="00776123">
        <w:t xml:space="preserve">; </w:t>
      </w:r>
      <w:r>
        <w:t xml:space="preserve">Irvine; CA U.S.A.) which were prepared with 1 mL of DNA/RNA Shield </w:t>
      </w:r>
      <w:r w:rsidR="00205CCC">
        <w:t>under a clean hood in a low DNA-concentration laboratory prior to filtration.</w:t>
      </w:r>
    </w:p>
    <w:p w14:paraId="1DE167B0" w14:textId="1AE01D40" w:rsidR="00205CCC" w:rsidRDefault="008F49B7" w:rsidP="00205CCC">
      <w:pPr>
        <w:spacing w:line="360" w:lineRule="auto"/>
        <w:ind w:firstLine="720"/>
        <w:jc w:val="both"/>
      </w:pPr>
      <w:r>
        <w:t xml:space="preserve">We </w:t>
      </w:r>
      <w:r w:rsidR="00205CCC">
        <w:t>beat</w:t>
      </w:r>
      <w:r>
        <w:t xml:space="preserve"> the </w:t>
      </w:r>
      <w:proofErr w:type="spellStart"/>
      <w:r>
        <w:t>BashingBead</w:t>
      </w:r>
      <w:proofErr w:type="spellEnd"/>
      <w:r>
        <w:t xml:space="preserve"> tubes on a Vortex-Genie 2 (Scientific Industries, Inc.; </w:t>
      </w:r>
      <w:r w:rsidR="00776123">
        <w:t>Cat #</w:t>
      </w:r>
      <w:r w:rsidR="00776123" w:rsidRPr="00776123">
        <w:t xml:space="preserve"> SI-0236</w:t>
      </w:r>
      <w:r w:rsidR="00776123">
        <w:t xml:space="preserve">; </w:t>
      </w:r>
      <w:r>
        <w:t xml:space="preserve">Burlington; NY U.S.A.) </w:t>
      </w:r>
      <w:r w:rsidR="00205CCC">
        <w:t>in</w:t>
      </w:r>
      <w:r>
        <w:t xml:space="preserve"> a </w:t>
      </w:r>
      <w:r w:rsidRPr="008F49B7">
        <w:t>Horizontal-(24) Microtube</w:t>
      </w:r>
      <w:r>
        <w:t xml:space="preserve"> holder (Scientific Industries, Inc.; </w:t>
      </w:r>
      <w:r w:rsidR="00776123">
        <w:t>Cat #</w:t>
      </w:r>
      <w:r w:rsidR="00776123" w:rsidRPr="00776123">
        <w:t xml:space="preserve"> SI</w:t>
      </w:r>
      <w:r w:rsidR="00205CCC">
        <w:noBreakHyphen/>
      </w:r>
      <w:r w:rsidR="00776123" w:rsidRPr="00776123">
        <w:t>H524</w:t>
      </w:r>
      <w:r w:rsidR="00776123">
        <w:t xml:space="preserve">; </w:t>
      </w:r>
      <w:r>
        <w:t>Burlington; NY U.S.A.) for 40 min at maximum rpm to break up cells</w:t>
      </w:r>
      <w:r w:rsidR="00776123">
        <w:t xml:space="preserve">. </w:t>
      </w:r>
      <w:r w:rsidR="00205CCC">
        <w:t xml:space="preserve">The manufacturer </w:t>
      </w:r>
      <w:r w:rsidR="00776123">
        <w:t xml:space="preserve">guaranteed reliable </w:t>
      </w:r>
      <w:r w:rsidR="00205CCC">
        <w:t>cell breakup</w:t>
      </w:r>
      <w:r w:rsidR="00776123">
        <w:t xml:space="preserve"> </w:t>
      </w:r>
      <w:r w:rsidR="00205CCC">
        <w:t>of</w:t>
      </w:r>
      <w:r w:rsidR="00776123">
        <w:t xml:space="preserve"> the purchased microbial mock community</w:t>
      </w:r>
      <w:r w:rsidR="00205CCC">
        <w:t xml:space="preserve"> using this procedure</w:t>
      </w:r>
      <w:r w:rsidR="002C6F6F">
        <w:t xml:space="preserve"> (personal communication)</w:t>
      </w:r>
      <w:r w:rsidR="00205CCC">
        <w:t>.</w:t>
      </w:r>
    </w:p>
    <w:p w14:paraId="55B9B18C" w14:textId="75C8D342" w:rsidR="008F49B7" w:rsidRDefault="008F49B7" w:rsidP="00205CCC">
      <w:pPr>
        <w:spacing w:line="360" w:lineRule="auto"/>
        <w:ind w:firstLine="720"/>
        <w:jc w:val="both"/>
      </w:pPr>
      <w:r>
        <w:t>For parallel DNA/RNA extraction</w:t>
      </w:r>
      <w:r w:rsidR="00906044">
        <w:t xml:space="preserve"> from samples</w:t>
      </w:r>
      <w:r>
        <w:t xml:space="preserve">, we used </w:t>
      </w:r>
      <w:r w:rsidR="00906044">
        <w:t xml:space="preserve">a modified version of </w:t>
      </w:r>
      <w:r>
        <w:t xml:space="preserve">the </w:t>
      </w:r>
      <w:r w:rsidRPr="008F49B7">
        <w:t xml:space="preserve">Quick-DNA/RNA </w:t>
      </w:r>
      <w:proofErr w:type="spellStart"/>
      <w:r w:rsidRPr="008F49B7">
        <w:t>Microprep</w:t>
      </w:r>
      <w:proofErr w:type="spellEnd"/>
      <w:r w:rsidRPr="008F49B7">
        <w:t xml:space="preserve"> Plus Kit</w:t>
      </w:r>
      <w:r>
        <w:t xml:space="preserve"> (</w:t>
      </w:r>
      <w:proofErr w:type="spellStart"/>
      <w:r>
        <w:t>Zymo</w:t>
      </w:r>
      <w:proofErr w:type="spellEnd"/>
      <w:r>
        <w:t xml:space="preserve"> Research; </w:t>
      </w:r>
      <w:r w:rsidR="00776123">
        <w:t xml:space="preserve">Cat # </w:t>
      </w:r>
      <w:r w:rsidR="00776123" w:rsidRPr="00776123">
        <w:t>D7005</w:t>
      </w:r>
      <w:r w:rsidR="00776123">
        <w:t xml:space="preserve">; </w:t>
      </w:r>
      <w:r>
        <w:t>Irvine; CA U.S.A.), which was provided as a free sample by the manufacturer</w:t>
      </w:r>
      <w:r w:rsidR="00906044">
        <w:t>. We</w:t>
      </w:r>
      <w:r>
        <w:t xml:space="preserve"> added a purification step using </w:t>
      </w:r>
      <w:r w:rsidRPr="008F49B7">
        <w:t>Zymo-Spin II</w:t>
      </w:r>
      <w:r w:rsidR="00205CCC">
        <w:noBreakHyphen/>
      </w:r>
      <w:r w:rsidRPr="008F49B7">
        <w:t>µHRC Filters</w:t>
      </w:r>
      <w:r>
        <w:t xml:space="preserve"> (</w:t>
      </w:r>
      <w:proofErr w:type="spellStart"/>
      <w:r>
        <w:t>Zymo</w:t>
      </w:r>
      <w:proofErr w:type="spellEnd"/>
      <w:r>
        <w:t xml:space="preserve"> Research; </w:t>
      </w:r>
      <w:r w:rsidR="00776123">
        <w:t xml:space="preserve">Cat # </w:t>
      </w:r>
      <w:r w:rsidR="00776123" w:rsidRPr="00776123">
        <w:t>C1059-50</w:t>
      </w:r>
      <w:r w:rsidR="00776123">
        <w:t xml:space="preserve">; </w:t>
      </w:r>
      <w:r>
        <w:t>Irvine; CA U.S.A.) and modified the protocol to process more sample volume (</w:t>
      </w:r>
      <w:r w:rsidR="00205CCC">
        <w:t xml:space="preserve">for details see </w:t>
      </w:r>
      <w:r>
        <w:t xml:space="preserve">Supplemental </w:t>
      </w:r>
      <w:r w:rsidR="00205CCC">
        <w:t>m</w:t>
      </w:r>
      <w:r>
        <w:t xml:space="preserve">aterial </w:t>
      </w:r>
      <w:r w:rsidR="00B161CD">
        <w:t>2</w:t>
      </w:r>
      <w:r>
        <w:t>).</w:t>
      </w:r>
      <w:r w:rsidR="001B2FBE">
        <w:t xml:space="preserve"> We </w:t>
      </w:r>
      <w:r w:rsidR="00E601D1">
        <w:t>extracted</w:t>
      </w:r>
      <w:r w:rsidR="001B2FBE">
        <w:t xml:space="preserve"> the two types of samples on two different days </w:t>
      </w:r>
      <w:r w:rsidR="00E601D1">
        <w:t xml:space="preserve">under a clean hood in a low DNA-concentration laboratory </w:t>
      </w:r>
      <w:r w:rsidR="001B2FBE">
        <w:t>and added a negative extraction control each day.</w:t>
      </w:r>
    </w:p>
    <w:p w14:paraId="670B5876" w14:textId="04248EAB" w:rsidR="002F3370" w:rsidRDefault="00906044" w:rsidP="00205CCC">
      <w:pPr>
        <w:spacing w:line="360" w:lineRule="auto"/>
        <w:ind w:firstLine="720"/>
        <w:jc w:val="both"/>
      </w:pPr>
      <w:r>
        <w:t xml:space="preserve">The extracted DNA and RNA </w:t>
      </w:r>
      <w:r w:rsidR="001B2FBE">
        <w:t>along with the negative filtration and extraction controls were</w:t>
      </w:r>
      <w:r>
        <w:t xml:space="preserve"> sent to </w:t>
      </w:r>
      <w:proofErr w:type="spellStart"/>
      <w:r w:rsidRPr="00906044">
        <w:t>Génome</w:t>
      </w:r>
      <w:proofErr w:type="spellEnd"/>
      <w:r w:rsidRPr="00906044">
        <w:t xml:space="preserve"> Québec </w:t>
      </w:r>
      <w:r>
        <w:t xml:space="preserve">(Montreal; QC Canada) for library preparation and shotgun </w:t>
      </w:r>
      <w:r>
        <w:lastRenderedPageBreak/>
        <w:t xml:space="preserve">sequencing. </w:t>
      </w:r>
      <w:r w:rsidR="00F42F23">
        <w:t xml:space="preserve">The information from the manufacturer regarding processing steps and quality control </w:t>
      </w:r>
      <w:r w:rsidR="002F3370">
        <w:t xml:space="preserve">of RNA samples </w:t>
      </w:r>
      <w:r w:rsidR="00F42F23">
        <w:t>are as follows</w:t>
      </w:r>
      <w:r w:rsidR="00250B08">
        <w:t xml:space="preserve"> (personal communication)</w:t>
      </w:r>
      <w:r w:rsidR="002F3370">
        <w:t>:</w:t>
      </w:r>
    </w:p>
    <w:p w14:paraId="3FCA0A9F" w14:textId="6C0BD5CD" w:rsidR="00F42F23" w:rsidRPr="006E2813" w:rsidRDefault="002F3370" w:rsidP="00250B08">
      <w:pPr>
        <w:spacing w:line="360" w:lineRule="auto"/>
        <w:ind w:firstLine="720"/>
        <w:jc w:val="both"/>
      </w:pPr>
      <w:commentRangeStart w:id="55"/>
      <w:r>
        <w:t>T</w:t>
      </w:r>
      <w:r w:rsidR="00F42F23" w:rsidRPr="00F42F23">
        <w:t xml:space="preserve">otal RNA was quantified using a </w:t>
      </w:r>
      <w:proofErr w:type="spellStart"/>
      <w:r w:rsidR="00F42F23" w:rsidRPr="00F42F23">
        <w:t>NanoDrop</w:t>
      </w:r>
      <w:proofErr w:type="spellEnd"/>
      <w:r w:rsidR="00F42F23" w:rsidRPr="00F42F23">
        <w:t xml:space="preserve"> Spectrophotometer ND-1000 (</w:t>
      </w:r>
      <w:proofErr w:type="spellStart"/>
      <w:r w:rsidR="00F42F23" w:rsidRPr="00F42F23">
        <w:t>NanoDrop</w:t>
      </w:r>
      <w:proofErr w:type="spellEnd"/>
      <w:r w:rsidR="00F42F23" w:rsidRPr="00F42F23">
        <w:t xml:space="preserve"> Technologies, Inc.) </w:t>
      </w:r>
      <w:r w:rsidR="006E2813">
        <w:t xml:space="preserve">(Sup. Tab. 1) </w:t>
      </w:r>
      <w:r w:rsidR="00F42F23" w:rsidRPr="00F42F23">
        <w:t>and its integrity was assessed on a 2100 Bioanalyzer (Agilent T</w:t>
      </w:r>
      <w:r w:rsidR="00F42F23" w:rsidRPr="006E2813">
        <w:t>echnologies) (Sup. Tab</w:t>
      </w:r>
      <w:r w:rsidRPr="006E2813">
        <w:t xml:space="preserve">. </w:t>
      </w:r>
      <w:r w:rsidR="006E2813" w:rsidRPr="006E2813">
        <w:t>2</w:t>
      </w:r>
      <w:r w:rsidRPr="006E2813">
        <w:t>)</w:t>
      </w:r>
      <w:r w:rsidR="00F42F23" w:rsidRPr="006E2813">
        <w:t>. Libraries were generated from 1</w:t>
      </w:r>
      <w:r w:rsidRPr="006E2813">
        <w:t xml:space="preserve"> µ</w:t>
      </w:r>
      <w:r w:rsidR="00F42F23" w:rsidRPr="006E2813">
        <w:t>L of each sample as follow</w:t>
      </w:r>
      <w:r w:rsidRPr="006E2813">
        <w:t>s</w:t>
      </w:r>
      <w:r w:rsidR="00F42F23" w:rsidRPr="006E2813">
        <w:t xml:space="preserve">: cDNA synthesis was achieved with the </w:t>
      </w:r>
      <w:proofErr w:type="spellStart"/>
      <w:r w:rsidR="00F42F23" w:rsidRPr="006E2813">
        <w:t>NEBNext</w:t>
      </w:r>
      <w:proofErr w:type="spellEnd"/>
      <w:r w:rsidR="00F42F23" w:rsidRPr="006E2813">
        <w:t xml:space="preserve"> RNA First Strand Synthesis </w:t>
      </w:r>
      <w:r w:rsidR="004C2E40" w:rsidRPr="006E2813">
        <w:t xml:space="preserve">E7771 </w:t>
      </w:r>
      <w:r w:rsidR="00F42F23" w:rsidRPr="006E2813">
        <w:t xml:space="preserve">and </w:t>
      </w:r>
      <w:proofErr w:type="spellStart"/>
      <w:r w:rsidR="00F42F23" w:rsidRPr="006E2813">
        <w:t>NEBNext</w:t>
      </w:r>
      <w:proofErr w:type="spellEnd"/>
      <w:r w:rsidR="00F42F23" w:rsidRPr="006E2813">
        <w:t xml:space="preserve"> Ultra Directional RNA Second Strand Synthesis Modules (New England Bio</w:t>
      </w:r>
      <w:r w:rsidR="00250B08" w:rsidRPr="006E2813">
        <w:t>l</w:t>
      </w:r>
      <w:r w:rsidR="00F42F23" w:rsidRPr="006E2813">
        <w:t>abs</w:t>
      </w:r>
      <w:r w:rsidR="00250B08" w:rsidRPr="006E2813">
        <w:t>; Cat # E7550; Whitby; ON Canada</w:t>
      </w:r>
      <w:r w:rsidR="00F42F23" w:rsidRPr="006E2813">
        <w:t xml:space="preserve">). The remaining steps of library preparation were done using the </w:t>
      </w:r>
      <w:proofErr w:type="spellStart"/>
      <w:r w:rsidR="00F42F23" w:rsidRPr="006E2813">
        <w:t>NEBNext</w:t>
      </w:r>
      <w:proofErr w:type="spellEnd"/>
      <w:r w:rsidR="00F42F23" w:rsidRPr="006E2813">
        <w:t xml:space="preserve"> Ultra II DNA Library Prep Kit for Illumina </w:t>
      </w:r>
      <w:r w:rsidR="00250B08" w:rsidRPr="006E2813">
        <w:t>(New England Biolabs; Cat # E7645; Whitby; ON Canada</w:t>
      </w:r>
      <w:r w:rsidR="00F42F23" w:rsidRPr="006E2813">
        <w:t>). Adapters and PCR primers were purchased from New England Bio</w:t>
      </w:r>
      <w:r w:rsidR="00250B08" w:rsidRPr="006E2813">
        <w:t>l</w:t>
      </w:r>
      <w:r w:rsidR="00F42F23" w:rsidRPr="006E2813">
        <w:t>abs</w:t>
      </w:r>
      <w:r w:rsidR="00250B08" w:rsidRPr="006E2813">
        <w:t xml:space="preserve"> (Whitby; ON Canada)</w:t>
      </w:r>
      <w:r w:rsidR="00F42F23" w:rsidRPr="006E2813">
        <w:t>. Libraries were quantified using the Kapa Illumina GA with Revised Primers-SYBR Fast Universal kit (</w:t>
      </w:r>
      <w:r w:rsidR="00250B08" w:rsidRPr="006E2813">
        <w:t>Roche Sequencing Solutions Inc; Cat # 76302-830; Pleasanton; CA U.S.A</w:t>
      </w:r>
      <w:r w:rsidR="00F42F23" w:rsidRPr="006E2813">
        <w:t xml:space="preserve">). Average </w:t>
      </w:r>
      <w:r w:rsidRPr="006E2813">
        <w:t>fragment size</w:t>
      </w:r>
      <w:r w:rsidR="00F42F23" w:rsidRPr="006E2813">
        <w:t xml:space="preserve"> was determined using a </w:t>
      </w:r>
      <w:proofErr w:type="spellStart"/>
      <w:r w:rsidR="003728CE" w:rsidRPr="006E2813">
        <w:t>LabChip</w:t>
      </w:r>
      <w:proofErr w:type="spellEnd"/>
      <w:r w:rsidR="003728CE" w:rsidRPr="006E2813">
        <w:t xml:space="preserve"> GXII instrument (PerkinElmer)</w:t>
      </w:r>
      <w:r w:rsidR="00F42F23" w:rsidRPr="006E2813">
        <w:t>.</w:t>
      </w:r>
      <w:r w:rsidRPr="006E2813">
        <w:t xml:space="preserve"> Note that the mRNA enrichment step was skipped to create total RNA librar</w:t>
      </w:r>
      <w:r w:rsidR="00250B08" w:rsidRPr="006E2813">
        <w:t>ies</w:t>
      </w:r>
      <w:r w:rsidR="004C2E40" w:rsidRPr="006E2813">
        <w:t>.</w:t>
      </w:r>
    </w:p>
    <w:p w14:paraId="3E579288" w14:textId="598951A1" w:rsidR="002F3370" w:rsidRPr="006E2813" w:rsidRDefault="002F3370" w:rsidP="00205CCC">
      <w:pPr>
        <w:spacing w:line="360" w:lineRule="auto"/>
        <w:ind w:firstLine="720"/>
        <w:jc w:val="both"/>
      </w:pPr>
      <w:r w:rsidRPr="006E2813">
        <w:t>The information from the manufacturer regarding processing steps and quality control of DNA samples are as follows</w:t>
      </w:r>
      <w:r w:rsidR="00250B08" w:rsidRPr="006E2813">
        <w:t xml:space="preserve"> (personal communication)</w:t>
      </w:r>
      <w:r w:rsidRPr="006E2813">
        <w:t>:</w:t>
      </w:r>
    </w:p>
    <w:p w14:paraId="1F258D3D" w14:textId="712B84E5" w:rsidR="00F42F23" w:rsidRDefault="002F3370" w:rsidP="00205CCC">
      <w:pPr>
        <w:spacing w:line="360" w:lineRule="auto"/>
        <w:ind w:firstLine="720"/>
        <w:jc w:val="both"/>
      </w:pPr>
      <w:r w:rsidRPr="006E2813">
        <w:t>gDNA was quantified using the Quant-</w:t>
      </w:r>
      <w:proofErr w:type="spellStart"/>
      <w:r w:rsidRPr="006E2813">
        <w:t>iT</w:t>
      </w:r>
      <w:proofErr w:type="spellEnd"/>
      <w:r w:rsidRPr="006E2813">
        <w:t xml:space="preserve">™ </w:t>
      </w:r>
      <w:proofErr w:type="spellStart"/>
      <w:r w:rsidRPr="006E2813">
        <w:t>PicoGreen</w:t>
      </w:r>
      <w:proofErr w:type="spellEnd"/>
      <w:r w:rsidRPr="006E2813">
        <w:t>® dsDNA Assay Kit (</w:t>
      </w:r>
      <w:r w:rsidR="00433D99" w:rsidRPr="006E2813">
        <w:t>Thermo Fisher</w:t>
      </w:r>
      <w:r w:rsidR="00250B08" w:rsidRPr="006E2813">
        <w:t xml:space="preserve"> Scientific; Cat #</w:t>
      </w:r>
      <w:r w:rsidR="00433D99" w:rsidRPr="006E2813">
        <w:t xml:space="preserve"> P7589</w:t>
      </w:r>
      <w:r w:rsidR="00250B08" w:rsidRPr="006E2813">
        <w:t>; Burlington; ON Canada</w:t>
      </w:r>
      <w:r w:rsidRPr="006E2813">
        <w:t xml:space="preserve">) (Sup. Tab. </w:t>
      </w:r>
      <w:r w:rsidR="006E2813" w:rsidRPr="006E2813">
        <w:t>3</w:t>
      </w:r>
      <w:r w:rsidRPr="006E2813">
        <w:t>). Libraries</w:t>
      </w:r>
      <w:r w:rsidRPr="002F3370">
        <w:t xml:space="preserve"> were generated using the </w:t>
      </w:r>
      <w:proofErr w:type="spellStart"/>
      <w:r w:rsidRPr="002F3370">
        <w:t>NEBNext</w:t>
      </w:r>
      <w:proofErr w:type="spellEnd"/>
      <w:r w:rsidRPr="002F3370">
        <w:t xml:space="preserve"> Ultra II DNA Library Prep Kit for Illumina </w:t>
      </w:r>
      <w:r w:rsidR="003728CE" w:rsidRPr="00F42F23">
        <w:t>(New England Bio</w:t>
      </w:r>
      <w:r w:rsidR="003728CE">
        <w:t>l</w:t>
      </w:r>
      <w:r w:rsidR="003728CE" w:rsidRPr="00F42F23">
        <w:t>abs</w:t>
      </w:r>
      <w:r w:rsidR="003728CE">
        <w:t xml:space="preserve">; Cat # </w:t>
      </w:r>
      <w:r w:rsidR="003728CE" w:rsidRPr="00433D99">
        <w:t>E7645</w:t>
      </w:r>
      <w:r w:rsidR="003728CE">
        <w:t>; Whitby; ON Canada</w:t>
      </w:r>
      <w:r w:rsidR="003728CE" w:rsidRPr="00F42F23">
        <w:t>)</w:t>
      </w:r>
      <w:r w:rsidRPr="002F3370">
        <w:t xml:space="preserve"> as per the manufacturer’s recommendations. Adapters and PCR primers were purchased from IDT</w:t>
      </w:r>
      <w:r w:rsidR="003728CE">
        <w:t xml:space="preserve"> (Coralville; IA U.S.A.)</w:t>
      </w:r>
      <w:r w:rsidRPr="002F3370">
        <w:t xml:space="preserve">. Size selection of libraries </w:t>
      </w:r>
      <w:r>
        <w:t>for</w:t>
      </w:r>
      <w:r w:rsidRPr="002F3370">
        <w:t xml:space="preserve"> the desired insert size </w:t>
      </w:r>
      <w:r>
        <w:t>was</w:t>
      </w:r>
      <w:r w:rsidRPr="002F3370">
        <w:t xml:space="preserve"> performed using </w:t>
      </w:r>
      <w:proofErr w:type="spellStart"/>
      <w:r w:rsidRPr="002F3370">
        <w:t>SparQ</w:t>
      </w:r>
      <w:proofErr w:type="spellEnd"/>
      <w:r w:rsidRPr="002F3370">
        <w:t xml:space="preserve"> beads (</w:t>
      </w:r>
      <w:r w:rsidR="003728CE">
        <w:t xml:space="preserve">VWR; Cat # </w:t>
      </w:r>
      <w:r w:rsidR="003728CE" w:rsidRPr="003728CE">
        <w:t>76302-830</w:t>
      </w:r>
      <w:r w:rsidR="003728CE">
        <w:t xml:space="preserve">; </w:t>
      </w:r>
      <w:r w:rsidR="003728CE" w:rsidRPr="003728CE">
        <w:t>Mississauga</w:t>
      </w:r>
      <w:r w:rsidR="003728CE">
        <w:t>; ON Canada</w:t>
      </w:r>
      <w:r w:rsidRPr="002F3370">
        <w:t xml:space="preserve">). Libraries were quantified using the Kapa Illumina GA with Revised Primers-SYBR Fast Universal kit </w:t>
      </w:r>
      <w:r w:rsidR="003728CE" w:rsidRPr="00F42F23">
        <w:t>(</w:t>
      </w:r>
      <w:r w:rsidR="003728CE" w:rsidRPr="00250B08">
        <w:t>Roche Sequencing Solutions Inc</w:t>
      </w:r>
      <w:r w:rsidR="003728CE">
        <w:t xml:space="preserve">; Cat # </w:t>
      </w:r>
      <w:r w:rsidR="003728CE" w:rsidRPr="00250B08">
        <w:t>76302-830</w:t>
      </w:r>
      <w:r w:rsidR="003728CE">
        <w:t xml:space="preserve">; </w:t>
      </w:r>
      <w:r w:rsidR="003728CE" w:rsidRPr="00250B08">
        <w:t>Pleasanton</w:t>
      </w:r>
      <w:r w:rsidR="003728CE">
        <w:t>; CA U.S.A</w:t>
      </w:r>
      <w:r w:rsidR="003728CE" w:rsidRPr="00F42F23">
        <w:t>)</w:t>
      </w:r>
      <w:r w:rsidRPr="002F3370">
        <w:t xml:space="preserve">. Average </w:t>
      </w:r>
      <w:r>
        <w:t>fragment size</w:t>
      </w:r>
      <w:r w:rsidRPr="002F3370">
        <w:t xml:space="preserve"> was determined using a </w:t>
      </w:r>
      <w:proofErr w:type="spellStart"/>
      <w:r w:rsidRPr="002F3370">
        <w:t>LabChip</w:t>
      </w:r>
      <w:proofErr w:type="spellEnd"/>
      <w:r w:rsidRPr="002F3370">
        <w:t xml:space="preserve"> GXII instrument</w:t>
      </w:r>
      <w:r>
        <w:t xml:space="preserve"> </w:t>
      </w:r>
      <w:r w:rsidR="003728CE" w:rsidRPr="002F3370">
        <w:t>(PerkinElmer)</w:t>
      </w:r>
      <w:r w:rsidRPr="002F3370">
        <w:t>.</w:t>
      </w:r>
    </w:p>
    <w:p w14:paraId="13A6AB74" w14:textId="0FBD57EF" w:rsidR="00F42F23" w:rsidRDefault="00C72534" w:rsidP="00205CCC">
      <w:pPr>
        <w:spacing w:line="360" w:lineRule="auto"/>
        <w:ind w:firstLine="720"/>
        <w:jc w:val="both"/>
      </w:pPr>
      <w:r>
        <w:t xml:space="preserve"> </w:t>
      </w:r>
      <w:r w:rsidR="002F3370" w:rsidRPr="002F3370">
        <w:t>5</w:t>
      </w:r>
      <w:r w:rsidR="002F3370">
        <w:t xml:space="preserve"> µ</w:t>
      </w:r>
      <w:r w:rsidR="002F3370" w:rsidRPr="002F3370">
        <w:t>L of</w:t>
      </w:r>
      <w:r>
        <w:t xml:space="preserve"> the DNA and RNA </w:t>
      </w:r>
      <w:r w:rsidR="002F3370" w:rsidRPr="002F3370">
        <w:t>librar</w:t>
      </w:r>
      <w:r w:rsidR="002F3370">
        <w:t xml:space="preserve">ies </w:t>
      </w:r>
      <w:r w:rsidR="002F3370" w:rsidRPr="002F3370">
        <w:t xml:space="preserve">were </w:t>
      </w:r>
      <w:r>
        <w:t xml:space="preserve">respectively </w:t>
      </w:r>
      <w:r w:rsidR="002F3370" w:rsidRPr="002F3370">
        <w:t xml:space="preserve">combined together and </w:t>
      </w:r>
      <w:r w:rsidR="002F3370">
        <w:t>used for quality control</w:t>
      </w:r>
      <w:r w:rsidR="002F3370" w:rsidRPr="002F3370">
        <w:t>. After</w:t>
      </w:r>
      <w:r>
        <w:t>wards</w:t>
      </w:r>
      <w:r w:rsidR="002F3370" w:rsidRPr="002F3370">
        <w:t>, 15</w:t>
      </w:r>
      <w:r w:rsidR="002F3370">
        <w:t xml:space="preserve"> µ</w:t>
      </w:r>
      <w:r w:rsidR="002F3370" w:rsidRPr="002F3370">
        <w:t xml:space="preserve">L of </w:t>
      </w:r>
      <w:r>
        <w:t xml:space="preserve">both the DNA and RNA library </w:t>
      </w:r>
      <w:r w:rsidR="002F3370" w:rsidRPr="002F3370">
        <w:t>pool were combined</w:t>
      </w:r>
      <w:r>
        <w:t xml:space="preserve"> and </w:t>
      </w:r>
      <w:r w:rsidR="002F3370">
        <w:t>used for quality control</w:t>
      </w:r>
      <w:r w:rsidR="002F3370" w:rsidRPr="002F3370">
        <w:t xml:space="preserve"> </w:t>
      </w:r>
      <w:r>
        <w:t xml:space="preserve">and </w:t>
      </w:r>
      <w:r w:rsidR="002F3370" w:rsidRPr="002F3370">
        <w:t>sequencing</w:t>
      </w:r>
      <w:r w:rsidR="002F3370">
        <w:t>.</w:t>
      </w:r>
      <w:commentRangeEnd w:id="55"/>
      <w:r w:rsidR="00CC5E77">
        <w:rPr>
          <w:rStyle w:val="CommentReference"/>
        </w:rPr>
        <w:commentReference w:id="55"/>
      </w:r>
    </w:p>
    <w:p w14:paraId="3C266BBE" w14:textId="5439492E" w:rsidR="00906044" w:rsidRDefault="00906044" w:rsidP="00205CCC">
      <w:pPr>
        <w:spacing w:line="360" w:lineRule="auto"/>
        <w:ind w:firstLine="720"/>
        <w:jc w:val="both"/>
      </w:pPr>
      <w:commentRangeStart w:id="56"/>
      <w:r w:rsidRPr="006E2813">
        <w:lastRenderedPageBreak/>
        <w:t xml:space="preserve">During library preparation, normalization was performed based on volume instead of </w:t>
      </w:r>
      <w:r w:rsidR="00205CCC" w:rsidRPr="006E2813">
        <w:t>concentration</w:t>
      </w:r>
      <w:r w:rsidRPr="006E2813">
        <w:t xml:space="preserve"> because we aimed for an equal relative sequencing depth between samples as compared to an equal total sequencing depth that might over- or underrepresent samples with high or low DNA/RNA amounts. </w:t>
      </w:r>
      <w:commentRangeEnd w:id="56"/>
      <w:r w:rsidR="002C6F6F" w:rsidRPr="006E2813">
        <w:rPr>
          <w:rStyle w:val="CommentReference"/>
        </w:rPr>
        <w:commentReference w:id="56"/>
      </w:r>
      <w:r w:rsidRPr="006E2813">
        <w:t xml:space="preserve">The </w:t>
      </w:r>
      <w:r w:rsidR="00767928" w:rsidRPr="006E2813">
        <w:t>DNA librar</w:t>
      </w:r>
      <w:r w:rsidR="00C72534" w:rsidRPr="006E2813">
        <w:t>ies</w:t>
      </w:r>
      <w:r w:rsidR="00767928" w:rsidRPr="006E2813">
        <w:t xml:space="preserve"> yielded fragments around </w:t>
      </w:r>
      <w:r w:rsidR="00433D99" w:rsidRPr="006E2813">
        <w:t>438</w:t>
      </w:r>
      <w:r w:rsidR="00767928" w:rsidRPr="006E2813">
        <w:t xml:space="preserve"> bp length</w:t>
      </w:r>
      <w:r w:rsidR="000421AB" w:rsidRPr="006E2813">
        <w:t xml:space="preserve">, whereas the </w:t>
      </w:r>
      <w:r w:rsidRPr="006E2813">
        <w:t>RNA librar</w:t>
      </w:r>
      <w:r w:rsidR="00C72534" w:rsidRPr="006E2813">
        <w:t>ies</w:t>
      </w:r>
      <w:r w:rsidRPr="006E2813">
        <w:t xml:space="preserve"> yielded</w:t>
      </w:r>
      <w:r>
        <w:t xml:space="preserve"> fragments around </w:t>
      </w:r>
      <w:r w:rsidR="00433D99" w:rsidRPr="00433D99">
        <w:t>303</w:t>
      </w:r>
      <w:r>
        <w:t> bp length</w:t>
      </w:r>
      <w:r w:rsidR="00322F8B">
        <w:t xml:space="preserve"> (both </w:t>
      </w:r>
      <w:r w:rsidR="00322F8B" w:rsidRPr="00322F8B">
        <w:t>includ</w:t>
      </w:r>
      <w:r w:rsidR="00322F8B">
        <w:t>ing</w:t>
      </w:r>
      <w:r w:rsidR="00322F8B" w:rsidRPr="00322F8B">
        <w:t xml:space="preserve"> adaptors and</w:t>
      </w:r>
      <w:r w:rsidR="00322F8B">
        <w:t xml:space="preserve"> </w:t>
      </w:r>
      <w:r w:rsidR="00322F8B" w:rsidRPr="00322F8B">
        <w:t>ind</w:t>
      </w:r>
      <w:r w:rsidR="00322F8B">
        <w:t>ices</w:t>
      </w:r>
      <w:r w:rsidR="000813BC">
        <w:t>)</w:t>
      </w:r>
      <w:r w:rsidR="000421AB">
        <w:t>. T</w:t>
      </w:r>
      <w:r>
        <w:t xml:space="preserve">o be able to compare DNA and RNA without choosing unnecessarily long </w:t>
      </w:r>
      <w:proofErr w:type="gramStart"/>
      <w:r>
        <w:t>paired-end</w:t>
      </w:r>
      <w:proofErr w:type="gramEnd"/>
      <w:r>
        <w:t xml:space="preserve"> reads, both libraries were sequenced on one </w:t>
      </w:r>
      <w:r w:rsidR="00E05CD2">
        <w:t xml:space="preserve">Illumina </w:t>
      </w:r>
      <w:proofErr w:type="spellStart"/>
      <w:r>
        <w:t>MiSeq</w:t>
      </w:r>
      <w:proofErr w:type="spellEnd"/>
      <w:r>
        <w:t> PE 150</w:t>
      </w:r>
      <w:r w:rsidR="0092616B">
        <w:t xml:space="preserve"> </w:t>
      </w:r>
      <w:r>
        <w:t>bp run.</w:t>
      </w:r>
    </w:p>
    <w:p w14:paraId="3D441BEC" w14:textId="78F005AC" w:rsidR="00E05CD2" w:rsidRDefault="00E05CD2" w:rsidP="00E05CD2">
      <w:pPr>
        <w:spacing w:line="360" w:lineRule="auto"/>
      </w:pPr>
    </w:p>
    <w:p w14:paraId="2B1688A1" w14:textId="41F5CC85" w:rsidR="00E05CD2" w:rsidRPr="00776123" w:rsidRDefault="00E05CD2" w:rsidP="00E05CD2">
      <w:pPr>
        <w:spacing w:line="360" w:lineRule="auto"/>
        <w:rPr>
          <w:i/>
          <w:iCs/>
        </w:rPr>
      </w:pPr>
      <w:r w:rsidRPr="00776123">
        <w:rPr>
          <w:i/>
          <w:iCs/>
        </w:rPr>
        <w:t>Bioinformatic processing</w:t>
      </w:r>
    </w:p>
    <w:p w14:paraId="25630E72" w14:textId="5AF8FBE6" w:rsidR="00A2040A" w:rsidRDefault="00E05CD2" w:rsidP="001B2FBE">
      <w:pPr>
        <w:spacing w:line="360" w:lineRule="auto"/>
        <w:jc w:val="both"/>
      </w:pPr>
      <w:r w:rsidRPr="00E05CD2">
        <w:t>﻿</w:t>
      </w:r>
      <w:r w:rsidR="007F3E17">
        <w:tab/>
      </w:r>
      <w:r w:rsidRPr="00E05CD2">
        <w:t xml:space="preserve">We obtained </w:t>
      </w:r>
      <w:r w:rsidRPr="00E05CD2">
        <w:rPr>
          <w:highlight w:val="yellow"/>
        </w:rPr>
        <w:t>XXX</w:t>
      </w:r>
      <w:r w:rsidRPr="00E05CD2">
        <w:t xml:space="preserve"> paired</w:t>
      </w:r>
      <w:r>
        <w:t>-end</w:t>
      </w:r>
      <w:r w:rsidRPr="00E05CD2">
        <w:t xml:space="preserve"> sequences (</w:t>
      </w:r>
      <w:proofErr w:type="spellStart"/>
      <w:r w:rsidR="007F3E17">
        <w:t>Bioproject</w:t>
      </w:r>
      <w:proofErr w:type="spellEnd"/>
      <w:r w:rsidR="007F3E17">
        <w:t xml:space="preserve"> number: </w:t>
      </w:r>
      <w:r w:rsidR="007F3E17" w:rsidRPr="007F3E17">
        <w:rPr>
          <w:highlight w:val="yellow"/>
        </w:rPr>
        <w:t>XXX</w:t>
      </w:r>
      <w:r w:rsidR="007F3E17">
        <w:t xml:space="preserve">, </w:t>
      </w:r>
      <w:r w:rsidRPr="00E05CD2">
        <w:t xml:space="preserve">SRA accession number: </w:t>
      </w:r>
      <w:r w:rsidRPr="00E05CD2">
        <w:rPr>
          <w:highlight w:val="yellow"/>
        </w:rPr>
        <w:t>XXX</w:t>
      </w:r>
      <w:r w:rsidRPr="00E05CD2">
        <w:t>)</w:t>
      </w:r>
      <w:r w:rsidR="00205CCC">
        <w:t xml:space="preserve">, on average </w:t>
      </w:r>
      <w:r w:rsidR="00205CCC" w:rsidRPr="00205CCC">
        <w:rPr>
          <w:highlight w:val="yellow"/>
        </w:rPr>
        <w:t>XXX</w:t>
      </w:r>
      <w:r w:rsidR="00205CCC">
        <w:t xml:space="preserve"> per sample</w:t>
      </w:r>
      <w:r w:rsidR="00F42F23">
        <w:t xml:space="preserve">, </w:t>
      </w:r>
      <w:commentRangeStart w:id="57"/>
      <w:r w:rsidR="00F42F23">
        <w:t xml:space="preserve">whereby the fish tank RNA samples had on average one order of magnitude more sequences than the other samples due to our normalization method </w:t>
      </w:r>
      <w:commentRangeEnd w:id="57"/>
      <w:r w:rsidR="00CC5E77">
        <w:rPr>
          <w:rStyle w:val="CommentReference"/>
        </w:rPr>
        <w:commentReference w:id="57"/>
      </w:r>
      <w:r w:rsidR="00F42F23" w:rsidRPr="00215C89">
        <w:t>(S</w:t>
      </w:r>
      <w:r w:rsidR="00F42F23" w:rsidRPr="006E2813">
        <w:t xml:space="preserve">up. Tab. </w:t>
      </w:r>
      <w:r w:rsidR="006E2813" w:rsidRPr="006E2813">
        <w:t>4+5 – note: will be turned into sunburst diagram</w:t>
      </w:r>
      <w:r w:rsidR="00F42F23" w:rsidRPr="006E2813">
        <w:t>).</w:t>
      </w:r>
      <w:r w:rsidR="00CE5E45">
        <w:t xml:space="preserve"> </w:t>
      </w:r>
      <w:r w:rsidR="00F42F23">
        <w:t>We</w:t>
      </w:r>
      <w:r>
        <w:t xml:space="preserve"> processed </w:t>
      </w:r>
      <w:r w:rsidR="00F42F23">
        <w:t xml:space="preserve">the sequences </w:t>
      </w:r>
      <w:r>
        <w:t xml:space="preserve">in </w:t>
      </w:r>
      <w:r w:rsidR="008F5195">
        <w:t>six</w:t>
      </w:r>
      <w:r>
        <w:t xml:space="preserve"> steps, using </w:t>
      </w:r>
      <w:r w:rsidR="002E3D51">
        <w:t>multiple</w:t>
      </w:r>
      <w:r>
        <w:t xml:space="preserve"> common tools</w:t>
      </w:r>
      <w:r w:rsidR="002E3D51">
        <w:t>/parameters</w:t>
      </w:r>
      <w:r>
        <w:t xml:space="preserve"> </w:t>
      </w:r>
      <w:r w:rsidR="002E3D51">
        <w:t>at</w:t>
      </w:r>
      <w:r>
        <w:t xml:space="preserve"> each step</w:t>
      </w:r>
      <w:r w:rsidR="008D510C">
        <w:t xml:space="preserve"> (Fig. 2). For step one (t</w:t>
      </w:r>
      <w:r w:rsidR="002E3D51">
        <w:t>rimming and quality filtering</w:t>
      </w:r>
      <w:r w:rsidR="008D510C">
        <w:t>), we used</w:t>
      </w:r>
      <w:r w:rsidR="002E3D51">
        <w:t xml:space="preserve"> </w:t>
      </w:r>
      <w:proofErr w:type="spellStart"/>
      <w:r>
        <w:t>Trimmomatic</w:t>
      </w:r>
      <w:proofErr w:type="spellEnd"/>
      <w:r>
        <w:t xml:space="preserve"> </w:t>
      </w:r>
      <w:r>
        <w:fldChar w:fldCharType="begin" w:fldLock="1"/>
      </w:r>
      <w:r w:rsidR="002E3D5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data","type":"article-journal","volume":"30"},"uris":["http://www.mendeley.com/documents/?uuid=8bf5538d-4744-49eb-93b1-cc0cc55d504c"]}],"mendeley":{"formattedCitation":"(Bolger et al., 2014)","plainTextFormattedCitation":"(Bolger et al., 2014)","previouslyFormattedCitation":"(Bolger et al., 2014)"},"properties":{"noteIndex":0},"schema":"https://github.com/citation-style-language/schema/raw/master/csl-citation.json"}</w:instrText>
      </w:r>
      <w:r>
        <w:fldChar w:fldCharType="separate"/>
      </w:r>
      <w:r w:rsidRPr="00E05CD2">
        <w:rPr>
          <w:noProof/>
        </w:rPr>
        <w:t>(Bolger et al., 2014)</w:t>
      </w:r>
      <w:r>
        <w:fldChar w:fldCharType="end"/>
      </w:r>
      <w:r>
        <w:t xml:space="preserve"> with </w:t>
      </w:r>
      <w:r w:rsidRPr="00205CCC">
        <w:t xml:space="preserve">four different quality </w:t>
      </w:r>
      <w:r w:rsidR="00205CCC" w:rsidRPr="00205CCC">
        <w:t>cut-offs</w:t>
      </w:r>
      <w:r w:rsidRPr="00205CCC">
        <w:t xml:space="preserve"> (</w:t>
      </w:r>
      <w:r w:rsidR="00205CCC" w:rsidRPr="00205CCC">
        <w:t>﻿PHRED ≤2, ≤5, ≤10, and ≤20</w:t>
      </w:r>
      <w:r w:rsidRPr="00205CCC">
        <w:t>)</w:t>
      </w:r>
      <w:r w:rsidR="007F3E17">
        <w:t xml:space="preserve"> like the following, where X represents the respective PHRED score cut-off: </w:t>
      </w:r>
      <w:r w:rsidR="007F3E17" w:rsidRPr="007F3E17">
        <w:rPr>
          <w:rFonts w:ascii="Courier New" w:eastAsia="MS Mincho" w:hAnsi="Courier New" w:cs="Courier New"/>
        </w:rPr>
        <w:t>ILLUMINACLIP:TruSeq3-PE.fa:2:30:10, LEADING:X TRAILING:X, SLIDINGWINDOW:4:X MINLEN:25</w:t>
      </w:r>
      <w:r w:rsidR="008D510C" w:rsidRPr="00205CCC">
        <w:t>.</w:t>
      </w:r>
      <w:r w:rsidR="008D510C">
        <w:t xml:space="preserve"> </w:t>
      </w:r>
      <w:r w:rsidR="00A2040A">
        <w:tab/>
      </w:r>
      <w:r w:rsidR="008D510C">
        <w:t>For step two (</w:t>
      </w:r>
      <w:r w:rsidR="002E3D51">
        <w:t>rRNA sorting</w:t>
      </w:r>
      <w:r w:rsidR="008D510C">
        <w:t>), we used four approaches:</w:t>
      </w:r>
      <w:r w:rsidR="002E3D51">
        <w:t xml:space="preserve"> </w:t>
      </w:r>
      <w:r w:rsidR="007F3E17">
        <w:t xml:space="preserve">1) </w:t>
      </w:r>
      <w:r w:rsidR="002E3D51">
        <w:t xml:space="preserve">alignment-based – </w:t>
      </w:r>
      <w:proofErr w:type="spellStart"/>
      <w:r w:rsidR="002E3D51">
        <w:t>SortMeRNA</w:t>
      </w:r>
      <w:proofErr w:type="spellEnd"/>
      <w:r w:rsidR="007F3E17">
        <w:t xml:space="preserve"> </w:t>
      </w:r>
      <w:r w:rsidR="007F3E17">
        <w:fldChar w:fldCharType="begin" w:fldLock="1"/>
      </w:r>
      <w:r w:rsidR="007F3E17">
        <w:instrText>ADDIN CSL_CITATION {"citationItems":[{"id":"ITEM-1","itemData":{"DOI":"10.1093/bioinformatics/bts611","ISSN":"13674803","PMID":"23071270","abstract":"Motivation: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page":"3211-3217","title":"SortMeRNA: Fast and accurate filtering of ribosomal RNAs in metatranscriptomic data","type":"article-journal","volume":"28"},"uris":["http://www.mendeley.com/documents/?uuid=6c6f928c-93bc-47d3-a940-07855be399e5"]}],"mendeley":{"formattedCitation":"(Kopylova et al., 2012)","plainTextFormattedCitation":"(Kopylova et al., 2012)","previouslyFormattedCitation":"(Kopylova et al., 2012)"},"properties":{"noteIndex":0},"schema":"https://github.com/citation-style-language/schema/raw/master/csl-citation.json"}</w:instrText>
      </w:r>
      <w:r w:rsidR="007F3E17">
        <w:fldChar w:fldCharType="separate"/>
      </w:r>
      <w:r w:rsidR="007F3E17" w:rsidRPr="002E3D51">
        <w:rPr>
          <w:noProof/>
        </w:rPr>
        <w:t>(Kopylova et al., 2012)</w:t>
      </w:r>
      <w:r w:rsidR="007F3E17">
        <w:fldChar w:fldCharType="end"/>
      </w:r>
      <w:r w:rsidR="007F3E17">
        <w:t xml:space="preserve"> against all program-internal rRNA databases</w:t>
      </w:r>
      <w:r w:rsidR="002E3D51">
        <w:t xml:space="preserve"> </w:t>
      </w:r>
      <w:r w:rsidR="007F3E17">
        <w:t xml:space="preserve">with parameters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fastx</w:t>
      </w:r>
      <w:proofErr w:type="spellEnd"/>
      <w:r w:rsidR="007F3E17" w:rsidRPr="007F3E17">
        <w:rPr>
          <w:rFonts w:ascii="Courier New" w:eastAsia="MS Mincho" w:hAnsi="Courier New" w:cs="Courier New"/>
        </w:rPr>
        <w:t> 1</w:t>
      </w:r>
      <w:r w:rsidR="007F3E17">
        <w:t>,</w:t>
      </w:r>
      <w:r w:rsidR="007F3E17" w:rsidRPr="007F3E17">
        <w:t xml:space="preserve"> </w:t>
      </w:r>
      <w:r w:rsidR="007F3E17" w:rsidRPr="007F3E17">
        <w:rPr>
          <w:rFonts w:ascii="Courier New" w:eastAsia="MS Mincho" w:hAnsi="Courier New" w:cs="Courier New"/>
        </w:rPr>
        <w:noBreakHyphen/>
      </w:r>
      <w:proofErr w:type="spellStart"/>
      <w:r w:rsidR="007F3E17" w:rsidRPr="007F3E17">
        <w:rPr>
          <w:rFonts w:ascii="Courier New" w:eastAsia="MS Mincho" w:hAnsi="Courier New" w:cs="Courier New"/>
        </w:rPr>
        <w:t>num_alignments</w:t>
      </w:r>
      <w:proofErr w:type="spellEnd"/>
      <w:r w:rsidR="007F3E17">
        <w:rPr>
          <w:rFonts w:ascii="Courier New" w:eastAsia="MS Mincho" w:hAnsi="Courier New" w:cs="Courier New"/>
        </w:rPr>
        <w:t> </w:t>
      </w:r>
      <w:r w:rsidR="007F3E17" w:rsidRPr="007F3E17">
        <w:rPr>
          <w:rFonts w:ascii="Courier New" w:eastAsia="MS Mincho" w:hAnsi="Courier New" w:cs="Courier New"/>
        </w:rPr>
        <w:t>1</w:t>
      </w:r>
      <w:r w:rsidR="007F3E17">
        <w:t xml:space="preserve">, </w:t>
      </w:r>
      <w:r w:rsidR="0013277C" w:rsidRPr="0013277C">
        <w:rPr>
          <w:rFonts w:ascii="Courier New" w:eastAsia="MS Mincho" w:hAnsi="Courier New" w:cs="Courier New"/>
        </w:rPr>
        <w:t>--</w:t>
      </w:r>
      <w:proofErr w:type="spellStart"/>
      <w:r w:rsidR="0013277C" w:rsidRPr="0013277C">
        <w:rPr>
          <w:rFonts w:ascii="Courier New" w:eastAsia="MS Mincho" w:hAnsi="Courier New" w:cs="Courier New"/>
        </w:rPr>
        <w:t>paired_in</w:t>
      </w:r>
      <w:proofErr w:type="spellEnd"/>
      <w:r w:rsidR="0013277C">
        <w:t xml:space="preserve">, </w:t>
      </w:r>
      <w:r w:rsidR="007F3E17">
        <w:t>and other parameters set to default</w:t>
      </w:r>
      <w:r w:rsidR="002E3D51">
        <w:t xml:space="preserve">, </w:t>
      </w:r>
      <w:r w:rsidR="007F3E17">
        <w:t xml:space="preserve">2) </w:t>
      </w:r>
      <w:r w:rsidR="002E3D51">
        <w:t xml:space="preserve">HMM-based – </w:t>
      </w:r>
      <w:proofErr w:type="spellStart"/>
      <w:r w:rsidR="002E3D51">
        <w:t>barrnap</w:t>
      </w:r>
      <w:proofErr w:type="spellEnd"/>
      <w:r w:rsidR="002E3D51">
        <w:t xml:space="preserve"> </w:t>
      </w:r>
      <w:r w:rsidR="002E3D51">
        <w:fldChar w:fldCharType="begin" w:fldLock="1"/>
      </w:r>
      <w:r w:rsidR="002E3D51">
        <w:instrText>ADDIN CSL_CITATION {"citationItems":[{"id":"ITEM-1","itemData":{"author":[{"dropping-particle":"","family":"Seemann","given":"Thorsten","non-dropping-particle":"","parse-names":false,"suffix":""}],"id":"ITEM-1","issued":{"date-parts":[["0"]]},"publisher":"Thorsten Seemann","title":"BAsic Rapid Ribosomal RNA Predictor - barrnap","type":"article"},"uris":["http://www.mendeley.com/documents/?uuid=3f154bcc-7077-4785-8e0d-2dbcb36c9655"]}],"mendeley":{"formattedCitation":"(Seemann)","manualFormatting":"(Seemann, unpublished)","plainTextFormattedCitation":"(Seemann)","previouslyFormattedCitation":"(Seemann)"},"properties":{"noteIndex":0},"schema":"https://github.com/citation-style-language/schema/raw/master/csl-citation.json"}</w:instrText>
      </w:r>
      <w:r w:rsidR="002E3D51">
        <w:fldChar w:fldCharType="separate"/>
      </w:r>
      <w:r w:rsidR="002E3D51" w:rsidRPr="002E3D51">
        <w:rPr>
          <w:noProof/>
        </w:rPr>
        <w:t>(Seemann</w:t>
      </w:r>
      <w:r w:rsidR="002E3D51">
        <w:rPr>
          <w:noProof/>
        </w:rPr>
        <w:t>, unpublished</w:t>
      </w:r>
      <w:r w:rsidR="002E3D51" w:rsidRPr="002E3D51">
        <w:rPr>
          <w:noProof/>
        </w:rPr>
        <w:t>)</w:t>
      </w:r>
      <w:r w:rsidR="002E3D51">
        <w:fldChar w:fldCharType="end"/>
      </w:r>
      <w:r w:rsidR="00537F54">
        <w:t xml:space="preserve"> </w:t>
      </w:r>
      <w:r w:rsidR="0013277C">
        <w:t xml:space="preserve">on both trimmed R1 and R2 reads </w:t>
      </w:r>
      <w:r w:rsidR="00537F54">
        <w:t xml:space="preserve">against all </w:t>
      </w:r>
      <w:r w:rsidR="0013277C">
        <w:t xml:space="preserve">three </w:t>
      </w:r>
      <w:r w:rsidR="00537F54">
        <w:t>domains (</w:t>
      </w:r>
      <w:r w:rsidR="0013277C" w:rsidRPr="0013277C">
        <w:rPr>
          <w:rFonts w:ascii="Courier New" w:eastAsia="MS Mincho" w:hAnsi="Courier New" w:cs="Courier New"/>
        </w:rPr>
        <w:t>--kingdom</w:t>
      </w:r>
      <w:r w:rsidR="0013277C">
        <w:t xml:space="preserve"> </w:t>
      </w:r>
      <w:proofErr w:type="spellStart"/>
      <w:r w:rsidR="00537F54">
        <w:rPr>
          <w:rFonts w:ascii="Courier New" w:eastAsia="MS Mincho" w:hAnsi="Courier New" w:cs="Courier New"/>
        </w:rPr>
        <w:t>euk</w:t>
      </w:r>
      <w:proofErr w:type="spellEnd"/>
      <w:r w:rsidR="00537F54" w:rsidRPr="00537F54">
        <w:rPr>
          <w:rFonts w:eastAsia="MS Mincho" w:cstheme="minorHAnsi"/>
        </w:rPr>
        <w:t xml:space="preserve">, </w:t>
      </w:r>
      <w:r w:rsidR="00537F54">
        <w:rPr>
          <w:rFonts w:ascii="Courier New" w:eastAsia="MS Mincho" w:hAnsi="Courier New" w:cs="Courier New"/>
        </w:rPr>
        <w:t>arc</w:t>
      </w:r>
      <w:r w:rsidR="00537F54" w:rsidRPr="00537F54">
        <w:rPr>
          <w:rFonts w:eastAsia="MS Mincho" w:cstheme="minorHAnsi"/>
        </w:rPr>
        <w:t xml:space="preserve">, and </w:t>
      </w:r>
      <w:r w:rsidR="00537F54">
        <w:rPr>
          <w:rFonts w:ascii="Courier New" w:eastAsia="MS Mincho" w:hAnsi="Courier New" w:cs="Courier New"/>
        </w:rPr>
        <w:t>bac)</w:t>
      </w:r>
      <w:r w:rsidR="00537F54">
        <w:t xml:space="preserve"> with parameters </w:t>
      </w:r>
      <w:r w:rsidR="00537F54" w:rsidRPr="00537F54">
        <w:rPr>
          <w:rFonts w:ascii="Courier New" w:eastAsia="MS Mincho" w:hAnsi="Courier New" w:cs="Courier New"/>
        </w:rPr>
        <w:t>--</w:t>
      </w:r>
      <w:proofErr w:type="spellStart"/>
      <w:r w:rsidR="00537F54" w:rsidRPr="00537F54">
        <w:rPr>
          <w:rFonts w:ascii="Courier New" w:eastAsia="MS Mincho" w:hAnsi="Courier New" w:cs="Courier New"/>
        </w:rPr>
        <w:t>lencutoff</w:t>
      </w:r>
      <w:proofErr w:type="spellEnd"/>
      <w:r w:rsidR="00537F54" w:rsidRPr="00537F54">
        <w:rPr>
          <w:rFonts w:ascii="Courier New" w:eastAsia="MS Mincho" w:hAnsi="Courier New" w:cs="Courier New"/>
        </w:rPr>
        <w:t xml:space="preserve"> 0.000001</w:t>
      </w:r>
      <w:r w:rsidR="00537F54" w:rsidRPr="0013277C">
        <w:rPr>
          <w:rFonts w:eastAsia="MS Mincho" w:cstheme="minorHAnsi"/>
        </w:rPr>
        <w:t xml:space="preserve">, </w:t>
      </w:r>
      <w:r w:rsidR="00537F54" w:rsidRPr="00537F54">
        <w:rPr>
          <w:rFonts w:ascii="Courier New" w:eastAsia="MS Mincho" w:hAnsi="Courier New" w:cs="Courier New"/>
        </w:rPr>
        <w:t>--reject 0.000001</w:t>
      </w:r>
      <w:r w:rsidR="00537F54" w:rsidRPr="00537F54">
        <w:rPr>
          <w:rFonts w:eastAsia="MS Mincho" w:cstheme="minorHAnsi"/>
        </w:rPr>
        <w:t xml:space="preserve">, </w:t>
      </w:r>
      <w:r w:rsidR="0013277C">
        <w:rPr>
          <w:rFonts w:eastAsia="MS Mincho" w:cstheme="minorHAnsi"/>
        </w:rPr>
        <w:t>and o</w:t>
      </w:r>
      <w:r w:rsidR="00537F54" w:rsidRPr="00537F54">
        <w:rPr>
          <w:rFonts w:eastAsia="MS Mincho" w:cstheme="minorHAnsi"/>
        </w:rPr>
        <w:t xml:space="preserve">ther parameters set to default; </w:t>
      </w:r>
      <w:r w:rsidR="0013277C">
        <w:rPr>
          <w:rFonts w:eastAsia="MS Mincho" w:cstheme="minorHAnsi"/>
        </w:rPr>
        <w:t>all resulting</w:t>
      </w:r>
      <w:r w:rsidR="00537F54" w:rsidRPr="00537F54">
        <w:rPr>
          <w:rFonts w:eastAsia="MS Mincho" w:cstheme="minorHAnsi"/>
        </w:rPr>
        <w:t xml:space="preserve"> read names were concatenated and all</w:t>
      </w:r>
      <w:r w:rsidR="0013277C">
        <w:rPr>
          <w:rFonts w:eastAsia="MS Mincho" w:cstheme="minorHAnsi"/>
        </w:rPr>
        <w:t xml:space="preserve"> reads</w:t>
      </w:r>
      <w:r w:rsidR="00537F54" w:rsidRPr="00537F54">
        <w:rPr>
          <w:rFonts w:eastAsia="MS Mincho" w:cstheme="minorHAnsi"/>
        </w:rPr>
        <w:t xml:space="preserve"> were extracted from the trimmed R1 and R2 reads to obtain paired reads</w:t>
      </w:r>
      <w:r w:rsidR="00537F54" w:rsidRPr="00537F54">
        <w:rPr>
          <w:rFonts w:cstheme="minorHAnsi"/>
        </w:rPr>
        <w:t>,</w:t>
      </w:r>
      <w:r w:rsidR="002E3D51">
        <w:t xml:space="preserve"> </w:t>
      </w:r>
      <w:r w:rsidR="007F3E17">
        <w:t xml:space="preserve">3) </w:t>
      </w:r>
      <w:proofErr w:type="spellStart"/>
      <w:r w:rsidR="002E3D51">
        <w:t>kmer</w:t>
      </w:r>
      <w:proofErr w:type="spellEnd"/>
      <w:r w:rsidR="002E3D51">
        <w:t xml:space="preserve">-based – </w:t>
      </w:r>
      <w:proofErr w:type="spellStart"/>
      <w:r w:rsidR="002E3D51">
        <w:t>rRNAFilter</w:t>
      </w:r>
      <w:proofErr w:type="spellEnd"/>
      <w:r w:rsidR="002E3D51">
        <w:t xml:space="preserve"> </w:t>
      </w:r>
      <w:r w:rsidR="002E3D51">
        <w:fldChar w:fldCharType="begin" w:fldLock="1"/>
      </w:r>
      <w:r w:rsidR="002E3D51">
        <w:instrText>ADDIN CSL_CITATION {"citationItems":[{"id":"ITEM-1","itemData":{"DOI":"10.1089/cmb.2016.0113","ISSN":"10665277","abstract":"Metatranscriptomics studies the transcriptome of all microbial species in a habitat. Removing ribosomal RNA (rRNA) reads in metatranscriptomic data is essential for the study of microbial gene expression. Although several methods are developed, all of them rely on rRNA databases that contain a limited number of known rRNA sequences and cannot work well on rRNA reads from unknown rRNA sequences. To address this problem, we have developed a novel approach called rRNAFilter. Our method can accurately and rapidly remove rRNA reads from metatranscriptomes without any prior knowledge of known rRNA sequences. Compared with two existing approaches, rRNAFilter has shown comparable performance when working on reads from known rRNA sequences and much better performance when dealing with reads from unknown rRNA sequences.","author":[{"dropping-particle":"","family":"Wang","given":"Ying","non-dropping-particle":"","parse-names":false,"suffix":""},{"dropping-particle":"","family":"Hu","given":"Haiyan","non-dropping-particle":"","parse-names":false,"suffix":""},{"dropping-particle":"","family":"Li","given":"Xiaoman","non-dropping-particle":"","parse-names":false,"suffix":""}],"container-title":"Journal of Computational Biology","id":"ITEM-1","issue":"4","issued":{"date-parts":[["2017"]]},"page":"368-375","title":"rRNAFilter: A Fast Approach for Ribosomal RNA Read Removal Without a Reference Database","type":"article-journal","volume":"24"},"uris":["http://www.mendeley.com/documents/?uuid=9969de0c-0db0-499b-bae9-de0a4fd76aa8"]}],"mendeley":{"formattedCitation":"(Wang et al., 2017)","plainTextFormattedCitation":"(Wang et al., 2017)","previouslyFormattedCitation":"(Wang et al., 2017)"},"properties":{"noteIndex":0},"schema":"https://github.com/citation-style-language/schema/raw/master/csl-citation.json"}</w:instrText>
      </w:r>
      <w:r w:rsidR="002E3D51">
        <w:fldChar w:fldCharType="separate"/>
      </w:r>
      <w:r w:rsidR="002E3D51" w:rsidRPr="002E3D51">
        <w:rPr>
          <w:noProof/>
        </w:rPr>
        <w:t>(Wang et al., 2017)</w:t>
      </w:r>
      <w:r w:rsidR="002E3D51">
        <w:fldChar w:fldCharType="end"/>
      </w:r>
      <w:r w:rsidR="007F3E17">
        <w:t xml:space="preserve"> </w:t>
      </w:r>
      <w:r w:rsidR="0013277C">
        <w:t xml:space="preserve">on both trimmed R1 and R2 reads </w:t>
      </w:r>
      <w:r w:rsidR="007F3E17">
        <w:t>with default parameters</w:t>
      </w:r>
      <w:r w:rsidR="0013277C" w:rsidRPr="00537F54">
        <w:rPr>
          <w:rFonts w:eastAsia="MS Mincho" w:cstheme="minorHAnsi"/>
        </w:rPr>
        <w:t xml:space="preserve">; </w:t>
      </w:r>
      <w:r w:rsidR="0013277C">
        <w:rPr>
          <w:rFonts w:eastAsia="MS Mincho" w:cstheme="minorHAnsi"/>
        </w:rPr>
        <w:t>all resulting</w:t>
      </w:r>
      <w:r w:rsidR="0013277C" w:rsidRPr="00537F54">
        <w:rPr>
          <w:rFonts w:eastAsia="MS Mincho" w:cstheme="minorHAnsi"/>
        </w:rPr>
        <w:t xml:space="preserve"> read names were concatenated and all</w:t>
      </w:r>
      <w:r w:rsidR="0013277C">
        <w:rPr>
          <w:rFonts w:eastAsia="MS Mincho" w:cstheme="minorHAnsi"/>
        </w:rPr>
        <w:t xml:space="preserve"> reads</w:t>
      </w:r>
      <w:r w:rsidR="0013277C" w:rsidRPr="00537F54">
        <w:rPr>
          <w:rFonts w:eastAsia="MS Mincho" w:cstheme="minorHAnsi"/>
        </w:rPr>
        <w:t xml:space="preserve"> were extracted from the trimmed R1 and R2 reads to obtain paired reads</w:t>
      </w:r>
      <w:r w:rsidR="002E3D51">
        <w:t xml:space="preserve">, and </w:t>
      </w:r>
      <w:r w:rsidR="007F3E17">
        <w:t xml:space="preserve">4) </w:t>
      </w:r>
      <w:r w:rsidR="002E3D51">
        <w:t>no sorting</w:t>
      </w:r>
      <w:r w:rsidR="008D510C">
        <w:t xml:space="preserve">. </w:t>
      </w:r>
    </w:p>
    <w:p w14:paraId="7D59D0D8" w14:textId="77777777" w:rsidR="00EA77D3" w:rsidRDefault="0013277C" w:rsidP="00A2040A">
      <w:pPr>
        <w:spacing w:line="360" w:lineRule="auto"/>
        <w:ind w:firstLine="720"/>
        <w:jc w:val="both"/>
      </w:pPr>
      <w:r>
        <w:lastRenderedPageBreak/>
        <w:t>For step three (assembly),</w:t>
      </w:r>
      <w:r w:rsidR="008D510C">
        <w:t xml:space="preserve"> we used</w:t>
      </w:r>
      <w:r w:rsidR="002E3D51">
        <w:t xml:space="preserve"> </w:t>
      </w:r>
      <w:r w:rsidR="007F3E17">
        <w:t xml:space="preserve">eight assemblers, </w:t>
      </w:r>
      <w:r w:rsidR="002E3D51">
        <w:t>four DNA assembler</w:t>
      </w:r>
      <w:r w:rsidR="008D510C">
        <w:t>s,</w:t>
      </w:r>
      <w:r w:rsidR="002E3D51">
        <w:t xml:space="preserve"> </w:t>
      </w:r>
      <w:r w:rsidR="007F3E17">
        <w:t xml:space="preserve">1) </w:t>
      </w:r>
      <w:proofErr w:type="spellStart"/>
      <w:r w:rsidR="002E3D51">
        <w:t>SPAdes</w:t>
      </w:r>
      <w:proofErr w:type="spellEnd"/>
      <w:r w:rsidR="002E3D51">
        <w:t xml:space="preserve"> </w:t>
      </w:r>
      <w:r w:rsidR="002E3D51">
        <w:fldChar w:fldCharType="begin" w:fldLock="1"/>
      </w:r>
      <w:r w:rsidR="002E3D51">
        <w:instrText>ADDIN CSL_CITATION {"citationItems":[{"id":"ITEM-1","itemData":{"DOI":"10.1089/cmb.2012.0021","ISBN":"1066-5277","ISSN":"1066-5277","PMID":"22506599","abstract":"The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Sequencing","type":"article-journal","volume":"19"},"uris":["http://www.mendeley.com/documents/?uuid=063ad35b-276f-4aeb-9443-301512102982"]}],"mendeley":{"formattedCitation":"(Bankevich et al., 2012)","plainTextFormattedCitation":"(Bankevich et al., 2012)","previouslyFormattedCitation":"(Bankevich et al., 2012)"},"properties":{"noteIndex":0},"schema":"https://github.com/citation-style-language/schema/raw/master/csl-citation.json"}</w:instrText>
      </w:r>
      <w:r w:rsidR="002E3D51">
        <w:fldChar w:fldCharType="separate"/>
      </w:r>
      <w:r w:rsidR="002E3D51" w:rsidRPr="002E3D51">
        <w:rPr>
          <w:noProof/>
        </w:rPr>
        <w:t>(Bankevich et al., 2012)</w:t>
      </w:r>
      <w:r w:rsidR="002E3D51">
        <w:fldChar w:fldCharType="end"/>
      </w:r>
      <w:r w:rsidR="007F3E17">
        <w:t xml:space="preserve"> with default parameters</w:t>
      </w:r>
      <w:r w:rsidR="002E3D51">
        <w:t>,</w:t>
      </w:r>
      <w:r w:rsidR="007F3E17">
        <w:t xml:space="preserve"> 2)</w:t>
      </w:r>
      <w:r w:rsidR="002E3D51">
        <w:t xml:space="preserve"> </w:t>
      </w:r>
      <w:proofErr w:type="spellStart"/>
      <w:r w:rsidR="002E3D51">
        <w:t>metaSPAdes</w:t>
      </w:r>
      <w:proofErr w:type="spellEnd"/>
      <w:r w:rsidR="002E3D51">
        <w:t xml:space="preserve"> </w:t>
      </w:r>
      <w:r w:rsidR="002E3D51">
        <w:fldChar w:fldCharType="begin" w:fldLock="1"/>
      </w:r>
      <w:r w:rsidR="002E3D51">
        <w:instrText>ADDIN CSL_CITATION {"citationItems":[{"id":"ITEM-1","itemData":{"DOI":"10.1101/gr.213959.116","ISSN":"15495469","PMID":"28298430","abstract":"While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author":[{"dropping-particle":"","family":"Nurk","given":"Sergey","non-dropping-particle":"","parse-names":false,"suffix":""},{"dropping-particle":"","family":"Meleshko","given":"Dmitry","non-dropping-particle":"","parse-names":false,"suffix":""},{"dropping-particle":"","family":"Korobeynikov","given":"Anton","non-dropping-particle":"","parse-names":false,"suffix":""},{"dropping-particle":"","family":"Pevzner","given":"Pavel A.","non-dropping-particle":"","parse-names":false,"suffix":""}],"container-title":"Genome Research","id":"ITEM-1","issue":"5","issued":{"date-parts":[["2017"]]},"page":"824-834","title":"MetaSPAdes: A new versatile metagenomic assembler","type":"article-journal","volume":"27"},"uris":["http://www.mendeley.com/documents/?uuid=fac35d80-e03f-4fd4-96cd-b65ccf68765e"]}],"mendeley":{"formattedCitation":"(Nurk et al., 2017)","plainTextFormattedCitation":"(Nurk et al., 2017)","previouslyFormattedCitation":"(Nurk et al., 2017)"},"properties":{"noteIndex":0},"schema":"https://github.com/citation-style-language/schema/raw/master/csl-citation.json"}</w:instrText>
      </w:r>
      <w:r w:rsidR="002E3D51">
        <w:fldChar w:fldCharType="separate"/>
      </w:r>
      <w:r w:rsidR="002E3D51" w:rsidRPr="002E3D51">
        <w:rPr>
          <w:noProof/>
        </w:rPr>
        <w:t>(Nurk et al., 2017)</w:t>
      </w:r>
      <w:r w:rsidR="002E3D51">
        <w:fldChar w:fldCharType="end"/>
      </w:r>
      <w:r w:rsidR="007F3E17">
        <w:t xml:space="preserve"> with default parameters</w:t>
      </w:r>
      <w:r w:rsidR="002E3D51">
        <w:t xml:space="preserve">, </w:t>
      </w:r>
      <w:r w:rsidR="007F3E17">
        <w:t xml:space="preserve">3) </w:t>
      </w:r>
      <w:r w:rsidR="002E3D51">
        <w:t xml:space="preserve">MEGAHIT </w:t>
      </w:r>
      <w:r w:rsidR="002E3D51">
        <w:fldChar w:fldCharType="begin" w:fldLock="1"/>
      </w:r>
      <w:r w:rsidR="002E3D51">
        <w:instrText>ADDIN CSL_CITATION {"citationItems":[{"id":"ITEM-1","itemData":{"DOI":"10.1093/bioinformatics/btv033","ISSN":"14602059","PMID":"25609793","abstract":"Summary: MEGAHIT is a NGS de novo assembler for assembling large and complex metagenomics data in a time- and cost-efficient manner. It finished assembling a soil metagenomics dataset with 252</w:instrText>
      </w:r>
      <w:r w:rsidR="002E3D51">
        <w:rPr>
          <w:rFonts w:ascii="Cambria Math" w:hAnsi="Cambria Math" w:cs="Cambria Math"/>
        </w:rPr>
        <w:instrText>∈</w:instrText>
      </w:r>
      <w:r w:rsidR="002E3D51">
        <w:instrText>Gbps in 44.1 and 99.6</w:instrText>
      </w:r>
      <w:r w:rsidR="002E3D51">
        <w:rPr>
          <w:rFonts w:ascii="Cambria Math" w:hAnsi="Cambria Math" w:cs="Cambria Math"/>
        </w:rPr>
        <w:instrText>∈</w:instrText>
      </w:r>
      <w:r w:rsidR="002E3D51">
        <w:instrText>h on a single computing node with and without a graphics processing unit, respectively. MEGAHIT assembles the data as a whole, i.e. no pre-processing like partitioning and normalization was needed. When compared with previous methods on assembling the soil data, MEGAHIT generated a three-time larger assembly, with longer contig N50 and average contig length; furthermore, 55.8% of the reads were aligned to the assembly, giving a fourfold improvement.","author":[{"dropping-particle":"","family":"Li","given":"Dinghua","non-dropping-particle":"","parse-names":false,"suffix":""},{"dropping-particle":"","family":"Liu","given":"Chi Man","non-dropping-particle":"","parse-names":false,"suffix":""},{"dropping-particle":"","family":"Luo","given":"Ruibang","non-dropping-particle":"","parse-names":false,"suffix":""},{"dropping-particle":"","family":"Sadakane","given":"Kunihiko","non-dropping-particle":"","parse-names":false,"suffix":""},{"dropping-particle":"","family":"Lam","given":"Tak Wah","non-dropping-particle":"","parse-names":false,"suffix":""}],"container-title":"Bioinformatics","id":"ITEM-1","issue":"10","issued":{"date-parts":[["2015"]]},"page":"1674-1676","title":"MEGAHIT: An ultra-fast single-node solution for large and complex metagenomics assembly via succinct de Bruijn graph","type":"article-journal","volume":"31"},"uris":["http://www.mendeley.com/documents/?uuid=1f218f52-2a61-4768-836c-fc53897de3ec"]}],"mendeley":{"formattedCitation":"(Li et al., 2015)","plainTextFormattedCitation":"(Li et al., 2015)","previouslyFormattedCitation":"(Li et al., 2015)"},"properties":{"noteIndex":0},"schema":"https://github.com/citation-style-language/schema/raw/master/csl-citation.json"}</w:instrText>
      </w:r>
      <w:r w:rsidR="002E3D51">
        <w:fldChar w:fldCharType="separate"/>
      </w:r>
      <w:r w:rsidR="002E3D51" w:rsidRPr="002E3D51">
        <w:rPr>
          <w:noProof/>
        </w:rPr>
        <w:t>(Li et al., 2015)</w:t>
      </w:r>
      <w:r w:rsidR="002E3D51">
        <w:fldChar w:fldCharType="end"/>
      </w:r>
      <w:r w:rsidR="007F3E17">
        <w:t xml:space="preserve"> 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presets</w:t>
      </w:r>
      <w:proofErr w:type="spellEnd"/>
      <w:r w:rsidR="007F3E17" w:rsidRPr="007F3E17">
        <w:rPr>
          <w:rFonts w:ascii="Courier New" w:hAnsi="Courier New" w:cs="Courier New"/>
        </w:rPr>
        <w:t xml:space="preserve"> meta-large</w:t>
      </w:r>
      <w:r w:rsidR="007F3E17">
        <w:t xml:space="preserve"> and otherwise default parameters</w:t>
      </w:r>
      <w:r w:rsidR="002E3D51">
        <w:t xml:space="preserve">, </w:t>
      </w:r>
      <w:r w:rsidR="007F3E17">
        <w:t xml:space="preserve">4) </w:t>
      </w:r>
      <w:r w:rsidR="002E3D51">
        <w:t xml:space="preserve">IDBA-UD </w:t>
      </w:r>
      <w:r w:rsidR="002E3D51">
        <w:fldChar w:fldCharType="begin" w:fldLock="1"/>
      </w:r>
      <w:r w:rsidR="002E3D51">
        <w:instrText>ADDIN CSL_CITATION {"citationItems":[{"id":"ITEM-1","itemData":{"DOI":"10.1093/bioinformatics/bts174","ISSN":"13674803","PMID":"22495754","abstract":"Motivation: Next-generation sequencing allows us to sequence reads from a microbial environment using single-cell sequencing or metagenomic sequencing technologies. However, both technologies suffer from the problem that sequencing depth of different regions of a genome or genomes from different species are highly uneven. Most existing genome assemblers usually have an assumption that sequencing depths are even. These assemblers fail to construct correct long contigs. Results: We introduce the IDBA-UD algorithm that is based on the de Bruijn graph approach for assembling reads from single-cell sequencing or metagenomic sequencing technologies with uneven sequencing depths. Several non-trivial techniques have been employed to tackle the problems. Instead of using a simple threshold, we use multiple depthrelative thresholds to remove erroneous k-mers in both low-depth and high-depth regions. The technique of local assembly with paired-end information is used to solve the branch problem of low-depth short repeat regions. To speed up the process, an error correction step is conducted to correct reads of high-depth regions that can be aligned to highconfident contigs. Comparison of the performances of IDBA-UD and existing assemblers (Velvet, Velvet-SC, SOAPdenovo and Meta-IDBA) for different datasets, shows that IDBA-UD can reconstruct longer contigs with higher accuracy. © The Author 2012. Published by Oxford University Press. All rights reserved.","author":[{"dropping-particle":"","family":"Peng","given":"Yu","non-dropping-particle":"","parse-names":false,"suffix":""},{"dropping-particle":"","family":"Leung","given":"Henry C.M.","non-dropping-particle":"","parse-names":false,"suffix":""},{"dropping-particle":"","family":"Yiu","given":"S. M.","non-dropping-particle":"","parse-names":false,"suffix":""},{"dropping-particle":"","family":"Chin","given":"Francis Y.L.","non-dropping-particle":"","parse-names":false,"suffix":""}],"container-title":"Bioinformatics","id":"ITEM-1","issue":"11","issued":{"date-parts":[["2012"]]},"page":"1420-1428","title":"IDBA-UD: A de novo assembler for single-cell and metagenomic sequencing data with highly uneven depth","type":"article-journal","volume":"28"},"uris":["http://www.mendeley.com/documents/?uuid=f641cf3a-e487-4b1b-be89-d64ff106e042"]}],"mendeley":{"formattedCitation":"(Peng et al., 2012)","plainTextFormattedCitation":"(Peng et al., 2012)","previouslyFormattedCitation":"(Peng et al., 2012)"},"properties":{"noteIndex":0},"schema":"https://github.com/citation-style-language/schema/raw/master/csl-citation.json"}</w:instrText>
      </w:r>
      <w:r w:rsidR="002E3D51">
        <w:fldChar w:fldCharType="separate"/>
      </w:r>
      <w:r w:rsidR="002E3D51" w:rsidRPr="002E3D51">
        <w:rPr>
          <w:noProof/>
        </w:rPr>
        <w:t>(Peng et al., 2012)</w:t>
      </w:r>
      <w:r w:rsidR="002E3D51">
        <w:fldChar w:fldCharType="end"/>
      </w:r>
      <w:r w:rsidR="007F3E17">
        <w:t xml:space="preserve"> with the parameter</w:t>
      </w:r>
      <w:r w:rsidR="007F3E17" w:rsidRPr="007F3E17">
        <w:t xml:space="preserve"> </w:t>
      </w:r>
      <w:r w:rsidR="007F3E17" w:rsidRPr="007F3E17">
        <w:rPr>
          <w:rFonts w:ascii="Courier New" w:hAnsi="Courier New" w:cs="Courier New"/>
        </w:rPr>
        <w:t>--</w:t>
      </w:r>
      <w:proofErr w:type="spellStart"/>
      <w:r w:rsidR="007F3E17" w:rsidRPr="007F3E17">
        <w:rPr>
          <w:rFonts w:ascii="Courier New" w:hAnsi="Courier New" w:cs="Courier New"/>
        </w:rPr>
        <w:t>pre_correction</w:t>
      </w:r>
      <w:proofErr w:type="spellEnd"/>
      <w:r w:rsidR="007F3E17">
        <w:t xml:space="preserve"> and otherwise default parameters</w:t>
      </w:r>
      <w:r w:rsidR="008D510C">
        <w:t>,</w:t>
      </w:r>
      <w:r w:rsidR="002E3D51">
        <w:t xml:space="preserve"> and fo</w:t>
      </w:r>
      <w:r w:rsidR="008D510C">
        <w:t>u</w:t>
      </w:r>
      <w:r w:rsidR="002E3D51">
        <w:t>r RNA assembler</w:t>
      </w:r>
      <w:r w:rsidR="008D510C">
        <w:t>s,</w:t>
      </w:r>
      <w:r w:rsidR="002E3D51">
        <w:t xml:space="preserve"> </w:t>
      </w:r>
      <w:r w:rsidR="007F3E17">
        <w:t xml:space="preserve">5) </w:t>
      </w:r>
      <w:r w:rsidR="002E3D51">
        <w:t xml:space="preserve">Trinity </w:t>
      </w:r>
      <w:r w:rsidR="002E3D51">
        <w:fldChar w:fldCharType="begin" w:fldLock="1"/>
      </w:r>
      <w:r w:rsidR="007F3E17">
        <w:instrText>ADDIN CSL_CITATION {"citationItems":[{"id":"ITEM-1","itemData":{"DOI":"10.1038/nbt.1883.Trinity","ISBN":"1087-0156\\r1546-1696","ISSN":"1546-1696","PMID":"21572440","abstract":"Massively-parallel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methodology for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transcriptome assembly programs, and its sensitivity is comparable to methods relying on genome alignments. Our approach provides a unified and general solution for transcriptome reconstruction in any sample, especially in the complete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w:instrText>
      </w:r>
      <w:r w:rsidR="007F3E17" w:rsidRPr="00550923">
        <w:rPr>
          <w:lang w:val="da-DK"/>
        </w:rPr>
        <w:instrText>s":false,"suffix":""},{"dropping-particle":"","family":"Rhind","given":"Nicholas","non-dropping-particle":"","parse-names":false,"suffix":""},{"dropping-particle":"di","family":"Palma","given":"Federica","non-dropping-particle":"","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Biotechnology","id":"ITEM-1","issue":"7","issued":{"date-parts":[["2013"]]},"page":"644-652","title":"Trinity: reconstructing a full-length transcriptome without a genome from RNA-Seq data","type":"article-journal","volume":"29"},"uris":["http://www.mendeley.com/documents/?uuid=5702155d-89fa-4143-8762-c69b9d319bfe"]}],"mendeley":{"formattedCitation":"(Grabherr et al., 2013)","plainTextFormattedCitation":"(Grabherr et al., 2013)","previouslyFormattedCitation":"(Grabherr et al., 2013)"},"properties":{"noteIndex":0},"schema":"https://github.com/citation-style-language/schema/raw/master/csl-citation.json"}</w:instrText>
      </w:r>
      <w:r w:rsidR="002E3D51">
        <w:fldChar w:fldCharType="separate"/>
      </w:r>
      <w:r w:rsidR="002E3D51" w:rsidRPr="00550923">
        <w:rPr>
          <w:noProof/>
          <w:lang w:val="da-DK"/>
        </w:rPr>
        <w:t>(Grabherr et al., 2013)</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6) </w:t>
      </w:r>
      <w:proofErr w:type="spellStart"/>
      <w:r w:rsidR="002E3D51" w:rsidRPr="00550923">
        <w:rPr>
          <w:lang w:val="da-DK"/>
        </w:rPr>
        <w:t>rnaSPAdes</w:t>
      </w:r>
      <w:proofErr w:type="spellEnd"/>
      <w:r w:rsidR="002E3D51" w:rsidRPr="00550923">
        <w:rPr>
          <w:lang w:val="da-DK"/>
        </w:rPr>
        <w:t xml:space="preserve"> </w:t>
      </w:r>
      <w:r w:rsidR="002E3D51">
        <w:fldChar w:fldCharType="begin" w:fldLock="1"/>
      </w:r>
      <w:r w:rsidR="002E3D51" w:rsidRPr="00550923">
        <w:rPr>
          <w:lang w:val="da-DK"/>
        </w:rPr>
        <w:instrText>ADDIN CSL_CITATION {"citationItems":[{"id":"ITEM-1","itemData":{"DOI":"10.1093/gigascience/giz100","ISSN":"2047217X","abstract":"Background: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author":[{"dropping-particle":"","family":"Bushmanova","given":"Elena","non-dropping-particle":"","parse-names":false,"suffix":""},{"dropping-particle":"","family":"Antipov","given":"Dmitry","non-dropping-particle":"","parse-names":false,"suffix":""},{"dropping-particle":"","family":"Lapidus","given":"Alla","non-dropping-particle":"","parse-names":false,"suffix":""},{"dropping-particle":"","family":"Prjibelski","given":"Andrey D.","non-dropping-particle":"","parse-names":false,"suffix":""}],"container-title":"GigaScience","id":"ITEM-1","issue":"9","issued":{"date-parts":[["2019"]]},"page":"1-13","publisher":"Oxford University Press","title":"rnaSPAdes: A de novo transcriptome assembler and its application to RNA-Seq data","type":"article-journal","volume":"8"},"uris":["http://www.mendeley.com/documents/?uuid=c5b29fa0-bb58-43b6-810d-873cc0b07925"]}],"mendeley":{"formattedCitation":"(Bushmanova et al., 2019)","plainTextFormattedCitation":"(Bushmanova et al., 2019)","previouslyFormattedCitation":"(Bushmanova et al., 2019)"},"properties":{"noteIndex":0},"schema":"https://github.com/citation-style-language/schema/raw/master/csl-citation.json"}</w:instrText>
      </w:r>
      <w:r w:rsidR="002E3D51">
        <w:fldChar w:fldCharType="separate"/>
      </w:r>
      <w:r w:rsidR="002E3D51" w:rsidRPr="00550923">
        <w:rPr>
          <w:noProof/>
          <w:lang w:val="da-DK"/>
        </w:rPr>
        <w:t>(Bushmanova et al., 2019)</w:t>
      </w:r>
      <w:r w:rsidR="002E3D51">
        <w:fldChar w:fldCharType="end"/>
      </w:r>
      <w:r w:rsidR="007F3E17" w:rsidRPr="00550923">
        <w:rPr>
          <w:lang w:val="da-DK"/>
        </w:rPr>
        <w:t xml:space="preserve"> with default parameters</w:t>
      </w:r>
      <w:r w:rsidR="002E3D51" w:rsidRPr="00550923">
        <w:rPr>
          <w:lang w:val="da-DK"/>
        </w:rPr>
        <w:t xml:space="preserve">, </w:t>
      </w:r>
      <w:r w:rsidR="007F3E17" w:rsidRPr="00550923">
        <w:rPr>
          <w:lang w:val="da-DK"/>
        </w:rPr>
        <w:t xml:space="preserve">7) </w:t>
      </w:r>
      <w:r w:rsidR="002E3D51" w:rsidRPr="00550923">
        <w:rPr>
          <w:lang w:val="da-DK"/>
        </w:rPr>
        <w:t xml:space="preserve">IDBA-tran </w:t>
      </w:r>
      <w:r w:rsidR="002E3D51">
        <w:fldChar w:fldCharType="begin" w:fldLock="1"/>
      </w:r>
      <w:r w:rsidR="002E3D51" w:rsidRPr="00550923">
        <w:rPr>
          <w:lang w:val="da-DK"/>
        </w:rPr>
        <w:instrText>ADDIN CSL_CITATION {"citationItems":[{"id":"ITEM-1","itemData":{"DOI":"10.1093/bioinformatics/btt219","ISSN":"13674803","abstract":"Motivation: RNA sequencing based on next-generation sequencing technology is effective for analyzing transcriptomes. Like de novo genome assembly, de novo transcriptome assembly does not rely on any reference genome or additional annotation information, but is more difficult. In particular, isoforms can have very uneven expression levels (e.g. 1:100), which make it very difficult to identify low-expressed isoforms. One challenge is to remove erroneous vertices/edges with high multiplicity (produced by high-expressed isoforms) in the de Bruijn graph without removing correct ones with not-so-high multiplicity from low-expressed isoforms. Failing to do so will result in the loss of low-expressed isoforms or having complicated subgraphs with transcripts of different genes mixed together due to erroneous vertices/edges.Contributions: Unlike existing tools, which remove erroneous vertices/edges with multiplicities lower than a global threshold, we use a probabilistic progressive approach to iteratively remove them with local thresholds. This enables us to decompose the graph into disconnected components, each containing a few genes, if not a single gene, while retaining many correct vertices/edges of low-expressed isoforms. Combined with existing techniques, IDBA-Tran is able to assemble</w:instrText>
      </w:r>
      <w:r w:rsidR="002E3D51">
        <w:instrText xml:space="preserve"> both high-expressed and low-expressed transcripts and outperform existing assemblers in terms of sensitivity and specificity for both simulated and real data. © The Author 2013.","author":[{"dropping-particle":"","family":"Peng","given":"Yu","non-dropping-particle":"","parse-names":false,"suffix":""},{"dropping-particle":"","family":"Leung","given":"Henry C.M.","non-dropping-particle":"","parse-names":false,"suffix":""},{"dropping-particle":"","family":"Yiu","given":"Siu Ming","non-dropping-particle":"","parse-names":false,"suffix":""},{"dropping-particle":"","family":"Lv","given":"Ming Ju","non-dropping-particle":"","parse-names":false,"suffix":""},{"dropping-particle":"","family":"Zhu","given":"Xin Guang","non-dropping-particle":"","parse-names":false,"suffix":""},{"dropping-particle":"","family":"Chin","given":"Francis Y.L.","non-dropping-particle":"","parse-names":false,"suffix":""}],"container-title":"Bioinformatics","id":"ITEM-1","issue":"13","issued":{"date-parts":[["2013"]]},"page":"326-334","title":"IDBA-tran: A more robust de novo de Bruijn graph assembler for transcriptomes with uneven expression levels","type":"article-journal","volume":"29"},"uris":["http://www.mendeley.com/documents/?uuid=dd7b1440-aa45-43ec-9607-3f5d1154e1a8"]}],"mendeley":{"formattedCitation":"(Peng et al., 2013)","plainTextFormattedCitation":"(Peng et al., 2013)","previouslyFormattedCitation":"(Peng et al., 2013)"},"properties":{"noteIndex":0},"schema":"https://github.com/citation-style-language/schema/raw/master/csl-citation.json"}</w:instrText>
      </w:r>
      <w:r w:rsidR="002E3D51">
        <w:fldChar w:fldCharType="separate"/>
      </w:r>
      <w:r w:rsidR="002E3D51" w:rsidRPr="002E3D51">
        <w:rPr>
          <w:noProof/>
        </w:rPr>
        <w:t>(Peng et al., 2013)</w:t>
      </w:r>
      <w:r w:rsidR="002E3D51">
        <w:fldChar w:fldCharType="end"/>
      </w:r>
      <w:r w:rsidR="008D510C">
        <w:t xml:space="preserve"> </w:t>
      </w:r>
      <w:r w:rsidR="007F3E17">
        <w:t>with the parameter</w:t>
      </w:r>
      <w:r w:rsidR="007F3E17" w:rsidRPr="007F3E17">
        <w:t xml:space="preserve"> </w:t>
      </w:r>
      <w:r w:rsidR="007F3E17">
        <w:rPr>
          <w:rFonts w:ascii="Courier New" w:hAnsi="Courier New" w:cs="Courier New"/>
        </w:rPr>
        <w:noBreakHyphen/>
      </w:r>
      <w:r w:rsidR="007F3E17">
        <w:rPr>
          <w:rFonts w:ascii="Courier New" w:hAnsi="Courier New" w:cs="Courier New"/>
        </w:rPr>
        <w:noBreakHyphen/>
      </w:r>
      <w:proofErr w:type="spellStart"/>
      <w:r w:rsidR="007F3E17" w:rsidRPr="007F3E17">
        <w:rPr>
          <w:rFonts w:ascii="Courier New" w:hAnsi="Courier New" w:cs="Courier New"/>
        </w:rPr>
        <w:t>pre_correction</w:t>
      </w:r>
      <w:proofErr w:type="spellEnd"/>
      <w:r w:rsidR="007F3E17">
        <w:t xml:space="preserve"> and otherwise default parameters, </w:t>
      </w:r>
      <w:r w:rsidR="008D510C">
        <w:t>and</w:t>
      </w:r>
      <w:r w:rsidR="002E3D51">
        <w:t xml:space="preserve"> </w:t>
      </w:r>
      <w:r w:rsidR="007F3E17">
        <w:t xml:space="preserve">8) </w:t>
      </w:r>
      <w:r w:rsidR="002E3D51" w:rsidRPr="002E3D51">
        <w:t>Trans-</w:t>
      </w:r>
      <w:proofErr w:type="spellStart"/>
      <w:r w:rsidR="002E3D51" w:rsidRPr="002E3D51">
        <w:t>ABySS</w:t>
      </w:r>
      <w:proofErr w:type="spellEnd"/>
      <w:r w:rsidR="002E3D51">
        <w:t xml:space="preserve"> </w:t>
      </w:r>
      <w:r w:rsidR="002E3D51" w:rsidRPr="00776123">
        <w:fldChar w:fldCharType="begin" w:fldLock="1"/>
      </w:r>
      <w:r w:rsidR="008D510C" w:rsidRPr="00776123">
        <w:instrText>ADDIN CSL_CITATION {"citationItems":[{"id":"ITEM-1","itemData":{"DOI":"10.1038/nmeth.1517","ISSN":"15487091","abstract":"We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 2010 Nature America, Inc. All rights reserved.","author":[{"dropping-particle":"","family":"Robertson","given":"Gordon","non-dropping-particle":"","parse-names":false,"suffix":""},{"dropping-particle":"","family":"Schein","given":"Jacqueline","non-dropping-particle":"","parse-names":false,"suffix":""},{"dropping-particle":"","family":"Chiu","given":"Readman","non-dropping-particle":"","parse-names":false,"suffix":""},{"dropping-particle":"","family":"Corbett","given":"Richard","non-dropping-particle":"","parse-names":false,"suffix":""},{"dropping-particle":"","family":"Field","given":"Matthew","non-dropping-particle":"","parse-names":false,"suffix":""},{"dropping-particle":"","family":"Jackman","given":"Shaun D.","non-dropping-particle":"","parse-names":false,"suffix":""},{"dropping-particle":"","family":"Mungall","given":"Karen","non-dropping-particle":"","parse-names":false,"suffix":""},{"dropping-particle":"","family":"Lee","given":"Sam","non-dropping-particle":"","parse-names":false,"suffix":""},{"dropping-particle":"","family":"Okada","given":"Hisanaga Mark","non-dropping-particle":"","parse-names":false,"suffix":""},{"dropping-particle":"","family":"Qian","given":"Jenny Q.","non-dropping-particle":"","parse-names":false,"suffix":""},{"dropping-particle":"","family":"Griffith","given":"Malachi","non-dropping-particle":"","parse-names":false,"suffix":""},{"dropping-particle":"","family":"Raymond","given":"Anthony","non-dropping-particle":"","parse-names":false,"suffix":""},{"dropping-particle":"","family":"Thiessen","given":"Nina","non-dropping-particle":"","parse-names":false,"suffix":""},{"dropping-particle":"","family":"Cezard","given":"Timothee","non-dropping-particle":"","parse-names":false,"suffix":""},{"dropping-particle":"","family":"Butterfield","given":"Yaron S.","non-dropping-particle":"","parse-names":false,"suffix":""},{"dropping-particle":"","family":"Newsome","given":"Richard","non-dropping-particle":"","parse-names":false,"suffix":""},{"dropping-particle":"","family":"Chan","given":"Simon K.","non-dropping-particle":"","parse-names":false,"suffix":""},{"dropping-particle":"","family":"She","given":"Rong","non-dropping-particle":"","parse-names":false,"suffix":""},{"dropping-particle":"","family":"Varhol","given":"Richard","non-dropping-particle":"","parse-names":false,"suffix":""},{"dropping-particle":"","family":"Kamoh","given":"Baljit","non-dropping-particle":"","parse-names":false,"suffix":""},{"dropping-particle":"","family":"Prabhu","given":"Anna Liisa","non-dropping-particle":"","parse-names":false,"suffix":""},{"dropping-particle":"","family":"Tam","given":"Angela","non-dropping-particle":"","parse-names":false,"suffix":""},{"dropping-particle":"","family":"Zhao","given":"Yongjun","non-dropping-particle":"","parse-names":false,"suffix":""},{"dropping-particle":"","family":"Moore","given":"Richard A.","non-dropping-particle":"","parse-names":false,"suffix":""},{"dropping-particle":"","family":"Hirst","given":"Martin","non-dropping-particle":"","parse-names":false,"suffix":""},{"dropping-particle":"","family":"Marra","given":"Marco A.","non-dropping-particle":"","parse-names":false,"suffix":""},{"dropping-particle":"","family":"Jones","given":"Steven J.M.","non-dropping-particle":"","parse-names":false,"suffix":""},{"dropping-particle":"","family":"Hoodless","given":"Pamela A.","non-dropping-particle":"","parse-names":false,"suffix":""},{"dropping-particle":"","family":"Birol","given":"Inanc","non-dropping-particle":"","parse-names":false,"suffix":""}],"container-title":"Nature Methods","id":"ITEM-1","issue":"11","issued":{"date-parts":[["2010"]]},"page":"909-912","title":"De novo assembly and analysis of RNA-seq data","type":"article-journal","volume":"7"},"uris":["http://www.mendeley.com/documents/?uuid=8838f0de-0e2e-4da5-8ceb-46a2a988d4df"]}],"mendeley":{"formattedCitation":"(Robertson et al., 2010)","plainTextFormattedCitation":"(Robertson et al., 2010)","previouslyFormattedCitation":"(Robertson et al., 2010)"},"properties":{"noteIndex":0},"schema":"https://github.com/citation-style-language/schema/raw/master/csl-citation.json"}</w:instrText>
      </w:r>
      <w:r w:rsidR="002E3D51" w:rsidRPr="00776123">
        <w:fldChar w:fldCharType="separate"/>
      </w:r>
      <w:r w:rsidR="002E3D51" w:rsidRPr="00776123">
        <w:rPr>
          <w:noProof/>
        </w:rPr>
        <w:t>(Robertson et al., 2010)</w:t>
      </w:r>
      <w:r w:rsidR="002E3D51" w:rsidRPr="00776123">
        <w:fldChar w:fldCharType="end"/>
      </w:r>
      <w:r w:rsidR="007F3E17">
        <w:t xml:space="preserve"> with default parameters</w:t>
      </w:r>
      <w:r w:rsidR="008D510C" w:rsidRPr="00776123">
        <w:t>.</w:t>
      </w:r>
      <w:r w:rsidR="007F3E17">
        <w:t xml:space="preserve"> </w:t>
      </w:r>
    </w:p>
    <w:p w14:paraId="22229D5E" w14:textId="77777777" w:rsidR="00EA77D3" w:rsidRDefault="008D510C" w:rsidP="00A2040A">
      <w:pPr>
        <w:spacing w:line="360" w:lineRule="auto"/>
        <w:ind w:firstLine="720"/>
        <w:jc w:val="both"/>
      </w:pPr>
      <w:r w:rsidRPr="00776123">
        <w:t>For</w:t>
      </w:r>
      <w:r>
        <w:t xml:space="preserve"> step four (mapping </w:t>
      </w:r>
      <w:r w:rsidR="00205CCC">
        <w:t xml:space="preserve">individual sample </w:t>
      </w:r>
      <w:r>
        <w:t xml:space="preserve">reads back to scaffolds), we used two programs, </w:t>
      </w:r>
      <w:r w:rsidR="007F3E17">
        <w:t xml:space="preserve">1) </w:t>
      </w:r>
      <w:r>
        <w:t xml:space="preserve">BWA </w:t>
      </w:r>
      <w:r>
        <w:fldChar w:fldCharType="begin" w:fldLock="1"/>
      </w:r>
      <w:r>
        <w:instrText xml:space="preserve">ADDIN CSL_CITATION {"citationItems":[{"id":"ITEM-1","itemData":{"DOI":"10.1093/bioinformatics/btp324","ISSN":"13674803","PMID":"19451168","abstract":"Motivation: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Pr>
          <w:rFonts w:ascii="Cambria Math" w:hAnsi="Cambria Math" w:cs="Cambria Math"/>
        </w:rPr>
        <w:instrText>∼</w:instrText>
      </w:r>
      <w:r>
        <w:instrText>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transform","type":"article-journal","volume":"25"},"uris":["http://www.mendeley.com/documents/?uuid=6b1c143e-b46f-463f-a75f-1273b3a8ecc9"]}],"mendeley":{"formattedCitation":"(Li and Durbin, 2009)","plainTextFormattedCitation":"(Li and Durbin, 2009)","previouslyFormattedCitation":"(Li and Durbin, 2009)"},"properties":{"noteIndex":0},"schema":"https://github.com/citation-style-language/schema/raw/master/csl-citation.json"}</w:instrText>
      </w:r>
      <w:r>
        <w:fldChar w:fldCharType="separate"/>
      </w:r>
      <w:r w:rsidRPr="008D510C">
        <w:rPr>
          <w:noProof/>
        </w:rPr>
        <w:t>(Li and Durbin, 2009)</w:t>
      </w:r>
      <w:r>
        <w:fldChar w:fldCharType="end"/>
      </w:r>
      <w:r>
        <w:t xml:space="preserve"> </w:t>
      </w:r>
      <w:r w:rsidR="0013277C">
        <w:t xml:space="preserve">with default parameters </w:t>
      </w:r>
      <w:r>
        <w:t xml:space="preserve">and </w:t>
      </w:r>
      <w:r w:rsidR="007F3E17">
        <w:t xml:space="preserve">2) </w:t>
      </w:r>
      <w:r>
        <w:t xml:space="preserve">Bowtie2 </w:t>
      </w:r>
      <w:r>
        <w:fldChar w:fldCharType="begin" w:fldLock="1"/>
      </w:r>
      <w: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2","type":"article-journal","volume":"9"},"uris":["http://www.mendeley.com/documents/?uuid=541d8a67-ab2b-442b-85d3-fb51d84baeb6"]}],"mendeley":{"formattedCitation":"(Langmead and Salzberg, 2012)","plainTextFormattedCitation":"(Langmead and Salzberg, 2012)","previouslyFormattedCitation":"(Langmead and Salzberg, 2012)"},"properties":{"noteIndex":0},"schema":"https://github.com/citation-style-language/schema/raw/master/csl-citation.json"}</w:instrText>
      </w:r>
      <w:r>
        <w:fldChar w:fldCharType="separate"/>
      </w:r>
      <w:r w:rsidRPr="008D510C">
        <w:rPr>
          <w:noProof/>
        </w:rPr>
        <w:t>(Langmead and Salzberg, 2012)</w:t>
      </w:r>
      <w:r>
        <w:fldChar w:fldCharType="end"/>
      </w:r>
      <w:r w:rsidR="007F3E17">
        <w:t xml:space="preserve"> with default parameters</w:t>
      </w:r>
      <w:r>
        <w:t xml:space="preserve">. </w:t>
      </w:r>
    </w:p>
    <w:p w14:paraId="6D6A032C" w14:textId="77777777" w:rsidR="00EA77D3" w:rsidRDefault="008D510C" w:rsidP="00A2040A">
      <w:pPr>
        <w:spacing w:line="360" w:lineRule="auto"/>
        <w:ind w:firstLine="720"/>
        <w:jc w:val="both"/>
      </w:pPr>
      <w:r>
        <w:t>For step five (</w:t>
      </w:r>
      <w:r w:rsidR="008F5195">
        <w:t>reference database</w:t>
      </w:r>
      <w:r>
        <w:t xml:space="preserve">), we used the reference databases NCBI </w:t>
      </w:r>
      <w:proofErr w:type="spellStart"/>
      <w:r>
        <w:t>nt</w:t>
      </w:r>
      <w:proofErr w:type="spellEnd"/>
      <w:r>
        <w:t xml:space="preserve"> </w:t>
      </w:r>
      <w:r>
        <w:fldChar w:fldCharType="begin" w:fldLock="1"/>
      </w:r>
      <w:r>
        <w:instrText>ADDIN CSL_CITATION {"citationItems":[{"id":"ITEM-1","itemData":{"DOI":"10.1093/nar/gkv1290","ISSN":"13624962","abstract":"The National Center for Biotechnology Information (NCBI) provides a large suite of online resources for biological information and data, including the GenBank® nucleic acid sequence database and the PubMed database of citations and abstracts for published life science journals. Additional NCBI resources focus on literature (PubMed Central (PMC), Bookshelf and PubReader), health (ClinVar, dbGaP, dbMHC, the Genetic Testing Registry, HIV-1/Human Protein Interaction Database and MedGen), genomes (BioProject, Assembly, Genome, BioSample, dbSNP, dbVar, Epigenomics, the Map Viewer, Nucleotide, Probe, RefSeq, Sequence Read Archive, the Taxonomy Browser and the Trace Archive), genes (Gene, Gene Expression Omnibus (GEO), HomoloGene, PopSet and UniGene), proteins (Protein, the Conserved Domain Database (CDD), COBALT, Conserved Domain Architecture Retrieval Tool (CDART), the Molecular Modeling Database (MMDB) and Protein Clusters) and chemicals (Biosystems and the Pub-Chem suite of small molecule databases). The Entrez system provides search and retrieval operations for most of these databases. Augmenting many of the web applications are custom implementations of the BLAST program optimized to search specialized datasets. All of these resources can be accessed through the NCBI home page at www.ncbi.nlm.nih. gov.","author":[{"dropping-particle":"","family":"Agarwala","given":"Richa","non-dropping-particle":"","parse-names":false,"suffix":""},{"dropping-particle":"","family":"Barrett","given":"Tanya","non-dropping-particle":"","parse-names":false,"suffix":""},{"dropping-particle":"","family":"Beck","given":"Jeff","non-dropping-particle":"","parse-names":false,"suffix":""},{"dropping-particle":"","family":"Benson","given":"Dennis A.","non-dropping-particle":"","parse-names":false,"suffix":""},{"dropping-particle":"","family":"Bollin","given":"Colleen","non-dropping-particle":"","parse-names":false,"suffix":""},{"dropping-particle":"","family":"Bolton","given":"Evan","non-dropping-particle":"","parse-names":false,"suffix":""},{"dropping-particle":"","family":"Bourexis","given":"Devon","non-dropping-particle":"","parse-names":false,"suffix":""},{"dropping-particle":"","family":"Brister","given":"J. Rodney","non-dropping-particle":"","parse-names":false,"suffix":""},{"dropping-particle":"","family":"Bryant","given":"Stephen H.","non-dropping-particle":"","parse-names":false,"suffix":""},{"dropping-particle":"","family":"Canese","given":"Kathi","non-dropping-particle":"","parse-names":false,"suffix":""},{"dropping-particle":"","family":"Charowhas","given":"Chad","non-dropping-particle":"","parse-names":false,"suffix":""},{"dropping-particle":"","family":"Clark","given":"Karen","non-dropping-particle":"","parse-names":false,"suffix":""},{"dropping-particle":"","family":"Dicuccio","given":"Michael","non-dropping-particle":"","parse-names":false,"suffix":""},{"dropping-particle":"","family":"Dondoshansky","given":"Ilya","non-dropping-particle":"","parse-names":false,"suffix":""},{"dropping-particle":"","family":"Federhen","given":"Scott","non-dropping-particle":"","parse-names":false,"suffix":""},{"dropping-particle":"","family":"Feolo","given":"Michael","non-dropping-particle":"","parse-names":false,"suffix":""},{"dropping-particle":"","family":"Funk","given":"Kathryn","non-dropping-particle":"","parse-names":false,"suffix":""},{"dropping-particle":"","family":"Geer","given":"Lewis Y.","non-dropping-particle":"","parse-names":false,"suffix":""},{"dropping-particle":"","family":"Gorelenkov","given":"Viatcheslav","non-dropping-particle":"","parse-names":false,"suffix":""},{"dropping-particle":"","family":"Hoeppner","given":"Marilu","non-dropping-particle":"","parse-names":false,"suffix":""},{"dropping-particle":"","family":"Holmes","given":"Brad","non-dropping-particle":"","parse-names":false,"suffix":""},{"dropping-particle":"","family":"Johnson","given":"Mark","non-dropping-particle":"","parse-names":false,"suffix":""},{"dropping-particle":"","family":"Khotomlianski","given":"Viatcheslav","non-dropping-particle":"","parse-names":false,"suffix":""},{"dropping-particle":"","family":"Kimchi","given":"Avi","non-dropping-particle":"","parse-names":false,"suffix":""},{"dropping-particle":"","family":"Kimelman","given":"Michael","non-dropping-particle":"","parse-names":false,"suffix":""},{"dropping-particle":"","family":"Kitts","given":"Paul","non-dropping-particle":"","parse-names":false,"suffix":""},{"dropping-particle":"","family":"Klimke","given":"William","non-dropping-particle":"","parse-names":false,"suffix":""},{"dropping-particle":"","family":"Krasnov","given":"Sergey","non-dropping-particle":"","parse-names":false,"suffix":""},{"dropping-particle":"","family":"Kuznetsov","given":"Anatoliy","non-dropping-particle":"","parse-names":false,"suffix":""},{"dropping-particle":"","family":"Landrum","given":"Melissa J.","non-dropping-particle":"","parse-names":false,"suffix":""},{"dropping-particle":"","family":"Landsman","given":"David","non-dropping-particle":"","parse-names":false,"suffix":""},{"dropping-particle":"","family":"Lee","given":"Jennifer M.","non-dropping-particle":"","parse-names":false,"suffix":""},{"dropping-particle":"","family":"Lipman","given":"David J.","non-dropping-particle":"","parse-names":false,"suffix":""},{"dropping-particle":"","family":"Lu","given":"Zhiyong","non-dropping-particle":"","parse-names":false,"suffix":""},{"dropping-particle":"","family":"Madden","given":"Thomas L.","non-dropping-particle":"","parse-names":false,"suffix":""},{"dropping-particle":"","family":"Madej","given":"Tom","non-dropping-particle":"","parse-names":false,"suffix":""},{"dropping-particle":"","family":"Marchler-Bauer","given":"Aron","non-dropping-particle":"","parse-names":false,"suffix":""},{"dropping-particle":"","family":"Karsch-Mizrachi","given":"Ilene","non-dropping-particle":"","parse-names":false,"suffix":""},{"dropping-particle":"","family":"Murphy","given":"Terence","non-dropping-particle":"","parse-names":false,"suffix":""},{"dropping-particle":"","family":"Orris","given":"Rebecca","non-dropping-particle":"","parse-names":false,"suffix":""},{"dropping-particle":"","family":"Ostell","given":"James","non-dropping-particle":"","parse-names":false,"suffix":""},{"dropping-particle":"","family":"O'sullivan","given":"Christopher","non-dropping-particle":"","parse-names":false,"suffix":""},{"dropping-particle":"","family":"Panchenko","given":"Anna","non-dropping-particle":"","parse-names":false,"suffix":""},{"dropping-particle":"","family":"Phan","given":"Lon","non-dropping-particle":"","parse-names":false,"suffix":""},{"dropping-particle":"","family":"Preuss","given":"Don","non-dropping-particle":"","parse-names":false,"suffix":""},{"dropping-particle":"","family":"Pruitt","given":"Kim D.","non-dropping-particle":"","parse-names":false,"suffix":""},{"dropping-particle":"","family":"Rodarmer","given":"Kurt","non-dropping-particle":"","parse-names":false,"suffix":""},{"dropping-particle":"","family":"Rubinstein","given":"Wendy","non-dropping-particle":"","parse-names":false,"suffix":""},{"dropping-particle":"","family":"Sayers","given":"Ericw","non-dropping-particle":"","parse-names":false,"suffix":""},{"dropping-particle":"","family":"Schneider","given":"Valerie","non-dropping-particle":"","parse-names":false,"suffix":""},{"dropping-particle":"","family":"Schuler","given":"Gregory D.","non-dropping-particle":"","parse-names":false,"suffix":""},{"dropping-particle":"","family":"Sherry","given":"Stephen T.","non-dropping-particle":"","parse-names":false,"suffix":""},{"dropping-particle":"","family":"Sirotkin","given":"Karl","non-dropping-particle":"","parse-names":false,"suffix":""},{"dropping-particle":"","family":"Siyan","given":"Karanjit","non-dropping-particle":"","parse-names":false,"suffix":""},{"dropping-particle":"","family":"Slotta","given":"Douglas","non-dropping-particle":"","parse-names":false,"suffix":""},{"dropping-particle":"","family":"Soboleva","given":"Alexandra","non-dropping-particle":"","parse-names":false,"suffix":""},{"dropping-particle":"","family":"Soussov","given":"Vladimir","non-dropping-particle":"","parse-names":false,"suffix":""},{"dropping-particle":"","family":"Starchenko","given":"Grigory","non-dropping-particle":"","parse-names":false,"suffix":""},{"dropping-particle":"","family":"Tatusova","given":"Tatiana A.","non-dropping-particle":"","parse-names":false,"suffix":""},{"dropping-particle":"","family":"Todorov","given":"Kamen","non-dropping-particle":"","parse-names":false,"suffix":""},{"dropping-particle":"","family":"Trawick","given":"Bart W.","non-dropping-particle":"","parse-names":false,"suffix":""},{"dropping-particle":"","family":"Vakatov","given":"Denis","non-dropping-particle":"","parse-names":false,"suffix":""},{"dropping-particle":"","family":"Wang","given":"Yanli","non-dropping-particle":"","parse-names":false,"suffix":""},{"dropping-particle":"","family":"Ward","given":"Minghong","non-dropping-particle":"","parse-names":false,"suffix":""},{"dropping-particle":"","family":"Wilbur","given":"W. John","non-dropping-particle":"","parse-names":false,"suffix":""},{"dropping-particle":"","family":"Yaschenko","given":"Eugene","non-dropping-particle":"","parse-names":false,"suffix":""},{"dropping-particle":"","family":"Zbicz","given":"Kerry","non-dropping-particle":"","parse-names":false,"suffix":""}],"container-title":"Nucleic Acids Research","id":"ITEM-1","issue":"D1","issued":{"date-parts":[["2016"]]},"page":"D7-D19","title":"Database resources of the National Center for Biotechnology Information","type":"article-journal","volume":"44"},"uris":["http://www.mendeley.com/documents/?uuid=8e5b7a1b-1691-46ee-b5b0-094425e03cd3"]}],"mendeley":{"formattedCitation":"(Agarwala et al., 2016)","plainTextFormattedCitation":"(Agarwala et al., 2016)","previouslyFormattedCitation":"(Agarwala et al., 2016)"},"properties":{"noteIndex":0},"schema":"https://github.com/citation-style-language/schema/raw/master/csl-citation.json"}</w:instrText>
      </w:r>
      <w:r>
        <w:fldChar w:fldCharType="separate"/>
      </w:r>
      <w:r w:rsidRPr="008D510C">
        <w:rPr>
          <w:noProof/>
        </w:rPr>
        <w:t>(Agarwala et al., 2016)</w:t>
      </w:r>
      <w:r>
        <w:fldChar w:fldCharType="end"/>
      </w:r>
      <w:r>
        <w:t>, downloaded on 03 Feb 2020, and the reference database SILVA</w:t>
      </w:r>
      <w:r w:rsidR="007F3E17">
        <w:t>132</w:t>
      </w:r>
      <w:r w:rsidR="0013277C">
        <w:t>_NR99</w:t>
      </w:r>
      <w:r>
        <w:t xml:space="preserve"> </w:t>
      </w:r>
      <w:r>
        <w:fldChar w:fldCharType="begin" w:fldLock="1"/>
      </w:r>
      <w:r w:rsidR="00776123">
        <w:instrText>ADDIN CSL_CITATION {"citationItems":[{"id":"ITEM-1","itemData":{"DOI":"10.1093/nar/gks1219","ISSN":"03051048","PMID":"23193283","abstract":"SILVA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Research","id":"ITEM-1","issue":"D1","issued":{"date-parts":[["2013"]]},"page":"590-596","title":"The SILVA ribosomal RNA gene database project: Improved data processing and web-based tools","type":"article-journal","volume":"41"},"uris":["http://www.mendeley.com/documents/?uuid=40fe5704-a4d4-434a-a962-3daf8e34147f"]}],"mendeley":{"formattedCitation":"(Quast et al., 2013)","plainTextFormattedCitation":"(Quast et al., 2013)","previouslyFormattedCitation":"(Quast et al., 2013)"},"properties":{"noteIndex":0},"schema":"https://github.com/citation-style-language/schema/raw/master/csl-citation.json"}</w:instrText>
      </w:r>
      <w:r>
        <w:fldChar w:fldCharType="separate"/>
      </w:r>
      <w:r w:rsidRPr="008D510C">
        <w:rPr>
          <w:noProof/>
        </w:rPr>
        <w:t>(Quast et al., 2013)</w:t>
      </w:r>
      <w:r>
        <w:fldChar w:fldCharType="end"/>
      </w:r>
      <w:r>
        <w:t xml:space="preserve">, downloaded on </w:t>
      </w:r>
      <w:r w:rsidR="006F5F4E">
        <w:t>28</w:t>
      </w:r>
      <w:r>
        <w:t xml:space="preserve"> </w:t>
      </w:r>
      <w:r w:rsidR="006F5F4E">
        <w:t>Aug</w:t>
      </w:r>
      <w:r>
        <w:t xml:space="preserve"> 20</w:t>
      </w:r>
      <w:r w:rsidR="006F5F4E">
        <w:t xml:space="preserve">20. For the latter, we downloaded both the available SSU and LSU databases and concatenated them, leading to one SILVA database </w:t>
      </w:r>
      <w:r w:rsidR="00463302">
        <w:t>including SSU</w:t>
      </w:r>
      <w:r w:rsidR="006F5F4E">
        <w:t xml:space="preserve"> and LSU reference sequences</w:t>
      </w:r>
      <w:r>
        <w:t xml:space="preserve">. </w:t>
      </w:r>
    </w:p>
    <w:p w14:paraId="79D05422" w14:textId="45CD7491" w:rsidR="008F49B7" w:rsidRDefault="008F5195" w:rsidP="001B5C07">
      <w:pPr>
        <w:spacing w:line="360" w:lineRule="auto"/>
        <w:ind w:firstLine="720"/>
        <w:jc w:val="both"/>
      </w:pPr>
      <w:r>
        <w:t>For step six (taxonomic classification), we</w:t>
      </w:r>
      <w:r w:rsidR="008D510C">
        <w:t xml:space="preserve"> used four approaches: </w:t>
      </w:r>
      <w:r w:rsidR="007F3E17">
        <w:t xml:space="preserve">1) </w:t>
      </w:r>
      <w:r w:rsidR="00776123">
        <w:t xml:space="preserve">kraken2 </w:t>
      </w:r>
      <w:r w:rsidR="00776123">
        <w:fldChar w:fldCharType="begin" w:fldLock="1"/>
      </w:r>
      <w:r w:rsidR="00776123">
        <w:instrText>ADDIN CSL_CITATION {"citationItems":[{"id":"ITEM-1","itemData":{"DOI":"10.1186/s13059-019-1891-0","ISSN":"1474760X","abstract":"Although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Biology","id":"ITEM-1","issue":"1","issued":{"date-parts":[["2019"]]},"page":"1-13","publisher":"Genome Biology","title":"Improved metagenomic analysis with Kraken 2","type":"article-journal","volume":"20"},"uris":["http://www.mendeley.com/documents/?uuid=cb425734-3d2d-424e-8f3d-75fd9ba94a45"]}],"mendeley":{"formattedCitation":"(Wood et al., 2019)","plainTextFormattedCitation":"(Wood et al., 2019)","previouslyFormattedCitation":"(Wood et al., 2019)"},"properties":{"noteIndex":0},"schema":"https://github.com/citation-style-language/schema/raw/master/csl-citation.json"}</w:instrText>
      </w:r>
      <w:r w:rsidR="00776123">
        <w:fldChar w:fldCharType="separate"/>
      </w:r>
      <w:r w:rsidR="00776123" w:rsidRPr="00776123">
        <w:rPr>
          <w:noProof/>
        </w:rPr>
        <w:t>(Wood et al., 2019)</w:t>
      </w:r>
      <w:r w:rsidR="00776123">
        <w:fldChar w:fldCharType="end"/>
      </w:r>
      <w:r w:rsidR="007F3E17">
        <w:t xml:space="preserve"> with default parameters</w:t>
      </w:r>
      <w:r w:rsidR="00776123">
        <w:t xml:space="preserve">, </w:t>
      </w:r>
      <w:r w:rsidR="007F3E17">
        <w:t xml:space="preserve">2) </w:t>
      </w:r>
      <w:r w:rsidR="00776123">
        <w:t xml:space="preserve">Centrifuge </w:t>
      </w:r>
      <w:r w:rsidR="00776123">
        <w:fldChar w:fldCharType="begin" w:fldLock="1"/>
      </w:r>
      <w:r w:rsidR="00776123">
        <w:instrText>ADDIN CSL_CITATION {"citationItems":[{"id":"ITEM-1","itemData":{"DOI":"10.1101/gr.210641.116","ISSN":"15495469","PMID":"27852649","abstract":"Centrifuge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author":[{"dropping-particle":"","family":"Kim","given":"Daehwan","non-dropping-particle":"","parse-names":false,"suffix":""},{"dropping-particle":"","family":"Song","given":"Li","non-dropping-particle":"","parse-names":false,"suffix":""},{"dropping-particle":"","family":"Breitwieser","given":"Florian P.","non-dropping-particle":"","parse-names":false,"suffix":""},{"dropping-particle":"","family":"Salzberg","given":"Steven L.","non-dropping-particle":"","parse-names":false,"suffix":""}],"container-title":"Genome Research","id":"ITEM-1","issue":"12","issued":{"date-parts":[["2016"]]},"page":"1721-1729","title":"Centrifuge: Rapid and sensitive classification of metagenomic sequences","type":"article-journal","volume":"26"},"uris":["http://www.mendeley.com/documents/?uuid=0ea991f2-26e8-4130-9d78-8c6a08379916"]}],"mendeley":{"formattedCitation":"(Kim et al., 2016)","plainTextFormattedCitation":"(Kim et al., 2016)","previouslyFormattedCitation":"(Kim et al., 2016)"},"properties":{"noteIndex":0},"schema":"https://github.com/citation-style-language/schema/raw/master/csl-citation.json"}</w:instrText>
      </w:r>
      <w:r w:rsidR="00776123">
        <w:fldChar w:fldCharType="separate"/>
      </w:r>
      <w:r w:rsidR="00776123" w:rsidRPr="00776123">
        <w:rPr>
          <w:noProof/>
        </w:rPr>
        <w:t>(Kim et al., 2016)</w:t>
      </w:r>
      <w:r w:rsidR="00776123">
        <w:fldChar w:fldCharType="end"/>
      </w:r>
      <w:r w:rsidR="007F3E17">
        <w:t xml:space="preserve"> with default parameters</w:t>
      </w:r>
      <w:r w:rsidR="00776123">
        <w:t xml:space="preserve">, </w:t>
      </w:r>
      <w:r w:rsidR="007F3E17">
        <w:t xml:space="preserve">3) </w:t>
      </w:r>
      <w:proofErr w:type="spellStart"/>
      <w:r w:rsidR="007F3E17">
        <w:t>justblast</w:t>
      </w:r>
      <w:proofErr w:type="spellEnd"/>
      <w:r w:rsidR="007F3E17">
        <w:t xml:space="preserve"> </w:t>
      </w:r>
      <w:r w:rsidR="007F3E17">
        <w:fldChar w:fldCharType="begin" w:fldLock="1"/>
      </w:r>
      <w:r w:rsidR="00064413">
        <w:instrText>ADDIN CSL_CITATION {"citationItems":[{"id":"ITEM-1","itemData":{"author":[{"dropping-particle":"","family":"Hleap","given":"Jose Sergio","non-dropping-particle":"","parse-names":false,"suffix":""}],"id":"ITEM-1","issued":{"date-parts":[["0"]]},"title":"justblast","type":"article"},"uris":["http://www.mendeley.com/documents/?uuid=79abce52-75d5-4f90-a231-861eedd8de66"]}],"mendeley":{"formattedCitation":"(Hleap)","manualFormatting":"(Hleap, unpublished)","plainTextFormattedCitation":"(Hleap)","previouslyFormattedCitation":"(Hleap)"},"properties":{"noteIndex":0},"schema":"https://github.com/citation-style-language/schema/raw/master/csl-citation.json"}</w:instrText>
      </w:r>
      <w:r w:rsidR="007F3E17">
        <w:fldChar w:fldCharType="separate"/>
      </w:r>
      <w:r w:rsidR="007F3E17" w:rsidRPr="007F3E17">
        <w:rPr>
          <w:noProof/>
        </w:rPr>
        <w:t>(Hleap</w:t>
      </w:r>
      <w:r w:rsidR="007F3E17">
        <w:rPr>
          <w:noProof/>
        </w:rPr>
        <w:t>, unpublished</w:t>
      </w:r>
      <w:r w:rsidR="007F3E17" w:rsidRPr="007F3E17">
        <w:rPr>
          <w:noProof/>
        </w:rPr>
        <w:t>)</w:t>
      </w:r>
      <w:r w:rsidR="007F3E17">
        <w:fldChar w:fldCharType="end"/>
      </w:r>
      <w:r w:rsidR="007F3E17">
        <w:t xml:space="preserve">, </w:t>
      </w:r>
      <w:r w:rsidR="007F3E17" w:rsidRPr="007F3E17">
        <w:t xml:space="preserve">a program to more efficiently run </w:t>
      </w:r>
      <w:r w:rsidR="007F3E17">
        <w:t xml:space="preserve">BLAST </w:t>
      </w:r>
      <w:r w:rsidR="007F3E17">
        <w:fldChar w:fldCharType="begin" w:fldLock="1"/>
      </w:r>
      <w:r w:rsidR="007F3E17">
        <w:instrText>ADDIN CSL_CITATION {"citationItems":[{"id":"ITEM-1","itemData":{"author":[{"dropping-particle":"","family":"Altschul","given":"stephen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Biology","id":"ITEM-1","issued":{"date-parts":[["1990"]]},"page":"403-410","title":"Basic Local Alignment Search Tool","type":"article-journal","volume":"215"},"uris":["http://www.mendeley.com/documents/?uuid=7b20485f-58ab-4127-956b-824164aa24f0"]}],"mendeley":{"formattedCitation":"(Altschul et al., 1990)","plainTextFormattedCitation":"(Altschul et al., 1990)","previouslyFormattedCitation":"(Altschul et al., 1990)"},"properties":{"noteIndex":0},"schema":"https://github.com/citation-style-language/schema/raw/master/csl-citation.json"}</w:instrText>
      </w:r>
      <w:r w:rsidR="007F3E17">
        <w:fldChar w:fldCharType="separate"/>
      </w:r>
      <w:r w:rsidR="007F3E17" w:rsidRPr="00776123">
        <w:rPr>
          <w:noProof/>
        </w:rPr>
        <w:t>(Altschul et al., 1990)</w:t>
      </w:r>
      <w:r w:rsidR="007F3E17">
        <w:fldChar w:fldCharType="end"/>
      </w:r>
      <w:r w:rsidR="007F3E17" w:rsidRPr="007F3E17">
        <w:t xml:space="preserve"> on multicore machines</w:t>
      </w:r>
      <w:r w:rsidR="007F3E17">
        <w:t xml:space="preserve">, </w:t>
      </w:r>
      <w:r w:rsidR="00776123">
        <w:t>with an E-value cut-off of e</w:t>
      </w:r>
      <w:r w:rsidR="007F3E17">
        <w:noBreakHyphen/>
      </w:r>
      <w:r w:rsidR="00776123">
        <w:t>05</w:t>
      </w:r>
      <w:r w:rsidR="007F3E17">
        <w:t xml:space="preserve">, otherwise default parameters, </w:t>
      </w:r>
      <w:r w:rsidR="008D510C">
        <w:t xml:space="preserve">and keeping the hit with the highest </w:t>
      </w:r>
      <w:proofErr w:type="spellStart"/>
      <w:r w:rsidR="008D510C">
        <w:t>bitscore</w:t>
      </w:r>
      <w:proofErr w:type="spellEnd"/>
      <w:r w:rsidR="00776123">
        <w:t xml:space="preserve"> per sequence</w:t>
      </w:r>
      <w:r w:rsidR="008D510C">
        <w:t xml:space="preserve">, </w:t>
      </w:r>
      <w:r w:rsidR="00776123">
        <w:t xml:space="preserve">and </w:t>
      </w:r>
      <w:r w:rsidR="007F3E17">
        <w:t xml:space="preserve">4) </w:t>
      </w:r>
      <w:proofErr w:type="spellStart"/>
      <w:r w:rsidR="007F3E17">
        <w:t>justblast</w:t>
      </w:r>
      <w:proofErr w:type="spellEnd"/>
      <w:r w:rsidR="008D510C">
        <w:t xml:space="preserve"> </w:t>
      </w:r>
      <w:r w:rsidR="00776123">
        <w:t>with an E-value cut-off of e</w:t>
      </w:r>
      <w:r w:rsidR="00205CCC">
        <w:t>-</w:t>
      </w:r>
      <w:r w:rsidR="00776123">
        <w:t>05</w:t>
      </w:r>
      <w:r w:rsidR="007F3E17">
        <w:t>, otherwise default parameters,</w:t>
      </w:r>
      <w:r w:rsidR="00776123">
        <w:t xml:space="preserve"> </w:t>
      </w:r>
      <w:r w:rsidR="008D510C">
        <w:t>and filtering the hits with an in-house script</w:t>
      </w:r>
      <w:r>
        <w:t xml:space="preserve"> (</w:t>
      </w:r>
      <w:r w:rsidR="008D510C">
        <w:t>based on steps performed by the program</w:t>
      </w:r>
      <w:r w:rsidR="00064413">
        <w:t>s</w:t>
      </w:r>
      <w:r w:rsidR="008D510C">
        <w:t xml:space="preserve"> CREST</w:t>
      </w:r>
      <w:r w:rsidR="00776123">
        <w:t xml:space="preserve"> </w:t>
      </w:r>
      <w:r w:rsidR="00776123">
        <w:fldChar w:fldCharType="begin" w:fldLock="1"/>
      </w:r>
      <w:r w:rsidR="009F6B54">
        <w:instrText>ADDIN CSL_CITATION {"citationItems":[{"id":"ITEM-1","itemData":{"DOI":"10.1371/journal.pone.0049334","ISSN":"19326203","PMID":"23145153","abstract":"Sequencing of taxonomic or phylogenetic markers is becoming a fast and efficient method for studying environmental microbial communities. This has resulted in a steadily growing collection of marker sequences, most notably of the small-subunit (SSU) ribosomal RNA gene, and an increased understanding of microbial phylogeny, diversity and community composition patterns. However, to utilize these large datasets together with new sequencing technologies, a reliable and flexible system for taxonomic classification is critical. We developed CREST (Classification Resources for Environmental Sequence Tags), a set of resources and tools for generating and utilizing custom taxonomies and reference datasets for classification of environmental sequences. CREST uses an alignment-based classification method with the lowest common ancestor algorithm. It also uses explicit rank similarity criteria to reduce false positives and identify novel taxa. We implemented this method in a web server, a command line tool and the graphical user interfaced program MEGAN. Further, we provide the SSU rRNA reference database and taxonomy SilvaMod, derived from the publicly available SILVA SSURef, for classification of sequences from bacteria, archaea and eukaryotes. Using cross-validation and environmental datasets, we compared the performance of CREST and SilvaMod to the RDP Classifier. We also utilized Greengenes as a reference database, both with CREST and the RDP Classifier. These analyses indicate that CREST performs better than alignment-free methods with higher recall rate (sensitivity) as well as precision, and with the ability to accurately identify most sequences from novel taxa. Classification using SilvaMod performed better than with Greengenes, particularly when applied to environmental sequences. CREST is freely available under a GNU General Public License (v3) from http://apps.cbu.uib.no/crest and http://lcaclassifier.googlecode.com. © 2012 Lanzén et al.","author":[{"dropping-particle":"","family":"Lanzén","given":"Anders","non-dropping-particle":"","parse-names":false,"suffix":""},{"dropping-particle":"","family":"Jørgensen","given":"Steffen L.","non-dropping-particle":"","parse-names":false,"suffix":""},{"dropping-particle":"","family":"Huson","given":"Daniel H.","non-dropping-particle":"","parse-names":false,"suffix":""},{"dropping-particle":"","family":"Gorfer","given":"Markus","non-dropping-particle":"","parse-names":false,"suffix":""},{"dropping-particle":"","family":"Grindhaug","given":"Svenn Helge","non-dropping-particle":"","parse-names":false,"suffix":""},{"dropping-particle":"","family":"Jonassen","given":"Inge","non-dropping-particle":"","parse-names":false,"suffix":""},{"dropping-particle":"","family":"Øvreås","given":"Lise","non-dropping-particle":"","parse-names":false,"suffix":""},{"dropping-particle":"","family":"Urich","given":"Tim","non-dropping-particle":"","parse-names":false,"suffix":""}],"container-title":"PLoS ONE","id":"ITEM-1","issue":"11","issued":{"date-parts":[["2012"]]},"title":"CREST - Classification Resources for Environmental Sequence Tags","type":"article-journal","volume":"7"},"uris":["http://www.mendeley.com/documents/?uuid=d9bdd28a-fa81-4587-a524-3e72cc47d228"]}],"mendeley":{"formattedCitation":"(Lanzén et al., 2012)","plainTextFormattedCitation":"(Lanzén et al., 2012)","previouslyFormattedCitation":"(Lanzén et al., 2012)"},"properties":{"noteIndex":0},"schema":"https://github.com/citation-style-language/schema/raw/master/csl-citation.json"}</w:instrText>
      </w:r>
      <w:r w:rsidR="00776123">
        <w:fldChar w:fldCharType="separate"/>
      </w:r>
      <w:r w:rsidR="00776123" w:rsidRPr="00776123">
        <w:rPr>
          <w:noProof/>
        </w:rPr>
        <w:t>(Lanzén et al., 2012)</w:t>
      </w:r>
      <w:r w:rsidR="00776123">
        <w:fldChar w:fldCharType="end"/>
      </w:r>
      <w:r w:rsidR="00064413">
        <w:t xml:space="preserve"> and BASTA </w:t>
      </w:r>
      <w:r w:rsidR="00064413">
        <w:fldChar w:fldCharType="begin" w:fldLock="1"/>
      </w:r>
      <w:r w:rsidR="00064413">
        <w:instrText>ADDIN CSL_CITATION {"citationItems":[{"id":"ITEM-1","itemData":{"DOI":"10.1111/2041-210X.13095","ISSN":"2041210X","abstract":"Identification of the taxonomic origin of a DNA sequence is crucial for many sequencing projects, e.g. metagenomics studies, identification of contaminations in whole genome sequencing projects and filtering of organisms of interest in marker-gene based community analyses. Last common ancestor algorithms are powerful approaches to estimate the taxonomy of a given sequence and have been widely used for classification of next-generation sequencing (NGS) reads, also known as 2nd generation sequencing reads. Here, we present BASTA (https://github.com/timkahlke/BASTA), a basic sequence taxonomy annotator, which extends last common ancestor estimations from sequencing reads to any kind of nucleotide or amino acid sequence utilizing NCBI taxonomies of user-defined best hits. BASTA can be configured to use the output of many common sequence comparison tools, e.g. BLAST and Diamond, in conjunction with either provided or user-defined target sequence databases.","author":[{"dropping-particle":"","family":"Kahlke","given":"Tim","non-dropping-particle":"","parse-names":false,"suffix":""},{"dropping-particle":"","family":"Ralph","given":"Peter J.","non-dropping-particle":"","parse-names":false,"suffix":""}],"container-title":"Methods in Ecology and Evolution","id":"ITEM-1","issue":"1","issued":{"date-parts":[["2019"]]},"page":"100-103","title":"BASTA – Taxonomic classification of sequences and sequence bins using last common ancestor estimations","type":"article-journal","volume":"10"},"uris":["http://www.mendeley.com/documents/?uuid=47829673-8114-41d6-9737-c36bc9068b21"]}],"mendeley":{"formattedCitation":"(Kahlke and Ralph, 2019)","plainTextFormattedCitation":"(Kahlke and Ralph, 2019)"},"properties":{"noteIndex":0},"schema":"https://github.com/citation-style-language/schema/raw/master/csl-citation.json"}</w:instrText>
      </w:r>
      <w:r w:rsidR="00064413">
        <w:fldChar w:fldCharType="separate"/>
      </w:r>
      <w:r w:rsidR="00064413" w:rsidRPr="00064413">
        <w:rPr>
          <w:noProof/>
        </w:rPr>
        <w:t>(Kahlke and Ralph, 2019)</w:t>
      </w:r>
      <w:r w:rsidR="00064413">
        <w:fldChar w:fldCharType="end"/>
      </w:r>
      <w:r w:rsidR="008D510C">
        <w:t xml:space="preserve">: filtering out hits below a </w:t>
      </w:r>
      <w:proofErr w:type="spellStart"/>
      <w:r w:rsidR="008D510C">
        <w:t>bitscore</w:t>
      </w:r>
      <w:proofErr w:type="spellEnd"/>
      <w:r w:rsidR="008D510C">
        <w:t xml:space="preserve"> of 155</w:t>
      </w:r>
      <w:r w:rsidR="00064413">
        <w:t xml:space="preserve"> and an </w:t>
      </w:r>
      <w:r w:rsidR="00064413" w:rsidRPr="00064413">
        <w:t xml:space="preserve">alignment length </w:t>
      </w:r>
      <w:r w:rsidR="00064413">
        <w:t xml:space="preserve">of </w:t>
      </w:r>
      <w:r w:rsidR="00064413" w:rsidRPr="00064413">
        <w:t>100</w:t>
      </w:r>
      <w:r w:rsidR="008D510C">
        <w:t xml:space="preserve">, only keeping hits within 2% of the best </w:t>
      </w:r>
      <w:proofErr w:type="spellStart"/>
      <w:r w:rsidR="008D510C">
        <w:t>bitscore</w:t>
      </w:r>
      <w:proofErr w:type="spellEnd"/>
      <w:r w:rsidR="008D510C">
        <w:t xml:space="preserve"> of each sequence, applying a cut-off for taxonomic ranks based on </w:t>
      </w:r>
      <w:r w:rsidR="00776123">
        <w:t xml:space="preserve">BLAST </w:t>
      </w:r>
      <w:proofErr w:type="spellStart"/>
      <w:r w:rsidR="008D510C">
        <w:t>pident</w:t>
      </w:r>
      <w:proofErr w:type="spellEnd"/>
      <w:r w:rsidR="008D510C">
        <w:t xml:space="preserve"> values, and identifying the LCA of each sequence</w:t>
      </w:r>
      <w:r w:rsidR="00064413">
        <w:t xml:space="preserve"> based on the remaining hits</w:t>
      </w:r>
      <w:r w:rsidR="008D510C">
        <w:t>)</w:t>
      </w:r>
      <w:r w:rsidR="00776123">
        <w:t>.</w:t>
      </w:r>
    </w:p>
    <w:p w14:paraId="5494EAA5" w14:textId="66C88A98" w:rsidR="00776123" w:rsidRDefault="00776123" w:rsidP="007A090D">
      <w:pPr>
        <w:spacing w:line="360" w:lineRule="auto"/>
        <w:ind w:firstLine="720"/>
        <w:jc w:val="both"/>
      </w:pPr>
      <w:r>
        <w:lastRenderedPageBreak/>
        <w:t xml:space="preserve">To be able to compare the taxonomic </w:t>
      </w:r>
      <w:r w:rsidR="007A090D">
        <w:t>classification</w:t>
      </w:r>
      <w:r>
        <w:t xml:space="preserve"> results </w:t>
      </w:r>
      <w:r w:rsidR="007A090D">
        <w:t>based on</w:t>
      </w:r>
      <w:r>
        <w:t xml:space="preserve"> SILVA and NCBI </w:t>
      </w:r>
      <w:proofErr w:type="spellStart"/>
      <w:r>
        <w:t>nt</w:t>
      </w:r>
      <w:proofErr w:type="spellEnd"/>
      <w:r>
        <w:t xml:space="preserve">, we standardized the taxonomy by translating </w:t>
      </w:r>
      <w:r w:rsidR="00205CCC">
        <w:t xml:space="preserve">the taxonomy of </w:t>
      </w:r>
      <w:r>
        <w:t xml:space="preserve">all SILVA hits into NCBI </w:t>
      </w:r>
      <w:proofErr w:type="spellStart"/>
      <w:r>
        <w:t>staxids</w:t>
      </w:r>
      <w:proofErr w:type="spellEnd"/>
      <w:r>
        <w:t xml:space="preserve"> using an in-house script.</w:t>
      </w:r>
    </w:p>
    <w:p w14:paraId="4E4C1D11" w14:textId="22EE6DE8" w:rsidR="00AF7EB1" w:rsidRDefault="008D510C" w:rsidP="00AF7EB1">
      <w:pPr>
        <w:spacing w:line="360" w:lineRule="auto"/>
        <w:ind w:firstLine="720"/>
        <w:jc w:val="both"/>
      </w:pPr>
      <w:r>
        <w:t xml:space="preserve">We generated a </w:t>
      </w:r>
      <w:r w:rsidR="00031DA9">
        <w:t xml:space="preserve">bioinformatics </w:t>
      </w:r>
      <w:r>
        <w:t>pipeline for all combinations of steps and programs</w:t>
      </w:r>
      <w:r w:rsidR="00CC5E77">
        <w:t xml:space="preserve"> (1536 combinations)</w:t>
      </w:r>
      <w:r>
        <w:t xml:space="preserve">, and the full code </w:t>
      </w:r>
      <w:r w:rsidR="00776123">
        <w:t xml:space="preserve">with </w:t>
      </w:r>
      <w:r w:rsidR="00205CCC">
        <w:t xml:space="preserve">all </w:t>
      </w:r>
      <w:r w:rsidR="00776123">
        <w:t>program parameters and</w:t>
      </w:r>
      <w:r>
        <w:t xml:space="preserve"> versions</w:t>
      </w:r>
      <w:r w:rsidR="00776123">
        <w:t xml:space="preserve">, as well as the scripts for translating SILVA taxonomy to NCBI </w:t>
      </w:r>
      <w:proofErr w:type="spellStart"/>
      <w:r w:rsidR="00776123">
        <w:t>staxids</w:t>
      </w:r>
      <w:proofErr w:type="spellEnd"/>
      <w:r w:rsidR="004A146F">
        <w:t xml:space="preserve"> and for creating SILVA BLAST and kraken2 databases</w:t>
      </w:r>
      <w:r w:rsidR="00776123">
        <w:t>,</w:t>
      </w:r>
      <w:r>
        <w:t xml:space="preserve"> </w:t>
      </w:r>
      <w:r w:rsidR="00776123">
        <w:t>are</w:t>
      </w:r>
      <w:r>
        <w:t xml:space="preserve"> available on GitHub (</w:t>
      </w:r>
      <w:r w:rsidRPr="00124D78">
        <w:rPr>
          <w:highlight w:val="yellow"/>
        </w:rPr>
        <w:t>XXX</w:t>
      </w:r>
      <w:r>
        <w:t>).</w:t>
      </w:r>
      <w:r w:rsidR="00CC5E77">
        <w:t xml:space="preserve"> </w:t>
      </w:r>
      <w:r w:rsidR="00AF7EB1">
        <w:t xml:space="preserve">Each </w:t>
      </w:r>
      <w:r w:rsidR="00031DA9">
        <w:t xml:space="preserve">bioinformatics </w:t>
      </w:r>
      <w:r w:rsidR="00AF7EB1">
        <w:t xml:space="preserve">pipeline resulted in a </w:t>
      </w:r>
      <w:r w:rsidR="00CC5E77">
        <w:t>table</w:t>
      </w:r>
      <w:r w:rsidR="00AF7EB1">
        <w:t xml:space="preserve"> of assembled scaffolds, taxonomic annotations, and absolute read counts</w:t>
      </w:r>
      <w:r w:rsidR="00CC5E77">
        <w:t>, resulting in 1536 tables per sample.</w:t>
      </w:r>
    </w:p>
    <w:p w14:paraId="44547772" w14:textId="5903F682" w:rsidR="008D510C" w:rsidRDefault="008D510C" w:rsidP="007A090D">
      <w:pPr>
        <w:spacing w:line="360" w:lineRule="auto"/>
        <w:ind w:firstLine="720"/>
        <w:jc w:val="both"/>
      </w:pPr>
    </w:p>
    <w:p w14:paraId="0032DBBE" w14:textId="79E7E56F" w:rsidR="000813BC" w:rsidRDefault="00AE2324" w:rsidP="000813BC">
      <w:pPr>
        <w:keepNext/>
        <w:spacing w:line="360" w:lineRule="auto"/>
      </w:pPr>
      <w:r>
        <w:rPr>
          <w:noProof/>
        </w:rPr>
        <w:lastRenderedPageBreak/>
        <w:drawing>
          <wp:inline distT="0" distB="0" distL="0" distR="0" wp14:anchorId="2E1A72B6" wp14:editId="41B60547">
            <wp:extent cx="5504873" cy="6686698"/>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14297"/>
                    <a:stretch/>
                  </pic:blipFill>
                  <pic:spPr bwMode="auto">
                    <a:xfrm>
                      <a:off x="0" y="0"/>
                      <a:ext cx="5514854" cy="6698822"/>
                    </a:xfrm>
                    <a:prstGeom prst="rect">
                      <a:avLst/>
                    </a:prstGeom>
                    <a:ln>
                      <a:noFill/>
                    </a:ln>
                    <a:extLst>
                      <a:ext uri="{53640926-AAD7-44D8-BBD7-CCE9431645EC}">
                        <a14:shadowObscured xmlns:a14="http://schemas.microsoft.com/office/drawing/2010/main"/>
                      </a:ext>
                    </a:extLst>
                  </pic:spPr>
                </pic:pic>
              </a:graphicData>
            </a:graphic>
          </wp:inline>
        </w:drawing>
      </w:r>
    </w:p>
    <w:p w14:paraId="2DAFC3E8" w14:textId="077C767E" w:rsidR="007F3E17" w:rsidRDefault="000813BC" w:rsidP="000813BC">
      <w:pPr>
        <w:pStyle w:val="Caption"/>
      </w:pPr>
      <w:r>
        <w:t xml:space="preserve">Figure </w:t>
      </w:r>
      <w:fldSimple w:instr=" SEQ Figure \* ARABIC ">
        <w:r>
          <w:rPr>
            <w:noProof/>
          </w:rPr>
          <w:t>2</w:t>
        </w:r>
      </w:fldSimple>
      <w:r>
        <w:t xml:space="preserve">: </w:t>
      </w:r>
      <w:r w:rsidRPr="0001461C">
        <w:t>Bioinformatic processing</w:t>
      </w:r>
      <w:r>
        <w:t xml:space="preserve"> summary</w:t>
      </w:r>
    </w:p>
    <w:p w14:paraId="60B65432" w14:textId="77777777" w:rsidR="007F3E17" w:rsidRDefault="007F3E17" w:rsidP="00E05CD2">
      <w:pPr>
        <w:spacing w:line="360" w:lineRule="auto"/>
      </w:pPr>
    </w:p>
    <w:p w14:paraId="46CD1229" w14:textId="14399992" w:rsidR="00776123" w:rsidRDefault="00776123" w:rsidP="00E05CD2">
      <w:pPr>
        <w:spacing w:line="360" w:lineRule="auto"/>
        <w:rPr>
          <w:i/>
          <w:iCs/>
        </w:rPr>
      </w:pPr>
      <w:r w:rsidRPr="00776123">
        <w:rPr>
          <w:i/>
          <w:iCs/>
        </w:rPr>
        <w:t>Statistical evaluation</w:t>
      </w:r>
    </w:p>
    <w:p w14:paraId="535D2FFC" w14:textId="57DA9BD0" w:rsidR="002D5A57" w:rsidRDefault="00031DA9" w:rsidP="00A21290">
      <w:pPr>
        <w:spacing w:line="360" w:lineRule="auto"/>
        <w:ind w:firstLine="720"/>
        <w:jc w:val="both"/>
      </w:pPr>
      <w:r>
        <w:t>For the statistical evaluation, a</w:t>
      </w:r>
      <w:r w:rsidR="00CC5E77">
        <w:t>ll tables were further processed in R (</w:t>
      </w:r>
      <w:r w:rsidR="00CC5E77" w:rsidRPr="002D5A57">
        <w:rPr>
          <w:highlight w:val="yellow"/>
        </w:rPr>
        <w:t>VERSION</w:t>
      </w:r>
      <w:r w:rsidR="00CC5E77">
        <w:t xml:space="preserve">). </w:t>
      </w:r>
      <w:r w:rsidR="002D5A57">
        <w:t xml:space="preserve">For each </w:t>
      </w:r>
      <w:r>
        <w:t xml:space="preserve">bioinformatics </w:t>
      </w:r>
      <w:r w:rsidR="002D5A57">
        <w:t xml:space="preserve">pipeline, scaffolds with identical taxonomic annotation were summarized and </w:t>
      </w:r>
      <w:r w:rsidR="002D5A57">
        <w:lastRenderedPageBreak/>
        <w:t>their absolute read count added up</w:t>
      </w:r>
      <w:r w:rsidR="00A21290">
        <w:t>.</w:t>
      </w:r>
      <w:r>
        <w:t xml:space="preserve"> The combination of each bioinformatics pipeline and the sample type it was performed on </w:t>
      </w:r>
      <w:r w:rsidR="005F4FAF">
        <w:t>(metagenomics or total RNA-Seq)</w:t>
      </w:r>
      <w:r>
        <w:t xml:space="preserve"> is referred to as a workflow.</w:t>
      </w:r>
    </w:p>
    <w:p w14:paraId="07F7FCC3" w14:textId="018D1955" w:rsidR="00DD61B9" w:rsidRDefault="0095599E" w:rsidP="00A21290">
      <w:pPr>
        <w:spacing w:line="360" w:lineRule="auto"/>
        <w:ind w:firstLine="720"/>
        <w:jc w:val="both"/>
      </w:pPr>
      <w:commentRangeStart w:id="58"/>
      <w:r>
        <w:t>Our first objective was to</w:t>
      </w:r>
      <w:r w:rsidR="00A21290">
        <w:t xml:space="preserve"> statistically evaluate </w:t>
      </w:r>
      <w:r w:rsidR="00F84832">
        <w:t xml:space="preserve">the performance of </w:t>
      </w:r>
      <w:r w:rsidR="00A21290">
        <w:t xml:space="preserve">our </w:t>
      </w:r>
      <w:r w:rsidR="00031DA9">
        <w:t>workflows</w:t>
      </w:r>
      <w:r>
        <w:t xml:space="preserve"> on the mock community samples</w:t>
      </w:r>
      <w:commentRangeEnd w:id="58"/>
      <w:r w:rsidR="002C6EB8">
        <w:rPr>
          <w:rStyle w:val="CommentReference"/>
        </w:rPr>
        <w:commentReference w:id="58"/>
      </w:r>
      <w:r>
        <w:t>. Therefore, we calculated</w:t>
      </w:r>
      <w:r w:rsidR="00AF7EB1">
        <w:t xml:space="preserve"> the accuracy and precision of </w:t>
      </w:r>
      <w:r w:rsidR="00CC5E77">
        <w:t>each</w:t>
      </w:r>
      <w:r w:rsidR="00AF7EB1">
        <w:t xml:space="preserve"> </w:t>
      </w:r>
      <w:r w:rsidR="00031DA9">
        <w:t xml:space="preserve">bioinformatics </w:t>
      </w:r>
      <w:r w:rsidR="00AF7EB1">
        <w:t>pipeline</w:t>
      </w:r>
      <w:r w:rsidR="00E04522">
        <w:t xml:space="preserve"> performed on both </w:t>
      </w:r>
      <w:r w:rsidR="005F4FAF">
        <w:t xml:space="preserve">metagenomics and total RNA-Seq </w:t>
      </w:r>
      <w:r w:rsidR="00E04522">
        <w:t>samples</w:t>
      </w:r>
      <w:r w:rsidR="00AF7EB1">
        <w:t>.</w:t>
      </w:r>
    </w:p>
    <w:p w14:paraId="00C53B0D" w14:textId="060C7BD7" w:rsidR="000813BC" w:rsidRDefault="002D5A57" w:rsidP="00A21290">
      <w:pPr>
        <w:spacing w:line="360" w:lineRule="auto"/>
        <w:ind w:firstLine="720"/>
        <w:jc w:val="both"/>
      </w:pPr>
      <w:r>
        <w:t xml:space="preserve">To </w:t>
      </w:r>
      <w:r w:rsidR="0095599E">
        <w:t>calculate</w:t>
      </w:r>
      <w:r>
        <w:t xml:space="preserve"> the accuracy, we </w:t>
      </w:r>
      <w:r w:rsidR="00AE12A8">
        <w:t>performed</w:t>
      </w:r>
      <w:r>
        <w:t xml:space="preserve"> Chi-</w:t>
      </w:r>
      <w:r w:rsidR="00A21290">
        <w:t>s</w:t>
      </w:r>
      <w:r>
        <w:t>quare</w:t>
      </w:r>
      <w:r w:rsidR="00A21290">
        <w:t>d</w:t>
      </w:r>
      <w:r>
        <w:t xml:space="preserve"> tests for each </w:t>
      </w:r>
      <w:r w:rsidR="00031DA9">
        <w:t>workflow</w:t>
      </w:r>
      <w:r>
        <w:t xml:space="preserve">, taking into account observed and expected abundance of each </w:t>
      </w:r>
      <w:commentRangeStart w:id="59"/>
      <w:r>
        <w:t>species</w:t>
      </w:r>
      <w:commentRangeEnd w:id="59"/>
      <w:r w:rsidR="00AE12A8">
        <w:rPr>
          <w:rStyle w:val="CommentReference"/>
        </w:rPr>
        <w:commentReference w:id="59"/>
      </w:r>
      <w:r>
        <w:t xml:space="preserve"> in the mock community</w:t>
      </w:r>
      <w:r w:rsidR="00A21290">
        <w:t xml:space="preserve"> and additional, false positive species that were introduced through the </w:t>
      </w:r>
      <w:r w:rsidR="00031DA9">
        <w:t xml:space="preserve">bioinformatics </w:t>
      </w:r>
      <w:r w:rsidR="00A21290">
        <w:t>pipeline</w:t>
      </w:r>
      <w:r w:rsidR="00031DA9">
        <w:t>s</w:t>
      </w:r>
      <w:r>
        <w:t xml:space="preserve">. The expected abundance </w:t>
      </w:r>
      <w:r w:rsidR="00A21290">
        <w:t>of</w:t>
      </w:r>
      <w:r>
        <w:t xml:space="preserve"> each species </w:t>
      </w:r>
      <w:r w:rsidR="00A21290">
        <w:t xml:space="preserve">in the mock community </w:t>
      </w:r>
      <w:r>
        <w:t xml:space="preserve">was determined for each sample independently, by multiplying the total </w:t>
      </w:r>
      <w:r w:rsidR="00A21290">
        <w:t xml:space="preserve">number of reads </w:t>
      </w:r>
      <w:r>
        <w:t xml:space="preserve">of each sample with the relative cell number proportion </w:t>
      </w:r>
      <w:r w:rsidR="00A21290">
        <w:t xml:space="preserve">of each species </w:t>
      </w:r>
      <w:r>
        <w:t xml:space="preserve">given in Tab. 1. </w:t>
      </w:r>
      <w:r w:rsidR="00A21290">
        <w:t xml:space="preserve">Species that were introduced through the </w:t>
      </w:r>
      <w:r w:rsidR="00031DA9">
        <w:t xml:space="preserve">bioinformatics </w:t>
      </w:r>
      <w:r w:rsidR="00A21290">
        <w:t>pipeline</w:t>
      </w:r>
      <w:r w:rsidR="00031DA9">
        <w:t>s</w:t>
      </w:r>
      <w:r w:rsidR="00A21290">
        <w:t xml:space="preserve"> were assigned with an expected abundance of 0. </w:t>
      </w:r>
      <w:r>
        <w:t xml:space="preserve">The observed abundance </w:t>
      </w:r>
      <w:r w:rsidR="00A21290">
        <w:t>of each species was given by the</w:t>
      </w:r>
      <w:r w:rsidR="00DD61B9">
        <w:t>ir</w:t>
      </w:r>
      <w:r w:rsidR="00A21290">
        <w:t xml:space="preserve"> absolute read count</w:t>
      </w:r>
      <w:r w:rsidR="00DD61B9">
        <w:t xml:space="preserve"> </w:t>
      </w:r>
      <w:r w:rsidR="00A30EC5">
        <w:t>for each workflow</w:t>
      </w:r>
      <w:r w:rsidR="00DD61B9">
        <w:t>.</w:t>
      </w:r>
    </w:p>
    <w:p w14:paraId="4A28E398" w14:textId="04A5404D" w:rsidR="00DD61B9" w:rsidRDefault="00DD61B9" w:rsidP="00A21290">
      <w:pPr>
        <w:spacing w:line="360" w:lineRule="auto"/>
        <w:ind w:firstLine="720"/>
        <w:jc w:val="both"/>
      </w:pPr>
      <w:r>
        <w:t xml:space="preserve">To </w:t>
      </w:r>
      <w:r w:rsidR="0095599E">
        <w:t>calculate</w:t>
      </w:r>
      <w:r>
        <w:t xml:space="preserve"> the precision, we calculated the variance of each </w:t>
      </w:r>
      <w:r w:rsidR="00031DA9">
        <w:t>workflow</w:t>
      </w:r>
      <w:r w:rsidR="002821DA">
        <w:t xml:space="preserve"> across the three replicates.</w:t>
      </w:r>
    </w:p>
    <w:p w14:paraId="10DAC5B1" w14:textId="27F7956A" w:rsidR="00DD61B9" w:rsidRDefault="00DD61B9" w:rsidP="00A21290">
      <w:pPr>
        <w:spacing w:line="360" w:lineRule="auto"/>
        <w:ind w:firstLine="720"/>
        <w:jc w:val="both"/>
      </w:pPr>
      <w:r>
        <w:t xml:space="preserve">We plotted the accuracy of all </w:t>
      </w:r>
      <w:r w:rsidR="00031DA9">
        <w:t>work</w:t>
      </w:r>
      <w:r w:rsidR="00A30EC5">
        <w:t>f</w:t>
      </w:r>
      <w:r w:rsidR="00031DA9">
        <w:t>lows</w:t>
      </w:r>
      <w:r>
        <w:t xml:space="preserve"> against their precisio</w:t>
      </w:r>
      <w:r w:rsidR="00F84832">
        <w:t>n,</w:t>
      </w:r>
      <w:r>
        <w:t xml:space="preserve"> heuristically </w:t>
      </w:r>
      <w:r w:rsidR="00F84832">
        <w:t>selected</w:t>
      </w:r>
      <w:r>
        <w:t xml:space="preserve"> the </w:t>
      </w:r>
      <w:commentRangeStart w:id="60"/>
      <w:r w:rsidRPr="00F84832">
        <w:rPr>
          <w:highlight w:val="yellow"/>
        </w:rPr>
        <w:t>X</w:t>
      </w:r>
      <w:commentRangeEnd w:id="60"/>
      <w:r w:rsidR="004D66A3">
        <w:rPr>
          <w:rStyle w:val="CommentReference"/>
        </w:rPr>
        <w:commentReference w:id="60"/>
      </w:r>
      <w:r>
        <w:t xml:space="preserve"> </w:t>
      </w:r>
      <w:r w:rsidR="00031DA9">
        <w:t>workflows</w:t>
      </w:r>
      <w:r w:rsidR="00F84832">
        <w:t xml:space="preserve"> that were closest to the optim</w:t>
      </w:r>
      <w:r w:rsidR="00071AA6">
        <w:t>al</w:t>
      </w:r>
      <w:r w:rsidR="00F84832">
        <w:t xml:space="preserve"> performance, i.e., the origin of the plot, and </w:t>
      </w:r>
      <w:r w:rsidR="00071AA6">
        <w:t>determined</w:t>
      </w:r>
      <w:r w:rsidR="00F84832">
        <w:t xml:space="preserve"> them as the best performing </w:t>
      </w:r>
      <w:r w:rsidR="00031DA9">
        <w:t>workflows</w:t>
      </w:r>
      <w:r w:rsidR="00F84832">
        <w:t xml:space="preserve"> for the mock community samples.</w:t>
      </w:r>
    </w:p>
    <w:p w14:paraId="14DABD27" w14:textId="43F1C5F5" w:rsidR="00F84832" w:rsidRDefault="004D66A3" w:rsidP="00A21290">
      <w:pPr>
        <w:spacing w:line="360" w:lineRule="auto"/>
        <w:ind w:firstLine="720"/>
        <w:jc w:val="both"/>
      </w:pPr>
      <w:r>
        <w:t xml:space="preserve">To test if the </w:t>
      </w:r>
      <w:r w:rsidR="00A30EC5">
        <w:t>workflows</w:t>
      </w:r>
      <w:r w:rsidR="001F1F49">
        <w:t xml:space="preserve"> </w:t>
      </w:r>
      <w:r>
        <w:t>that</w:t>
      </w:r>
      <w:r w:rsidR="00F84832">
        <w:t xml:space="preserve"> performed best on the mock community samples also performed well on the fish tank samples</w:t>
      </w:r>
      <w:r>
        <w:t>, o</w:t>
      </w:r>
      <w:commentRangeStart w:id="61"/>
      <w:r w:rsidR="00F84832">
        <w:t>ur second objective was to compare the performance o</w:t>
      </w:r>
      <w:r w:rsidR="0095599E">
        <w:t xml:space="preserve">f the selected </w:t>
      </w:r>
      <w:r w:rsidR="00A30EC5">
        <w:t>workflows between the two sample sets (</w:t>
      </w:r>
      <w:r w:rsidR="001F1F49">
        <w:t>mock community and fish tank</w:t>
      </w:r>
      <w:r w:rsidR="00A30EC5">
        <w:t xml:space="preserve"> samples)</w:t>
      </w:r>
      <w:r w:rsidR="0095599E">
        <w:t>.</w:t>
      </w:r>
      <w:commentRangeEnd w:id="61"/>
      <w:r w:rsidR="0095599E">
        <w:rPr>
          <w:rStyle w:val="CommentReference"/>
        </w:rPr>
        <w:commentReference w:id="61"/>
      </w:r>
    </w:p>
    <w:p w14:paraId="0CDC2451" w14:textId="497212AA" w:rsidR="00440913" w:rsidRDefault="00F84832" w:rsidP="00A21290">
      <w:pPr>
        <w:spacing w:line="360" w:lineRule="auto"/>
        <w:ind w:firstLine="720"/>
        <w:jc w:val="both"/>
      </w:pPr>
      <w:r>
        <w:t xml:space="preserve">To compare the performance of the best </w:t>
      </w:r>
      <w:r w:rsidR="00A30EC5">
        <w:t>workflows</w:t>
      </w:r>
      <w:r>
        <w:t xml:space="preserve"> for the mock communities with their performance for the fish tank samples, we further </w:t>
      </w:r>
      <w:r w:rsidR="0095599E">
        <w:t>calculated</w:t>
      </w:r>
      <w:r>
        <w:t xml:space="preserve"> the precision</w:t>
      </w:r>
      <w:r w:rsidR="0095599E">
        <w:t xml:space="preserve"> of these </w:t>
      </w:r>
      <w:r w:rsidR="00A30EC5">
        <w:t>workflows</w:t>
      </w:r>
      <w:r w:rsidR="0095599E">
        <w:t xml:space="preserve"> for the fish tank samples by calculating </w:t>
      </w:r>
      <w:r>
        <w:t xml:space="preserve">the variance of each </w:t>
      </w:r>
      <w:r w:rsidR="00A30EC5">
        <w:t>workflow</w:t>
      </w:r>
      <w:r w:rsidR="0095599E">
        <w:t xml:space="preserve"> </w:t>
      </w:r>
      <w:r w:rsidR="00440913">
        <w:t>across the three replicates.</w:t>
      </w:r>
    </w:p>
    <w:p w14:paraId="38675A69" w14:textId="100230C0" w:rsidR="0095599E" w:rsidRDefault="0095599E" w:rsidP="00A21290">
      <w:pPr>
        <w:spacing w:line="360" w:lineRule="auto"/>
        <w:ind w:firstLine="720"/>
        <w:jc w:val="both"/>
      </w:pPr>
      <w:r>
        <w:t xml:space="preserve">We plotted the precision of the selected </w:t>
      </w:r>
      <w:r w:rsidR="00A30EC5">
        <w:t>workflow</w:t>
      </w:r>
      <w:r>
        <w:t xml:space="preserve"> for the mock community samples against their precision for the fish tank samples.</w:t>
      </w:r>
      <w:r w:rsidR="008949C6">
        <w:t xml:space="preserve"> </w:t>
      </w:r>
      <w:r w:rsidR="00440913">
        <w:t xml:space="preserve">The </w:t>
      </w:r>
      <w:r w:rsidR="00A30EC5">
        <w:t>workflows</w:t>
      </w:r>
      <w:r w:rsidR="00440913">
        <w:t xml:space="preserve"> whose points fell closest to the identity line of the plot had the highest levels of precision conservation between the two sample </w:t>
      </w:r>
      <w:r w:rsidR="00A30EC5">
        <w:t>sets</w:t>
      </w:r>
      <w:r w:rsidR="008949C6">
        <w:t xml:space="preserve">. We made the assumption that if the precision of a </w:t>
      </w:r>
      <w:r w:rsidR="00A30EC5">
        <w:t>workflow</w:t>
      </w:r>
      <w:r w:rsidR="008949C6">
        <w:t xml:space="preserve"> was conserved between the </w:t>
      </w:r>
      <w:r w:rsidR="008949C6">
        <w:lastRenderedPageBreak/>
        <w:t xml:space="preserve">two sample </w:t>
      </w:r>
      <w:r w:rsidR="00A30EC5">
        <w:t>sets</w:t>
      </w:r>
      <w:r w:rsidR="008949C6">
        <w:t xml:space="preserve">, then its accuracy was also conserved. Under this assumption, we heuristically identified </w:t>
      </w:r>
      <w:r w:rsidR="00440913" w:rsidRPr="00440913">
        <w:rPr>
          <w:highlight w:val="yellow"/>
        </w:rPr>
        <w:t>X</w:t>
      </w:r>
      <w:r w:rsidR="00440913" w:rsidRPr="00440913">
        <w:t xml:space="preserve"> </w:t>
      </w:r>
      <w:r w:rsidR="00A30EC5">
        <w:t>workflows</w:t>
      </w:r>
      <w:r w:rsidR="00440913" w:rsidRPr="00440913">
        <w:t xml:space="preserve"> that had the highest combination of precision and accuracy for both the mock community and fish tank samples.</w:t>
      </w:r>
    </w:p>
    <w:p w14:paraId="5A2163EE" w14:textId="003747BF" w:rsidR="000813BC" w:rsidRDefault="00DD61B9" w:rsidP="000813BC">
      <w:r>
        <w:tab/>
        <w:t xml:space="preserve">The full R code with all packet versions is available as </w:t>
      </w:r>
      <w:proofErr w:type="spellStart"/>
      <w:r>
        <w:t>Jupyter</w:t>
      </w:r>
      <w:proofErr w:type="spellEnd"/>
      <w:r>
        <w:t xml:space="preserve"> Notebook on GitHub (</w:t>
      </w:r>
      <w:r w:rsidRPr="00124D78">
        <w:rPr>
          <w:highlight w:val="yellow"/>
        </w:rPr>
        <w:t>XXX</w:t>
      </w:r>
      <w:r>
        <w:t>).</w:t>
      </w:r>
    </w:p>
    <w:p w14:paraId="1F25ABCD" w14:textId="77777777" w:rsidR="00DD61B9" w:rsidRDefault="00DD61B9" w:rsidP="000813BC"/>
    <w:p w14:paraId="783D67EB" w14:textId="5C9A62B6" w:rsidR="000813BC" w:rsidRDefault="000813BC" w:rsidP="000813BC"/>
    <w:p w14:paraId="7335F8E6" w14:textId="336F9AA8" w:rsidR="00AB1842" w:rsidRDefault="00AB1842" w:rsidP="000813BC">
      <w:r w:rsidRPr="00440913">
        <w:rPr>
          <w:highlight w:val="yellow"/>
        </w:rPr>
        <w:t xml:space="preserve">The other methods we’ll use </w:t>
      </w:r>
      <w:r w:rsidR="00440913" w:rsidRPr="00440913">
        <w:rPr>
          <w:highlight w:val="yellow"/>
        </w:rPr>
        <w:t>(for example PCA) will be</w:t>
      </w:r>
      <w:r w:rsidRPr="00440913">
        <w:rPr>
          <w:highlight w:val="yellow"/>
        </w:rPr>
        <w:t xml:space="preserve"> determined on the go so not possible to describe them here yet</w:t>
      </w:r>
      <w:r w:rsidR="00440913" w:rsidRPr="00440913">
        <w:rPr>
          <w:highlight w:val="yellow"/>
        </w:rPr>
        <w:t xml:space="preserve"> but will be added in the future</w:t>
      </w:r>
    </w:p>
    <w:p w14:paraId="40737A08" w14:textId="77777777" w:rsidR="000803DB" w:rsidRDefault="000803DB"/>
    <w:p w14:paraId="74F7E30F" w14:textId="2B10D977" w:rsidR="00AB1842" w:rsidRDefault="00AB1842">
      <w:r>
        <w:br w:type="page"/>
      </w:r>
    </w:p>
    <w:p w14:paraId="0E602E83" w14:textId="77777777" w:rsidR="005F7CE5" w:rsidRDefault="00776123" w:rsidP="001B2FBE">
      <w:pPr>
        <w:pStyle w:val="Heading1"/>
      </w:pPr>
      <w:r>
        <w:lastRenderedPageBreak/>
        <w:t>Results</w:t>
      </w:r>
    </w:p>
    <w:p w14:paraId="54BD1CF1" w14:textId="77777777" w:rsidR="005F7CE5" w:rsidRDefault="005F7CE5" w:rsidP="005F7CE5"/>
    <w:p w14:paraId="60B56F09" w14:textId="77777777" w:rsidR="005F7CE5" w:rsidRDefault="005F7CE5" w:rsidP="005F7CE5">
      <w:r>
        <w:t>Do DNA assemblers work better on DNA and RNA assemblers better on RNA?</w:t>
      </w:r>
    </w:p>
    <w:p w14:paraId="79F727BF" w14:textId="77777777" w:rsidR="005F7CE5" w:rsidRDefault="005F7CE5" w:rsidP="005F7CE5">
      <w:r>
        <w:t>How close are different pipeline results to “Gold standard community”?</w:t>
      </w:r>
    </w:p>
    <w:p w14:paraId="03293FCB" w14:textId="7114353B" w:rsidR="005F7CE5" w:rsidRDefault="005F7CE5" w:rsidP="005F7CE5">
      <w:r>
        <w:t xml:space="preserve">Which </w:t>
      </w:r>
      <w:r w:rsidR="007F3E17">
        <w:t xml:space="preserve">process </w:t>
      </w:r>
      <w:r>
        <w:t>steps cause no significant differences?</w:t>
      </w:r>
    </w:p>
    <w:p w14:paraId="795FF621" w14:textId="77777777" w:rsidR="007F3E17" w:rsidRDefault="007F3E17" w:rsidP="005F7CE5"/>
    <w:p w14:paraId="4729C1DF" w14:textId="77777777" w:rsidR="000803DB" w:rsidRDefault="000803DB">
      <w:pPr>
        <w:rPr>
          <w:rFonts w:asciiTheme="majorHAnsi" w:eastAsiaTheme="majorEastAsia" w:hAnsiTheme="majorHAnsi" w:cstheme="majorBidi"/>
          <w:color w:val="2F5496" w:themeColor="accent1" w:themeShade="BF"/>
          <w:sz w:val="32"/>
          <w:szCs w:val="32"/>
        </w:rPr>
      </w:pPr>
      <w:r>
        <w:br w:type="page"/>
      </w:r>
    </w:p>
    <w:p w14:paraId="714DC8C3" w14:textId="235D238E" w:rsidR="00EE3DBD" w:rsidRDefault="00312A0C" w:rsidP="001B2FBE">
      <w:pPr>
        <w:pStyle w:val="Heading1"/>
      </w:pPr>
      <w:r>
        <w:lastRenderedPageBreak/>
        <w:t>Dis</w:t>
      </w:r>
      <w:r w:rsidR="00177237">
        <w:t>c</w:t>
      </w:r>
      <w:r>
        <w:t>ussion:</w:t>
      </w:r>
    </w:p>
    <w:p w14:paraId="45DF5046" w14:textId="23176F83" w:rsidR="00312A0C" w:rsidRDefault="00312A0C" w:rsidP="00E05CD2">
      <w:pPr>
        <w:spacing w:line="360" w:lineRule="auto"/>
      </w:pPr>
    </w:p>
    <w:p w14:paraId="3BF5EF75" w14:textId="2851FCE8" w:rsidR="00AE1B39" w:rsidRDefault="00AE1B39" w:rsidP="00E05CD2">
      <w:pPr>
        <w:spacing w:line="360" w:lineRule="auto"/>
      </w:pPr>
      <w:r>
        <w:t>Shotgun sequencing will highly favour microbes</w:t>
      </w:r>
      <w:r w:rsidR="00103870">
        <w:t xml:space="preserve"> due to their high abundance</w:t>
      </w:r>
      <w:r>
        <w:t xml:space="preserve">, and metazoans living in an ecosystem </w:t>
      </w:r>
      <w:r w:rsidR="00103870">
        <w:t>could stay undetected</w:t>
      </w:r>
      <w:r>
        <w:t>.</w:t>
      </w:r>
    </w:p>
    <w:p w14:paraId="6D834AEA" w14:textId="77777777" w:rsidR="00AE1B39" w:rsidRDefault="00AE1B39" w:rsidP="00E05CD2">
      <w:pPr>
        <w:spacing w:line="360" w:lineRule="auto"/>
      </w:pPr>
    </w:p>
    <w:p w14:paraId="46C28B03" w14:textId="000613A6" w:rsidR="00177237" w:rsidRDefault="00177237" w:rsidP="00E05CD2">
      <w:pPr>
        <w:spacing w:line="360" w:lineRule="auto"/>
      </w:pPr>
      <w:r>
        <w:t xml:space="preserve">Point out </w:t>
      </w:r>
      <w:r w:rsidR="004F3EB3">
        <w:t xml:space="preserve">that </w:t>
      </w:r>
      <w:r>
        <w:t>results are valid only for this specific sequencing depth</w:t>
      </w:r>
      <w:r w:rsidR="004F3EB3">
        <w:t>. I</w:t>
      </w:r>
      <w:r>
        <w:t xml:space="preserve">f </w:t>
      </w:r>
      <w:r w:rsidR="004F3EB3">
        <w:t>sequencing depth increase</w:t>
      </w:r>
      <w:r w:rsidR="004C284B">
        <w:t>s</w:t>
      </w:r>
      <w:r>
        <w:t xml:space="preserve">, </w:t>
      </w:r>
      <w:r w:rsidR="004F3EB3">
        <w:t>metagenomics</w:t>
      </w:r>
      <w:r>
        <w:t xml:space="preserve"> will become more effective</w:t>
      </w:r>
      <w:r w:rsidR="004C284B">
        <w:t xml:space="preserve"> (because it doesn’t only cover rRNA barcodes but many more)</w:t>
      </w:r>
      <w:r w:rsidR="004F3EB3">
        <w:t>, but we don’t know to what degree/at what depth in relation to community complexity.</w:t>
      </w:r>
    </w:p>
    <w:p w14:paraId="45871D2C" w14:textId="5ACB518C" w:rsidR="00177237" w:rsidRDefault="00177237" w:rsidP="00E05CD2">
      <w:pPr>
        <w:spacing w:line="360" w:lineRule="auto"/>
      </w:pPr>
    </w:p>
    <w:p w14:paraId="4504546E" w14:textId="24128BE0" w:rsidR="00CD74EE" w:rsidRDefault="00CD74EE" w:rsidP="00E05CD2">
      <w:pPr>
        <w:spacing w:line="360" w:lineRule="auto"/>
      </w:pPr>
      <w:r>
        <w:t>Point out that we had extremely good read quality and that if trimming didn’t show any effect, this effect might be much bigger if the sequencing data quality is poor</w:t>
      </w:r>
    </w:p>
    <w:p w14:paraId="5EFDB215" w14:textId="77777777" w:rsidR="00CD74EE" w:rsidRDefault="00CD74EE" w:rsidP="00E05CD2">
      <w:pPr>
        <w:spacing w:line="360" w:lineRule="auto"/>
      </w:pPr>
    </w:p>
    <w:p w14:paraId="405AC29A" w14:textId="6D055C73" w:rsidR="00312A0C" w:rsidRDefault="00312A0C" w:rsidP="00E05CD2">
      <w:pPr>
        <w:spacing w:line="360" w:lineRule="auto"/>
      </w:pPr>
      <w:r>
        <w:t>R</w:t>
      </w:r>
      <w:r w:rsidR="004F3EB3">
        <w:t>NA</w:t>
      </w:r>
      <w:r>
        <w:t xml:space="preserve"> hard to handle</w:t>
      </w:r>
      <w:r w:rsidR="004F3EB3">
        <w:t>, short half-life, not feasible for biomonitoring?</w:t>
      </w:r>
      <w:r w:rsidR="00103870">
        <w:t xml:space="preserve"> Reference Cordier. Stabilization </w:t>
      </w:r>
      <w:r w:rsidR="00103870">
        <w:sym w:font="Wingdings" w:char="F0E0"/>
      </w:r>
      <w:r w:rsidR="00103870">
        <w:t xml:space="preserve"> how effective?</w:t>
      </w:r>
    </w:p>
    <w:p w14:paraId="2E400A0D" w14:textId="28393CB7" w:rsidR="00DE3419" w:rsidRDefault="00DE3419" w:rsidP="00E05CD2">
      <w:pPr>
        <w:spacing w:line="360" w:lineRule="auto"/>
      </w:pPr>
    </w:p>
    <w:p w14:paraId="36DB03EF" w14:textId="414BF80E" w:rsidR="00DE3419" w:rsidRDefault="004F3EB3" w:rsidP="00E05CD2">
      <w:pPr>
        <w:spacing w:line="360" w:lineRule="auto"/>
      </w:pPr>
      <w:r>
        <w:t>T</w:t>
      </w:r>
      <w:r w:rsidR="00DE3419">
        <w:t>axonomy</w:t>
      </w:r>
      <w:r>
        <w:t>-</w:t>
      </w:r>
      <w:r w:rsidR="00DE3419">
        <w:t>free</w:t>
      </w:r>
      <w:r>
        <w:t xml:space="preserve"> biomonitoring</w:t>
      </w:r>
    </w:p>
    <w:p w14:paraId="08C5B112" w14:textId="2326B497" w:rsidR="00886040" w:rsidRDefault="00886040" w:rsidP="00E05CD2">
      <w:pPr>
        <w:spacing w:line="360" w:lineRule="auto"/>
      </w:pPr>
    </w:p>
    <w:p w14:paraId="1EEACF69" w14:textId="321BA99E" w:rsidR="00886040" w:rsidRDefault="00886040" w:rsidP="00E05CD2">
      <w:pPr>
        <w:spacing w:line="360" w:lineRule="auto"/>
      </w:pPr>
      <w:r>
        <w:t>Total RNA Seq</w:t>
      </w:r>
      <w:r w:rsidR="00DC1691">
        <w:t xml:space="preserve"> </w:t>
      </w:r>
      <w:r>
        <w:t>can be even further used for mRNA analysis</w:t>
      </w:r>
      <w:r w:rsidR="004C284B">
        <w:t xml:space="preserve"> </w:t>
      </w:r>
      <w:r w:rsidR="00DC1691">
        <w:t>– two birds with one stone</w:t>
      </w:r>
    </w:p>
    <w:p w14:paraId="58013C61" w14:textId="77777777" w:rsidR="004F3EB3" w:rsidRDefault="004F3EB3" w:rsidP="00E05CD2">
      <w:pPr>
        <w:spacing w:line="360" w:lineRule="auto"/>
      </w:pPr>
    </w:p>
    <w:p w14:paraId="4E37389E" w14:textId="2840794D" w:rsidR="004F3EB3" w:rsidRDefault="004F3EB3" w:rsidP="00E05CD2">
      <w:pPr>
        <w:spacing w:line="360" w:lineRule="auto"/>
        <w:jc w:val="both"/>
      </w:pPr>
      <w:r>
        <w:t>Role of mRNA-Seq for taxonomic profiling</w:t>
      </w:r>
      <w:r w:rsidR="00DC1691">
        <w:t>?</w:t>
      </w:r>
      <w:r>
        <w:t xml:space="preserve"> (need to find REFS)</w:t>
      </w:r>
    </w:p>
    <w:p w14:paraId="5312DF25" w14:textId="77777777" w:rsidR="006E6787" w:rsidRDefault="006E6787" w:rsidP="00E05CD2">
      <w:pPr>
        <w:spacing w:line="360" w:lineRule="auto"/>
        <w:ind w:firstLine="720"/>
        <w:jc w:val="both"/>
        <w:rPr>
          <w:ins w:id="62" w:author="Christopher Hempel" w:date="2020-06-11T13:47:00Z"/>
          <w:rFonts w:ascii="Calibri" w:hAnsi="Calibri" w:cs="Calibri"/>
          <w:color w:val="000000" w:themeColor="text1"/>
        </w:rPr>
      </w:pPr>
    </w:p>
    <w:p w14:paraId="70C9AE7E" w14:textId="77777777" w:rsidR="001550E0" w:rsidRDefault="001550E0" w:rsidP="00E05CD2">
      <w:pPr>
        <w:spacing w:line="360" w:lineRule="auto"/>
        <w:ind w:firstLine="720"/>
        <w:jc w:val="both"/>
        <w:rPr>
          <w:ins w:id="63" w:author="Christopher Hempel" w:date="2020-06-11T14:02:00Z"/>
          <w:rFonts w:ascii="Calibri" w:hAnsi="Calibri" w:cs="Calibri"/>
          <w:color w:val="000000" w:themeColor="text1"/>
        </w:rPr>
      </w:pPr>
      <w:commentRangeStart w:id="64"/>
      <w:ins w:id="65" w:author="Christopher Hempel" w:date="2020-06-11T14:02:00Z">
        <w:r>
          <w:rPr>
            <w:rFonts w:ascii="Calibri" w:hAnsi="Calibri" w:cs="Calibri"/>
            <w:color w:val="000000" w:themeColor="text1"/>
          </w:rPr>
          <w:t xml:space="preserve">However, the application of metagenomics for taxonomic profiling is highly dependent on sequencing depth, i.e., the sequenced portion of a sample. This dependency is due to the small number of genes in an organism that are useful for taxonomic profiling. Standard barcode genes that are used for that purpose can make up as little as </w:t>
        </w:r>
        <w:r>
          <w:t xml:space="preserve">0.05%-1.4% </w:t>
        </w:r>
        <w:r>
          <w:rPr>
            <w:rFonts w:ascii="Calibri" w:hAnsi="Calibri" w:cs="Calibri"/>
            <w:color w:val="000000" w:themeColor="text1"/>
          </w:rPr>
          <w:t xml:space="preserve">in metagenomics data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(Logares et al., 2014; Yilmaz et al., 2011)</w:t>
        </w:r>
        <w:r>
          <w:rPr>
            <w:rFonts w:ascii="Calibri" w:hAnsi="Calibri" w:cs="Calibri"/>
            <w:color w:val="000000" w:themeColor="text1"/>
          </w:rPr>
          <w:fldChar w:fldCharType="end"/>
        </w:r>
        <w:r>
          <w:rPr>
            <w:rFonts w:ascii="Calibri" w:hAnsi="Calibri" w:cs="Calibri"/>
            <w:color w:val="000000" w:themeColor="text1"/>
          </w:rPr>
          <w:t xml:space="preserve">, and references for other genes are often missing, </w:t>
        </w:r>
        <w:r w:rsidRPr="00BA3733">
          <w:rPr>
            <w:rFonts w:ascii="Calibri" w:hAnsi="Calibri" w:cs="Calibri"/>
            <w:color w:val="000000" w:themeColor="text1"/>
          </w:rPr>
          <w:t xml:space="preserve">which is why the major portion of metagenomic data often remains unknown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Pr>
            <w:rFonts w:ascii="Calibri" w:hAnsi="Calibri" w:cs="Calibri"/>
            <w:color w:val="000000" w:themeColor="text1"/>
          </w:rPr>
          <w:t xml:space="preserve">. The efficiency of metagenomics for taxonomic profiling is, therefore, dependant on </w:t>
        </w:r>
        <w:r>
          <w:rPr>
            <w:rFonts w:ascii="Calibri" w:hAnsi="Calibri" w:cs="Calibri"/>
            <w:color w:val="000000" w:themeColor="text1"/>
          </w:rPr>
          <w:lastRenderedPageBreak/>
          <w:t xml:space="preserve">the coverage of these barcode genes, which is directly related to the sequencing depth. The more complex a community is, the higher sequencing depth is required to cover barcode genes to an extend where the community can be accurately profiled. Consequently, given sufficient sequencing depth, metagenomics can outperform metabarcoding in terms of taxonomic profiling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Pr>
            <w:rFonts w:ascii="Calibri" w:hAnsi="Calibri" w:cs="Calibri"/>
            <w:color w:val="000000" w:themeColor="text1"/>
          </w:rPr>
          <w:fldChar w:fldCharType="separate"/>
        </w:r>
        <w:r w:rsidRPr="00F638A3">
          <w:rPr>
            <w:rFonts w:ascii="Calibri" w:hAnsi="Calibri" w:cs="Calibri"/>
            <w:noProof/>
            <w:color w:val="000000" w:themeColor="text1"/>
          </w:rPr>
          <w:t>(Logares et al., 2014; Shah et al., 2010; Shakya et al., 2013)</w:t>
        </w:r>
        <w:r>
          <w:rPr>
            <w:rFonts w:ascii="Calibri" w:hAnsi="Calibri" w:cs="Calibri"/>
            <w:color w:val="000000" w:themeColor="text1"/>
          </w:rPr>
          <w:fldChar w:fldCharType="end"/>
        </w:r>
        <w:r>
          <w:rPr>
            <w:rFonts w:ascii="Calibri" w:hAnsi="Calibri" w:cs="Calibri"/>
            <w:color w:val="000000" w:themeColor="text1"/>
          </w:rPr>
          <w:t xml:space="preserve">, whereas at low sequencing depths, the coverage of barcodes can sometimes be too low and </w:t>
        </w:r>
        <w:r w:rsidRPr="00BA3733">
          <w:rPr>
            <w:rFonts w:ascii="Calibri" w:hAnsi="Calibri" w:cs="Calibri"/>
            <w:color w:val="000000" w:themeColor="text1"/>
          </w:rPr>
          <w:t xml:space="preserve">metagenomics can be outperformed by metabarcoding </w:t>
        </w:r>
        <w:r w:rsidRPr="00BA3733">
          <w:rPr>
            <w:rFonts w:ascii="Calibri" w:hAnsi="Calibri" w:cs="Calibri"/>
            <w:color w:val="000000" w:themeColor="text1"/>
          </w:rPr>
          <w:fldChar w:fldCharType="begin" w:fldLock="1"/>
        </w:r>
        <w:r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Pr="00BA3733">
          <w:rPr>
            <w:rFonts w:ascii="Calibri" w:hAnsi="Calibri" w:cs="Calibri"/>
            <w:color w:val="000000" w:themeColor="text1"/>
          </w:rPr>
          <w:fldChar w:fldCharType="separate"/>
        </w:r>
        <w:r w:rsidRPr="00BA3733">
          <w:rPr>
            <w:rFonts w:ascii="Calibri" w:hAnsi="Calibri" w:cs="Calibri"/>
            <w:noProof/>
            <w:color w:val="000000" w:themeColor="text1"/>
          </w:rPr>
          <w:t>(Singer et al., 2020; Stat et al., 2017)</w:t>
        </w:r>
        <w:r w:rsidRPr="00BA3733">
          <w:rPr>
            <w:rFonts w:ascii="Calibri" w:hAnsi="Calibri" w:cs="Calibri"/>
            <w:color w:val="000000" w:themeColor="text1"/>
          </w:rPr>
          <w:fldChar w:fldCharType="end"/>
        </w:r>
        <w:r w:rsidRPr="00BA3733">
          <w:rPr>
            <w:rFonts w:ascii="Calibri" w:hAnsi="Calibri" w:cs="Calibri"/>
            <w:color w:val="000000" w:themeColor="text1"/>
          </w:rPr>
          <w:t>.</w:t>
        </w:r>
        <w:commentRangeEnd w:id="64"/>
        <w:r>
          <w:rPr>
            <w:rStyle w:val="CommentReference"/>
          </w:rPr>
          <w:commentReference w:id="64"/>
        </w:r>
      </w:ins>
    </w:p>
    <w:p w14:paraId="04381090" w14:textId="77777777" w:rsidR="001550E0" w:rsidRDefault="001550E0" w:rsidP="00E05CD2">
      <w:pPr>
        <w:spacing w:line="360" w:lineRule="auto"/>
        <w:ind w:firstLine="720"/>
        <w:jc w:val="both"/>
        <w:rPr>
          <w:ins w:id="66" w:author="Christopher Hempel" w:date="2020-06-11T14:02:00Z"/>
          <w:rFonts w:ascii="Calibri" w:hAnsi="Calibri" w:cs="Calibri"/>
          <w:color w:val="000000" w:themeColor="text1"/>
        </w:rPr>
      </w:pPr>
    </w:p>
    <w:p w14:paraId="7EE9CA06" w14:textId="75E0104B" w:rsidR="006E6787" w:rsidRDefault="001550E0" w:rsidP="00E05CD2">
      <w:pPr>
        <w:spacing w:line="360" w:lineRule="auto"/>
        <w:ind w:firstLine="720"/>
        <w:jc w:val="both"/>
        <w:rPr>
          <w:rFonts w:ascii="Calibri" w:hAnsi="Calibri" w:cs="Calibri"/>
          <w:color w:val="000000" w:themeColor="text1"/>
        </w:rPr>
      </w:pPr>
      <w:ins w:id="67" w:author="Christopher Hempel" w:date="2020-06-11T14:02:00Z">
        <w:r>
          <w:rPr>
            <w:rFonts w:ascii="Calibri" w:hAnsi="Calibri" w:cs="Calibri"/>
            <w:color w:val="000000" w:themeColor="text1"/>
          </w:rPr>
          <w:t xml:space="preserve">Another factor that needs to be considered for metagenomics is the high costs that are involved for high sequencing depths. Given the previously mentioned dependency of metagenomics on sequencing depth, it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 </w:t>
        </w:r>
        <w:r w:rsidRPr="00EB444C">
          <w:rPr>
            <w:rFonts w:ascii="Calibri" w:hAnsi="Calibri" w:cs="Calibri"/>
            <w:color w:val="000000" w:themeColor="text1"/>
          </w:rPr>
          <w:t xml:space="preserve">﻿Illumina </w:t>
        </w:r>
        <w:commentRangeStart w:id="68"/>
        <w:proofErr w:type="spellStart"/>
        <w:r w:rsidRPr="00EB444C">
          <w:rPr>
            <w:rFonts w:ascii="Calibri" w:hAnsi="Calibri" w:cs="Calibri"/>
            <w:color w:val="000000" w:themeColor="text1"/>
          </w:rPr>
          <w:t>HiSeq</w:t>
        </w:r>
        <w:commentRangeEnd w:id="68"/>
        <w:proofErr w:type="spellEnd"/>
        <w:r>
          <w:rPr>
            <w:rStyle w:val="CommentReference"/>
          </w:rPr>
          <w:commentReference w:id="68"/>
        </w:r>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sequencing runs are considered to be suited for that purpose </w:t>
        </w:r>
        <w:r>
          <w:rPr>
            <w:rFonts w:ascii="Calibri" w:hAnsi="Calibri" w:cs="Calibri"/>
            <w:color w:val="000000" w:themeColor="text1"/>
          </w:rPr>
          <w:fldChar w:fldCharType="begin" w:fldLock="1"/>
        </w:r>
        <w:r>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 xml:space="preserve">. </w:t>
        </w:r>
        <w:commentRangeStart w:id="69"/>
        <w:r>
          <w:rPr>
            <w:rFonts w:ascii="Calibri" w:hAnsi="Calibri" w:cs="Calibri"/>
            <w:color w:val="000000" w:themeColor="text1"/>
          </w:rPr>
          <w:t>However, running these sequencers is expensive, and for many biomonitoring applications, it is important to consider the limited budget available to stakeholders. Consequently, the use of these high sequencing output sequencers might not be affordable yet for routine biomonitoring.</w:t>
        </w:r>
        <w:commentRangeEnd w:id="69"/>
        <w:r>
          <w:rPr>
            <w:rStyle w:val="CommentReference"/>
          </w:rPr>
          <w:commentReference w:id="69"/>
        </w:r>
      </w:ins>
    </w:p>
    <w:p w14:paraId="1B32F8B1" w14:textId="77777777" w:rsidR="00E97D19" w:rsidRDefault="00E97D19" w:rsidP="00E05CD2">
      <w:pPr>
        <w:spacing w:line="360" w:lineRule="auto"/>
      </w:pPr>
    </w:p>
    <w:p w14:paraId="1521847D" w14:textId="77777777" w:rsidR="00104047" w:rsidRDefault="00E97D19" w:rsidP="00E05CD2">
      <w:pPr>
        <w:spacing w:line="360" w:lineRule="auto"/>
        <w:ind w:firstLine="720"/>
        <w:jc w:val="both"/>
        <w:rPr>
          <w:rFonts w:ascii="Calibri" w:hAnsi="Calibri" w:cs="Calibri"/>
          <w:color w:val="000000" w:themeColor="text1"/>
        </w:rPr>
      </w:pPr>
      <w:commentRangeStart w:id="70"/>
      <w:commentRangeStart w:id="71"/>
      <w:ins w:id="72" w:author="Christopher Hempel" w:date="2020-06-11T23:10:00Z">
        <w:r w:rsidRPr="00E97D19">
          <w:rPr>
            <w:rFonts w:ascii="Calibri" w:hAnsi="Calibri" w:cs="Calibri"/>
            <w:color w:val="000000" w:themeColor="text1"/>
          </w:rPr>
          <w:t>We predicted that by using total RNA-Seq, we would be able to accurately profile the entire microbial mock community at a moderate sequencing depth and that this approach would outperform metagenomics. This would make total RNA-Seq attractive and affordable for stakeholders. We also predicted that significant differences would be observable for both the microbial mock community and the fish tank sample using different bioinformatic pipelines.</w:t>
        </w:r>
        <w:commentRangeEnd w:id="70"/>
        <w:r w:rsidRPr="00E97D19">
          <w:rPr>
            <w:rFonts w:ascii="Calibri" w:hAnsi="Calibri" w:cs="Calibri"/>
            <w:color w:val="000000" w:themeColor="text1"/>
          </w:rPr>
          <w:commentReference w:id="70"/>
        </w:r>
        <w:commentRangeEnd w:id="71"/>
        <w:r w:rsidRPr="00E97D19">
          <w:rPr>
            <w:rFonts w:ascii="Calibri" w:hAnsi="Calibri" w:cs="Calibri"/>
            <w:color w:val="000000" w:themeColor="text1"/>
          </w:rPr>
          <w:commentReference w:id="71"/>
        </w:r>
      </w:ins>
    </w:p>
    <w:p w14:paraId="70597FA7" w14:textId="77777777" w:rsidR="00104047" w:rsidRDefault="00104047" w:rsidP="00E05CD2">
      <w:pPr>
        <w:spacing w:line="360" w:lineRule="auto"/>
        <w:ind w:firstLine="720"/>
        <w:jc w:val="both"/>
        <w:rPr>
          <w:rFonts w:ascii="Calibri" w:hAnsi="Calibri" w:cs="Calibri"/>
          <w:color w:val="000000" w:themeColor="text1"/>
        </w:rPr>
      </w:pPr>
    </w:p>
    <w:p w14:paraId="0C0B89DD" w14:textId="77777777" w:rsidR="00104047" w:rsidRDefault="00104047" w:rsidP="00104047">
      <w:pPr>
        <w:spacing w:line="360" w:lineRule="auto"/>
        <w:jc w:val="both"/>
        <w:rPr>
          <w:rFonts w:ascii="Calibri" w:hAnsi="Calibri" w:cs="Calibri"/>
          <w:color w:val="000000" w:themeColor="text1"/>
        </w:rPr>
      </w:pPr>
      <w:r>
        <w:rPr>
          <w:rFonts w:ascii="Calibri" w:hAnsi="Calibri" w:cs="Calibri"/>
          <w:color w:val="000000" w:themeColor="text1"/>
        </w:rPr>
        <w:t>Thoughts from Nicole Ricker:</w:t>
      </w:r>
    </w:p>
    <w:p w14:paraId="3ADCED94" w14:textId="2138818D" w:rsidR="00104047" w:rsidRPr="00104047" w:rsidRDefault="00104047" w:rsidP="00104047">
      <w:pPr>
        <w:pStyle w:val="ListParagraph"/>
        <w:numPr>
          <w:ilvl w:val="0"/>
          <w:numId w:val="2"/>
        </w:numPr>
        <w:spacing w:line="360" w:lineRule="auto"/>
        <w:jc w:val="both"/>
        <w:rPr>
          <w:rFonts w:ascii="Calibri" w:hAnsi="Calibri" w:cs="Calibri"/>
          <w:color w:val="000000" w:themeColor="text1"/>
        </w:rPr>
      </w:pPr>
      <w:r w:rsidRPr="00104047">
        <w:rPr>
          <w:rFonts w:ascii="Calibri" w:hAnsi="Calibri" w:cs="Calibri"/>
          <w:color w:val="000000" w:themeColor="text1"/>
        </w:rPr>
        <w:t xml:space="preserve">Sparsity is issue -&gt; Many 0s </w:t>
      </w:r>
      <w:r w:rsidRPr="00104047">
        <w:sym w:font="Wingdings" w:char="F0E0"/>
      </w:r>
      <w:r w:rsidRPr="00104047">
        <w:rPr>
          <w:rFonts w:ascii="Calibri" w:hAnsi="Calibri" w:cs="Calibri"/>
          <w:color w:val="000000" w:themeColor="text1"/>
        </w:rPr>
        <w:t xml:space="preserve"> log transformation needed</w:t>
      </w:r>
    </w:p>
    <w:p w14:paraId="7317985D" w14:textId="1ED07DC1" w:rsidR="00104047" w:rsidRPr="00104047" w:rsidRDefault="00104047" w:rsidP="00104047">
      <w:pPr>
        <w:pStyle w:val="ListParagraph"/>
        <w:numPr>
          <w:ilvl w:val="0"/>
          <w:numId w:val="2"/>
        </w:numPr>
        <w:spacing w:line="360" w:lineRule="auto"/>
        <w:jc w:val="both"/>
        <w:rPr>
          <w:rFonts w:ascii="Calibri" w:hAnsi="Calibri" w:cs="Calibri"/>
          <w:color w:val="000000" w:themeColor="text1"/>
        </w:rPr>
      </w:pPr>
      <w:r w:rsidRPr="00104047">
        <w:rPr>
          <w:rFonts w:ascii="Calibri" w:hAnsi="Calibri" w:cs="Calibri"/>
          <w:color w:val="000000" w:themeColor="text1"/>
        </w:rPr>
        <w:t>“Accuracy” is relative and depending on research question. DNA and RNA can both be accurate for certain things. I need to make clear that I’m interested in active community.</w:t>
      </w:r>
    </w:p>
    <w:p w14:paraId="18B1D9F2" w14:textId="1EC6D96F" w:rsidR="00104047" w:rsidRDefault="00104047" w:rsidP="00104047">
      <w:pPr>
        <w:pStyle w:val="ListParagraph"/>
        <w:numPr>
          <w:ilvl w:val="0"/>
          <w:numId w:val="2"/>
        </w:numPr>
        <w:spacing w:line="360" w:lineRule="auto"/>
        <w:jc w:val="both"/>
        <w:rPr>
          <w:rFonts w:ascii="Calibri" w:hAnsi="Calibri" w:cs="Calibri"/>
          <w:color w:val="000000" w:themeColor="text1"/>
        </w:rPr>
      </w:pPr>
      <w:r w:rsidRPr="00104047">
        <w:rPr>
          <w:rFonts w:ascii="Calibri" w:hAnsi="Calibri" w:cs="Calibri"/>
          <w:color w:val="000000" w:themeColor="text1"/>
        </w:rPr>
        <w:t xml:space="preserve">On that note, our accuracy is defined by replicating what is present in our sequencing data </w:t>
      </w:r>
      <w:r w:rsidRPr="00104047">
        <w:sym w:font="Wingdings" w:char="F0E0"/>
      </w:r>
      <w:r w:rsidRPr="00104047">
        <w:rPr>
          <w:rFonts w:ascii="Calibri" w:hAnsi="Calibri" w:cs="Calibri"/>
          <w:color w:val="000000" w:themeColor="text1"/>
        </w:rPr>
        <w:t xml:space="preserve"> That doesn’t mean that this is ALL that is present </w:t>
      </w:r>
      <w:r w:rsidRPr="00104047">
        <w:sym w:font="Wingdings" w:char="F0E0"/>
      </w:r>
      <w:r w:rsidRPr="00104047">
        <w:rPr>
          <w:rFonts w:ascii="Calibri" w:hAnsi="Calibri" w:cs="Calibri"/>
          <w:color w:val="000000" w:themeColor="text1"/>
        </w:rPr>
        <w:t xml:space="preserve"> ALL methods are “wrong”</w:t>
      </w:r>
    </w:p>
    <w:p w14:paraId="4D9029FA" w14:textId="611C36D3" w:rsidR="00104047" w:rsidRDefault="00104047" w:rsidP="00104047">
      <w:pPr>
        <w:pStyle w:val="ListParagraph"/>
        <w:numPr>
          <w:ilvl w:val="0"/>
          <w:numId w:val="2"/>
        </w:numPr>
        <w:spacing w:line="360" w:lineRule="auto"/>
        <w:jc w:val="both"/>
        <w:rPr>
          <w:rFonts w:ascii="Calibri" w:hAnsi="Calibri" w:cs="Calibri"/>
          <w:color w:val="000000" w:themeColor="text1"/>
        </w:rPr>
      </w:pPr>
      <w:r>
        <w:rPr>
          <w:rFonts w:ascii="Calibri" w:hAnsi="Calibri" w:cs="Calibri"/>
          <w:color w:val="000000" w:themeColor="text1"/>
        </w:rPr>
        <w:lastRenderedPageBreak/>
        <w:t>Further on that note, if I define “workflow” and say that I identify the most accurate workflow, then I’m circumventing the issue to distinguish between DNA and RNA and can say something like “with current available programs and processing, the DNA workflows/RNA workflows are more accurate”</w:t>
      </w:r>
    </w:p>
    <w:p w14:paraId="127026FB" w14:textId="35B7444B" w:rsidR="00104047" w:rsidRDefault="00104047" w:rsidP="00104047">
      <w:pPr>
        <w:pStyle w:val="ListParagraph"/>
        <w:numPr>
          <w:ilvl w:val="0"/>
          <w:numId w:val="2"/>
        </w:numPr>
        <w:spacing w:line="360" w:lineRule="auto"/>
        <w:jc w:val="both"/>
        <w:rPr>
          <w:rFonts w:ascii="Calibri" w:hAnsi="Calibri" w:cs="Calibri"/>
          <w:color w:val="000000" w:themeColor="text1"/>
        </w:rPr>
      </w:pPr>
      <w:r>
        <w:rPr>
          <w:rFonts w:ascii="Calibri" w:hAnsi="Calibri" w:cs="Calibri"/>
          <w:color w:val="000000" w:themeColor="text1"/>
        </w:rPr>
        <w:t>DNA and RNA contain different information</w:t>
      </w:r>
    </w:p>
    <w:p w14:paraId="1B39B396" w14:textId="7CED4AE8" w:rsidR="00104047" w:rsidRDefault="00104047" w:rsidP="00104047">
      <w:pPr>
        <w:pStyle w:val="ListParagraph"/>
        <w:numPr>
          <w:ilvl w:val="0"/>
          <w:numId w:val="2"/>
        </w:numPr>
        <w:spacing w:line="360" w:lineRule="auto"/>
        <w:jc w:val="both"/>
        <w:rPr>
          <w:rFonts w:ascii="Calibri" w:hAnsi="Calibri" w:cs="Calibri"/>
          <w:color w:val="000000" w:themeColor="text1"/>
        </w:rPr>
      </w:pPr>
      <w:r>
        <w:rPr>
          <w:rFonts w:ascii="Calibri" w:hAnsi="Calibri" w:cs="Calibri"/>
          <w:color w:val="000000" w:themeColor="text1"/>
        </w:rPr>
        <w:t>If we want to find out WHY there are differences between pipelines, i.e., what drives the differences, we can do a PCA biplot</w:t>
      </w:r>
    </w:p>
    <w:p w14:paraId="365F9C25" w14:textId="5E59AA5D" w:rsidR="00104047" w:rsidRDefault="00104047" w:rsidP="00104047">
      <w:pPr>
        <w:pStyle w:val="ListParagraph"/>
        <w:numPr>
          <w:ilvl w:val="0"/>
          <w:numId w:val="2"/>
        </w:numPr>
        <w:spacing w:line="360" w:lineRule="auto"/>
        <w:jc w:val="both"/>
        <w:rPr>
          <w:rFonts w:ascii="Calibri" w:hAnsi="Calibri" w:cs="Calibri"/>
          <w:color w:val="000000" w:themeColor="text1"/>
        </w:rPr>
      </w:pPr>
      <w:r>
        <w:rPr>
          <w:rFonts w:ascii="Calibri" w:hAnsi="Calibri" w:cs="Calibri"/>
          <w:color w:val="000000" w:themeColor="text1"/>
        </w:rPr>
        <w:t xml:space="preserve">Define filter criteria for taxa: throw out </w:t>
      </w:r>
      <w:proofErr w:type="spellStart"/>
      <w:r>
        <w:rPr>
          <w:rFonts w:ascii="Calibri" w:hAnsi="Calibri" w:cs="Calibri"/>
          <w:color w:val="000000" w:themeColor="text1"/>
        </w:rPr>
        <w:t>singeltons</w:t>
      </w:r>
      <w:proofErr w:type="spellEnd"/>
      <w:r>
        <w:rPr>
          <w:rFonts w:ascii="Calibri" w:hAnsi="Calibri" w:cs="Calibri"/>
          <w:color w:val="000000" w:themeColor="text1"/>
        </w:rPr>
        <w:t>/doubletons/etc., and also throw out taxa that just appear in 1/3 or 2/3 of the samples</w:t>
      </w:r>
    </w:p>
    <w:p w14:paraId="30E989FA" w14:textId="13D021A1" w:rsidR="00104047" w:rsidRDefault="00104047" w:rsidP="00104047">
      <w:pPr>
        <w:pStyle w:val="ListParagraph"/>
        <w:numPr>
          <w:ilvl w:val="1"/>
          <w:numId w:val="2"/>
        </w:numPr>
        <w:spacing w:line="360" w:lineRule="auto"/>
        <w:jc w:val="both"/>
        <w:rPr>
          <w:rFonts w:ascii="Calibri" w:hAnsi="Calibri" w:cs="Calibri"/>
          <w:color w:val="000000" w:themeColor="text1"/>
        </w:rPr>
      </w:pPr>
      <w:r>
        <w:rPr>
          <w:rFonts w:ascii="Calibri" w:hAnsi="Calibri" w:cs="Calibri"/>
          <w:color w:val="000000" w:themeColor="text1"/>
        </w:rPr>
        <w:t>IMPORTANT: Run all options and have a look at results, maybe no effect, then we can just pick one, otherwise we’ll have to check literature for which value to choose</w:t>
      </w:r>
    </w:p>
    <w:p w14:paraId="32A6DF94" w14:textId="60CB4B40" w:rsidR="00104047" w:rsidRPr="00104047" w:rsidRDefault="00104047" w:rsidP="00104047">
      <w:pPr>
        <w:pStyle w:val="ListParagraph"/>
        <w:numPr>
          <w:ilvl w:val="0"/>
          <w:numId w:val="2"/>
        </w:numPr>
        <w:spacing w:line="360" w:lineRule="auto"/>
        <w:jc w:val="both"/>
        <w:rPr>
          <w:rFonts w:ascii="Calibri" w:hAnsi="Calibri" w:cs="Calibri"/>
          <w:color w:val="000000" w:themeColor="text1"/>
        </w:rPr>
      </w:pPr>
      <w:r>
        <w:rPr>
          <w:rFonts w:ascii="Calibri" w:hAnsi="Calibri" w:cs="Calibri"/>
          <w:color w:val="000000" w:themeColor="text1"/>
        </w:rPr>
        <w:t>DNA + RNA comparison and hence accuracy is always dependent on the application</w:t>
      </w:r>
    </w:p>
    <w:p w14:paraId="033CCAA8" w14:textId="752F83B7" w:rsidR="003A1E4D" w:rsidRPr="00E97D19" w:rsidRDefault="003A1E4D" w:rsidP="00104047">
      <w:pPr>
        <w:spacing w:line="360" w:lineRule="auto"/>
        <w:jc w:val="both"/>
        <w:rPr>
          <w:rFonts w:ascii="Calibri" w:hAnsi="Calibri" w:cs="Calibri"/>
          <w:color w:val="000000" w:themeColor="text1"/>
        </w:rPr>
      </w:pPr>
      <w:r w:rsidRPr="00E97D19">
        <w:rPr>
          <w:rFonts w:ascii="Calibri" w:hAnsi="Calibri" w:cs="Calibri"/>
          <w:color w:val="000000" w:themeColor="text1"/>
        </w:rPr>
        <w:br w:type="page"/>
      </w:r>
    </w:p>
    <w:p w14:paraId="6234CCD6" w14:textId="77777777" w:rsidR="005C06A1" w:rsidRDefault="005C06A1" w:rsidP="005F161E">
      <w:pPr>
        <w:pStyle w:val="Heading1"/>
      </w:pPr>
      <w:r>
        <w:lastRenderedPageBreak/>
        <w:t>Acknowledgements</w:t>
      </w:r>
    </w:p>
    <w:p w14:paraId="1F86F449" w14:textId="630AA159" w:rsidR="005C06A1" w:rsidRDefault="005C06A1">
      <w:pPr>
        <w:rPr>
          <w:rFonts w:asciiTheme="majorHAnsi" w:eastAsiaTheme="majorEastAsia" w:hAnsiTheme="majorHAnsi" w:cstheme="majorBidi"/>
          <w:color w:val="2F5496" w:themeColor="accent1" w:themeShade="BF"/>
          <w:sz w:val="32"/>
          <w:szCs w:val="32"/>
        </w:rPr>
      </w:pPr>
      <w:r>
        <w:t xml:space="preserve">Sarah </w:t>
      </w:r>
      <w:proofErr w:type="spellStart"/>
      <w:r>
        <w:t>Adamowicz</w:t>
      </w:r>
      <w:proofErr w:type="spellEnd"/>
      <w:r>
        <w:t xml:space="preserve">, Karl </w:t>
      </w:r>
      <w:proofErr w:type="spellStart"/>
      <w:r>
        <w:t>Cottenie</w:t>
      </w:r>
      <w:proofErr w:type="spellEnd"/>
      <w:r>
        <w:t>, Nicole Ricker</w:t>
      </w:r>
      <w:r w:rsidR="000803DB">
        <w:t xml:space="preserve">, Anders </w:t>
      </w:r>
      <w:proofErr w:type="spellStart"/>
      <w:r w:rsidR="000803DB">
        <w:t>Lanzen</w:t>
      </w:r>
      <w:proofErr w:type="spellEnd"/>
      <w:r>
        <w:br w:type="page"/>
      </w:r>
    </w:p>
    <w:p w14:paraId="08E30B81" w14:textId="6E6122F5" w:rsidR="001B2FBE" w:rsidRDefault="001B2FBE" w:rsidP="001B2FBE">
      <w:pPr>
        <w:pStyle w:val="Heading1"/>
      </w:pPr>
      <w:r>
        <w:lastRenderedPageBreak/>
        <w:t>References</w:t>
      </w:r>
    </w:p>
    <w:p w14:paraId="56E96DC6" w14:textId="3B5862FB" w:rsidR="00064413" w:rsidRPr="00064413" w:rsidRDefault="003A1E4D" w:rsidP="00064413">
      <w:pPr>
        <w:widowControl w:val="0"/>
        <w:autoSpaceDE w:val="0"/>
        <w:autoSpaceDN w:val="0"/>
        <w:adjustRightInd w:val="0"/>
        <w:spacing w:line="360" w:lineRule="auto"/>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00064413" w:rsidRPr="00064413">
        <w:rPr>
          <w:rFonts w:ascii="Calibri" w:hAnsi="Calibri" w:cs="Calibri"/>
          <w:noProof/>
          <w:lang w:val="en-US"/>
        </w:rPr>
        <w:t xml:space="preserve">Agarwala, R., Barrett, T., Beck, J., Benson, D. A., Bollin, C., Bolton, E., et al. (2016). Database resources of the National Center for Biotechnology Information. </w:t>
      </w:r>
      <w:r w:rsidR="00064413" w:rsidRPr="00064413">
        <w:rPr>
          <w:rFonts w:ascii="Calibri" w:hAnsi="Calibri" w:cs="Calibri"/>
          <w:i/>
          <w:iCs/>
          <w:noProof/>
          <w:lang w:val="en-US"/>
        </w:rPr>
        <w:t>Nucleic Acids Res.</w:t>
      </w:r>
      <w:r w:rsidR="00064413" w:rsidRPr="00064413">
        <w:rPr>
          <w:rFonts w:ascii="Calibri" w:hAnsi="Calibri" w:cs="Calibri"/>
          <w:noProof/>
          <w:lang w:val="en-US"/>
        </w:rPr>
        <w:t xml:space="preserve"> 44, D7–D19. doi:10.1093/nar/gkv1290.</w:t>
      </w:r>
    </w:p>
    <w:p w14:paraId="5425161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Alberdi, A., Aizpurua, O., Gilbert, M. T. P., and Bohmann, K. (2018). Scrutinizing key steps for reliable metabarcoding of environmental samples. </w:t>
      </w:r>
      <w:r w:rsidRPr="00064413">
        <w:rPr>
          <w:rFonts w:ascii="Calibri" w:hAnsi="Calibri" w:cs="Calibri"/>
          <w:i/>
          <w:iCs/>
          <w:noProof/>
          <w:lang w:val="en-US"/>
        </w:rPr>
        <w:t>Methods Ecol. Evol.</w:t>
      </w:r>
      <w:r w:rsidRPr="00064413">
        <w:rPr>
          <w:rFonts w:ascii="Calibri" w:hAnsi="Calibri" w:cs="Calibri"/>
          <w:noProof/>
          <w:lang w:val="en-US"/>
        </w:rPr>
        <w:t xml:space="preserve"> 9, 134–147. doi:10.1111/2041-210X.12849.</w:t>
      </w:r>
    </w:p>
    <w:p w14:paraId="2DCCCC3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Altschul,  stephen F., Gish, W., Miller, W., Myers, E. W., and Lipman, D. J. (1990). Basic Local Alignment Search Tool. </w:t>
      </w:r>
      <w:r w:rsidRPr="00064413">
        <w:rPr>
          <w:rFonts w:ascii="Calibri" w:hAnsi="Calibri" w:cs="Calibri"/>
          <w:i/>
          <w:iCs/>
          <w:noProof/>
          <w:lang w:val="en-US"/>
        </w:rPr>
        <w:t>J. Mol. Biol.</w:t>
      </w:r>
      <w:r w:rsidRPr="00064413">
        <w:rPr>
          <w:rFonts w:ascii="Calibri" w:hAnsi="Calibri" w:cs="Calibri"/>
          <w:noProof/>
          <w:lang w:val="en-US"/>
        </w:rPr>
        <w:t xml:space="preserve"> 215, 403–410.</w:t>
      </w:r>
    </w:p>
    <w:p w14:paraId="24C42B3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Bankevich, A., Nurk, S., Antipov, D., Gurevich, A. A., Dvorkin, M., Kulikov, A. S., et al. (2012). SPAdes: A New Genome Assembly Algorithm and Its Applications to Single-Cell Sequencing. </w:t>
      </w:r>
      <w:r w:rsidRPr="00064413">
        <w:rPr>
          <w:rFonts w:ascii="Calibri" w:hAnsi="Calibri" w:cs="Calibri"/>
          <w:i/>
          <w:iCs/>
          <w:noProof/>
          <w:lang w:val="en-US"/>
        </w:rPr>
        <w:t>J. Comput. Biol.</w:t>
      </w:r>
      <w:r w:rsidRPr="00064413">
        <w:rPr>
          <w:rFonts w:ascii="Calibri" w:hAnsi="Calibri" w:cs="Calibri"/>
          <w:noProof/>
          <w:lang w:val="en-US"/>
        </w:rPr>
        <w:t xml:space="preserve"> 19, 455–477. doi:10.1089/cmb.2012.0021.</w:t>
      </w:r>
    </w:p>
    <w:p w14:paraId="14BB65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Bellinger, E. G., and Sigee, D. C. (2015). </w:t>
      </w:r>
      <w:r w:rsidRPr="00064413">
        <w:rPr>
          <w:rFonts w:ascii="Calibri" w:hAnsi="Calibri" w:cs="Calibri"/>
          <w:i/>
          <w:iCs/>
          <w:noProof/>
          <w:lang w:val="en-US"/>
        </w:rPr>
        <w:t>Freshwater Algae - Identification, Enumeration and Use as Bioindicators</w:t>
      </w:r>
      <w:r w:rsidRPr="00064413">
        <w:rPr>
          <w:rFonts w:ascii="Calibri" w:hAnsi="Calibri" w:cs="Calibri"/>
          <w:noProof/>
          <w:lang w:val="en-US"/>
        </w:rPr>
        <w:t>. 2nd ed. Chichester, West Sussex: John Wiley &amp; Sons Ltd.</w:t>
      </w:r>
    </w:p>
    <w:p w14:paraId="744219B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Bolger, A. M., Lohse, M., and Usadel, B. (2014). Trimmomatic: A flexible trimmer for Illumina sequence data. </w:t>
      </w:r>
      <w:r w:rsidRPr="00064413">
        <w:rPr>
          <w:rFonts w:ascii="Calibri" w:hAnsi="Calibri" w:cs="Calibri"/>
          <w:i/>
          <w:iCs/>
          <w:noProof/>
          <w:lang w:val="en-US"/>
        </w:rPr>
        <w:t>Bioinformatics</w:t>
      </w:r>
      <w:r w:rsidRPr="00064413">
        <w:rPr>
          <w:rFonts w:ascii="Calibri" w:hAnsi="Calibri" w:cs="Calibri"/>
          <w:noProof/>
          <w:lang w:val="en-US"/>
        </w:rPr>
        <w:t xml:space="preserve"> 30, 2114–2120. doi:10.1093/bioinformatics/btu170.</w:t>
      </w:r>
    </w:p>
    <w:p w14:paraId="26E1CC3D"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Burger, J. (2006). Bioindicators: A review of their use in the environmental literature 1970–2005. </w:t>
      </w:r>
      <w:r w:rsidRPr="00064413">
        <w:rPr>
          <w:rFonts w:ascii="Calibri" w:hAnsi="Calibri" w:cs="Calibri"/>
          <w:i/>
          <w:iCs/>
          <w:noProof/>
          <w:lang w:val="en-US"/>
        </w:rPr>
        <w:t>Environ. Bioindic.</w:t>
      </w:r>
      <w:r w:rsidRPr="00064413">
        <w:rPr>
          <w:rFonts w:ascii="Calibri" w:hAnsi="Calibri" w:cs="Calibri"/>
          <w:noProof/>
          <w:lang w:val="en-US"/>
        </w:rPr>
        <w:t xml:space="preserve"> 1, 136–144. doi:10.1080/15555270600701540.</w:t>
      </w:r>
    </w:p>
    <w:p w14:paraId="3F6507B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Bushmanova, E., Antipov, D., Lapidus, A., and Prjibelski, A. D. (2019). rnaSPAdes: A de novo transcriptome assembler and its application to RNA-Seq data. </w:t>
      </w:r>
      <w:r w:rsidRPr="00064413">
        <w:rPr>
          <w:rFonts w:ascii="Calibri" w:hAnsi="Calibri" w:cs="Calibri"/>
          <w:i/>
          <w:iCs/>
          <w:noProof/>
          <w:lang w:val="en-US"/>
        </w:rPr>
        <w:t>Gigascience</w:t>
      </w:r>
      <w:r w:rsidRPr="00064413">
        <w:rPr>
          <w:rFonts w:ascii="Calibri" w:hAnsi="Calibri" w:cs="Calibri"/>
          <w:noProof/>
          <w:lang w:val="en-US"/>
        </w:rPr>
        <w:t xml:space="preserve"> 8, 1–13. doi:10.1093/gigascience/giz100.</w:t>
      </w:r>
    </w:p>
    <w:p w14:paraId="21E5E3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Carini, P., Marsden, P. J., Leff, J. W., Morgan, E. E., Strickland, M. S., and Fierer, N. (2016). Relic DNA is abundant in soil and obscures estimates of soil microbial diversity. </w:t>
      </w:r>
      <w:r w:rsidRPr="00064413">
        <w:rPr>
          <w:rFonts w:ascii="Calibri" w:hAnsi="Calibri" w:cs="Calibri"/>
          <w:i/>
          <w:iCs/>
          <w:noProof/>
          <w:lang w:val="en-US"/>
        </w:rPr>
        <w:t>Nat. Microbiol.</w:t>
      </w:r>
      <w:r w:rsidRPr="00064413">
        <w:rPr>
          <w:rFonts w:ascii="Calibri" w:hAnsi="Calibri" w:cs="Calibri"/>
          <w:noProof/>
          <w:lang w:val="en-US"/>
        </w:rPr>
        <w:t xml:space="preserve"> 2, 1–6. doi:10.1038/nmicrobiol.2016.242.</w:t>
      </w:r>
    </w:p>
    <w:p w14:paraId="0B4B098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Lanzén, A., Apothéloz-Perret-Gentil, L., Stoeck, T., and Pawlowski, J. (2019). Embracing Environmental Genomics and Machine Learning for Routine Biomonitoring. </w:t>
      </w:r>
      <w:r w:rsidRPr="00064413">
        <w:rPr>
          <w:rFonts w:ascii="Calibri" w:hAnsi="Calibri" w:cs="Calibri"/>
          <w:i/>
          <w:iCs/>
          <w:noProof/>
          <w:lang w:val="en-US"/>
        </w:rPr>
        <w:t>Trends Microbiol.</w:t>
      </w:r>
      <w:r w:rsidRPr="00064413">
        <w:rPr>
          <w:rFonts w:ascii="Calibri" w:hAnsi="Calibri" w:cs="Calibri"/>
          <w:noProof/>
          <w:lang w:val="en-US"/>
        </w:rPr>
        <w:t xml:space="preserve"> 27, 387–397. doi:10.1016/j.tim.2018.10.012.</w:t>
      </w:r>
    </w:p>
    <w:p w14:paraId="58BA4C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Cordier, T., Sáez, L. A., Apotheloz-Perret-Gentil, L., Aylagas, E., Bohan, D. A., Bouchez, A., et al. (2020). Ecosystems Monitoring Powered by Environmental Genomics: A Review of Current </w:t>
      </w:r>
      <w:r w:rsidRPr="00064413">
        <w:rPr>
          <w:rFonts w:ascii="Calibri" w:hAnsi="Calibri" w:cs="Calibri"/>
          <w:noProof/>
          <w:lang w:val="en-US"/>
        </w:rPr>
        <w:lastRenderedPageBreak/>
        <w:t xml:space="preserve">Strategies with An Implementation Roadmap. </w:t>
      </w:r>
      <w:r w:rsidRPr="00064413">
        <w:rPr>
          <w:rFonts w:ascii="Calibri" w:hAnsi="Calibri" w:cs="Calibri"/>
          <w:i/>
          <w:iCs/>
          <w:noProof/>
          <w:lang w:val="en-US"/>
        </w:rPr>
        <w:t>Preprints</w:t>
      </w:r>
      <w:r w:rsidRPr="00064413">
        <w:rPr>
          <w:rFonts w:ascii="Calibri" w:hAnsi="Calibri" w:cs="Calibri"/>
          <w:noProof/>
          <w:lang w:val="en-US"/>
        </w:rPr>
        <w:t>. doi:10.20944/PREPRINTS202001.0278.V1.</w:t>
      </w:r>
    </w:p>
    <w:p w14:paraId="7E0742A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064413">
        <w:rPr>
          <w:rFonts w:ascii="Calibri" w:hAnsi="Calibri" w:cs="Calibri"/>
          <w:i/>
          <w:iCs/>
          <w:noProof/>
          <w:lang w:val="en-US"/>
        </w:rPr>
        <w:t>Ecol. Evol.</w:t>
      </w:r>
      <w:r w:rsidRPr="00064413">
        <w:rPr>
          <w:rFonts w:ascii="Calibri" w:hAnsi="Calibri" w:cs="Calibri"/>
          <w:noProof/>
          <w:lang w:val="en-US"/>
        </w:rPr>
        <w:t xml:space="preserve"> 9, 4603–4620. doi:10.1002/ece3.5063.</w:t>
      </w:r>
    </w:p>
    <w:p w14:paraId="779541D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064413">
        <w:rPr>
          <w:rFonts w:ascii="Calibri" w:hAnsi="Calibri" w:cs="Calibri"/>
          <w:i/>
          <w:iCs/>
          <w:noProof/>
          <w:lang w:val="en-US"/>
        </w:rPr>
        <w:t>Mol. Ecol. Resour.</w:t>
      </w:r>
      <w:r w:rsidRPr="00064413">
        <w:rPr>
          <w:rFonts w:ascii="Calibri" w:hAnsi="Calibri" w:cs="Calibri"/>
          <w:noProof/>
          <w:lang w:val="en-US"/>
        </w:rPr>
        <w:t xml:space="preserve"> 14, 306–323. doi:10.1111/1755-0998.12188.</w:t>
      </w:r>
    </w:p>
    <w:p w14:paraId="340B6CB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Dextrase, A. J., and Mandrak, N. E. (2006). Impacts of alien invasive species on freshwater fauna at risk in Canada. </w:t>
      </w:r>
      <w:r w:rsidRPr="00064413">
        <w:rPr>
          <w:rFonts w:ascii="Calibri" w:hAnsi="Calibri" w:cs="Calibri"/>
          <w:i/>
          <w:iCs/>
          <w:noProof/>
          <w:lang w:val="en-US"/>
        </w:rPr>
        <w:t>Biol. Invasions</w:t>
      </w:r>
      <w:r w:rsidRPr="00064413">
        <w:rPr>
          <w:rFonts w:ascii="Calibri" w:hAnsi="Calibri" w:cs="Calibri"/>
          <w:noProof/>
          <w:lang w:val="en-US"/>
        </w:rPr>
        <w:t xml:space="preserve"> 8, 13–24. doi:10.1007/s10530-005-0232-2.</w:t>
      </w:r>
    </w:p>
    <w:p w14:paraId="35563DF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064413">
        <w:rPr>
          <w:rFonts w:ascii="Calibri" w:hAnsi="Calibri" w:cs="Calibri"/>
          <w:i/>
          <w:iCs/>
          <w:noProof/>
          <w:lang w:val="en-US"/>
        </w:rPr>
        <w:t>Biol. Rev. Camb. Philos. Soc.</w:t>
      </w:r>
      <w:r w:rsidRPr="00064413">
        <w:rPr>
          <w:rFonts w:ascii="Calibri" w:hAnsi="Calibri" w:cs="Calibri"/>
          <w:noProof/>
          <w:lang w:val="en-US"/>
        </w:rPr>
        <w:t xml:space="preserve"> 81, 163–182. doi:10.1017/S1464793105006950.</w:t>
      </w:r>
    </w:p>
    <w:p w14:paraId="4894CB6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064413">
        <w:rPr>
          <w:rFonts w:ascii="Calibri" w:hAnsi="Calibri" w:cs="Calibri"/>
          <w:i/>
          <w:iCs/>
          <w:noProof/>
          <w:lang w:val="en-US"/>
        </w:rPr>
        <w:t>PLoS One</w:t>
      </w:r>
      <w:r w:rsidRPr="00064413">
        <w:rPr>
          <w:rFonts w:ascii="Calibri" w:hAnsi="Calibri" w:cs="Calibri"/>
          <w:noProof/>
          <w:lang w:val="en-US"/>
        </w:rPr>
        <w:t xml:space="preserve"> 10, 1–16. doi:10.1371/journal.pone.0130324.</w:t>
      </w:r>
    </w:p>
    <w:p w14:paraId="0F4C2CF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Foissner, W., and Berger, H. (1996). A User-Friendly Guide to the Ciliates. </w:t>
      </w:r>
      <w:r w:rsidRPr="00064413">
        <w:rPr>
          <w:rFonts w:ascii="Calibri" w:hAnsi="Calibri" w:cs="Calibri"/>
          <w:i/>
          <w:iCs/>
          <w:noProof/>
          <w:lang w:val="en-US"/>
        </w:rPr>
        <w:t>Freshw. Biol.</w:t>
      </w:r>
      <w:r w:rsidRPr="00064413">
        <w:rPr>
          <w:rFonts w:ascii="Calibri" w:hAnsi="Calibri" w:cs="Calibri"/>
          <w:noProof/>
          <w:lang w:val="en-US"/>
        </w:rPr>
        <w:t xml:space="preserve"> 35, 375–482.</w:t>
      </w:r>
    </w:p>
    <w:p w14:paraId="78661E4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Geisen, S., Tveit, A. T., Clark, I. M., Richter, A., Svenning, M. M., Bonkowski, M., et al. (2015). Metatranscriptomic census of active protists in soils. </w:t>
      </w:r>
      <w:r w:rsidRPr="00064413">
        <w:rPr>
          <w:rFonts w:ascii="Calibri" w:hAnsi="Calibri" w:cs="Calibri"/>
          <w:i/>
          <w:iCs/>
          <w:noProof/>
          <w:lang w:val="en-US"/>
        </w:rPr>
        <w:t>ISME J.</w:t>
      </w:r>
      <w:r w:rsidRPr="00064413">
        <w:rPr>
          <w:rFonts w:ascii="Calibri" w:hAnsi="Calibri" w:cs="Calibri"/>
          <w:noProof/>
          <w:lang w:val="en-US"/>
        </w:rPr>
        <w:t xml:space="preserve"> 9, 2178–2190. doi:10.1038/ismej.2015.30.</w:t>
      </w:r>
    </w:p>
    <w:p w14:paraId="00A4712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064413">
        <w:rPr>
          <w:rFonts w:ascii="Calibri" w:hAnsi="Calibri" w:cs="Calibri"/>
          <w:i/>
          <w:iCs/>
          <w:noProof/>
          <w:lang w:val="en-US"/>
        </w:rPr>
        <w:t>Microbiome</w:t>
      </w:r>
      <w:r w:rsidRPr="00064413">
        <w:rPr>
          <w:rFonts w:ascii="Calibri" w:hAnsi="Calibri" w:cs="Calibri"/>
          <w:noProof/>
          <w:lang w:val="en-US"/>
        </w:rPr>
        <w:t xml:space="preserve"> 6, 1–16. doi:10.1186/s40168-018-0453-0.</w:t>
      </w:r>
    </w:p>
    <w:p w14:paraId="3F94785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Grabherr, M. G., Haas, B. J., Yassour, M., Levin, J. Z., Thompson, D. A., Amit, I., et al. (2013). Trinity: reconstructing a full-length transcriptome without a genome from RNA-Seq data. </w:t>
      </w:r>
      <w:r w:rsidRPr="00064413">
        <w:rPr>
          <w:rFonts w:ascii="Calibri" w:hAnsi="Calibri" w:cs="Calibri"/>
          <w:i/>
          <w:iCs/>
          <w:noProof/>
          <w:lang w:val="en-US"/>
        </w:rPr>
        <w:t>Nat. Biotechnol.</w:t>
      </w:r>
      <w:r w:rsidRPr="00064413">
        <w:rPr>
          <w:rFonts w:ascii="Calibri" w:hAnsi="Calibri" w:cs="Calibri"/>
          <w:noProof/>
          <w:lang w:val="en-US"/>
        </w:rPr>
        <w:t xml:space="preserve"> 29, 644–652. doi:10.1038/nbt.1883.Trinity.</w:t>
      </w:r>
    </w:p>
    <w:p w14:paraId="3DD8B5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Haury, J., Peltre, M.-C., Trémolières, M., Barbe, J., Thiébaut, G., Bernez, I., et al. (2006). A new method to assess water trophy and organic pollution – the Macrophyte Biological Index for Rivers (IBMR): its application to different types of river and pollution. </w:t>
      </w:r>
      <w:r w:rsidRPr="00064413">
        <w:rPr>
          <w:rFonts w:ascii="Calibri" w:hAnsi="Calibri" w:cs="Calibri"/>
          <w:i/>
          <w:iCs/>
          <w:noProof/>
          <w:lang w:val="en-US"/>
        </w:rPr>
        <w:t>Hydrobiologia</w:t>
      </w:r>
      <w:r w:rsidRPr="00064413">
        <w:rPr>
          <w:rFonts w:ascii="Calibri" w:hAnsi="Calibri" w:cs="Calibri"/>
          <w:noProof/>
          <w:lang w:val="en-US"/>
        </w:rPr>
        <w:t xml:space="preserve"> 570, 153–158. doi:10.1007/s10750-006-0175-3.</w:t>
      </w:r>
    </w:p>
    <w:p w14:paraId="3DAE97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Hleap, J. S. justblast. Available at: https://github.com/jshleap/justblast.</w:t>
      </w:r>
    </w:p>
    <w:p w14:paraId="6DFB5EC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Jane, S. F., Wilcox, T. M., Mckelvey, K. S., Young, M. K., Schwartz, M. K., Lowe, W. H., et al. (2015). Distance, flow and PCR inhibition: EDNA dynamics in two headwater streams. </w:t>
      </w:r>
      <w:r w:rsidRPr="00064413">
        <w:rPr>
          <w:rFonts w:ascii="Calibri" w:hAnsi="Calibri" w:cs="Calibri"/>
          <w:i/>
          <w:iCs/>
          <w:noProof/>
          <w:lang w:val="en-US"/>
        </w:rPr>
        <w:t>Mol. Ecol. Resour.</w:t>
      </w:r>
      <w:r w:rsidRPr="00064413">
        <w:rPr>
          <w:rFonts w:ascii="Calibri" w:hAnsi="Calibri" w:cs="Calibri"/>
          <w:noProof/>
          <w:lang w:val="en-US"/>
        </w:rPr>
        <w:t xml:space="preserve"> 15, 216–227. doi:10.1111/1755-0998.12285.</w:t>
      </w:r>
    </w:p>
    <w:p w14:paraId="5F7055C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Jensen, K., Trepel, M., Merritt, D., and Rosenthal, G. (2006). Restoration ecology of river valleys. </w:t>
      </w:r>
      <w:r w:rsidRPr="00064413">
        <w:rPr>
          <w:rFonts w:ascii="Calibri" w:hAnsi="Calibri" w:cs="Calibri"/>
          <w:i/>
          <w:iCs/>
          <w:noProof/>
          <w:lang w:val="en-US"/>
        </w:rPr>
        <w:t>Basic Appl. Ecol.</w:t>
      </w:r>
      <w:r w:rsidRPr="00064413">
        <w:rPr>
          <w:rFonts w:ascii="Calibri" w:hAnsi="Calibri" w:cs="Calibri"/>
          <w:noProof/>
          <w:lang w:val="en-US"/>
        </w:rPr>
        <w:t xml:space="preserve"> 7, 383–387. doi:10.1016/j.baae.2006.05.008.</w:t>
      </w:r>
    </w:p>
    <w:p w14:paraId="7397B0C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Kahlke, T., and Ralph, P. J. (2019). BASTA – Taxonomic classification of sequences and sequence bins using last common ancestor estimations. </w:t>
      </w:r>
      <w:r w:rsidRPr="00064413">
        <w:rPr>
          <w:rFonts w:ascii="Calibri" w:hAnsi="Calibri" w:cs="Calibri"/>
          <w:i/>
          <w:iCs/>
          <w:noProof/>
          <w:lang w:val="en-US"/>
        </w:rPr>
        <w:t>Methods Ecol. Evol.</w:t>
      </w:r>
      <w:r w:rsidRPr="00064413">
        <w:rPr>
          <w:rFonts w:ascii="Calibri" w:hAnsi="Calibri" w:cs="Calibri"/>
          <w:noProof/>
          <w:lang w:val="en-US"/>
        </w:rPr>
        <w:t xml:space="preserve"> 10, 100–103. doi:10.1111/2041-210X.13095.</w:t>
      </w:r>
    </w:p>
    <w:p w14:paraId="1D66657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Karr, J. R. (1981). Assessment of Biotic Integrity Using Fish Communities. </w:t>
      </w:r>
      <w:r w:rsidRPr="00064413">
        <w:rPr>
          <w:rFonts w:ascii="Calibri" w:hAnsi="Calibri" w:cs="Calibri"/>
          <w:i/>
          <w:iCs/>
          <w:noProof/>
          <w:lang w:val="en-US"/>
        </w:rPr>
        <w:t>Fisheries</w:t>
      </w:r>
      <w:r w:rsidRPr="00064413">
        <w:rPr>
          <w:rFonts w:ascii="Calibri" w:hAnsi="Calibri" w:cs="Calibri"/>
          <w:noProof/>
          <w:lang w:val="en-US"/>
        </w:rPr>
        <w:t xml:space="preserve"> 6, 21–27. doi:10.1577/1548-8446(1981)006.</w:t>
      </w:r>
    </w:p>
    <w:p w14:paraId="7C4F5AA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Kim, D., Song, L., Breitwieser, F. P., and Salzberg, S. L. (2016). Centrifuge: Rapid and sensitive classification of metagenomic sequences. </w:t>
      </w:r>
      <w:r w:rsidRPr="00064413">
        <w:rPr>
          <w:rFonts w:ascii="Calibri" w:hAnsi="Calibri" w:cs="Calibri"/>
          <w:i/>
          <w:iCs/>
          <w:noProof/>
          <w:lang w:val="en-US"/>
        </w:rPr>
        <w:t>Genome Res.</w:t>
      </w:r>
      <w:r w:rsidRPr="00064413">
        <w:rPr>
          <w:rFonts w:ascii="Calibri" w:hAnsi="Calibri" w:cs="Calibri"/>
          <w:noProof/>
          <w:lang w:val="en-US"/>
        </w:rPr>
        <w:t xml:space="preserve"> 26, 1721–1729. doi:10.1101/gr.210641.116.</w:t>
      </w:r>
    </w:p>
    <w:p w14:paraId="0B566D8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Kopylova, E., Noé, L., and Touzet, H. (2012). SortMeRNA: Fast and accurate filtering of ribosomal RNAs in metatranscriptomic data. </w:t>
      </w:r>
      <w:r w:rsidRPr="00064413">
        <w:rPr>
          <w:rFonts w:ascii="Calibri" w:hAnsi="Calibri" w:cs="Calibri"/>
          <w:i/>
          <w:iCs/>
          <w:noProof/>
          <w:lang w:val="en-US"/>
        </w:rPr>
        <w:t>Bioinformatics</w:t>
      </w:r>
      <w:r w:rsidRPr="00064413">
        <w:rPr>
          <w:rFonts w:ascii="Calibri" w:hAnsi="Calibri" w:cs="Calibri"/>
          <w:noProof/>
          <w:lang w:val="en-US"/>
        </w:rPr>
        <w:t xml:space="preserve"> 28, 3211–3217. doi:10.1093/bioinformatics/bts611.</w:t>
      </w:r>
    </w:p>
    <w:p w14:paraId="0DB47D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064413">
        <w:rPr>
          <w:rFonts w:ascii="Calibri" w:hAnsi="Calibri" w:cs="Calibri"/>
          <w:i/>
          <w:iCs/>
          <w:noProof/>
          <w:lang w:val="en-US"/>
        </w:rPr>
        <w:t>Sci. Rep.</w:t>
      </w:r>
      <w:r w:rsidRPr="00064413">
        <w:rPr>
          <w:rFonts w:ascii="Calibri" w:hAnsi="Calibri" w:cs="Calibri"/>
          <w:noProof/>
          <w:lang w:val="en-US"/>
        </w:rPr>
        <w:t xml:space="preserve"> 7, 1–12. doi:10.1038/s41598-017-17333-x.</w:t>
      </w:r>
    </w:p>
    <w:p w14:paraId="602D5D1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Langmead, B., and Salzberg, S. L. (2012). Fast gapped-read alignment with Bowtie 2. </w:t>
      </w:r>
      <w:r w:rsidRPr="00064413">
        <w:rPr>
          <w:rFonts w:ascii="Calibri" w:hAnsi="Calibri" w:cs="Calibri"/>
          <w:i/>
          <w:iCs/>
          <w:noProof/>
          <w:lang w:val="en-US"/>
        </w:rPr>
        <w:t>Nat. Methods</w:t>
      </w:r>
      <w:r w:rsidRPr="00064413">
        <w:rPr>
          <w:rFonts w:ascii="Calibri" w:hAnsi="Calibri" w:cs="Calibri"/>
          <w:noProof/>
          <w:lang w:val="en-US"/>
        </w:rPr>
        <w:t xml:space="preserve"> 9, 357–359. doi:10.1038/nmeth.1923.</w:t>
      </w:r>
    </w:p>
    <w:p w14:paraId="47593C9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Lanzén, A., Jørgensen, S. L., Huson, D. H., Gorfer, M., Grindhaug, S. H., Jonassen, I., et al. (2012). CREST - Classification Resources for Environmental Sequence Tags. </w:t>
      </w:r>
      <w:r w:rsidRPr="00064413">
        <w:rPr>
          <w:rFonts w:ascii="Calibri" w:hAnsi="Calibri" w:cs="Calibri"/>
          <w:i/>
          <w:iCs/>
          <w:noProof/>
          <w:lang w:val="en-US"/>
        </w:rPr>
        <w:t>PLoS One</w:t>
      </w:r>
      <w:r w:rsidRPr="00064413">
        <w:rPr>
          <w:rFonts w:ascii="Calibri" w:hAnsi="Calibri" w:cs="Calibri"/>
          <w:noProof/>
          <w:lang w:val="en-US"/>
        </w:rPr>
        <w:t xml:space="preserve"> 7. doi:10.1371/journal.pone.0049334.</w:t>
      </w:r>
    </w:p>
    <w:p w14:paraId="4576ECC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lastRenderedPageBreak/>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064413">
        <w:rPr>
          <w:rFonts w:ascii="Calibri" w:hAnsi="Calibri" w:cs="Calibri"/>
          <w:i/>
          <w:iCs/>
          <w:noProof/>
          <w:lang w:val="en-US"/>
        </w:rPr>
        <w:t>Adv. Ecol. Res.</w:t>
      </w:r>
      <w:r w:rsidRPr="00064413">
        <w:rPr>
          <w:rFonts w:ascii="Calibri" w:hAnsi="Calibri" w:cs="Calibri"/>
          <w:noProof/>
          <w:lang w:val="en-US"/>
        </w:rPr>
        <w:t xml:space="preserve"> 58, 63–99. doi:10.1016/bs.aecr.2018.01.001.</w:t>
      </w:r>
    </w:p>
    <w:p w14:paraId="7E67AD9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D., Liu, C. M., Luo, R., Sadakane, K., and Lam, T. W. (2015). MEGAHIT: An ultra-fast single-node solution for large and complex metagenomics assembly via succinct de Bruijn graph. </w:t>
      </w:r>
      <w:r w:rsidRPr="00064413">
        <w:rPr>
          <w:rFonts w:ascii="Calibri" w:hAnsi="Calibri" w:cs="Calibri"/>
          <w:i/>
          <w:iCs/>
          <w:noProof/>
          <w:lang w:val="en-US"/>
        </w:rPr>
        <w:t>Bioinformatics</w:t>
      </w:r>
      <w:r w:rsidRPr="00064413">
        <w:rPr>
          <w:rFonts w:ascii="Calibri" w:hAnsi="Calibri" w:cs="Calibri"/>
          <w:noProof/>
          <w:lang w:val="en-US"/>
        </w:rPr>
        <w:t xml:space="preserve"> 31, 1674–1676. doi:10.1093/bioinformatics/btv033.</w:t>
      </w:r>
    </w:p>
    <w:p w14:paraId="6A7C803B"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Li, H., and Durbin, R. (2009). Fast and accurate short read alignment with Burrows-Wheeler transform. </w:t>
      </w:r>
      <w:r w:rsidRPr="00064413">
        <w:rPr>
          <w:rFonts w:ascii="Calibri" w:hAnsi="Calibri" w:cs="Calibri"/>
          <w:i/>
          <w:iCs/>
          <w:noProof/>
          <w:lang w:val="en-US"/>
        </w:rPr>
        <w:t>Bioinformatics</w:t>
      </w:r>
      <w:r w:rsidRPr="00064413">
        <w:rPr>
          <w:rFonts w:ascii="Calibri" w:hAnsi="Calibri" w:cs="Calibri"/>
          <w:noProof/>
          <w:lang w:val="en-US"/>
        </w:rPr>
        <w:t xml:space="preserve"> 25, 1754–1760. doi:10.1093/bioinformatics/btp324.</w:t>
      </w:r>
    </w:p>
    <w:p w14:paraId="45503EC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Logares, R., Sunagawa, S., Salazar, G., Cornejo-Castillo, F. M., Ferrera, I., Sarmento, H., et al. (2014). Metagenomic 16S rDNA Illumina tags are a powerful alternative to amplicon sequencing to explore diversity and structure of microbial communities. </w:t>
      </w:r>
      <w:r w:rsidRPr="00064413">
        <w:rPr>
          <w:rFonts w:ascii="Calibri" w:hAnsi="Calibri" w:cs="Calibri"/>
          <w:i/>
          <w:iCs/>
          <w:noProof/>
          <w:lang w:val="en-US"/>
        </w:rPr>
        <w:t>Environ. Microbiol.</w:t>
      </w:r>
      <w:r w:rsidRPr="00064413">
        <w:rPr>
          <w:rFonts w:ascii="Calibri" w:hAnsi="Calibri" w:cs="Calibri"/>
          <w:noProof/>
          <w:lang w:val="en-US"/>
        </w:rPr>
        <w:t xml:space="preserve"> 16, 2659–2671. doi:10.1111/1462-2920.12250.</w:t>
      </w:r>
    </w:p>
    <w:p w14:paraId="328484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Malmqvist, B., and Rundle, S. (2002). Threats to the running water ecosystems of the world. </w:t>
      </w:r>
      <w:r w:rsidRPr="00064413">
        <w:rPr>
          <w:rFonts w:ascii="Calibri" w:hAnsi="Calibri" w:cs="Calibri"/>
          <w:i/>
          <w:iCs/>
          <w:noProof/>
          <w:lang w:val="en-US"/>
        </w:rPr>
        <w:t>Environ. Conserv.</w:t>
      </w:r>
      <w:r w:rsidRPr="00064413">
        <w:rPr>
          <w:rFonts w:ascii="Calibri" w:hAnsi="Calibri" w:cs="Calibri"/>
          <w:noProof/>
          <w:lang w:val="en-US"/>
        </w:rPr>
        <w:t xml:space="preserve"> 29, 134–153. doi:10.1017/S0376892902000097.</w:t>
      </w:r>
    </w:p>
    <w:p w14:paraId="20E85F2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McArthur, J. V (2001). “Bacteria as Biomonitors,” in </w:t>
      </w:r>
      <w:r w:rsidRPr="00064413">
        <w:rPr>
          <w:rFonts w:ascii="Calibri" w:hAnsi="Calibri" w:cs="Calibri"/>
          <w:i/>
          <w:iCs/>
          <w:noProof/>
          <w:lang w:val="en-US"/>
        </w:rPr>
        <w:t>Bioassessment and Management of North American Freshwater Wetlands</w:t>
      </w:r>
      <w:r w:rsidRPr="00064413">
        <w:rPr>
          <w:rFonts w:ascii="Calibri" w:hAnsi="Calibri" w:cs="Calibri"/>
          <w:noProof/>
          <w:lang w:val="en-US"/>
        </w:rPr>
        <w:t>, eds. R. B. Rader, D. P. Batzer, and S. A. Wissinger (Chichester, West Sussex: John Wiley &amp; Sons), 249–261. doi:https://doi.org/10.1002/aqc.509.</w:t>
      </w:r>
    </w:p>
    <w:p w14:paraId="0D97467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Nichols, R. V., Vollmers, C., Newsom, L. A., Wang, Y., Heintzman, P. D., Leighton, M., et al. (2018). Minimizing polymerase biases in metabarcoding. </w:t>
      </w:r>
      <w:r w:rsidRPr="00064413">
        <w:rPr>
          <w:rFonts w:ascii="Calibri" w:hAnsi="Calibri" w:cs="Calibri"/>
          <w:i/>
          <w:iCs/>
          <w:noProof/>
          <w:lang w:val="en-US"/>
        </w:rPr>
        <w:t>Mol. Ecol. Resour.</w:t>
      </w:r>
      <w:r w:rsidRPr="00064413">
        <w:rPr>
          <w:rFonts w:ascii="Calibri" w:hAnsi="Calibri" w:cs="Calibri"/>
          <w:noProof/>
          <w:lang w:val="en-US"/>
        </w:rPr>
        <w:t xml:space="preserve"> 18, 927–939. doi:10.1111/1755-0998.12895.</w:t>
      </w:r>
    </w:p>
    <w:p w14:paraId="7F77214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Nurk, S., Meleshko, D., Korobeynikov, A., and Pevzner, P. A. (2017). MetaSPAdes: A new versatile metagenomic assembler. </w:t>
      </w:r>
      <w:r w:rsidRPr="00064413">
        <w:rPr>
          <w:rFonts w:ascii="Calibri" w:hAnsi="Calibri" w:cs="Calibri"/>
          <w:i/>
          <w:iCs/>
          <w:noProof/>
          <w:lang w:val="en-US"/>
        </w:rPr>
        <w:t>Genome Res.</w:t>
      </w:r>
      <w:r w:rsidRPr="00064413">
        <w:rPr>
          <w:rFonts w:ascii="Calibri" w:hAnsi="Calibri" w:cs="Calibri"/>
          <w:noProof/>
          <w:lang w:val="en-US"/>
        </w:rPr>
        <w:t xml:space="preserve"> 27, 824–834. doi:10.1101/gr.213959.116.</w:t>
      </w:r>
    </w:p>
    <w:p w14:paraId="184405F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064413">
        <w:rPr>
          <w:rFonts w:ascii="Calibri" w:hAnsi="Calibri" w:cs="Calibri"/>
          <w:i/>
          <w:iCs/>
          <w:noProof/>
          <w:lang w:val="en-US"/>
        </w:rPr>
        <w:t>PLoS Biol.</w:t>
      </w:r>
      <w:r w:rsidRPr="00064413">
        <w:rPr>
          <w:rFonts w:ascii="Calibri" w:hAnsi="Calibri" w:cs="Calibri"/>
          <w:noProof/>
          <w:lang w:val="en-US"/>
        </w:rPr>
        <w:t xml:space="preserve"> 10, e1001419. doi:10.1371/journal.pbio.1001419.</w:t>
      </w:r>
    </w:p>
    <w:p w14:paraId="04A5D4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Pawlowski, J., Lejzerowicz, F., Apotheloz-Perret-Gentil, L., Visco, J., and Esling, P. (2016). Protist metabarcoding and environmental biomonitoring: Time for change. </w:t>
      </w:r>
      <w:r w:rsidRPr="00064413">
        <w:rPr>
          <w:rFonts w:ascii="Calibri" w:hAnsi="Calibri" w:cs="Calibri"/>
          <w:i/>
          <w:iCs/>
          <w:noProof/>
          <w:lang w:val="en-US"/>
        </w:rPr>
        <w:t>Eur. J. Protistol.</w:t>
      </w:r>
      <w:r w:rsidRPr="00064413">
        <w:rPr>
          <w:rFonts w:ascii="Calibri" w:hAnsi="Calibri" w:cs="Calibri"/>
          <w:noProof/>
          <w:lang w:val="en-US"/>
        </w:rPr>
        <w:t xml:space="preserve"> 55, </w:t>
      </w:r>
      <w:r w:rsidRPr="00064413">
        <w:rPr>
          <w:rFonts w:ascii="Calibri" w:hAnsi="Calibri" w:cs="Calibri"/>
          <w:noProof/>
          <w:lang w:val="en-US"/>
        </w:rPr>
        <w:lastRenderedPageBreak/>
        <w:t>12–25. doi:10.1016/j.ejop.2016.02.003.</w:t>
      </w:r>
    </w:p>
    <w:p w14:paraId="68C4280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Payne, R. J. (2013). Seven reasons why protists make useful bioindicators. </w:t>
      </w:r>
      <w:r w:rsidRPr="00064413">
        <w:rPr>
          <w:rFonts w:ascii="Calibri" w:hAnsi="Calibri" w:cs="Calibri"/>
          <w:i/>
          <w:iCs/>
          <w:noProof/>
          <w:lang w:val="en-US"/>
        </w:rPr>
        <w:t>Acta Protozool.</w:t>
      </w:r>
      <w:r w:rsidRPr="00064413">
        <w:rPr>
          <w:rFonts w:ascii="Calibri" w:hAnsi="Calibri" w:cs="Calibri"/>
          <w:noProof/>
          <w:lang w:val="en-US"/>
        </w:rPr>
        <w:t xml:space="preserve"> 52, 105–113. doi:10.4467/16890027AP.13.0011.1108.</w:t>
      </w:r>
    </w:p>
    <w:p w14:paraId="484138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Peano, C., Pietrelli, A., Consolandi, C., Rossi, E., Petiti, L., Tagliabue, L., et al. (2013). An efficient rRNA removal method for RNA sequencing in GC-rich bacteria. </w:t>
      </w:r>
      <w:r w:rsidRPr="00064413">
        <w:rPr>
          <w:rFonts w:ascii="Calibri" w:hAnsi="Calibri" w:cs="Calibri"/>
          <w:i/>
          <w:iCs/>
          <w:noProof/>
          <w:lang w:val="en-US"/>
        </w:rPr>
        <w:t>Microb. Inform. Exp.</w:t>
      </w:r>
      <w:r w:rsidRPr="00064413">
        <w:rPr>
          <w:rFonts w:ascii="Calibri" w:hAnsi="Calibri" w:cs="Calibri"/>
          <w:noProof/>
          <w:lang w:val="en-US"/>
        </w:rPr>
        <w:t xml:space="preserve"> 3, 1–11. doi:10.1186/2042-5783-3-1.</w:t>
      </w:r>
    </w:p>
    <w:p w14:paraId="092E59D7"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and Chin, F. Y. L. (2012). IDBA-UD: A de novo assembler for single-cell and metagenomic sequencing data with highly uneven depth. </w:t>
      </w:r>
      <w:r w:rsidRPr="00064413">
        <w:rPr>
          <w:rFonts w:ascii="Calibri" w:hAnsi="Calibri" w:cs="Calibri"/>
          <w:i/>
          <w:iCs/>
          <w:noProof/>
          <w:lang w:val="en-US"/>
        </w:rPr>
        <w:t>Bioinformatics</w:t>
      </w:r>
      <w:r w:rsidRPr="00064413">
        <w:rPr>
          <w:rFonts w:ascii="Calibri" w:hAnsi="Calibri" w:cs="Calibri"/>
          <w:noProof/>
          <w:lang w:val="en-US"/>
        </w:rPr>
        <w:t xml:space="preserve"> 28, 1420–1428. doi:10.1093/bioinformatics/bts174.</w:t>
      </w:r>
    </w:p>
    <w:p w14:paraId="5239366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Peng, Y., Leung, H. C. M., Yiu, S. M., Lv, M. J., Zhu, X. G., and Chin, F. Y. L. (2013). IDBA-tran: A more robust de novo de Bruijn graph assembler for transcriptomes with uneven expression levels. </w:t>
      </w:r>
      <w:r w:rsidRPr="00064413">
        <w:rPr>
          <w:rFonts w:ascii="Calibri" w:hAnsi="Calibri" w:cs="Calibri"/>
          <w:i/>
          <w:iCs/>
          <w:noProof/>
          <w:lang w:val="en-US"/>
        </w:rPr>
        <w:t>Bioinformatics</w:t>
      </w:r>
      <w:r w:rsidRPr="00064413">
        <w:rPr>
          <w:rFonts w:ascii="Calibri" w:hAnsi="Calibri" w:cs="Calibri"/>
          <w:noProof/>
          <w:lang w:val="en-US"/>
        </w:rPr>
        <w:t xml:space="preserve"> 29, 326–334. doi:10.1093/bioinformatics/btt219.</w:t>
      </w:r>
    </w:p>
    <w:p w14:paraId="77E8776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064413">
        <w:rPr>
          <w:rFonts w:ascii="Calibri" w:hAnsi="Calibri" w:cs="Calibri"/>
          <w:i/>
          <w:iCs/>
          <w:noProof/>
          <w:lang w:val="en-US"/>
        </w:rPr>
        <w:t>Mol. Ecol. Resour.</w:t>
      </w:r>
      <w:r w:rsidRPr="00064413">
        <w:rPr>
          <w:rFonts w:ascii="Calibri" w:hAnsi="Calibri" w:cs="Calibri"/>
          <w:noProof/>
          <w:lang w:val="en-US"/>
        </w:rPr>
        <w:t xml:space="preserve"> 14, 18–26. doi:10.1111/1755-0998.12156.</w:t>
      </w:r>
    </w:p>
    <w:p w14:paraId="2C3901BC"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064413">
        <w:rPr>
          <w:rFonts w:ascii="Calibri" w:hAnsi="Calibri" w:cs="Calibri"/>
          <w:i/>
          <w:iCs/>
          <w:noProof/>
          <w:lang w:val="en-US"/>
        </w:rPr>
        <w:t>Mol. Ecol.</w:t>
      </w:r>
      <w:r w:rsidRPr="00064413">
        <w:rPr>
          <w:rFonts w:ascii="Calibri" w:hAnsi="Calibri" w:cs="Calibri"/>
          <w:noProof/>
          <w:lang w:val="en-US"/>
        </w:rPr>
        <w:t xml:space="preserve"> 28, 407–419. doi:10.1111/mec.14776.</w:t>
      </w:r>
    </w:p>
    <w:p w14:paraId="22044B0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064413">
        <w:rPr>
          <w:rFonts w:ascii="Calibri" w:hAnsi="Calibri" w:cs="Calibri"/>
          <w:i/>
          <w:iCs/>
          <w:noProof/>
          <w:lang w:val="en-US"/>
        </w:rPr>
        <w:t>Gigascience</w:t>
      </w:r>
      <w:r w:rsidRPr="00064413">
        <w:rPr>
          <w:rFonts w:ascii="Calibri" w:hAnsi="Calibri" w:cs="Calibri"/>
          <w:noProof/>
          <w:lang w:val="en-US"/>
        </w:rPr>
        <w:t xml:space="preserve"> 8, 1–22. doi:10.1093/gigascience/giz092.</w:t>
      </w:r>
    </w:p>
    <w:p w14:paraId="19BE710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Quast, C., Pruesse, E., Yilmaz, P., Gerken, J., Schweer, T., Yarza, P., et al. (2013). The SILVA ribosomal RNA gene database project: Improved data processing and web-based tools. </w:t>
      </w:r>
      <w:r w:rsidRPr="00064413">
        <w:rPr>
          <w:rFonts w:ascii="Calibri" w:hAnsi="Calibri" w:cs="Calibri"/>
          <w:i/>
          <w:iCs/>
          <w:noProof/>
          <w:lang w:val="en-US"/>
        </w:rPr>
        <w:t>Nucleic Acids Res.</w:t>
      </w:r>
      <w:r w:rsidRPr="00064413">
        <w:rPr>
          <w:rFonts w:ascii="Calibri" w:hAnsi="Calibri" w:cs="Calibri"/>
          <w:noProof/>
          <w:lang w:val="en-US"/>
        </w:rPr>
        <w:t xml:space="preserve"> 41, 590–596. doi:10.1093/nar/gks1219.</w:t>
      </w:r>
    </w:p>
    <w:p w14:paraId="3A030990"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Quince, C., Walker, A. W., Simpson, J. T., Loman, N. J., and Segata, N. (2017). Shotgun metagenomics, from sampling to analysis. </w:t>
      </w:r>
      <w:r w:rsidRPr="00064413">
        <w:rPr>
          <w:rFonts w:ascii="Calibri" w:hAnsi="Calibri" w:cs="Calibri"/>
          <w:i/>
          <w:iCs/>
          <w:noProof/>
          <w:lang w:val="en-US"/>
        </w:rPr>
        <w:t>Nat. Biotechnol.</w:t>
      </w:r>
      <w:r w:rsidRPr="00064413">
        <w:rPr>
          <w:rFonts w:ascii="Calibri" w:hAnsi="Calibri" w:cs="Calibri"/>
          <w:noProof/>
          <w:lang w:val="en-US"/>
        </w:rPr>
        <w:t xml:space="preserve"> 35, 833–844. doi:10.1038/nbt.3935.</w:t>
      </w:r>
    </w:p>
    <w:p w14:paraId="2192A1F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Resh, V. H., and Unzicker, J. D. (1975). Water Quality Monitoring and Aquatic Organisms : The </w:t>
      </w:r>
      <w:r w:rsidRPr="00064413">
        <w:rPr>
          <w:rFonts w:ascii="Calibri" w:hAnsi="Calibri" w:cs="Calibri"/>
          <w:noProof/>
          <w:lang w:val="en-US"/>
        </w:rPr>
        <w:lastRenderedPageBreak/>
        <w:t xml:space="preserve">Importance of Species Identification. </w:t>
      </w:r>
      <w:r w:rsidRPr="00064413">
        <w:rPr>
          <w:rFonts w:ascii="Calibri" w:hAnsi="Calibri" w:cs="Calibri"/>
          <w:i/>
          <w:iCs/>
          <w:noProof/>
          <w:lang w:val="en-US"/>
        </w:rPr>
        <w:t>Water Pollut. Control Fed.</w:t>
      </w:r>
      <w:r w:rsidRPr="00064413">
        <w:rPr>
          <w:rFonts w:ascii="Calibri" w:hAnsi="Calibri" w:cs="Calibri"/>
          <w:noProof/>
          <w:lang w:val="en-US"/>
        </w:rPr>
        <w:t xml:space="preserve"> 47, 9–19.</w:t>
      </w:r>
    </w:p>
    <w:p w14:paraId="115D6E75"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Robertson, G., Schein, J., Chiu, R., Corbett, R., Field, M., Jackman, S. D., et al. (2010). De novo assembly and analysis of RNA-seq data. </w:t>
      </w:r>
      <w:r w:rsidRPr="00064413">
        <w:rPr>
          <w:rFonts w:ascii="Calibri" w:hAnsi="Calibri" w:cs="Calibri"/>
          <w:i/>
          <w:iCs/>
          <w:noProof/>
          <w:lang w:val="en-US"/>
        </w:rPr>
        <w:t>Nat. Methods</w:t>
      </w:r>
      <w:r w:rsidRPr="00064413">
        <w:rPr>
          <w:rFonts w:ascii="Calibri" w:hAnsi="Calibri" w:cs="Calibri"/>
          <w:noProof/>
          <w:lang w:val="en-US"/>
        </w:rPr>
        <w:t xml:space="preserve"> 7, 909–912. doi:10.1038/nmeth.1517.</w:t>
      </w:r>
    </w:p>
    <w:p w14:paraId="4863488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Seemann, T. BAsic Rapid Ribosomal RNA Predictor - barrnap.</w:t>
      </w:r>
    </w:p>
    <w:p w14:paraId="23E274E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Shah, N., Tang, H., Doak, T. G., and Ye, Y. (2010). Comparing bacterial communities inferred from 16S rRNA gene sequencing and shotgun metagenomics. </w:t>
      </w:r>
      <w:r w:rsidRPr="00064413">
        <w:rPr>
          <w:rFonts w:ascii="Calibri" w:hAnsi="Calibri" w:cs="Calibri"/>
          <w:i/>
          <w:iCs/>
          <w:noProof/>
          <w:lang w:val="en-US"/>
        </w:rPr>
        <w:t>Pacific Symp. Biocomput. 2011</w:t>
      </w:r>
      <w:r w:rsidRPr="00064413">
        <w:rPr>
          <w:rFonts w:ascii="Calibri" w:hAnsi="Calibri" w:cs="Calibri"/>
          <w:noProof/>
          <w:lang w:val="en-US"/>
        </w:rPr>
        <w:t>, 165–176.</w:t>
      </w:r>
    </w:p>
    <w:p w14:paraId="41AC9B0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064413">
        <w:rPr>
          <w:rFonts w:ascii="Calibri" w:hAnsi="Calibri" w:cs="Calibri"/>
          <w:i/>
          <w:iCs/>
          <w:noProof/>
          <w:lang w:val="en-US"/>
        </w:rPr>
        <w:t>Environ. Microbiol.</w:t>
      </w:r>
      <w:r w:rsidRPr="00064413">
        <w:rPr>
          <w:rFonts w:ascii="Calibri" w:hAnsi="Calibri" w:cs="Calibri"/>
          <w:noProof/>
          <w:lang w:val="en-US"/>
        </w:rPr>
        <w:t xml:space="preserve"> 15, 1882–1899. doi:10.1111/1462-2920.12086.</w:t>
      </w:r>
    </w:p>
    <w:p w14:paraId="15C49A8A"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Singer, G. A. C., Shekarriz, S., McCarthy, A., Fahner, N., and Hajibabaei, M. (2020). The utility of a metagenomics approach for marine biomonitoring. </w:t>
      </w:r>
      <w:r w:rsidRPr="00064413">
        <w:rPr>
          <w:rFonts w:ascii="Calibri" w:hAnsi="Calibri" w:cs="Calibri"/>
          <w:i/>
          <w:iCs/>
          <w:noProof/>
          <w:lang w:val="en-US"/>
        </w:rPr>
        <w:t>bioRxiv</w:t>
      </w:r>
      <w:r w:rsidRPr="00064413">
        <w:rPr>
          <w:rFonts w:ascii="Calibri" w:hAnsi="Calibri" w:cs="Calibri"/>
          <w:noProof/>
          <w:lang w:val="en-US"/>
        </w:rPr>
        <w:t>, 2020.03.16.993667. doi:10.1101/2020.03.16.993667.</w:t>
      </w:r>
    </w:p>
    <w:p w14:paraId="326953AF"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Smith, M. B., Rocha, A. M., Smillie, C. S., Olesen, S. W., Paradis, C., Wu, L., et al. (2015). Natural Bacterial Communities Serve as Quantitative Geochemical Biosensors. </w:t>
      </w:r>
      <w:r w:rsidRPr="00064413">
        <w:rPr>
          <w:rFonts w:ascii="Calibri" w:hAnsi="Calibri" w:cs="Calibri"/>
          <w:i/>
          <w:iCs/>
          <w:noProof/>
          <w:lang w:val="en-US"/>
        </w:rPr>
        <w:t>MBio</w:t>
      </w:r>
      <w:r w:rsidRPr="00064413">
        <w:rPr>
          <w:rFonts w:ascii="Calibri" w:hAnsi="Calibri" w:cs="Calibri"/>
          <w:noProof/>
          <w:lang w:val="en-US"/>
        </w:rPr>
        <w:t xml:space="preserve"> 6, e00326-15. doi:10.1128/mBio.00326-15.</w:t>
      </w:r>
    </w:p>
    <w:p w14:paraId="0DBC39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064413">
        <w:rPr>
          <w:rFonts w:ascii="Calibri" w:hAnsi="Calibri" w:cs="Calibri"/>
          <w:i/>
          <w:iCs/>
          <w:noProof/>
          <w:lang w:val="en-US"/>
        </w:rPr>
        <w:t>Sci. Rep.</w:t>
      </w:r>
      <w:r w:rsidRPr="00064413">
        <w:rPr>
          <w:rFonts w:ascii="Calibri" w:hAnsi="Calibri" w:cs="Calibri"/>
          <w:noProof/>
          <w:lang w:val="en-US"/>
        </w:rPr>
        <w:t xml:space="preserve"> 7, 1–11. doi:10.1038/s41598-017-12501-5.</w:t>
      </w:r>
    </w:p>
    <w:p w14:paraId="08EBC84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Stein, E. D., White, B. P., Mazor, R. D., Jackson, J. K., Battle, J. M., Miller, P. E., et al. (2014). Does DNA barcoding improve performance of traditional stream bioassessment metrics? </w:t>
      </w:r>
      <w:r w:rsidRPr="00064413">
        <w:rPr>
          <w:rFonts w:ascii="Calibri" w:hAnsi="Calibri" w:cs="Calibri"/>
          <w:i/>
          <w:iCs/>
          <w:noProof/>
          <w:lang w:val="en-US"/>
        </w:rPr>
        <w:t>Freshw. Sci.</w:t>
      </w:r>
      <w:r w:rsidRPr="00064413">
        <w:rPr>
          <w:rFonts w:ascii="Calibri" w:hAnsi="Calibri" w:cs="Calibri"/>
          <w:noProof/>
          <w:lang w:val="en-US"/>
        </w:rPr>
        <w:t xml:space="preserve"> 33, 302–311. doi:10.1086/674782.</w:t>
      </w:r>
    </w:p>
    <w:p w14:paraId="586E0DD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064413">
        <w:rPr>
          <w:rFonts w:ascii="Calibri" w:hAnsi="Calibri" w:cs="Calibri"/>
          <w:i/>
          <w:iCs/>
          <w:noProof/>
          <w:lang w:val="en-US"/>
        </w:rPr>
        <w:t>Ecol. Indic.</w:t>
      </w:r>
      <w:r w:rsidRPr="00064413">
        <w:rPr>
          <w:rFonts w:ascii="Calibri" w:hAnsi="Calibri" w:cs="Calibri"/>
          <w:noProof/>
          <w:lang w:val="en-US"/>
        </w:rPr>
        <w:t xml:space="preserve"> 85, 153–164. doi:10.1016/j.ecolind.2017.10.041.</w:t>
      </w:r>
    </w:p>
    <w:p w14:paraId="11162C6E"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064413">
        <w:rPr>
          <w:rFonts w:ascii="Calibri" w:hAnsi="Calibri" w:cs="Calibri"/>
          <w:i/>
          <w:iCs/>
          <w:noProof/>
          <w:lang w:val="en-US"/>
        </w:rPr>
        <w:t xml:space="preserve">J. </w:t>
      </w:r>
      <w:r w:rsidRPr="00064413">
        <w:rPr>
          <w:rFonts w:ascii="Calibri" w:hAnsi="Calibri" w:cs="Calibri"/>
          <w:i/>
          <w:iCs/>
          <w:noProof/>
          <w:lang w:val="en-US"/>
        </w:rPr>
        <w:lastRenderedPageBreak/>
        <w:t>North Am. Benthol. Soc.</w:t>
      </w:r>
      <w:r w:rsidRPr="00064413">
        <w:rPr>
          <w:rFonts w:ascii="Calibri" w:hAnsi="Calibri" w:cs="Calibri"/>
          <w:noProof/>
          <w:lang w:val="en-US"/>
        </w:rPr>
        <w:t xml:space="preserve"> 30, 195–216. doi:10.1899/10-016.1.</w:t>
      </w:r>
    </w:p>
    <w:p w14:paraId="1AB32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Sze, M. A., and Schloss, P. D. (2019). The Impact of DNA Polymerase and Number of Rounds of Amplification in PCR on 16S rRNA Gene Sequence Data. </w:t>
      </w:r>
      <w:r w:rsidRPr="00064413">
        <w:rPr>
          <w:rFonts w:ascii="Calibri" w:hAnsi="Calibri" w:cs="Calibri"/>
          <w:i/>
          <w:iCs/>
          <w:noProof/>
          <w:lang w:val="en-US"/>
        </w:rPr>
        <w:t>mSphere</w:t>
      </w:r>
      <w:r w:rsidRPr="00064413">
        <w:rPr>
          <w:rFonts w:ascii="Calibri" w:hAnsi="Calibri" w:cs="Calibri"/>
          <w:noProof/>
          <w:lang w:val="en-US"/>
        </w:rPr>
        <w:t xml:space="preserve"> 4, e00163-19. doi:10.1128/msphere.00163-19.</w:t>
      </w:r>
    </w:p>
    <w:p w14:paraId="672BB2A2"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Coissac, E., Pompanon, F., Brochmann, C., and Willerslev, E. (2012). Towards next-generation biodiversity assessment using DNA metabarcoding. </w:t>
      </w:r>
      <w:r w:rsidRPr="00064413">
        <w:rPr>
          <w:rFonts w:ascii="Calibri" w:hAnsi="Calibri" w:cs="Calibri"/>
          <w:i/>
          <w:iCs/>
          <w:noProof/>
          <w:lang w:val="en-US"/>
        </w:rPr>
        <w:t>Mol. Ecol.</w:t>
      </w:r>
      <w:r w:rsidRPr="00064413">
        <w:rPr>
          <w:rFonts w:ascii="Calibri" w:hAnsi="Calibri" w:cs="Calibri"/>
          <w:noProof/>
          <w:lang w:val="en-US"/>
        </w:rPr>
        <w:t xml:space="preserve"> 21, 2045–2050. Available at: http://onlinelibrary.wiley.com/doi/10.1111/j.1365-294X.2012.05470.x/full%5Cnpapers2://publication/uuid/30F6E470-48F9-4C24-A3C1-6964EE26B34F.</w:t>
      </w:r>
    </w:p>
    <w:p w14:paraId="1270DA21"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Taberlet, P., Griffin, S., Goossens, B., Questiau, S., Manceau, V., Escaravage, N., et al. (1996). Reliable genotyping of samples with very low DNA quantities using PCR. </w:t>
      </w:r>
      <w:r w:rsidRPr="00064413">
        <w:rPr>
          <w:rFonts w:ascii="Calibri" w:hAnsi="Calibri" w:cs="Calibri"/>
          <w:i/>
          <w:iCs/>
          <w:noProof/>
          <w:lang w:val="en-US"/>
        </w:rPr>
        <w:t>Nucleic Acids Res.</w:t>
      </w:r>
      <w:r w:rsidRPr="00064413">
        <w:rPr>
          <w:rFonts w:ascii="Calibri" w:hAnsi="Calibri" w:cs="Calibri"/>
          <w:noProof/>
          <w:lang w:val="en-US"/>
        </w:rPr>
        <w:t xml:space="preserve"> 24, 3189–3194.</w:t>
      </w:r>
    </w:p>
    <w:p w14:paraId="0E6CDF5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Torti, A., Lever, M. A., and Jørgensen, B. B. (2015). Origin, dynamics, and implications of extracellular DNA pools in marine sediments. </w:t>
      </w:r>
      <w:r w:rsidRPr="00064413">
        <w:rPr>
          <w:rFonts w:ascii="Calibri" w:hAnsi="Calibri" w:cs="Calibri"/>
          <w:i/>
          <w:iCs/>
          <w:noProof/>
          <w:lang w:val="en-US"/>
        </w:rPr>
        <w:t>Mar. Genomics</w:t>
      </w:r>
      <w:r w:rsidRPr="00064413">
        <w:rPr>
          <w:rFonts w:ascii="Calibri" w:hAnsi="Calibri" w:cs="Calibri"/>
          <w:noProof/>
          <w:lang w:val="en-US"/>
        </w:rPr>
        <w:t xml:space="preserve"> 24, 185–196. doi:10.1016/j.margen.2015.08.007.</w:t>
      </w:r>
    </w:p>
    <w:p w14:paraId="01C09454"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Wang, Y., Hu, H., and Li, X. (2017). rRNAFilter: A Fast Approach for Ribosomal RNA Read Removal Without a Reference Database. </w:t>
      </w:r>
      <w:r w:rsidRPr="00064413">
        <w:rPr>
          <w:rFonts w:ascii="Calibri" w:hAnsi="Calibri" w:cs="Calibri"/>
          <w:i/>
          <w:iCs/>
          <w:noProof/>
          <w:lang w:val="en-US"/>
        </w:rPr>
        <w:t>J. Comput. Biol.</w:t>
      </w:r>
      <w:r w:rsidRPr="00064413">
        <w:rPr>
          <w:rFonts w:ascii="Calibri" w:hAnsi="Calibri" w:cs="Calibri"/>
          <w:noProof/>
          <w:lang w:val="en-US"/>
        </w:rPr>
        <w:t xml:space="preserve"> 24, 368–375. doi:10.1089/cmb.2016.0113.</w:t>
      </w:r>
    </w:p>
    <w:p w14:paraId="540702D3"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Westermann, A. J., Gorski, S. A., and Vogel, J. (2012). Dual RNA-seq of pathogen and host. </w:t>
      </w:r>
      <w:r w:rsidRPr="00064413">
        <w:rPr>
          <w:rFonts w:ascii="Calibri" w:hAnsi="Calibri" w:cs="Calibri"/>
          <w:i/>
          <w:iCs/>
          <w:noProof/>
          <w:lang w:val="en-US"/>
        </w:rPr>
        <w:t>Nat. Rev. Microbiol.</w:t>
      </w:r>
      <w:r w:rsidRPr="00064413">
        <w:rPr>
          <w:rFonts w:ascii="Calibri" w:hAnsi="Calibri" w:cs="Calibri"/>
          <w:noProof/>
          <w:lang w:val="en-US"/>
        </w:rPr>
        <w:t xml:space="preserve"> 10, 618–630. doi:10.1038/nrmicro2852.</w:t>
      </w:r>
    </w:p>
    <w:p w14:paraId="2C044E38"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Will, K. W., and Rubinoff, D. (2004). Myth of the molecule: DNA barcodes for species cannot replace morphology for identification and classification. </w:t>
      </w:r>
      <w:r w:rsidRPr="00064413">
        <w:rPr>
          <w:rFonts w:ascii="Calibri" w:hAnsi="Calibri" w:cs="Calibri"/>
          <w:i/>
          <w:iCs/>
          <w:noProof/>
          <w:lang w:val="en-US"/>
        </w:rPr>
        <w:t>Cladistics</w:t>
      </w:r>
      <w:r w:rsidRPr="00064413">
        <w:rPr>
          <w:rFonts w:ascii="Calibri" w:hAnsi="Calibri" w:cs="Calibri"/>
          <w:noProof/>
          <w:lang w:val="en-US"/>
        </w:rPr>
        <w:t xml:space="preserve"> 20, 47–55. doi:10.1111/j.1096-0031.2003.00008.x.</w:t>
      </w:r>
    </w:p>
    <w:p w14:paraId="3C398499"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Wood, D. E., Lu, J., and Langmead, B. (2019). Improved metagenomic analysis with Kraken 2. </w:t>
      </w:r>
      <w:r w:rsidRPr="00064413">
        <w:rPr>
          <w:rFonts w:ascii="Calibri" w:hAnsi="Calibri" w:cs="Calibri"/>
          <w:i/>
          <w:iCs/>
          <w:noProof/>
          <w:lang w:val="en-US"/>
        </w:rPr>
        <w:t>Genome Biol.</w:t>
      </w:r>
      <w:r w:rsidRPr="00064413">
        <w:rPr>
          <w:rFonts w:ascii="Calibri" w:hAnsi="Calibri" w:cs="Calibri"/>
          <w:noProof/>
          <w:lang w:val="en-US"/>
        </w:rPr>
        <w:t xml:space="preserve"> 20, 1–13. doi:10.1186/s13059-019-1891-0.</w:t>
      </w:r>
    </w:p>
    <w:p w14:paraId="05A0BBA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lang w:val="en-US"/>
        </w:rPr>
      </w:pPr>
      <w:r w:rsidRPr="00064413">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064413">
        <w:rPr>
          <w:rFonts w:ascii="Calibri" w:hAnsi="Calibri" w:cs="Calibri"/>
          <w:i/>
          <w:iCs/>
          <w:noProof/>
          <w:lang w:val="en-US"/>
        </w:rPr>
        <w:t>Nat. Biotechnol.</w:t>
      </w:r>
      <w:r w:rsidRPr="00064413">
        <w:rPr>
          <w:rFonts w:ascii="Calibri" w:hAnsi="Calibri" w:cs="Calibri"/>
          <w:noProof/>
          <w:lang w:val="en-US"/>
        </w:rPr>
        <w:t xml:space="preserve"> 29, 415–420. doi:10.1038/nbt.1823.</w:t>
      </w:r>
    </w:p>
    <w:p w14:paraId="024B8F86" w14:textId="77777777" w:rsidR="00064413" w:rsidRPr="00064413" w:rsidRDefault="00064413" w:rsidP="00064413">
      <w:pPr>
        <w:widowControl w:val="0"/>
        <w:autoSpaceDE w:val="0"/>
        <w:autoSpaceDN w:val="0"/>
        <w:adjustRightInd w:val="0"/>
        <w:spacing w:line="360" w:lineRule="auto"/>
        <w:ind w:left="480" w:hanging="480"/>
        <w:rPr>
          <w:rFonts w:ascii="Calibri" w:hAnsi="Calibri" w:cs="Calibri"/>
          <w:noProof/>
        </w:rPr>
      </w:pPr>
      <w:r w:rsidRPr="00064413">
        <w:rPr>
          <w:rFonts w:ascii="Calibri" w:hAnsi="Calibri" w:cs="Calibri"/>
          <w:noProof/>
          <w:lang w:val="en-US"/>
        </w:rPr>
        <w:lastRenderedPageBreak/>
        <w:t xml:space="preserve">Zhang, G. K., Chain, F. J. J., Abbott, C. L., and Cristescu, M. E. (2018). Metabarcoding using multiplexed markers increases species detection in complex zooplankton communities. </w:t>
      </w:r>
      <w:r w:rsidRPr="00064413">
        <w:rPr>
          <w:rFonts w:ascii="Calibri" w:hAnsi="Calibri" w:cs="Calibri"/>
          <w:i/>
          <w:iCs/>
          <w:noProof/>
          <w:lang w:val="en-US"/>
        </w:rPr>
        <w:t>Evol. Appl.</w:t>
      </w:r>
      <w:r w:rsidRPr="00064413">
        <w:rPr>
          <w:rFonts w:ascii="Calibri" w:hAnsi="Calibri" w:cs="Calibri"/>
          <w:noProof/>
          <w:lang w:val="en-US"/>
        </w:rPr>
        <w:t xml:space="preserve"> 11, 1901–1914. doi:10.1111/eva.12694.</w:t>
      </w:r>
    </w:p>
    <w:p w14:paraId="4DFEFDCC" w14:textId="27CDAE58" w:rsidR="00EC6348" w:rsidRDefault="003A1E4D" w:rsidP="00064413">
      <w:pPr>
        <w:widowControl w:val="0"/>
        <w:autoSpaceDE w:val="0"/>
        <w:autoSpaceDN w:val="0"/>
        <w:adjustRightInd w:val="0"/>
        <w:spacing w:line="360" w:lineRule="auto"/>
        <w:ind w:left="480" w:hanging="480"/>
      </w:pPr>
      <w:r>
        <w:fldChar w:fldCharType="end"/>
      </w:r>
    </w:p>
    <w:p w14:paraId="36C71FB1" w14:textId="77777777" w:rsidR="00EC6348" w:rsidRDefault="00EC6348" w:rsidP="00E05CD2">
      <w:pPr>
        <w:spacing w:line="360" w:lineRule="auto"/>
      </w:pPr>
      <w:r>
        <w:br w:type="page"/>
      </w:r>
    </w:p>
    <w:p w14:paraId="039595D1" w14:textId="63A0B6D8" w:rsidR="004F3EB3" w:rsidRDefault="00776123" w:rsidP="001B2FBE">
      <w:pPr>
        <w:pStyle w:val="Heading1"/>
      </w:pPr>
      <w:r>
        <w:lastRenderedPageBreak/>
        <w:t>Supplemental material</w:t>
      </w:r>
    </w:p>
    <w:p w14:paraId="27935B7B" w14:textId="5B293D72" w:rsidR="001B2FBE" w:rsidRDefault="001B2FBE" w:rsidP="00776123"/>
    <w:p w14:paraId="722A4122" w14:textId="77777777" w:rsidR="001B2FBE" w:rsidRDefault="001B2FBE" w:rsidP="001B2FBE">
      <w:pPr>
        <w:keepNext/>
        <w:widowControl w:val="0"/>
        <w:autoSpaceDE w:val="0"/>
        <w:autoSpaceDN w:val="0"/>
        <w:adjustRightInd w:val="0"/>
        <w:spacing w:line="360" w:lineRule="auto"/>
        <w:ind w:left="480" w:hanging="480"/>
      </w:pPr>
      <w:r>
        <w:rPr>
          <w:noProof/>
        </w:rPr>
        <w:drawing>
          <wp:inline distT="0" distB="0" distL="0" distR="0" wp14:anchorId="36F9709E" wp14:editId="1A623EBC">
            <wp:extent cx="5943600" cy="4457700"/>
            <wp:effectExtent l="0" t="6350" r="6350" b="6350"/>
            <wp:docPr id="3" name="Picture 3" descr="A picture containing algae, broccoli, foo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90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5A119AA7" w14:textId="77777777" w:rsidR="001B2FBE" w:rsidRDefault="001B2FBE" w:rsidP="001B2FBE">
      <w:pPr>
        <w:pStyle w:val="Caption"/>
        <w:spacing w:line="360" w:lineRule="auto"/>
      </w:pPr>
      <w:r>
        <w:t xml:space="preserve">Supplementary Figure </w:t>
      </w:r>
      <w:fldSimple w:instr=" SEQ Supplementary_Figure \* ARABIC ">
        <w:r>
          <w:rPr>
            <w:noProof/>
          </w:rPr>
          <w:t>1</w:t>
        </w:r>
      </w:fldSimple>
      <w:r>
        <w:t>: Fish tank</w:t>
      </w:r>
    </w:p>
    <w:p w14:paraId="7066E8AF" w14:textId="77777777" w:rsidR="001B2FBE" w:rsidRDefault="001B2FBE" w:rsidP="001B2FBE">
      <w:pPr>
        <w:rPr>
          <w:i/>
          <w:iCs/>
          <w:color w:val="44546A" w:themeColor="text2"/>
          <w:sz w:val="18"/>
          <w:szCs w:val="18"/>
        </w:rPr>
      </w:pPr>
      <w:r>
        <w:br w:type="page"/>
      </w:r>
    </w:p>
    <w:p w14:paraId="12C56F04" w14:textId="2D3BAE1E" w:rsidR="001B2FBE" w:rsidRDefault="001B2FBE" w:rsidP="00776123">
      <w:pPr>
        <w:pStyle w:val="paragraph"/>
        <w:spacing w:before="0" w:beforeAutospacing="0" w:after="0" w:afterAutospacing="0"/>
        <w:textAlignment w:val="baseline"/>
        <w:rPr>
          <w:rStyle w:val="normaltextrun"/>
          <w:rFonts w:ascii="Calibri" w:hAnsi="Calibri" w:cs="Calibri"/>
          <w:b/>
          <w:bCs/>
          <w:lang w:val="en-US"/>
        </w:rPr>
      </w:pPr>
      <w:r w:rsidRPr="001B2FBE">
        <w:rPr>
          <w:rStyle w:val="normaltextrun"/>
          <w:rFonts w:ascii="Calibri" w:hAnsi="Calibri" w:cs="Calibri"/>
          <w:b/>
          <w:bCs/>
          <w:lang w:val="en-US"/>
        </w:rPr>
        <w:lastRenderedPageBreak/>
        <w:t xml:space="preserve">Supplemental material 1: </w:t>
      </w:r>
      <w:r>
        <w:rPr>
          <w:rStyle w:val="normaltextrun"/>
          <w:rFonts w:ascii="Calibri" w:hAnsi="Calibri" w:cs="Calibri"/>
          <w:b/>
          <w:bCs/>
          <w:lang w:val="en-US"/>
        </w:rPr>
        <w:t>filtration</w:t>
      </w:r>
    </w:p>
    <w:p w14:paraId="622B6FA6" w14:textId="66EF367A"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3767245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0AEB2E07" w14:textId="293C394E"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Zymo</w:t>
      </w:r>
      <w:proofErr w:type="spellEnd"/>
      <w:r>
        <w:rPr>
          <w:rStyle w:val="normaltextrun"/>
          <w:rFonts w:ascii="Calibri" w:hAnsi="Calibri" w:cs="Calibri"/>
          <w:lang w:val="en-US"/>
        </w:rPr>
        <w:t> Bashing Bead tubes (ZR </w:t>
      </w:r>
      <w:proofErr w:type="spellStart"/>
      <w:r>
        <w:rPr>
          <w:rStyle w:val="normaltextrun"/>
          <w:rFonts w:ascii="Calibri" w:hAnsi="Calibri" w:cs="Calibri"/>
          <w:lang w:val="en-US"/>
        </w:rPr>
        <w:t>BashingBead</w:t>
      </w:r>
      <w:proofErr w:type="spellEnd"/>
      <w:r>
        <w:rPr>
          <w:rStyle w:val="normaltextrun"/>
          <w:rFonts w:ascii="Calibri" w:hAnsi="Calibri" w:cs="Calibri"/>
          <w:lang w:val="en-US"/>
        </w:rPr>
        <w:t> Lysis Tubes (0.1 &amp; 0.5</w:t>
      </w:r>
      <w:r w:rsidR="001B2FBE">
        <w:rPr>
          <w:rStyle w:val="normaltextrun"/>
          <w:rFonts w:ascii="Calibri" w:hAnsi="Calibri" w:cs="Calibri"/>
          <w:lang w:val="en-US"/>
        </w:rPr>
        <w:t> </w:t>
      </w:r>
      <w:r>
        <w:rPr>
          <w:rStyle w:val="normaltextrun"/>
          <w:rFonts w:ascii="Calibri" w:hAnsi="Calibri" w:cs="Calibri"/>
          <w:lang w:val="en-US"/>
        </w:rPr>
        <w:t>mm))</w:t>
      </w:r>
      <w:r>
        <w:rPr>
          <w:rStyle w:val="eop"/>
          <w:rFonts w:ascii="Calibri" w:hAnsi="Calibri" w:cs="Calibri"/>
        </w:rPr>
        <w:t> </w:t>
      </w:r>
    </w:p>
    <w:p w14:paraId="7B516A07" w14:textId="023FBB33" w:rsidR="00776123" w:rsidRDefault="001B2FBE"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D</w:t>
      </w:r>
      <w:r w:rsidR="00776123">
        <w:rPr>
          <w:rStyle w:val="normaltextrun"/>
          <w:rFonts w:ascii="Calibri" w:hAnsi="Calibri" w:cs="Calibri"/>
          <w:lang w:val="en-US"/>
        </w:rPr>
        <w:t>NA/RNA Shield reagent</w:t>
      </w:r>
      <w:r w:rsidR="00776123">
        <w:rPr>
          <w:rStyle w:val="eop"/>
          <w:rFonts w:ascii="Calibri" w:hAnsi="Calibri" w:cs="Calibri"/>
        </w:rPr>
        <w:t> </w:t>
      </w:r>
    </w:p>
    <w:p w14:paraId="7D5D842D" w14:textId="0F52CE17" w:rsidR="00776123" w:rsidRPr="00173A9E" w:rsidRDefault="00E601D1" w:rsidP="00F97E08">
      <w:pPr>
        <w:pStyle w:val="paragraph"/>
        <w:numPr>
          <w:ilvl w:val="0"/>
          <w:numId w:val="4"/>
        </w:numPr>
        <w:spacing w:before="0" w:beforeAutospacing="0" w:after="0" w:afterAutospacing="0"/>
        <w:textAlignment w:val="baseline"/>
        <w:rPr>
          <w:rFonts w:ascii="Calibri" w:hAnsi="Calibri" w:cs="Calibri"/>
          <w:lang w:val="nb-NO"/>
        </w:rPr>
      </w:pPr>
      <w:r w:rsidRPr="00173A9E">
        <w:rPr>
          <w:rFonts w:ascii="Calibri" w:hAnsi="Calibri" w:cs="Calibri"/>
          <w:lang w:val="nb-NO"/>
        </w:rPr>
        <w:t xml:space="preserve">0.2 µm </w:t>
      </w:r>
      <w:proofErr w:type="spellStart"/>
      <w:r w:rsidRPr="00173A9E">
        <w:rPr>
          <w:rFonts w:ascii="Calibri" w:hAnsi="Calibri" w:cs="Calibri"/>
          <w:lang w:val="nb-NO"/>
        </w:rPr>
        <w:t>Nalgene</w:t>
      </w:r>
      <w:proofErr w:type="spellEnd"/>
      <w:r w:rsidRPr="00173A9E">
        <w:rPr>
          <w:rFonts w:ascii="Calibri" w:hAnsi="Calibri" w:cs="Calibri"/>
          <w:lang w:val="nb-NO"/>
        </w:rPr>
        <w:t xml:space="preserve"> </w:t>
      </w:r>
      <w:proofErr w:type="spellStart"/>
      <w:r w:rsidRPr="00173A9E">
        <w:rPr>
          <w:rFonts w:ascii="Calibri" w:hAnsi="Calibri" w:cs="Calibri"/>
          <w:lang w:val="nb-NO"/>
        </w:rPr>
        <w:t>Analytical</w:t>
      </w:r>
      <w:proofErr w:type="spellEnd"/>
      <w:r w:rsidRPr="00173A9E">
        <w:rPr>
          <w:rFonts w:ascii="Calibri" w:hAnsi="Calibri" w:cs="Calibri"/>
          <w:lang w:val="nb-NO"/>
        </w:rPr>
        <w:t xml:space="preserve"> Test Filter </w:t>
      </w:r>
      <w:proofErr w:type="spellStart"/>
      <w:r w:rsidRPr="00173A9E">
        <w:rPr>
          <w:rFonts w:ascii="Calibri" w:hAnsi="Calibri" w:cs="Calibri"/>
          <w:lang w:val="nb-NO"/>
        </w:rPr>
        <w:t>Funnels</w:t>
      </w:r>
      <w:proofErr w:type="spellEnd"/>
    </w:p>
    <w:p w14:paraId="07A4B97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Forceps, scissors, burner</w:t>
      </w:r>
      <w:r>
        <w:rPr>
          <w:rStyle w:val="eop"/>
          <w:rFonts w:ascii="Calibri" w:hAnsi="Calibri" w:cs="Calibri"/>
        </w:rPr>
        <w:t> </w:t>
      </w:r>
    </w:p>
    <w:p w14:paraId="556B1112" w14:textId="77777777" w:rsidR="00776123" w:rsidRDefault="00776123" w:rsidP="00F97E08">
      <w:pPr>
        <w:pStyle w:val="paragraph"/>
        <w:numPr>
          <w:ilvl w:val="0"/>
          <w:numId w:val="4"/>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Bleach + EtOH</w:t>
      </w:r>
      <w:r>
        <w:rPr>
          <w:rStyle w:val="eop"/>
          <w:rFonts w:ascii="Calibri" w:hAnsi="Calibri" w:cs="Calibri"/>
        </w:rPr>
        <w:t> </w:t>
      </w:r>
    </w:p>
    <w:p w14:paraId="077AC465"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BCD1CE7"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Preparation:</w:t>
      </w:r>
      <w:r>
        <w:rPr>
          <w:rStyle w:val="eop"/>
          <w:rFonts w:ascii="Calibri" w:hAnsi="Calibri" w:cs="Calibri"/>
        </w:rPr>
        <w:t> </w:t>
      </w:r>
    </w:p>
    <w:p w14:paraId="56DA84F6" w14:textId="0E945663"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bashing tubes (1 per sample + 1 filtration control) and load them with 1</w:t>
      </w:r>
      <w:r w:rsidR="001B2FBE">
        <w:rPr>
          <w:rStyle w:val="normaltextrun"/>
          <w:rFonts w:ascii="Calibri" w:hAnsi="Calibri" w:cs="Calibri"/>
          <w:lang w:val="en-US"/>
        </w:rPr>
        <w:t> </w:t>
      </w:r>
      <w:r>
        <w:rPr>
          <w:rStyle w:val="normaltextrun"/>
          <w:rFonts w:ascii="Calibri" w:hAnsi="Calibri" w:cs="Calibri"/>
          <w:lang w:val="en-US"/>
        </w:rPr>
        <w:t>mL of</w:t>
      </w:r>
      <w:r w:rsidR="001B2FBE">
        <w:rPr>
          <w:rStyle w:val="normaltextrun"/>
          <w:rFonts w:ascii="Calibri" w:hAnsi="Calibri" w:cs="Calibri"/>
          <w:lang w:val="en-US"/>
        </w:rPr>
        <w:t xml:space="preserve"> </w:t>
      </w:r>
      <w:r>
        <w:rPr>
          <w:rStyle w:val="normaltextrun"/>
          <w:rFonts w:ascii="Calibri" w:hAnsi="Calibri" w:cs="Calibri"/>
          <w:lang w:val="en-US"/>
        </w:rPr>
        <w:t>DNA/RNA Shield</w:t>
      </w:r>
    </w:p>
    <w:p w14:paraId="182BB04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5F175921"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Procedure:</w:t>
      </w:r>
      <w:r>
        <w:rPr>
          <w:rStyle w:val="eop"/>
          <w:rFonts w:ascii="Calibri" w:hAnsi="Calibri" w:cs="Calibri"/>
        </w:rPr>
        <w:t> </w:t>
      </w:r>
    </w:p>
    <w:p w14:paraId="1DC33B0E"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Sterilize forceps and scissors with burner, then bleach, then EtOH before each filtration</w:t>
      </w:r>
      <w:r>
        <w:rPr>
          <w:rStyle w:val="eop"/>
          <w:rFonts w:ascii="Calibri" w:hAnsi="Calibri" w:cs="Calibri"/>
        </w:rPr>
        <w:t> </w:t>
      </w:r>
    </w:p>
    <w:p w14:paraId="16F1FD53" w14:textId="06D20A4C" w:rsidR="00776123"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Filter </w:t>
      </w:r>
      <w:r w:rsidR="001B2FBE">
        <w:rPr>
          <w:rStyle w:val="normaltextrun"/>
          <w:rFonts w:ascii="Calibri" w:hAnsi="Calibri" w:cs="Calibri"/>
          <w:lang w:val="en-US"/>
        </w:rPr>
        <w:t xml:space="preserve">water </w:t>
      </w:r>
      <w:r>
        <w:rPr>
          <w:rStyle w:val="normaltextrun"/>
          <w:rFonts w:ascii="Calibri" w:hAnsi="Calibri" w:cs="Calibri"/>
          <w:lang w:val="en-US"/>
        </w:rPr>
        <w:t>sample</w:t>
      </w:r>
      <w:r w:rsidR="001B2FBE">
        <w:rPr>
          <w:rStyle w:val="normaltextrun"/>
          <w:rFonts w:ascii="Calibri" w:hAnsi="Calibri" w:cs="Calibri"/>
          <w:lang w:val="en-US"/>
        </w:rPr>
        <w:t>, make sure to keep the filtration unit closed when opening the wrapping</w:t>
      </w:r>
      <w:r w:rsidR="00E601D1">
        <w:rPr>
          <w:rStyle w:val="normaltextrun"/>
          <w:rFonts w:ascii="Calibri" w:hAnsi="Calibri" w:cs="Calibri"/>
          <w:lang w:val="en-US"/>
        </w:rPr>
        <w:t xml:space="preserve">, </w:t>
      </w:r>
      <w:r w:rsidR="001B2FBE">
        <w:rPr>
          <w:rStyle w:val="normaltextrun"/>
          <w:rFonts w:ascii="Calibri" w:hAnsi="Calibri" w:cs="Calibri"/>
          <w:lang w:val="en-US"/>
        </w:rPr>
        <w:t>to hold nothing but the sam</w:t>
      </w:r>
      <w:r w:rsidR="00E601D1">
        <w:rPr>
          <w:rStyle w:val="normaltextrun"/>
          <w:rFonts w:ascii="Calibri" w:hAnsi="Calibri" w:cs="Calibri"/>
          <w:lang w:val="en-US"/>
        </w:rPr>
        <w:t>ple over the unit, and to stand as far as possible away from the unit while it is open</w:t>
      </w:r>
    </w:p>
    <w:p w14:paraId="7A71A864" w14:textId="7FC6F3F6" w:rsidR="00E601D1" w:rsidRP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Cut filter into small pieces (forceps and scissors) while filter lays on the filtration unit</w:t>
      </w:r>
      <w:r w:rsidR="00E601D1">
        <w:rPr>
          <w:rStyle w:val="eop"/>
          <w:rFonts w:ascii="Calibri" w:hAnsi="Calibri" w:cs="Calibri"/>
        </w:rPr>
        <w:t xml:space="preserve">, make sure to stand </w:t>
      </w:r>
      <w:r w:rsidR="00E601D1">
        <w:rPr>
          <w:rStyle w:val="normaltextrun"/>
          <w:rFonts w:ascii="Calibri" w:hAnsi="Calibri" w:cs="Calibri"/>
          <w:lang w:val="en-US"/>
        </w:rPr>
        <w:t>as far as possible away from the unit</w:t>
      </w:r>
    </w:p>
    <w:p w14:paraId="5DB426B5"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Transfer pieces into bashing tubes until all pieces are covered with DNA/RNA Shield</w:t>
      </w:r>
      <w:r>
        <w:rPr>
          <w:rStyle w:val="eop"/>
          <w:rFonts w:ascii="Calibri" w:hAnsi="Calibri" w:cs="Calibri"/>
        </w:rPr>
        <w:t> </w:t>
      </w:r>
    </w:p>
    <w:p w14:paraId="633DDAEC"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filtration unit adapter with bleach after each filtration</w:t>
      </w:r>
      <w:r>
        <w:rPr>
          <w:rStyle w:val="eop"/>
          <w:rFonts w:ascii="Calibri" w:hAnsi="Calibri" w:cs="Calibri"/>
        </w:rPr>
        <w:t> </w:t>
      </w:r>
    </w:p>
    <w:p w14:paraId="57048286" w14:textId="77777777" w:rsidR="00776123" w:rsidRDefault="00776123" w:rsidP="00F97E08">
      <w:pPr>
        <w:pStyle w:val="paragraph"/>
        <w:numPr>
          <w:ilvl w:val="0"/>
          <w:numId w:val="5"/>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Bashing tubes can be stored at -20°C</w:t>
      </w:r>
      <w:r>
        <w:rPr>
          <w:rStyle w:val="eop"/>
          <w:rFonts w:ascii="Calibri" w:hAnsi="Calibri" w:cs="Calibri"/>
        </w:rPr>
        <w:t> </w:t>
      </w:r>
    </w:p>
    <w:p w14:paraId="77DDABA1" w14:textId="154FC073" w:rsidR="001B2FBE" w:rsidRDefault="001B2FBE">
      <w:pPr>
        <w:rPr>
          <w:rStyle w:val="pagebreaktextspan"/>
          <w:rFonts w:ascii="Segoe UI" w:hAnsi="Segoe UI" w:cs="Calibri"/>
          <w:color w:val="666666"/>
          <w:shd w:val="clear" w:color="auto" w:fill="FFFFFF"/>
        </w:rPr>
      </w:pPr>
      <w:r>
        <w:rPr>
          <w:rStyle w:val="pagebreaktextspan"/>
          <w:rFonts w:ascii="Segoe UI" w:hAnsi="Segoe UI" w:cs="Calibri"/>
          <w:color w:val="666666"/>
          <w:shd w:val="clear" w:color="auto" w:fill="FFFFFF"/>
        </w:rPr>
        <w:br w:type="page"/>
      </w:r>
    </w:p>
    <w:p w14:paraId="6FF4CEEE" w14:textId="48993BB7" w:rsidR="001B2FBE" w:rsidRPr="001B2FBE" w:rsidRDefault="001B2FBE" w:rsidP="001B2FBE">
      <w:pPr>
        <w:pStyle w:val="paragraph"/>
        <w:spacing w:before="0" w:beforeAutospacing="0" w:after="0" w:afterAutospacing="0"/>
        <w:textAlignment w:val="baseline"/>
        <w:rPr>
          <w:rFonts w:ascii="Calibri" w:hAnsi="Calibri" w:cs="Calibri"/>
          <w:sz w:val="20"/>
          <w:szCs w:val="20"/>
        </w:rPr>
      </w:pPr>
      <w:r>
        <w:rPr>
          <w:rStyle w:val="normaltextrun"/>
          <w:rFonts w:ascii="Calibri" w:hAnsi="Calibri" w:cs="Calibri"/>
          <w:b/>
          <w:bCs/>
          <w:lang w:val="en-US"/>
        </w:rPr>
        <w:lastRenderedPageBreak/>
        <w:t xml:space="preserve">Supplemental material 2: </w:t>
      </w:r>
      <w:r w:rsidRPr="001B2FBE">
        <w:rPr>
          <w:rStyle w:val="normaltextrun"/>
          <w:rFonts w:ascii="Calibri" w:hAnsi="Calibri" w:cs="Calibri"/>
          <w:b/>
          <w:bCs/>
          <w:lang w:val="en-US"/>
        </w:rPr>
        <w:t>parallel DNA+RNA extraction from freshwater samples using</w:t>
      </w:r>
      <w:r w:rsidR="00E601D1">
        <w:rPr>
          <w:rStyle w:val="normaltextrun"/>
          <w:rFonts w:ascii="Calibri" w:hAnsi="Calibri" w:cs="Calibri"/>
          <w:b/>
          <w:bCs/>
          <w:lang w:val="en-US"/>
        </w:rPr>
        <w:t xml:space="preserve"> the</w:t>
      </w:r>
      <w:r w:rsidRPr="001B2FBE">
        <w:rPr>
          <w:rStyle w:val="normaltextrun"/>
          <w:rFonts w:ascii="Calibri" w:hAnsi="Calibri" w:cs="Calibri"/>
          <w:b/>
          <w:bCs/>
          <w:lang w:val="en-US"/>
        </w:rPr>
        <w:t> </w:t>
      </w:r>
      <w:r w:rsidR="00E601D1" w:rsidRPr="00E601D1">
        <w:rPr>
          <w:rStyle w:val="normaltextrun"/>
          <w:rFonts w:ascii="Calibri" w:hAnsi="Calibri" w:cs="Calibri"/>
          <w:b/>
          <w:bCs/>
          <w:lang w:val="en-US"/>
        </w:rPr>
        <w:t xml:space="preserve">Quick-DNA/RNA </w:t>
      </w:r>
      <w:proofErr w:type="spellStart"/>
      <w:r w:rsidR="00E601D1" w:rsidRPr="00E601D1">
        <w:rPr>
          <w:rStyle w:val="normaltextrun"/>
          <w:rFonts w:ascii="Calibri" w:hAnsi="Calibri" w:cs="Calibri"/>
          <w:b/>
          <w:bCs/>
          <w:lang w:val="en-US"/>
        </w:rPr>
        <w:t>Microprep</w:t>
      </w:r>
      <w:proofErr w:type="spellEnd"/>
      <w:r w:rsidR="00E601D1" w:rsidRPr="00E601D1">
        <w:rPr>
          <w:rStyle w:val="normaltextrun"/>
          <w:rFonts w:ascii="Calibri" w:hAnsi="Calibri" w:cs="Calibri"/>
          <w:b/>
          <w:bCs/>
          <w:lang w:val="en-US"/>
        </w:rPr>
        <w:t xml:space="preserve"> Plus Kit </w:t>
      </w:r>
      <w:r w:rsidR="00E601D1">
        <w:rPr>
          <w:rStyle w:val="normaltextrun"/>
          <w:rFonts w:ascii="Calibri" w:hAnsi="Calibri" w:cs="Calibri"/>
          <w:b/>
          <w:bCs/>
          <w:lang w:val="en-US"/>
        </w:rPr>
        <w:t xml:space="preserve">and </w:t>
      </w:r>
      <w:r w:rsidR="00E601D1" w:rsidRPr="00E601D1">
        <w:rPr>
          <w:rStyle w:val="normaltextrun"/>
          <w:rFonts w:ascii="Calibri" w:hAnsi="Calibri" w:cs="Calibri"/>
          <w:b/>
          <w:bCs/>
          <w:lang w:val="en-US"/>
        </w:rPr>
        <w:t>Zymo-Spin II-µHRC Filters</w:t>
      </w:r>
      <w:r w:rsidR="00E601D1">
        <w:rPr>
          <w:rStyle w:val="normaltextrun"/>
          <w:rFonts w:ascii="Calibri" w:hAnsi="Calibri" w:cs="Calibri"/>
          <w:b/>
          <w:bCs/>
          <w:lang w:val="en-US"/>
        </w:rPr>
        <w:t xml:space="preserve"> </w:t>
      </w:r>
      <w:r w:rsidR="00E601D1" w:rsidRPr="00E601D1">
        <w:rPr>
          <w:rStyle w:val="normaltextrun"/>
          <w:rFonts w:ascii="Calibri" w:hAnsi="Calibri" w:cs="Calibri"/>
          <w:b/>
          <w:bCs/>
          <w:lang w:val="en-US"/>
        </w:rPr>
        <w:t>(</w:t>
      </w:r>
      <w:proofErr w:type="spellStart"/>
      <w:r w:rsidR="00E601D1" w:rsidRPr="00E601D1">
        <w:rPr>
          <w:rStyle w:val="normaltextrun"/>
          <w:rFonts w:ascii="Calibri" w:hAnsi="Calibri" w:cs="Calibri"/>
          <w:b/>
          <w:bCs/>
          <w:lang w:val="en-US"/>
        </w:rPr>
        <w:t>Zymo</w:t>
      </w:r>
      <w:proofErr w:type="spellEnd"/>
      <w:r w:rsidR="00E601D1" w:rsidRPr="00E601D1">
        <w:rPr>
          <w:rStyle w:val="normaltextrun"/>
          <w:rFonts w:ascii="Calibri" w:hAnsi="Calibri" w:cs="Calibri"/>
          <w:b/>
          <w:bCs/>
          <w:lang w:val="en-US"/>
        </w:rPr>
        <w:t xml:space="preserve"> Research)</w:t>
      </w:r>
    </w:p>
    <w:p w14:paraId="2E2B76FE"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maximum of 11 samples + extraction control possible at a time</w:t>
      </w:r>
      <w:r>
        <w:rPr>
          <w:rStyle w:val="eop"/>
          <w:rFonts w:ascii="Calibri" w:hAnsi="Calibri" w:cs="Calibri"/>
        </w:rPr>
        <w:t> </w:t>
      </w:r>
    </w:p>
    <w:p w14:paraId="5480CAA9"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6BEB8DCF"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lang w:val="en-US"/>
        </w:rPr>
        <w:t>Needed:</w:t>
      </w:r>
      <w:r>
        <w:rPr>
          <w:rStyle w:val="eop"/>
          <w:rFonts w:ascii="Calibri" w:hAnsi="Calibri" w:cs="Calibri"/>
        </w:rPr>
        <w:t> </w:t>
      </w:r>
    </w:p>
    <w:p w14:paraId="55117322" w14:textId="5FDC4B4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Access to </w:t>
      </w:r>
      <w:r w:rsidR="00E601D1">
        <w:rPr>
          <w:rStyle w:val="normaltextrun"/>
          <w:rFonts w:ascii="Calibri" w:hAnsi="Calibri" w:cs="Calibri"/>
          <w:lang w:val="en-US"/>
        </w:rPr>
        <w:t xml:space="preserve">a </w:t>
      </w:r>
      <w:r>
        <w:rPr>
          <w:rStyle w:val="normaltextrun"/>
          <w:rFonts w:ascii="Calibri" w:hAnsi="Calibri" w:cs="Calibri"/>
          <w:lang w:val="en-US"/>
        </w:rPr>
        <w:t>-80°C freezer</w:t>
      </w:r>
      <w:r>
        <w:rPr>
          <w:rStyle w:val="eop"/>
          <w:rFonts w:ascii="Calibri" w:hAnsi="Calibri" w:cs="Calibri"/>
        </w:rPr>
        <w:t> </w:t>
      </w:r>
    </w:p>
    <w:p w14:paraId="197AD3CB"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Microcentrifuge</w:t>
      </w:r>
      <w:r>
        <w:rPr>
          <w:rStyle w:val="eop"/>
          <w:rFonts w:ascii="Calibri" w:hAnsi="Calibri" w:cs="Calibri"/>
        </w:rPr>
        <w:t> </w:t>
      </w:r>
    </w:p>
    <w:p w14:paraId="181BD091" w14:textId="37643A0B"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Bead beater </w:t>
      </w:r>
      <w:proofErr w:type="gramStart"/>
      <w:r>
        <w:rPr>
          <w:rStyle w:val="normaltextrun"/>
          <w:rFonts w:ascii="Wingdings" w:hAnsi="Wingdings" w:cs="Calibri"/>
          <w:lang w:val="en-US"/>
        </w:rPr>
        <w:t>à</w:t>
      </w:r>
      <w:r>
        <w:rPr>
          <w:rStyle w:val="normaltextrun"/>
          <w:rFonts w:ascii="Calibri" w:hAnsi="Calibri" w:cs="Calibri"/>
          <w:lang w:val="en-US"/>
        </w:rPr>
        <w:t>  recommendation</w:t>
      </w:r>
      <w:proofErr w:type="gramEnd"/>
      <w:r>
        <w:rPr>
          <w:rStyle w:val="normaltextrun"/>
          <w:rFonts w:ascii="Calibri" w:hAnsi="Calibri" w:cs="Calibri"/>
          <w:lang w:val="en-US"/>
        </w:rPr>
        <w:t xml:space="preserve"> from </w:t>
      </w:r>
      <w:proofErr w:type="spellStart"/>
      <w:r>
        <w:rPr>
          <w:rStyle w:val="normaltextrun"/>
          <w:rFonts w:ascii="Calibri" w:hAnsi="Calibri" w:cs="Calibri"/>
          <w:lang w:val="en-US"/>
        </w:rPr>
        <w:t>Zymo</w:t>
      </w:r>
      <w:proofErr w:type="spellEnd"/>
      <w:r>
        <w:rPr>
          <w:rStyle w:val="normaltextrun"/>
          <w:rFonts w:ascii="Calibri" w:hAnsi="Calibri" w:cs="Calibri"/>
          <w:lang w:val="en-US"/>
        </w:rPr>
        <w:t> Research is a Vortex Genie unit with a 24 Microtube holder</w:t>
      </w:r>
    </w:p>
    <w:p w14:paraId="7E1CF887" w14:textId="08081794" w:rsidR="00776123" w:rsidRPr="00E601D1" w:rsidRDefault="00776123" w:rsidP="00F97E08">
      <w:pPr>
        <w:pStyle w:val="paragraph"/>
        <w:numPr>
          <w:ilvl w:val="0"/>
          <w:numId w:val="3"/>
        </w:numPr>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lang w:val="en-US"/>
        </w:rPr>
        <w:t>ZymoBIOMICS</w:t>
      </w:r>
      <w:proofErr w:type="spellEnd"/>
      <w:r>
        <w:rPr>
          <w:rStyle w:val="normaltextrun"/>
          <w:rFonts w:ascii="Calibri" w:hAnsi="Calibri" w:cs="Calibri"/>
          <w:lang w:val="en-US"/>
        </w:rPr>
        <w:t> </w:t>
      </w:r>
      <w:r w:rsidR="00E601D1" w:rsidRPr="00E601D1">
        <w:rPr>
          <w:rStyle w:val="normaltextrun"/>
          <w:rFonts w:ascii="Calibri" w:hAnsi="Calibri" w:cs="Calibri"/>
          <w:lang w:val="en-US"/>
        </w:rPr>
        <w:t xml:space="preserve">Quick-DNA/RNA </w:t>
      </w:r>
      <w:proofErr w:type="spellStart"/>
      <w:r w:rsidR="00E601D1" w:rsidRPr="00E601D1">
        <w:rPr>
          <w:rStyle w:val="normaltextrun"/>
          <w:rFonts w:ascii="Calibri" w:hAnsi="Calibri" w:cs="Calibri"/>
          <w:lang w:val="en-US"/>
        </w:rPr>
        <w:t>Microprep</w:t>
      </w:r>
      <w:proofErr w:type="spellEnd"/>
      <w:r w:rsidR="00E601D1" w:rsidRPr="00E601D1">
        <w:rPr>
          <w:rStyle w:val="normaltextrun"/>
          <w:rFonts w:ascii="Calibri" w:hAnsi="Calibri" w:cs="Calibri"/>
          <w:lang w:val="en-US"/>
        </w:rPr>
        <w:t xml:space="preserve"> Plus Kit</w:t>
      </w:r>
    </w:p>
    <w:p w14:paraId="397D4AB4" w14:textId="118729E2" w:rsidR="00E601D1" w:rsidRPr="00E601D1" w:rsidRDefault="00E601D1" w:rsidP="00F97E08">
      <w:pPr>
        <w:pStyle w:val="paragraph"/>
        <w:numPr>
          <w:ilvl w:val="0"/>
          <w:numId w:val="3"/>
        </w:numPr>
        <w:spacing w:before="0" w:beforeAutospacing="0" w:after="0" w:afterAutospacing="0"/>
        <w:textAlignment w:val="baseline"/>
        <w:rPr>
          <w:rFonts w:ascii="Calibri" w:hAnsi="Calibri" w:cs="Calibri"/>
        </w:rPr>
      </w:pPr>
      <w:r w:rsidRPr="00E601D1">
        <w:rPr>
          <w:rFonts w:ascii="Calibri" w:hAnsi="Calibri" w:cs="Calibri"/>
        </w:rPr>
        <w:t>Zymo-Spin II-µHRC Filters</w:t>
      </w:r>
    </w:p>
    <w:p w14:paraId="3877598A" w14:textId="77777777"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100% EtOH (1.5 mL per sample + extraction control)</w:t>
      </w:r>
      <w:r>
        <w:rPr>
          <w:rStyle w:val="eop"/>
          <w:rFonts w:ascii="Calibri" w:hAnsi="Calibri" w:cs="Calibri"/>
        </w:rPr>
        <w:t> </w:t>
      </w:r>
    </w:p>
    <w:p w14:paraId="55B2DEC5" w14:textId="480170D6"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lang w:val="en-US"/>
        </w:rPr>
        <w:t>Eliminase</w:t>
      </w:r>
      <w:proofErr w:type="spellEnd"/>
      <w:r>
        <w:rPr>
          <w:rStyle w:val="normaltextrun"/>
          <w:rFonts w:ascii="Calibri" w:hAnsi="Calibri" w:cs="Calibri"/>
          <w:lang w:val="en-US"/>
        </w:rPr>
        <w:t> (or </w:t>
      </w:r>
      <w:proofErr w:type="gramStart"/>
      <w:r>
        <w:rPr>
          <w:rStyle w:val="normaltextrun"/>
          <w:rFonts w:ascii="Calibri" w:hAnsi="Calibri" w:cs="Calibri"/>
          <w:lang w:val="en-US"/>
        </w:rPr>
        <w:t>other</w:t>
      </w:r>
      <w:proofErr w:type="gramEnd"/>
      <w:r>
        <w:rPr>
          <w:rStyle w:val="normaltextrun"/>
          <w:rFonts w:ascii="Calibri" w:hAnsi="Calibri" w:cs="Calibri"/>
          <w:lang w:val="en-US"/>
        </w:rPr>
        <w:t> RNase-</w:t>
      </w:r>
      <w:r w:rsidR="00E601D1">
        <w:rPr>
          <w:rStyle w:val="normaltextrun"/>
          <w:rFonts w:ascii="Calibri" w:hAnsi="Calibri" w:cs="Calibri"/>
          <w:lang w:val="en-US"/>
        </w:rPr>
        <w:t>eliminating</w:t>
      </w:r>
      <w:r>
        <w:rPr>
          <w:rStyle w:val="normaltextrun"/>
          <w:rFonts w:ascii="Calibri" w:hAnsi="Calibri" w:cs="Calibri"/>
          <w:lang w:val="en-US"/>
        </w:rPr>
        <w:t xml:space="preserve"> reagent)</w:t>
      </w:r>
      <w:r>
        <w:rPr>
          <w:rStyle w:val="eop"/>
          <w:rFonts w:ascii="Calibri" w:hAnsi="Calibri" w:cs="Calibri"/>
        </w:rPr>
        <w:t> </w:t>
      </w:r>
    </w:p>
    <w:p w14:paraId="4A190B06" w14:textId="5C3FAA00"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11 </w:t>
      </w:r>
      <w:r w:rsidR="00E601D1">
        <w:rPr>
          <w:rStyle w:val="normaltextrun"/>
          <w:rFonts w:ascii="Calibri" w:hAnsi="Calibri" w:cs="Calibri"/>
          <w:lang w:val="en-US"/>
        </w:rPr>
        <w:t xml:space="preserve">microtube </w:t>
      </w:r>
      <w:r>
        <w:rPr>
          <w:rStyle w:val="normaltextrun"/>
          <w:rFonts w:ascii="Calibri" w:hAnsi="Calibri" w:cs="Calibri"/>
          <w:lang w:val="en-US"/>
        </w:rPr>
        <w:t>racks (</w:t>
      </w:r>
      <w:r w:rsidR="00E601D1">
        <w:rPr>
          <w:rStyle w:val="normaltextrun"/>
          <w:rFonts w:ascii="Calibri" w:hAnsi="Calibri" w:cs="Calibri"/>
          <w:lang w:val="en-US"/>
        </w:rPr>
        <w:t xml:space="preserve">1x </w:t>
      </w:r>
      <w:r>
        <w:rPr>
          <w:rStyle w:val="normaltextrun"/>
          <w:rFonts w:ascii="Calibri" w:hAnsi="Calibri" w:cs="Calibri"/>
          <w:lang w:val="en-US"/>
        </w:rPr>
        <w:t>Qubit tubes; </w:t>
      </w:r>
      <w:r w:rsidR="00E601D1">
        <w:rPr>
          <w:rStyle w:val="normaltextrun"/>
          <w:rFonts w:ascii="Calibri" w:hAnsi="Calibri" w:cs="Calibri"/>
          <w:lang w:val="en-US"/>
        </w:rPr>
        <w:t xml:space="preserve">1x </w:t>
      </w:r>
      <w:r>
        <w:rPr>
          <w:rStyle w:val="normaltextrun"/>
          <w:rFonts w:ascii="Calibri" w:hAnsi="Calibri" w:cs="Calibri"/>
          <w:lang w:val="en-US"/>
        </w:rPr>
        <w:t>2 mL tubes + samples + extra tubes; 2x 1.5 mL tubes; 3x columns; 4x collection tubes)</w:t>
      </w:r>
      <w:r w:rsidR="00E601D1">
        <w:rPr>
          <w:rStyle w:val="eop"/>
          <w:rFonts w:ascii="Calibri" w:hAnsi="Calibri" w:cs="Calibri"/>
        </w:rPr>
        <w:t xml:space="preserve"> + 1 rack for falcon tubes + 1 ice rack</w:t>
      </w:r>
    </w:p>
    <w:p w14:paraId="3DC8CEC1" w14:textId="117FEC32" w:rsidR="00776123" w:rsidRDefault="00776123" w:rsidP="00F97E08">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Timer</w:t>
      </w:r>
    </w:p>
    <w:p w14:paraId="5BB09954" w14:textId="77777777" w:rsidR="00776123" w:rsidRDefault="00776123" w:rsidP="0077612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rPr>
        <w:t> </w:t>
      </w:r>
    </w:p>
    <w:p w14:paraId="0E5D1E00" w14:textId="77777777" w:rsidR="00E601D1" w:rsidRDefault="00776123" w:rsidP="00E601D1">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Preparation (all one day in advance):</w:t>
      </w:r>
    </w:p>
    <w:p w14:paraId="778D3D11" w14:textId="2C0834A1" w:rsidR="00E601D1" w:rsidRDefault="00E601D1" w:rsidP="00E601D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i/>
          <w:iCs/>
          <w:lang w:val="en-US"/>
        </w:rPr>
        <w:t>Note: 1 set refers to 1x the number of samples + extraction control</w:t>
      </w:r>
      <w:r>
        <w:rPr>
          <w:rStyle w:val="eop"/>
          <w:rFonts w:ascii="Calibri" w:hAnsi="Calibri" w:cs="Calibri"/>
        </w:rPr>
        <w:t> </w:t>
      </w:r>
    </w:p>
    <w:p w14:paraId="420DA947" w14:textId="68F9E50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whole </w:t>
      </w:r>
      <w:r w:rsidR="00E601D1">
        <w:rPr>
          <w:rStyle w:val="normaltextrun"/>
          <w:rFonts w:ascii="Calibri" w:hAnsi="Calibri" w:cs="Calibri"/>
          <w:lang w:val="en-US"/>
        </w:rPr>
        <w:t xml:space="preserve">extraction </w:t>
      </w:r>
      <w:r>
        <w:rPr>
          <w:rStyle w:val="normaltextrun"/>
          <w:rFonts w:ascii="Calibri" w:hAnsi="Calibri" w:cs="Calibri"/>
          <w:lang w:val="en-US"/>
        </w:rPr>
        <w:t xml:space="preserve">hood with </w:t>
      </w:r>
      <w:r w:rsidR="00E601D1">
        <w:rPr>
          <w:rStyle w:val="normaltextrun"/>
          <w:rFonts w:ascii="Calibri" w:hAnsi="Calibri" w:cs="Calibri"/>
          <w:lang w:val="en-US"/>
        </w:rPr>
        <w:t>b</w:t>
      </w:r>
      <w:r>
        <w:rPr>
          <w:rStyle w:val="normaltextrun"/>
          <w:rFonts w:ascii="Calibri" w:hAnsi="Calibri" w:cs="Calibri"/>
          <w:lang w:val="en-US"/>
        </w:rPr>
        <w:t>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(this order)</w:t>
      </w:r>
      <w:r>
        <w:rPr>
          <w:rStyle w:val="eop"/>
          <w:rFonts w:ascii="Calibri" w:hAnsi="Calibri" w:cs="Calibri"/>
        </w:rPr>
        <w:t> </w:t>
      </w:r>
    </w:p>
    <w:p w14:paraId="2123F045" w14:textId="7002B665"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w:t>
      </w:r>
      <w:r w:rsidR="0051007C">
        <w:rPr>
          <w:rStyle w:val="normaltextrun"/>
          <w:rFonts w:ascii="Calibri" w:hAnsi="Calibri" w:cs="Calibri"/>
          <w:lang w:val="en-US"/>
        </w:rPr>
        <w:t>microtube</w:t>
      </w:r>
      <w:r w:rsidR="00E601D1">
        <w:rPr>
          <w:rStyle w:val="normaltextrun"/>
          <w:rFonts w:ascii="Calibri" w:hAnsi="Calibri" w:cs="Calibri"/>
          <w:lang w:val="en-US"/>
        </w:rPr>
        <w:t xml:space="preserve"> and falcon racks</w:t>
      </w:r>
      <w:r>
        <w:rPr>
          <w:rStyle w:val="normaltextrun"/>
          <w:rFonts w:ascii="Calibri" w:hAnsi="Calibri" w:cs="Calibri"/>
          <w:lang w:val="en-US"/>
        </w:rPr>
        <w:t> in the same way and put in hood</w:t>
      </w:r>
    </w:p>
    <w:p w14:paraId="7AC55AFC" w14:textId="757C9DD8"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Clean pipettes, tip boxes (1x </w:t>
      </w:r>
      <w:r w:rsidR="00E601D1">
        <w:rPr>
          <w:rStyle w:val="normaltextrun"/>
          <w:rFonts w:ascii="Calibri" w:hAnsi="Calibri" w:cs="Calibri"/>
          <w:lang w:val="en-US"/>
        </w:rPr>
        <w:t>small</w:t>
      </w:r>
      <w:r>
        <w:rPr>
          <w:rStyle w:val="normaltextrun"/>
          <w:rFonts w:ascii="Calibri" w:hAnsi="Calibri" w:cs="Calibri"/>
          <w:lang w:val="en-US"/>
        </w:rPr>
        <w:t xml:space="preserve">, 1x </w:t>
      </w:r>
      <w:r w:rsidR="00E601D1">
        <w:rPr>
          <w:rStyle w:val="normaltextrun"/>
          <w:rFonts w:ascii="Calibri" w:hAnsi="Calibri" w:cs="Calibri"/>
          <w:lang w:val="en-US"/>
        </w:rPr>
        <w:t>medium</w:t>
      </w:r>
      <w:r>
        <w:rPr>
          <w:rStyle w:val="normaltextrun"/>
          <w:rFonts w:ascii="Calibri" w:hAnsi="Calibri" w:cs="Calibri"/>
          <w:lang w:val="en-US"/>
        </w:rPr>
        <w:t xml:space="preserve">, 3x </w:t>
      </w:r>
      <w:r w:rsidR="00E601D1">
        <w:rPr>
          <w:rStyle w:val="normaltextrun"/>
          <w:rFonts w:ascii="Calibri" w:hAnsi="Calibri" w:cs="Calibri"/>
          <w:lang w:val="en-US"/>
        </w:rPr>
        <w:t>large</w:t>
      </w:r>
      <w:r>
        <w:rPr>
          <w:rStyle w:val="normaltextrun"/>
          <w:rFonts w:ascii="Calibri" w:hAnsi="Calibri" w:cs="Calibri"/>
          <w:lang w:val="en-US"/>
        </w:rPr>
        <w:t xml:space="preserve">), and </w:t>
      </w:r>
      <w:r w:rsidR="00E601D1">
        <w:rPr>
          <w:rStyle w:val="normaltextrun"/>
          <w:rFonts w:ascii="Calibri" w:hAnsi="Calibri" w:cs="Calibri"/>
          <w:lang w:val="en-US"/>
        </w:rPr>
        <w:t xml:space="preserve">hood </w:t>
      </w:r>
      <w:r>
        <w:rPr>
          <w:rStyle w:val="normaltextrun"/>
          <w:rFonts w:ascii="Calibri" w:hAnsi="Calibri" w:cs="Calibri"/>
          <w:lang w:val="en-US"/>
        </w:rPr>
        <w:t>waste the same way</w:t>
      </w:r>
      <w:r>
        <w:rPr>
          <w:rStyle w:val="eop"/>
          <w:rFonts w:ascii="Calibri" w:hAnsi="Calibri" w:cs="Calibri"/>
        </w:rPr>
        <w:t> </w:t>
      </w:r>
    </w:p>
    <w:p w14:paraId="0040602D" w14:textId="5AD54EED" w:rsidR="00776123"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Label tubes and columns in hood</w:t>
      </w:r>
      <w:r w:rsidR="00E601D1">
        <w:rPr>
          <w:rStyle w:val="normaltextrun"/>
          <w:rFonts w:ascii="Calibri" w:hAnsi="Calibri" w:cs="Calibri"/>
          <w:lang w:val="en-US"/>
        </w:rPr>
        <w:t xml:space="preserve"> and close them after labelling</w:t>
      </w:r>
      <w:r>
        <w:rPr>
          <w:rStyle w:val="normaltextrun"/>
          <w:rFonts w:ascii="Calibri" w:hAnsi="Calibri" w:cs="Calibri"/>
          <w:lang w:val="en-US"/>
        </w:rPr>
        <w:t> (no detailed labels necessary unless specified)</w:t>
      </w:r>
    </w:p>
    <w:p w14:paraId="40B63DBE"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2 mL tubes</w:t>
      </w:r>
      <w:r>
        <w:rPr>
          <w:rStyle w:val="eop"/>
          <w:rFonts w:ascii="Calibri" w:hAnsi="Calibri" w:cs="Calibri"/>
        </w:rPr>
        <w:t> </w:t>
      </w:r>
    </w:p>
    <w:p w14:paraId="2A6B7FFD" w14:textId="278E34A0"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ICXM columns + collection tubes (labelled “DNA”)</w:t>
      </w:r>
      <w:r>
        <w:rPr>
          <w:rStyle w:val="eop"/>
          <w:rFonts w:ascii="Calibri" w:hAnsi="Calibri" w:cs="Calibri"/>
        </w:rPr>
        <w:t> </w:t>
      </w:r>
    </w:p>
    <w:p w14:paraId="7919C63A" w14:textId="04E43644"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1 set Zymo-Spin IC columns</w:t>
      </w:r>
      <w:r w:rsidR="00E601D1">
        <w:rPr>
          <w:rStyle w:val="normaltextrun"/>
          <w:rFonts w:ascii="Calibri" w:hAnsi="Calibri" w:cs="Calibri"/>
          <w:lang w:val="en-US"/>
        </w:rPr>
        <w:t xml:space="preserve"> </w:t>
      </w:r>
      <w:r>
        <w:rPr>
          <w:rStyle w:val="normaltextrun"/>
          <w:rFonts w:ascii="Calibri" w:hAnsi="Calibri" w:cs="Calibri"/>
          <w:lang w:val="en-US"/>
        </w:rPr>
        <w:t>+ collection tubes (labelled “RNA”)</w:t>
      </w:r>
      <w:r>
        <w:rPr>
          <w:rStyle w:val="eop"/>
          <w:rFonts w:ascii="Calibri" w:hAnsi="Calibri" w:cs="Calibri"/>
        </w:rPr>
        <w:t> </w:t>
      </w:r>
    </w:p>
    <w:p w14:paraId="6CD69D8C"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9 more sets collection tubes (4 sets labelled “DNA”, 6 sets labelled “RNA”)</w:t>
      </w:r>
      <w:r>
        <w:rPr>
          <w:rStyle w:val="eop"/>
          <w:rFonts w:ascii="Calibri" w:hAnsi="Calibri" w:cs="Calibri"/>
        </w:rPr>
        <w:t> </w:t>
      </w:r>
    </w:p>
    <w:p w14:paraId="0066F515"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(1 set labelled “DNA”, 1 set labelled “RNA”)</w:t>
      </w:r>
      <w:r>
        <w:rPr>
          <w:rStyle w:val="eop"/>
          <w:rFonts w:ascii="Calibri" w:hAnsi="Calibri" w:cs="Calibri"/>
        </w:rPr>
        <w:t> </w:t>
      </w:r>
    </w:p>
    <w:p w14:paraId="08D4C56E" w14:textId="2FD4BB8C"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Zymo-Spin III u-HCR Filter columns</w:t>
      </w:r>
      <w:r w:rsidR="00E601D1">
        <w:rPr>
          <w:rStyle w:val="normaltextrun"/>
          <w:rFonts w:ascii="Calibri" w:hAnsi="Calibri" w:cs="Calibri"/>
          <w:lang w:val="en-US"/>
        </w:rPr>
        <w:t xml:space="preserve"> </w:t>
      </w:r>
      <w:r>
        <w:rPr>
          <w:rStyle w:val="normaltextrun"/>
          <w:rFonts w:ascii="Calibri" w:hAnsi="Calibri" w:cs="Calibri"/>
          <w:lang w:val="en-US"/>
        </w:rPr>
        <w:t>+ collection tubes (1 set labelled “DNA”, 1 set labelled “RNA”)</w:t>
      </w:r>
      <w:r>
        <w:rPr>
          <w:rStyle w:val="eop"/>
          <w:rFonts w:ascii="Calibri" w:hAnsi="Calibri" w:cs="Calibri"/>
        </w:rPr>
        <w:t> </w:t>
      </w:r>
    </w:p>
    <w:p w14:paraId="65A6B32D"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1.5 mL tubes with detailed labels (1 set labelled “DNA”, 1 set labelled “RNA”)</w:t>
      </w:r>
      <w:r>
        <w:rPr>
          <w:rStyle w:val="eop"/>
          <w:rFonts w:ascii="Calibri" w:hAnsi="Calibri" w:cs="Calibri"/>
        </w:rPr>
        <w:t> </w:t>
      </w:r>
    </w:p>
    <w:p w14:paraId="47349FA0" w14:textId="77777777"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sets Qubit tubes (1 set labelled “DNA”, 1 set labelled “RNA”) + 4 additional Qubit tubes for standards (2 RNA + 2 DNA)</w:t>
      </w:r>
      <w:r>
        <w:rPr>
          <w:rStyle w:val="eop"/>
          <w:rFonts w:ascii="Calibri" w:hAnsi="Calibri" w:cs="Calibri"/>
        </w:rPr>
        <w:t> </w:t>
      </w:r>
    </w:p>
    <w:p w14:paraId="48DCA952" w14:textId="54CD9241" w:rsidR="00776123" w:rsidRDefault="00776123" w:rsidP="00F97E08">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2 additional 1.5 mL tubes for DNase-mix preparation + 2 additional 5 mL tube</w:t>
      </w:r>
      <w:r w:rsidR="00E601D1">
        <w:rPr>
          <w:rStyle w:val="normaltextrun"/>
          <w:rFonts w:ascii="Calibri" w:hAnsi="Calibri" w:cs="Calibri"/>
          <w:lang w:val="en-US"/>
        </w:rPr>
        <w:t>s</w:t>
      </w:r>
      <w:r>
        <w:rPr>
          <w:rStyle w:val="normaltextrun"/>
          <w:rFonts w:ascii="Calibri" w:hAnsi="Calibri" w:cs="Calibri"/>
          <w:lang w:val="en-US"/>
        </w:rPr>
        <w:t xml:space="preserve"> for Qubit solution preparation (RNA + DNA)</w:t>
      </w:r>
      <w:r>
        <w:rPr>
          <w:rStyle w:val="eop"/>
          <w:rFonts w:ascii="Calibri" w:hAnsi="Calibri" w:cs="Calibri"/>
        </w:rPr>
        <w:t> </w:t>
      </w:r>
    </w:p>
    <w:p w14:paraId="545893B7" w14:textId="7F531AA2"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 xml:space="preserve">Put 100% EtOH and 5 mL tubes in </w:t>
      </w:r>
      <w:r w:rsidR="00E601D1" w:rsidRPr="00E601D1">
        <w:rPr>
          <w:rStyle w:val="normaltextrun"/>
          <w:rFonts w:ascii="Calibri" w:hAnsi="Calibri" w:cs="Calibri"/>
          <w:lang w:val="en-US"/>
        </w:rPr>
        <w:t>falcon</w:t>
      </w:r>
      <w:r w:rsidRPr="00E601D1">
        <w:rPr>
          <w:rStyle w:val="normaltextrun"/>
          <w:rFonts w:ascii="Calibri" w:hAnsi="Calibri" w:cs="Calibri"/>
          <w:lang w:val="en-US"/>
        </w:rPr>
        <w:t xml:space="preserve"> rack</w:t>
      </w:r>
      <w:r w:rsidRPr="00E601D1">
        <w:rPr>
          <w:rStyle w:val="eop"/>
          <w:rFonts w:ascii="Calibri" w:hAnsi="Calibri" w:cs="Calibri"/>
        </w:rPr>
        <w:t> </w:t>
      </w:r>
    </w:p>
    <w:p w14:paraId="6527C705" w14:textId="77777777" w:rsidR="00776123" w:rsidRPr="00E601D1" w:rsidRDefault="00776123" w:rsidP="00F97E08">
      <w:pPr>
        <w:pStyle w:val="paragraph"/>
        <w:numPr>
          <w:ilvl w:val="0"/>
          <w:numId w:val="6"/>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UV-sterilize everything overnight</w:t>
      </w:r>
      <w:r w:rsidRPr="00E601D1">
        <w:rPr>
          <w:rStyle w:val="eop"/>
          <w:rFonts w:ascii="Calibri" w:hAnsi="Calibri" w:cs="Calibri"/>
        </w:rPr>
        <w:t> </w:t>
      </w:r>
    </w:p>
    <w:p w14:paraId="420AE81A"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eop"/>
          <w:rFonts w:ascii="Calibri" w:hAnsi="Calibri" w:cs="Calibri"/>
        </w:rPr>
        <w:t> </w:t>
      </w:r>
    </w:p>
    <w:p w14:paraId="37770CC1" w14:textId="77777777" w:rsidR="00776123" w:rsidRPr="00E601D1" w:rsidRDefault="00776123" w:rsidP="00776123">
      <w:pPr>
        <w:pStyle w:val="paragraph"/>
        <w:spacing w:before="0" w:beforeAutospacing="0" w:after="0" w:afterAutospacing="0"/>
        <w:textAlignment w:val="baseline"/>
        <w:rPr>
          <w:rFonts w:ascii="Calibri" w:hAnsi="Calibri" w:cs="Calibri"/>
          <w:sz w:val="22"/>
          <w:szCs w:val="22"/>
        </w:rPr>
      </w:pPr>
      <w:r w:rsidRPr="00E601D1">
        <w:rPr>
          <w:rStyle w:val="normaltextrun"/>
          <w:rFonts w:ascii="Calibri" w:hAnsi="Calibri" w:cs="Calibri"/>
          <w:b/>
          <w:bCs/>
          <w:lang w:val="en-US"/>
        </w:rPr>
        <w:t>Procedure:</w:t>
      </w:r>
      <w:r w:rsidRPr="00E601D1">
        <w:rPr>
          <w:rStyle w:val="eop"/>
          <w:rFonts w:ascii="Calibri" w:hAnsi="Calibri" w:cs="Calibri"/>
        </w:rPr>
        <w:t> </w:t>
      </w:r>
    </w:p>
    <w:p w14:paraId="6D3123C0"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Place filters/bead tubes (thawed) in Microtube holder on Vortex Genie, vortex for </w:t>
      </w:r>
      <w:r w:rsidRPr="00E601D1">
        <w:rPr>
          <w:rStyle w:val="normaltextrun"/>
          <w:rFonts w:ascii="Calibri" w:hAnsi="Calibri" w:cs="Calibri"/>
        </w:rPr>
        <w:t>40 min</w:t>
      </w:r>
      <w:r w:rsidRPr="00E601D1">
        <w:rPr>
          <w:rStyle w:val="normaltextrun"/>
          <w:rFonts w:ascii="Calibri" w:hAnsi="Calibri" w:cs="Calibri"/>
          <w:lang w:val="en-US"/>
        </w:rPr>
        <w:t> at max speed (never more than 18 tubes at a time, because &gt;18 tubes will slow </w:t>
      </w:r>
      <w:proofErr w:type="spellStart"/>
      <w:r w:rsidRPr="00E601D1">
        <w:rPr>
          <w:rStyle w:val="normaltextrun"/>
          <w:rFonts w:ascii="Calibri" w:hAnsi="Calibri" w:cs="Calibri"/>
          <w:lang w:val="en-US"/>
        </w:rPr>
        <w:t>vortexing</w:t>
      </w:r>
      <w:proofErr w:type="spellEnd"/>
      <w:r w:rsidRPr="00E601D1">
        <w:rPr>
          <w:rStyle w:val="normaltextrun"/>
          <w:rFonts w:ascii="Calibri" w:hAnsi="Calibri" w:cs="Calibri"/>
          <w:lang w:val="en-US"/>
        </w:rPr>
        <w:t> and create inaccurate results)</w:t>
      </w:r>
      <w:r w:rsidRPr="00E601D1">
        <w:rPr>
          <w:rStyle w:val="eop"/>
          <w:rFonts w:ascii="Calibri" w:hAnsi="Calibri" w:cs="Calibri"/>
        </w:rPr>
        <w:t> </w:t>
      </w:r>
    </w:p>
    <w:p w14:paraId="11355C36"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lastRenderedPageBreak/>
        <w:t>Centrifuge bead tubes for 1 min at 13,000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w:t>
      </w:r>
      <w:r w:rsidRPr="00E601D1">
        <w:rPr>
          <w:rStyle w:val="eop"/>
          <w:rFonts w:ascii="Calibri" w:hAnsi="Calibri" w:cs="Calibri"/>
        </w:rPr>
        <w:t> </w:t>
      </w:r>
    </w:p>
    <w:p w14:paraId="471F46FA" w14:textId="77777777"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as much of the supernatant as possible into 2 mL tubes (ideally don’t transfer any beads)</w:t>
      </w:r>
      <w:r w:rsidRPr="00E601D1">
        <w:rPr>
          <w:rStyle w:val="eop"/>
          <w:rFonts w:ascii="Calibri" w:hAnsi="Calibri" w:cs="Calibri"/>
        </w:rPr>
        <w:t> </w:t>
      </w:r>
    </w:p>
    <w:p w14:paraId="15F2C9FA" w14:textId="2CAB67BB"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Add 1 volume of </w:t>
      </w:r>
      <w:r w:rsidRPr="00E601D1">
        <w:rPr>
          <w:rStyle w:val="normaltextrun"/>
          <w:rFonts w:ascii="Calibri" w:hAnsi="Calibri" w:cs="Calibri"/>
          <w:b/>
          <w:bCs/>
          <w:lang w:val="en-US"/>
        </w:rPr>
        <w:t>DNA/RNA Lysis Buffer</w:t>
      </w:r>
      <w:r w:rsidRPr="00E601D1">
        <w:rPr>
          <w:rStyle w:val="normaltextrun"/>
          <w:rFonts w:ascii="Calibri" w:hAnsi="Calibri" w:cs="Calibri"/>
          <w:lang w:val="en-US"/>
        </w:rPr>
        <w:t> to samples and vortex</w:t>
      </w:r>
    </w:p>
    <w:p w14:paraId="1E3B378A" w14:textId="392C91D1" w:rsidR="00776123" w:rsidRPr="00E601D1"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60CE7A0E" w14:textId="3F85F94E" w:rsidR="00776123" w:rsidRPr="007242ED" w:rsidRDefault="00776123" w:rsidP="00E601D1">
      <w:pPr>
        <w:pStyle w:val="paragraph"/>
        <w:spacing w:before="0" w:beforeAutospacing="0" w:after="0" w:afterAutospacing="0"/>
        <w:ind w:left="2160"/>
        <w:textAlignment w:val="baseline"/>
        <w:rPr>
          <w:rFonts w:ascii="Calibri" w:hAnsi="Calibri" w:cs="Calibri"/>
          <w:sz w:val="22"/>
          <w:szCs w:val="22"/>
        </w:rPr>
      </w:pPr>
      <w:r w:rsidRPr="00E601D1">
        <w:rPr>
          <w:rStyle w:val="normaltextrun"/>
          <w:rFonts w:ascii="Calibri" w:hAnsi="Calibri" w:cs="Calibri"/>
          <w:i/>
          <w:iCs/>
          <w:lang w:val="en-US"/>
        </w:rPr>
        <w:t>Note: </w:t>
      </w:r>
      <w:r w:rsidRPr="00E601D1">
        <w:rPr>
          <w:rStyle w:val="normaltextrun"/>
          <w:rFonts w:ascii="Calibri" w:hAnsi="Calibri" w:cs="Calibri"/>
          <w:i/>
          <w:iCs/>
          <w:color w:val="000000"/>
          <w:lang w:val="en-US"/>
        </w:rPr>
        <w:t>because we transferred </w:t>
      </w:r>
      <w:r w:rsidR="00E601D1" w:rsidRPr="00E601D1">
        <w:rPr>
          <w:rStyle w:val="normaltextrun"/>
          <w:rFonts w:ascii="Calibri" w:hAnsi="Calibri" w:cs="Calibri"/>
          <w:i/>
          <w:iCs/>
          <w:color w:val="000000"/>
          <w:lang w:val="en-US"/>
        </w:rPr>
        <w:t>all</w:t>
      </w:r>
      <w:r w:rsidRPr="00E601D1">
        <w:rPr>
          <w:rStyle w:val="normaltextrun"/>
          <w:rFonts w:ascii="Calibri" w:hAnsi="Calibri" w:cs="Calibri"/>
          <w:i/>
          <w:iCs/>
          <w:color w:val="000000"/>
          <w:lang w:val="en-US"/>
        </w:rPr>
        <w:t> the supernatant from bead tubes (instead of 400 µl as specified in protocol), the samples are too large to carry out next steps in one go. The</w:t>
      </w:r>
      <w:r w:rsidR="00E601D1" w:rsidRPr="00E601D1">
        <w:rPr>
          <w:rStyle w:val="normaltextrun"/>
          <w:rFonts w:ascii="Calibri" w:hAnsi="Calibri" w:cs="Calibri"/>
          <w:i/>
          <w:iCs/>
          <w:color w:val="000000"/>
          <w:lang w:val="en-US"/>
        </w:rPr>
        <w:t xml:space="preserve"> next steps</w:t>
      </w:r>
      <w:r w:rsidRPr="00E601D1">
        <w:rPr>
          <w:rStyle w:val="normaltextrun"/>
          <w:rFonts w:ascii="Calibri" w:hAnsi="Calibri" w:cs="Calibri"/>
          <w:i/>
          <w:iCs/>
          <w:color w:val="000000"/>
          <w:lang w:val="en-US"/>
        </w:rPr>
        <w:t> </w:t>
      </w:r>
      <w:proofErr w:type="gramStart"/>
      <w:r w:rsidRPr="00E601D1">
        <w:rPr>
          <w:rStyle w:val="normaltextrun"/>
          <w:rFonts w:ascii="Calibri" w:hAnsi="Calibri" w:cs="Calibri"/>
          <w:i/>
          <w:iCs/>
          <w:color w:val="000000"/>
          <w:lang w:val="en-US"/>
        </w:rPr>
        <w:t>have to</w:t>
      </w:r>
      <w:proofErr w:type="gramEnd"/>
      <w:r w:rsidRPr="00E601D1">
        <w:rPr>
          <w:rStyle w:val="normaltextrun"/>
          <w:rFonts w:ascii="Calibri" w:hAnsi="Calibri" w:cs="Calibri"/>
          <w:i/>
          <w:iCs/>
          <w:color w:val="000000"/>
          <w:lang w:val="en-US"/>
        </w:rPr>
        <w:t xml:space="preserve"> be repeated, so </w:t>
      </w:r>
      <w:r w:rsidRPr="007242ED">
        <w:rPr>
          <w:rStyle w:val="normaltextrun"/>
          <w:rFonts w:ascii="Calibri" w:hAnsi="Calibri" w:cs="Calibri"/>
          <w:i/>
          <w:iCs/>
          <w:color w:val="000000"/>
          <w:lang w:val="en-US"/>
        </w:rPr>
        <w:t xml:space="preserve">keep all columns/tubes/mixes etc. First </w:t>
      </w:r>
      <w:r w:rsidR="00E601D1" w:rsidRPr="007242ED">
        <w:rPr>
          <w:rStyle w:val="normaltextrun"/>
          <w:rFonts w:ascii="Calibri" w:hAnsi="Calibri" w:cs="Calibri"/>
          <w:i/>
          <w:iCs/>
          <w:color w:val="000000"/>
          <w:lang w:val="en-US"/>
        </w:rPr>
        <w:t>and second rounds are indicated in brackets.</w:t>
      </w:r>
    </w:p>
    <w:p w14:paraId="6C2D4B84" w14:textId="7DE2DE4E" w:rsidR="00776123" w:rsidRPr="007242ED" w:rsidRDefault="00776123" w:rsidP="00E601D1">
      <w:pPr>
        <w:pStyle w:val="paragraph"/>
        <w:spacing w:before="0" w:beforeAutospacing="0" w:after="0" w:afterAutospacing="0"/>
        <w:ind w:left="720" w:firstLine="60"/>
        <w:textAlignment w:val="baseline"/>
        <w:rPr>
          <w:rFonts w:ascii="Calibri" w:hAnsi="Calibri" w:cs="Calibri"/>
          <w:sz w:val="22"/>
          <w:szCs w:val="22"/>
        </w:rPr>
      </w:pPr>
    </w:p>
    <w:p w14:paraId="20B6FE64" w14:textId="3EEED2A3"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800 µl (first round)/rest (second round) of </w:t>
      </w:r>
      <w:r w:rsidRPr="007242ED">
        <w:rPr>
          <w:rStyle w:val="normaltextrun"/>
          <w:rFonts w:ascii="Calibri" w:hAnsi="Calibri" w:cs="Calibri"/>
          <w:lang w:val="en-US"/>
        </w:rPr>
        <w:t>samples into</w:t>
      </w:r>
      <w:r w:rsidR="007242ED">
        <w:rPr>
          <w:rStyle w:val="normaltextrun"/>
          <w:rFonts w:ascii="Calibri" w:hAnsi="Calibri" w:cs="Calibri"/>
          <w:lang w:val="en-US"/>
        </w:rPr>
        <w:t xml:space="preserve"> Zymo-Spin ICXM </w:t>
      </w:r>
      <w:r w:rsidRPr="007242ED">
        <w:rPr>
          <w:rStyle w:val="normaltextrun"/>
          <w:rFonts w:ascii="Calibri" w:hAnsi="Calibri" w:cs="Calibri"/>
          <w:lang w:val="en-US"/>
        </w:rPr>
        <w:t>in a collection tube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w:t>
      </w:r>
      <w:r w:rsidRPr="007242ED">
        <w:rPr>
          <w:rStyle w:val="normaltextrun"/>
          <w:rFonts w:ascii="Calibri" w:hAnsi="Calibri" w:cs="Calibri"/>
          <w:b/>
          <w:bCs/>
          <w:color w:val="000000"/>
          <w:u w:val="single"/>
          <w:lang w:val="en-US"/>
        </w:rPr>
        <w:t>SAFE THE FLOW-THROUGH</w:t>
      </w:r>
      <w:r w:rsidRPr="007242ED">
        <w:rPr>
          <w:rStyle w:val="eop"/>
          <w:rFonts w:ascii="Calibri" w:hAnsi="Calibri" w:cs="Calibri"/>
          <w:color w:val="000000"/>
        </w:rPr>
        <w:t> </w:t>
      </w:r>
    </w:p>
    <w:p w14:paraId="274A0A7C"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Pr="007242ED">
        <w:rPr>
          <w:rStyle w:val="normaltextrun"/>
          <w:rFonts w:ascii="Calibri" w:hAnsi="Calibri" w:cs="Calibri"/>
          <w:lang w:val="en-US"/>
        </w:rPr>
        <w:t>Filter columns into a new collection tube</w:t>
      </w:r>
      <w:r w:rsidRPr="007242ED">
        <w:rPr>
          <w:rStyle w:val="eop"/>
          <w:rFonts w:ascii="Calibri" w:hAnsi="Calibri" w:cs="Calibri"/>
        </w:rPr>
        <w:t> </w:t>
      </w:r>
    </w:p>
    <w:p w14:paraId="5E810DD0"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1 volume of </w:t>
      </w:r>
      <w:r w:rsidRPr="007242ED">
        <w:rPr>
          <w:rStyle w:val="normaltextrun"/>
          <w:rFonts w:ascii="Calibri" w:hAnsi="Calibri" w:cs="Calibri"/>
          <w:b/>
          <w:bCs/>
          <w:color w:val="000000"/>
          <w:lang w:val="en-US"/>
        </w:rPr>
        <w:t>100% EtOH</w:t>
      </w:r>
      <w:r w:rsidRPr="007242ED">
        <w:rPr>
          <w:rStyle w:val="normaltextrun"/>
          <w:rFonts w:ascii="Calibri" w:hAnsi="Calibri" w:cs="Calibri"/>
          <w:color w:val="000000"/>
          <w:lang w:val="en-US"/>
        </w:rPr>
        <w:t> (800 µl (first round)/600 µl (second round)) to flow-through and mix well (pipette 10x up and down)</w:t>
      </w:r>
      <w:r w:rsidRPr="007242ED">
        <w:rPr>
          <w:rStyle w:val="eop"/>
          <w:rFonts w:ascii="Calibri" w:hAnsi="Calibri" w:cs="Calibri"/>
          <w:color w:val="000000"/>
        </w:rPr>
        <w:t> </w:t>
      </w:r>
    </w:p>
    <w:p w14:paraId="17FBCB71" w14:textId="4D477BCF"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 xml:space="preserve">Transfer sample </w:t>
      </w:r>
      <w:r w:rsidR="00E601D1" w:rsidRPr="007242ED">
        <w:rPr>
          <w:rStyle w:val="normaltextrun"/>
          <w:rFonts w:ascii="Calibri" w:hAnsi="Calibri" w:cs="Calibri"/>
          <w:color w:val="000000"/>
          <w:lang w:val="en-US"/>
        </w:rPr>
        <w:t>into Zymo</w:t>
      </w:r>
      <w:r w:rsidR="007242ED">
        <w:rPr>
          <w:rStyle w:val="normaltextrun"/>
          <w:rFonts w:ascii="Calibri" w:hAnsi="Calibri" w:cs="Calibri"/>
          <w:color w:val="000000"/>
          <w:lang w:val="en-US"/>
        </w:rPr>
        <w:t xml:space="preserve">-Spin IC columns </w:t>
      </w:r>
      <w:r w:rsidRPr="007242ED">
        <w:rPr>
          <w:rStyle w:val="normaltextrun"/>
          <w:rFonts w:ascii="Calibri" w:hAnsi="Calibri" w:cs="Calibri"/>
          <w:color w:val="000000"/>
          <w:lang w:val="en-US"/>
        </w:rPr>
        <w:t>in a collection tube and centrifuge for 30 sec at 13,000 </w:t>
      </w:r>
      <w:proofErr w:type="spellStart"/>
      <w:r w:rsidRPr="007242ED">
        <w:rPr>
          <w:rStyle w:val="normaltextrun"/>
          <w:rFonts w:ascii="Calibri" w:hAnsi="Calibri" w:cs="Calibri"/>
          <w:color w:val="000000"/>
          <w:lang w:val="en-US"/>
        </w:rPr>
        <w:t>xg</w:t>
      </w:r>
      <w:proofErr w:type="spellEnd"/>
      <w:r w:rsidRPr="007242ED">
        <w:rPr>
          <w:rStyle w:val="normaltextrun"/>
          <w:rFonts w:ascii="Calibri" w:hAnsi="Calibri" w:cs="Calibri"/>
          <w:color w:val="000000"/>
          <w:lang w:val="en-US"/>
        </w:rPr>
        <w:t xml:space="preserve"> and room temperature. (Note: Only 800 µl can be transferred at a time, so this step </w:t>
      </w:r>
      <w:proofErr w:type="gramStart"/>
      <w:r w:rsidRPr="007242ED">
        <w:rPr>
          <w:rStyle w:val="normaltextrun"/>
          <w:rFonts w:ascii="Calibri" w:hAnsi="Calibri" w:cs="Calibri"/>
          <w:color w:val="000000"/>
          <w:lang w:val="en-US"/>
        </w:rPr>
        <w:t>has to</w:t>
      </w:r>
      <w:proofErr w:type="gramEnd"/>
      <w:r w:rsidRPr="007242ED">
        <w:rPr>
          <w:rStyle w:val="normaltextrun"/>
          <w:rFonts w:ascii="Calibri" w:hAnsi="Calibri" w:cs="Calibri"/>
          <w:color w:val="000000"/>
          <w:lang w:val="en-US"/>
        </w:rPr>
        <w:t xml:space="preserve"> be repeated; repetition can be done right away by transferring the rest of the sample into the same columns in a new collection tube and repeating the centrifugation)</w:t>
      </w:r>
      <w:r w:rsidRPr="007242ED">
        <w:rPr>
          <w:rStyle w:val="eop"/>
          <w:rFonts w:ascii="Calibri" w:hAnsi="Calibri" w:cs="Calibri"/>
          <w:color w:val="000000"/>
        </w:rPr>
        <w:t> </w:t>
      </w:r>
    </w:p>
    <w:p w14:paraId="31B87097" w14:textId="3964F6D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Transfer </w:t>
      </w:r>
      <w:r w:rsidR="00E601D1" w:rsidRPr="007242ED">
        <w:rPr>
          <w:rStyle w:val="normaltextrun"/>
          <w:rFonts w:ascii="Calibri" w:hAnsi="Calibri" w:cs="Calibri"/>
          <w:color w:val="000000"/>
          <w:lang w:val="en-US"/>
        </w:rPr>
        <w:t>f</w:t>
      </w:r>
      <w:r w:rsidRPr="007242ED">
        <w:rPr>
          <w:rStyle w:val="normaltextrun"/>
          <w:rFonts w:ascii="Calibri" w:hAnsi="Calibri" w:cs="Calibri"/>
          <w:color w:val="000000"/>
          <w:lang w:val="en-US"/>
        </w:rPr>
        <w:t>ilter columns </w:t>
      </w:r>
      <w:r w:rsidRPr="007242ED">
        <w:rPr>
          <w:rStyle w:val="normaltextrun"/>
          <w:rFonts w:ascii="Calibri" w:hAnsi="Calibri" w:cs="Calibri"/>
          <w:lang w:val="en-US"/>
        </w:rPr>
        <w:t>into a new collection tube</w:t>
      </w:r>
      <w:r w:rsidRPr="007242ED">
        <w:rPr>
          <w:rStyle w:val="eop"/>
          <w:rFonts w:ascii="Calibri" w:hAnsi="Calibri" w:cs="Calibri"/>
        </w:rPr>
        <w:t> </w:t>
      </w:r>
    </w:p>
    <w:p w14:paraId="0BC40FB9"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color w:val="000000"/>
        </w:rPr>
        <w:t> </w:t>
      </w:r>
    </w:p>
    <w:p w14:paraId="7B9BEEE4" w14:textId="77777777" w:rsidR="00776123" w:rsidRPr="007242ED" w:rsidRDefault="00776123" w:rsidP="00776123">
      <w:pPr>
        <w:pStyle w:val="paragraph"/>
        <w:spacing w:before="0" w:beforeAutospacing="0" w:after="0" w:afterAutospacing="0"/>
        <w:ind w:left="720" w:firstLine="720"/>
        <w:textAlignment w:val="baseline"/>
        <w:rPr>
          <w:rFonts w:ascii="Calibri" w:hAnsi="Calibri" w:cs="Calibri"/>
          <w:sz w:val="22"/>
          <w:szCs w:val="22"/>
        </w:rPr>
      </w:pPr>
      <w:r w:rsidRPr="007242ED">
        <w:rPr>
          <w:rStyle w:val="normaltextrun"/>
          <w:rFonts w:ascii="Calibri" w:hAnsi="Calibri" w:cs="Calibri"/>
          <w:i/>
          <w:iCs/>
          <w:color w:val="000000"/>
          <w:lang w:val="en-US"/>
        </w:rPr>
        <w:t>Repeat steps 5-9 using the same columns.</w:t>
      </w:r>
      <w:r w:rsidRPr="007242ED">
        <w:rPr>
          <w:rStyle w:val="eop"/>
          <w:rFonts w:ascii="Calibri" w:hAnsi="Calibri" w:cs="Calibri"/>
          <w:color w:val="000000"/>
        </w:rPr>
        <w:t> </w:t>
      </w:r>
    </w:p>
    <w:p w14:paraId="282893FF" w14:textId="77777777" w:rsidR="00776123" w:rsidRPr="007242ED" w:rsidRDefault="00776123" w:rsidP="00776123">
      <w:pPr>
        <w:pStyle w:val="paragraph"/>
        <w:spacing w:before="0" w:beforeAutospacing="0" w:after="0" w:afterAutospacing="0"/>
        <w:ind w:left="720"/>
        <w:textAlignment w:val="baseline"/>
        <w:rPr>
          <w:rFonts w:ascii="Calibri" w:hAnsi="Calibri" w:cs="Calibri"/>
          <w:sz w:val="22"/>
          <w:szCs w:val="22"/>
        </w:rPr>
      </w:pPr>
      <w:r w:rsidRPr="007242ED">
        <w:rPr>
          <w:rStyle w:val="eop"/>
          <w:rFonts w:ascii="Calibri" w:hAnsi="Calibri" w:cs="Calibri"/>
        </w:rPr>
        <w:t> </w:t>
      </w:r>
    </w:p>
    <w:p w14:paraId="37C25828"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Remove all collection tubes and respective racks that are not needed anymore from hood</w:t>
      </w:r>
      <w:r w:rsidRPr="007242ED">
        <w:rPr>
          <w:rStyle w:val="eop"/>
          <w:rFonts w:ascii="Calibri" w:hAnsi="Calibri" w:cs="Calibri"/>
        </w:rPr>
        <w:t> </w:t>
      </w:r>
    </w:p>
    <w:p w14:paraId="35BCCB0D"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DNase treatment:</w:t>
      </w:r>
      <w:r w:rsidRPr="007242ED">
        <w:rPr>
          <w:rStyle w:val="eop"/>
          <w:rFonts w:ascii="Calibri" w:hAnsi="Calibri" w:cs="Calibri"/>
          <w:color w:val="000000"/>
        </w:rPr>
        <w:t> </w:t>
      </w:r>
    </w:p>
    <w:p w14:paraId="26C6875E" w14:textId="5F2ABBD9"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Prepare </w:t>
      </w:r>
      <w:r w:rsidRPr="007242ED">
        <w:rPr>
          <w:rStyle w:val="normaltextrun"/>
          <w:rFonts w:ascii="Calibri" w:hAnsi="Calibri" w:cs="Calibri"/>
          <w:b/>
          <w:bCs/>
          <w:color w:val="000000"/>
          <w:lang w:val="en-US"/>
        </w:rPr>
        <w:t>DNase Reaction Mix</w:t>
      </w:r>
      <w:r w:rsidRPr="007242ED">
        <w:rPr>
          <w:rStyle w:val="normaltextrun"/>
          <w:rFonts w:ascii="Calibri" w:hAnsi="Calibri" w:cs="Calibri"/>
          <w:color w:val="000000"/>
          <w:lang w:val="en-US"/>
        </w:rPr>
        <w:t>: for </w:t>
      </w:r>
      <w:r w:rsidR="00E601D1" w:rsidRPr="007242ED">
        <w:rPr>
          <w:rStyle w:val="normaltextrun"/>
          <w:rFonts w:ascii="Calibri" w:hAnsi="Calibri" w:cs="Calibri"/>
          <w:color w:val="000000"/>
          <w:lang w:val="en-US"/>
        </w:rPr>
        <w:t>number</w:t>
      </w:r>
      <w:r w:rsidRPr="007242ED">
        <w:rPr>
          <w:rStyle w:val="normaltextrun"/>
          <w:rFonts w:ascii="Calibri" w:hAnsi="Calibri" w:cs="Calibri"/>
          <w:color w:val="000000"/>
          <w:lang w:val="en-US"/>
        </w:rPr>
        <w:t> of samples + extraction control + 1 buffer, mix </w:t>
      </w:r>
      <w:r w:rsidR="007242ED">
        <w:rPr>
          <w:rStyle w:val="normaltextrun"/>
          <w:rFonts w:ascii="Calibri" w:hAnsi="Calibri" w:cs="Calibri"/>
          <w:color w:val="000000"/>
          <w:lang w:val="en-US"/>
        </w:rPr>
        <w:t xml:space="preserve">35 µl </w:t>
      </w:r>
      <w:r w:rsidRPr="007242ED">
        <w:rPr>
          <w:rStyle w:val="normaltextrun"/>
          <w:rFonts w:ascii="Calibri" w:hAnsi="Calibri" w:cs="Calibri"/>
          <w:b/>
          <w:bCs/>
          <w:color w:val="000000"/>
          <w:lang w:val="en-US"/>
        </w:rPr>
        <w:t>DNA Digestion Buffer</w:t>
      </w:r>
      <w:r w:rsidRPr="007242ED">
        <w:rPr>
          <w:rStyle w:val="normaltextrun"/>
          <w:rFonts w:ascii="Calibri" w:hAnsi="Calibri" w:cs="Calibri"/>
          <w:color w:val="000000"/>
          <w:lang w:val="en-US"/>
        </w:rPr>
        <w:t> with 5 µl </w:t>
      </w:r>
      <w:r w:rsidRPr="007242ED">
        <w:rPr>
          <w:rStyle w:val="normaltextrun"/>
          <w:rFonts w:ascii="Calibri" w:hAnsi="Calibri" w:cs="Calibri"/>
          <w:b/>
          <w:bCs/>
          <w:color w:val="000000"/>
          <w:lang w:val="en-US"/>
        </w:rPr>
        <w:t>DNase I</w:t>
      </w:r>
      <w:r w:rsidRPr="007242ED">
        <w:rPr>
          <w:rStyle w:val="eop"/>
          <w:rFonts w:ascii="Calibri" w:hAnsi="Calibri" w:cs="Calibri"/>
          <w:color w:val="000000"/>
        </w:rPr>
        <w:t> </w:t>
      </w:r>
    </w:p>
    <w:p w14:paraId="2943EC3A"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Wash all columns with 400 µl DNA/RNA Wash Buffer and centrifuge 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2DCA4710"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4414EA0F" w14:textId="05FD7963"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Add</w:t>
      </w:r>
      <w:r w:rsidR="007242ED">
        <w:rPr>
          <w:rStyle w:val="normaltextrun"/>
          <w:rFonts w:ascii="Calibri" w:hAnsi="Calibri" w:cs="Calibri"/>
          <w:lang w:val="en-US"/>
        </w:rPr>
        <w:t xml:space="preserve"> 40 µl </w:t>
      </w:r>
      <w:r w:rsidRPr="007242ED">
        <w:rPr>
          <w:rStyle w:val="normaltextrun"/>
          <w:rFonts w:ascii="Calibri" w:hAnsi="Calibri" w:cs="Calibri"/>
          <w:b/>
          <w:bCs/>
          <w:color w:val="000000"/>
          <w:lang w:val="en-US"/>
        </w:rPr>
        <w:t>DNase I Reaction Mix</w:t>
      </w:r>
      <w:r w:rsidRPr="007242ED">
        <w:rPr>
          <w:rStyle w:val="normaltextrun"/>
          <w:rFonts w:ascii="Calibri" w:hAnsi="Calibri" w:cs="Calibri"/>
          <w:color w:val="000000"/>
          <w:lang w:val="en-US"/>
        </w:rPr>
        <w:t> directly to the column matrix</w:t>
      </w:r>
      <w:r w:rsidRPr="007242ED">
        <w:rPr>
          <w:rStyle w:val="eop"/>
          <w:rFonts w:ascii="Calibri" w:hAnsi="Calibri" w:cs="Calibri"/>
          <w:color w:val="000000"/>
        </w:rPr>
        <w:t> </w:t>
      </w:r>
    </w:p>
    <w:p w14:paraId="71641298" w14:textId="77777777" w:rsidR="00776123" w:rsidRPr="007242ED" w:rsidRDefault="00776123" w:rsidP="00F97E08">
      <w:pPr>
        <w:pStyle w:val="paragraph"/>
        <w:numPr>
          <w:ilvl w:val="0"/>
          <w:numId w:val="8"/>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Incubate columns at room temperature for 15 minutes</w:t>
      </w:r>
      <w:r w:rsidRPr="007242ED">
        <w:rPr>
          <w:rStyle w:val="eop"/>
          <w:rFonts w:ascii="Calibri" w:hAnsi="Calibri" w:cs="Calibri"/>
          <w:color w:val="000000"/>
        </w:rPr>
        <w:t> </w:t>
      </w:r>
    </w:p>
    <w:p w14:paraId="272A468F" w14:textId="49968B1C"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Prep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734E458A" w14:textId="77777777" w:rsidR="00E601D1" w:rsidRPr="007242ED" w:rsidRDefault="00776123" w:rsidP="00F97E08">
      <w:pPr>
        <w:pStyle w:val="paragraph"/>
        <w:numPr>
          <w:ilvl w:val="0"/>
          <w:numId w:val="7"/>
        </w:numPr>
        <w:spacing w:before="0" w:beforeAutospacing="0" w:after="0" w:afterAutospacing="0"/>
        <w:textAlignment w:val="baseline"/>
        <w:rPr>
          <w:rStyle w:val="normaltextrun"/>
          <w:rFonts w:ascii="Calibri" w:hAnsi="Calibri" w:cs="Calibri"/>
          <w:sz w:val="22"/>
          <w:szCs w:val="22"/>
        </w:rPr>
      </w:pPr>
      <w:r w:rsidRPr="007242ED">
        <w:rPr>
          <w:rStyle w:val="normaltextrun"/>
          <w:rFonts w:ascii="Calibri" w:hAnsi="Calibri" w:cs="Calibri"/>
          <w:lang w:val="en-US"/>
        </w:rPr>
        <w:t>Transfer all columns in new collection tubes</w:t>
      </w:r>
    </w:p>
    <w:p w14:paraId="39E2FC44" w14:textId="246FE26D"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700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w:t>
      </w:r>
      <w:r w:rsidRPr="007242ED">
        <w:rPr>
          <w:rStyle w:val="eop"/>
          <w:rFonts w:ascii="Calibri" w:hAnsi="Calibri" w:cs="Calibri"/>
        </w:rPr>
        <w:t> </w:t>
      </w:r>
    </w:p>
    <w:p w14:paraId="53F49917"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Transfer all columns in new collection tubes</w:t>
      </w:r>
      <w:r w:rsidRPr="007242ED">
        <w:rPr>
          <w:rStyle w:val="eop"/>
          <w:rFonts w:ascii="Calibri" w:hAnsi="Calibri" w:cs="Calibri"/>
        </w:rPr>
        <w:t> </w:t>
      </w:r>
    </w:p>
    <w:p w14:paraId="69A1DFC5" w14:textId="77777777"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t>Add 400 µl </w:t>
      </w:r>
      <w:r w:rsidRPr="007242ED">
        <w:rPr>
          <w:rStyle w:val="normaltextrun"/>
          <w:rFonts w:ascii="Calibri" w:hAnsi="Calibri" w:cs="Calibri"/>
          <w:b/>
          <w:bCs/>
          <w:color w:val="000000"/>
          <w:lang w:val="en-US"/>
        </w:rPr>
        <w:t>DNA/RNA Wash Buffer</w:t>
      </w:r>
      <w:r w:rsidRPr="007242ED">
        <w:rPr>
          <w:rStyle w:val="normaltextrun"/>
          <w:rFonts w:ascii="Calibri" w:hAnsi="Calibri" w:cs="Calibri"/>
          <w:color w:val="000000"/>
          <w:lang w:val="en-US"/>
        </w:rPr>
        <w:t> to columns and centrifuge </w:t>
      </w:r>
      <w:r w:rsidRPr="007242ED">
        <w:rPr>
          <w:rStyle w:val="normaltextrun"/>
          <w:rFonts w:ascii="Calibri" w:hAnsi="Calibri" w:cs="Calibri"/>
          <w:lang w:val="en-US"/>
        </w:rPr>
        <w:t>for 2 min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ensure compete removal of wash buffer</w:t>
      </w:r>
      <w:r w:rsidRPr="007242ED">
        <w:rPr>
          <w:rStyle w:val="eop"/>
          <w:rFonts w:ascii="Calibri" w:hAnsi="Calibri" w:cs="Calibri"/>
        </w:rPr>
        <w:t> </w:t>
      </w:r>
    </w:p>
    <w:p w14:paraId="02126F4C" w14:textId="384D72F4" w:rsidR="00776123" w:rsidRPr="007242ED"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color w:val="000000"/>
          <w:lang w:val="en-US"/>
        </w:rPr>
        <w:lastRenderedPageBreak/>
        <w:t>Transfer one column at a time into </w:t>
      </w:r>
      <w:r w:rsidRPr="007242ED">
        <w:rPr>
          <w:rStyle w:val="normaltextrun"/>
          <w:rFonts w:ascii="Calibri" w:hAnsi="Calibri" w:cs="Calibri"/>
          <w:lang w:val="en-US"/>
        </w:rPr>
        <w:t>1.5 mL tube (no detailed labels) and add</w:t>
      </w:r>
      <w:r w:rsidR="007242ED">
        <w:rPr>
          <w:rStyle w:val="normaltextrun"/>
          <w:rFonts w:ascii="Calibri" w:hAnsi="Calibri" w:cs="Calibri"/>
          <w:lang w:val="en-US"/>
        </w:rPr>
        <w:t xml:space="preserve"> 22.5 µl </w:t>
      </w:r>
      <w:proofErr w:type="spellStart"/>
      <w:r w:rsidRPr="007242ED">
        <w:rPr>
          <w:rStyle w:val="normaltextrun"/>
          <w:rFonts w:ascii="Calibri" w:hAnsi="Calibri" w:cs="Calibri"/>
          <w:b/>
          <w:bCs/>
          <w:lang w:val="en-US"/>
        </w:rPr>
        <w:t>ZymoBIOMICS</w:t>
      </w:r>
      <w:proofErr w:type="spellEnd"/>
      <w:r w:rsidRPr="007242ED">
        <w:rPr>
          <w:rStyle w:val="normaltextrun"/>
          <w:rFonts w:ascii="Calibri" w:hAnsi="Calibri" w:cs="Calibri"/>
          <w:b/>
          <w:bCs/>
          <w:lang w:val="en-US"/>
        </w:rPr>
        <w:t> DNase/RNase-Free Water</w:t>
      </w:r>
      <w:r w:rsidRPr="007242ED">
        <w:rPr>
          <w:rStyle w:val="normaltextrun"/>
          <w:rFonts w:ascii="Calibri" w:hAnsi="Calibri" w:cs="Calibri"/>
          <w:lang w:val="en-US"/>
        </w:rPr>
        <w:t> directly to column matrix, let stand for 5 minutes, and </w:t>
      </w:r>
      <w:r w:rsidRPr="007242ED">
        <w:rPr>
          <w:rStyle w:val="normaltextrun"/>
          <w:rFonts w:ascii="Calibri" w:hAnsi="Calibri" w:cs="Calibri"/>
          <w:color w:val="000000"/>
          <w:lang w:val="en-US"/>
        </w:rPr>
        <w:t>centrifuge </w:t>
      </w:r>
      <w:r w:rsidRPr="007242ED">
        <w:rPr>
          <w:rStyle w:val="normaltextrun"/>
          <w:rFonts w:ascii="Calibri" w:hAnsi="Calibri" w:cs="Calibri"/>
          <w:lang w:val="en-US"/>
        </w:rPr>
        <w:t>for 30 sec at 13,000 </w:t>
      </w:r>
      <w:proofErr w:type="spellStart"/>
      <w:r w:rsidRPr="007242ED">
        <w:rPr>
          <w:rStyle w:val="normaltextrun"/>
          <w:rFonts w:ascii="Calibri" w:hAnsi="Calibri" w:cs="Calibri"/>
          <w:lang w:val="en-US"/>
        </w:rPr>
        <w:t>xg</w:t>
      </w:r>
      <w:proofErr w:type="spellEnd"/>
      <w:r w:rsidRPr="007242ED">
        <w:rPr>
          <w:rStyle w:val="normaltextrun"/>
          <w:rFonts w:ascii="Calibri" w:hAnsi="Calibri" w:cs="Calibri"/>
          <w:lang w:val="en-US"/>
        </w:rPr>
        <w:t> and room temperature to elute DNA/RNA in water. (Note: only 8 open 1.5 mL tubes fit into 24-Microcentrifuge at a time)</w:t>
      </w:r>
      <w:r w:rsidRPr="007242ED">
        <w:rPr>
          <w:rStyle w:val="eop"/>
          <w:rFonts w:ascii="Calibri" w:hAnsi="Calibri" w:cs="Calibri"/>
        </w:rPr>
        <w:t> </w:t>
      </w:r>
    </w:p>
    <w:p w14:paraId="18446B36" w14:textId="03DF1F56" w:rsidR="00776123" w:rsidRPr="00E601D1"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7242ED">
        <w:rPr>
          <w:rStyle w:val="normaltextrun"/>
          <w:rFonts w:ascii="Calibri" w:hAnsi="Calibri" w:cs="Calibri"/>
          <w:lang w:val="en-US"/>
        </w:rPr>
        <w:t>Place</w:t>
      </w:r>
      <w:r w:rsidR="007242ED">
        <w:rPr>
          <w:rStyle w:val="normaltextrun"/>
          <w:rFonts w:ascii="Calibri" w:hAnsi="Calibri" w:cs="Calibri"/>
          <w:lang w:val="en-US"/>
        </w:rPr>
        <w:t xml:space="preserve"> Zymo-Spin II u-HRC Filter columns </w:t>
      </w:r>
      <w:r w:rsidRPr="007242ED">
        <w:rPr>
          <w:rStyle w:val="normaltextrun"/>
          <w:rFonts w:ascii="Calibri" w:hAnsi="Calibri" w:cs="Calibri"/>
          <w:lang w:val="en-US"/>
        </w:rPr>
        <w:t>in</w:t>
      </w:r>
      <w:r w:rsidRPr="00E601D1">
        <w:rPr>
          <w:rStyle w:val="normaltextrun"/>
          <w:rFonts w:ascii="Calibri" w:hAnsi="Calibri" w:cs="Calibri"/>
          <w:lang w:val="en-US"/>
        </w:rPr>
        <w:t xml:space="preserve"> new collection tubes and add 600</w:t>
      </w:r>
      <w:r w:rsidR="00E601D1" w:rsidRPr="00E601D1">
        <w:rPr>
          <w:rStyle w:val="normaltextrun"/>
          <w:rFonts w:ascii="Calibri" w:hAnsi="Calibri" w:cs="Calibri"/>
          <w:lang w:val="en-US"/>
        </w:rPr>
        <w:t> </w:t>
      </w:r>
      <w:r w:rsidRPr="00E601D1">
        <w:rPr>
          <w:rStyle w:val="normaltextrun"/>
          <w:rFonts w:ascii="Calibri" w:hAnsi="Calibri" w:cs="Calibri"/>
          <w:lang w:val="en-US"/>
        </w:rPr>
        <w:t>µl </w:t>
      </w:r>
      <w:proofErr w:type="spellStart"/>
      <w:r w:rsidRPr="00E601D1">
        <w:rPr>
          <w:rStyle w:val="normaltextrun"/>
          <w:rFonts w:ascii="Calibri" w:hAnsi="Calibri" w:cs="Calibri"/>
          <w:b/>
          <w:bCs/>
          <w:lang w:val="en-US"/>
        </w:rPr>
        <w:t>ZymoBIOMICS</w:t>
      </w:r>
      <w:proofErr w:type="spellEnd"/>
      <w:r w:rsidRPr="00E601D1">
        <w:rPr>
          <w:rStyle w:val="normaltextrun"/>
          <w:rFonts w:ascii="Calibri" w:hAnsi="Calibri" w:cs="Calibri"/>
          <w:b/>
          <w:bCs/>
          <w:lang w:val="en-US"/>
        </w:rPr>
        <w:t> HRC Prep Solution</w:t>
      </w:r>
      <w:r w:rsidRPr="00E601D1">
        <w:rPr>
          <w:rStyle w:val="normaltextrun"/>
          <w:rFonts w:ascii="Calibri" w:hAnsi="Calibri" w:cs="Calibri"/>
          <w:lang w:val="en-US"/>
        </w:rPr>
        <w:t>. Centrifuge for 3 min at 8,000 </w:t>
      </w:r>
      <w:proofErr w:type="spellStart"/>
      <w:r w:rsidRPr="00E601D1">
        <w:rPr>
          <w:rStyle w:val="normaltextrun"/>
          <w:rFonts w:ascii="Calibri" w:hAnsi="Calibri" w:cs="Calibri"/>
          <w:lang w:val="en-US"/>
        </w:rPr>
        <w:t>xg</w:t>
      </w:r>
      <w:proofErr w:type="spellEnd"/>
      <w:r w:rsidRPr="00E601D1">
        <w:rPr>
          <w:rStyle w:val="normaltextrun"/>
          <w:rFonts w:ascii="Calibri" w:hAnsi="Calibri" w:cs="Calibri"/>
          <w:lang w:val="en-US"/>
        </w:rPr>
        <w:t> and room temperature </w:t>
      </w:r>
      <w:r w:rsidRPr="00E601D1">
        <w:rPr>
          <w:rStyle w:val="normaltextrun"/>
          <w:rFonts w:ascii="Wingdings" w:hAnsi="Wingdings" w:cs="Calibri"/>
          <w:lang w:val="en-US"/>
        </w:rPr>
        <w:t>à</w:t>
      </w:r>
      <w:r w:rsidRPr="00E601D1">
        <w:rPr>
          <w:rStyle w:val="normaltextrun"/>
          <w:rFonts w:ascii="Calibri" w:hAnsi="Calibri" w:cs="Calibri"/>
          <w:lang w:val="en-US"/>
        </w:rPr>
        <w:t> “prepared filter columns”</w:t>
      </w:r>
      <w:r w:rsidRPr="00E601D1">
        <w:rPr>
          <w:rStyle w:val="eop"/>
          <w:rFonts w:ascii="Calibri" w:hAnsi="Calibri" w:cs="Calibri"/>
        </w:rPr>
        <w:t> </w:t>
      </w:r>
    </w:p>
    <w:p w14:paraId="13D1BDBB"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sidRPr="00E601D1">
        <w:rPr>
          <w:rStyle w:val="normaltextrun"/>
          <w:rFonts w:ascii="Calibri" w:hAnsi="Calibri" w:cs="Calibri"/>
          <w:lang w:val="en-US"/>
        </w:rPr>
        <w:t>Transfer one prepared filter column at a time into</w:t>
      </w:r>
      <w:r>
        <w:rPr>
          <w:rStyle w:val="normaltextrun"/>
          <w:rFonts w:ascii="Calibri" w:hAnsi="Calibri" w:cs="Calibri"/>
          <w:lang w:val="en-US"/>
        </w:rPr>
        <w:t xml:space="preserve"> 1.5 mL tube (detailed labels), transfer eluted DNA/RNA into prepared filter column, and centrifuge for 3 min at 16,000 </w:t>
      </w:r>
      <w:proofErr w:type="spellStart"/>
      <w:r>
        <w:rPr>
          <w:rStyle w:val="normaltextrun"/>
          <w:rFonts w:ascii="Calibri" w:hAnsi="Calibri" w:cs="Calibri"/>
          <w:lang w:val="en-US"/>
        </w:rPr>
        <w:t>xg</w:t>
      </w:r>
      <w:proofErr w:type="spellEnd"/>
      <w:r>
        <w:rPr>
          <w:rStyle w:val="normaltextrun"/>
          <w:rFonts w:ascii="Calibri" w:hAnsi="Calibri" w:cs="Calibri"/>
          <w:lang w:val="en-US"/>
        </w:rPr>
        <w:t> and room temperature. (Note: only 8 open 1.5 mL tubes fit into 24-Microcentrifuge at a time)</w:t>
      </w:r>
      <w:r>
        <w:rPr>
          <w:rStyle w:val="eop"/>
          <w:rFonts w:ascii="Calibri" w:hAnsi="Calibri" w:cs="Calibri"/>
        </w:rPr>
        <w:t> </w:t>
      </w:r>
    </w:p>
    <w:p w14:paraId="70686182"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Aliquot 2.5 µl of each final sample into Qubit tubes for concentration measurement</w:t>
      </w:r>
      <w:r>
        <w:rPr>
          <w:rStyle w:val="eop"/>
          <w:rFonts w:ascii="Calibri" w:hAnsi="Calibri" w:cs="Calibri"/>
        </w:rPr>
        <w:t> </w:t>
      </w:r>
    </w:p>
    <w:p w14:paraId="6F71A95E" w14:textId="77777777"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Clean an ice rack with bleach, EtOH, </w:t>
      </w:r>
      <w:proofErr w:type="spellStart"/>
      <w:r>
        <w:rPr>
          <w:rStyle w:val="normaltextrun"/>
          <w:rFonts w:ascii="Calibri" w:hAnsi="Calibri" w:cs="Calibri"/>
          <w:lang w:val="en-US"/>
        </w:rPr>
        <w:t>Eliminase</w:t>
      </w:r>
      <w:proofErr w:type="spellEnd"/>
      <w:r>
        <w:rPr>
          <w:rStyle w:val="normaltextrun"/>
          <w:rFonts w:ascii="Calibri" w:hAnsi="Calibri" w:cs="Calibri"/>
          <w:lang w:val="en-US"/>
        </w:rPr>
        <w:t>, and put final DNA/RNA samples on ice</w:t>
      </w:r>
      <w:r>
        <w:rPr>
          <w:rStyle w:val="eop"/>
          <w:rFonts w:ascii="Calibri" w:hAnsi="Calibri" w:cs="Calibri"/>
        </w:rPr>
        <w:t> </w:t>
      </w:r>
    </w:p>
    <w:p w14:paraId="767B5FC6" w14:textId="490A949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 xml:space="preserve">Carry out Qubit measurement with </w:t>
      </w:r>
      <w:r w:rsidR="00E601D1">
        <w:rPr>
          <w:rStyle w:val="normaltextrun"/>
          <w:rFonts w:ascii="Calibri" w:hAnsi="Calibri" w:cs="Calibri"/>
          <w:lang w:val="en-US"/>
        </w:rPr>
        <w:t xml:space="preserve">2 µl of </w:t>
      </w:r>
      <w:r>
        <w:rPr>
          <w:rStyle w:val="normaltextrun"/>
          <w:rFonts w:ascii="Calibri" w:hAnsi="Calibri" w:cs="Calibri"/>
          <w:lang w:val="en-US"/>
        </w:rPr>
        <w:t>aliquoted samples</w:t>
      </w:r>
      <w:r>
        <w:rPr>
          <w:rStyle w:val="eop"/>
          <w:rFonts w:ascii="Calibri" w:hAnsi="Calibri" w:cs="Calibri"/>
        </w:rPr>
        <w:t> </w:t>
      </w:r>
    </w:p>
    <w:p w14:paraId="76162D08" w14:textId="583E15FA" w:rsidR="00776123" w:rsidRDefault="00776123" w:rsidP="00F97E08">
      <w:pPr>
        <w:pStyle w:val="paragraph"/>
        <w:numPr>
          <w:ilvl w:val="0"/>
          <w:numId w:val="7"/>
        </w:numPr>
        <w:spacing w:before="0" w:beforeAutospacing="0" w:after="0" w:afterAutospacing="0"/>
        <w:textAlignment w:val="baseline"/>
        <w:rPr>
          <w:rFonts w:ascii="Calibri" w:hAnsi="Calibri" w:cs="Calibri"/>
          <w:sz w:val="22"/>
          <w:szCs w:val="22"/>
        </w:rPr>
      </w:pPr>
      <w:r>
        <w:rPr>
          <w:rStyle w:val="normaltextrun"/>
          <w:rFonts w:ascii="Calibri" w:hAnsi="Calibri" w:cs="Calibri"/>
          <w:lang w:val="en-US"/>
        </w:rPr>
        <w:t>Store final samples at -80°C</w:t>
      </w:r>
    </w:p>
    <w:p w14:paraId="67848136" w14:textId="5C13762F" w:rsidR="001D2ECE" w:rsidRDefault="001D2ECE">
      <w:r>
        <w:br w:type="page"/>
      </w:r>
    </w:p>
    <w:p w14:paraId="1ADA4B21" w14:textId="265FC664" w:rsidR="00215C89" w:rsidRDefault="00215C89" w:rsidP="00215C89">
      <w:pPr>
        <w:pStyle w:val="Caption"/>
        <w:keepNext/>
      </w:pPr>
      <w:r>
        <w:lastRenderedPageBreak/>
        <w:t xml:space="preserve">Supplementary Table </w:t>
      </w:r>
      <w:fldSimple w:instr=" SEQ Supplementary_Table \* ARABIC ">
        <w:r>
          <w:rPr>
            <w:noProof/>
          </w:rPr>
          <w:t>1</w:t>
        </w:r>
      </w:fldSimple>
      <w:r>
        <w:t xml:space="preserve">: </w:t>
      </w:r>
      <w:r w:rsidRPr="00485073">
        <w:t>Nanodrop Quantification</w:t>
      </w:r>
      <w:r>
        <w:t xml:space="preserve"> (RNA)</w:t>
      </w:r>
    </w:p>
    <w:tbl>
      <w:tblPr>
        <w:tblStyle w:val="TableGrid"/>
        <w:tblW w:w="0" w:type="auto"/>
        <w:tblLook w:val="04A0" w:firstRow="1" w:lastRow="0" w:firstColumn="1" w:lastColumn="0" w:noHBand="0" w:noVBand="1"/>
      </w:tblPr>
      <w:tblGrid>
        <w:gridCol w:w="1592"/>
        <w:gridCol w:w="2508"/>
        <w:gridCol w:w="1790"/>
        <w:gridCol w:w="1169"/>
        <w:gridCol w:w="1169"/>
      </w:tblGrid>
      <w:tr w:rsidR="00215C89" w14:paraId="695400E5" w14:textId="77777777" w:rsidTr="007C190C">
        <w:tc>
          <w:tcPr>
            <w:tcW w:w="1592" w:type="dxa"/>
          </w:tcPr>
          <w:p w14:paraId="4380E716" w14:textId="77777777" w:rsidR="00215C89" w:rsidRPr="00074DD4" w:rsidRDefault="00215C89" w:rsidP="007C190C">
            <w:pPr>
              <w:rPr>
                <w:b/>
                <w:bCs/>
              </w:rPr>
            </w:pPr>
            <w:r w:rsidRPr="00074DD4">
              <w:rPr>
                <w:b/>
                <w:bCs/>
              </w:rPr>
              <w:t>Sample</w:t>
            </w:r>
          </w:p>
        </w:tc>
        <w:tc>
          <w:tcPr>
            <w:tcW w:w="2508" w:type="dxa"/>
          </w:tcPr>
          <w:p w14:paraId="432E1660" w14:textId="77777777" w:rsidR="00215C89" w:rsidRPr="00074DD4" w:rsidRDefault="00215C89" w:rsidP="007C190C">
            <w:pPr>
              <w:rPr>
                <w:b/>
                <w:bCs/>
              </w:rPr>
            </w:pPr>
            <w:r w:rsidRPr="00074DD4">
              <w:rPr>
                <w:b/>
                <w:bCs/>
              </w:rPr>
              <w:t>Concentration [ng/µl]</w:t>
            </w:r>
          </w:p>
        </w:tc>
        <w:tc>
          <w:tcPr>
            <w:tcW w:w="1790" w:type="dxa"/>
          </w:tcPr>
          <w:p w14:paraId="5A1D437B" w14:textId="77777777" w:rsidR="00215C89" w:rsidRPr="00074DD4" w:rsidRDefault="00215C89" w:rsidP="007C190C">
            <w:pPr>
              <w:rPr>
                <w:b/>
                <w:bCs/>
              </w:rPr>
            </w:pPr>
            <w:r w:rsidRPr="00074DD4">
              <w:rPr>
                <w:b/>
                <w:bCs/>
              </w:rPr>
              <w:t>Total RNA [ng]</w:t>
            </w:r>
          </w:p>
        </w:tc>
        <w:tc>
          <w:tcPr>
            <w:tcW w:w="1169" w:type="dxa"/>
          </w:tcPr>
          <w:p w14:paraId="2FB2A106" w14:textId="77777777" w:rsidR="00215C89" w:rsidRPr="00074DD4" w:rsidRDefault="00215C89" w:rsidP="007C190C">
            <w:pPr>
              <w:rPr>
                <w:b/>
                <w:bCs/>
              </w:rPr>
            </w:pPr>
            <w:r w:rsidRPr="00074DD4">
              <w:rPr>
                <w:b/>
                <w:bCs/>
              </w:rPr>
              <w:t>260/230</w:t>
            </w:r>
          </w:p>
        </w:tc>
        <w:tc>
          <w:tcPr>
            <w:tcW w:w="1169" w:type="dxa"/>
          </w:tcPr>
          <w:p w14:paraId="72D826C3" w14:textId="77777777" w:rsidR="00215C89" w:rsidRPr="00074DD4" w:rsidRDefault="00215C89" w:rsidP="007C190C">
            <w:pPr>
              <w:rPr>
                <w:b/>
                <w:bCs/>
              </w:rPr>
            </w:pPr>
            <w:r w:rsidRPr="00074DD4">
              <w:rPr>
                <w:b/>
                <w:bCs/>
              </w:rPr>
              <w:t>260/280</w:t>
            </w:r>
          </w:p>
        </w:tc>
      </w:tr>
      <w:tr w:rsidR="00215C89" w14:paraId="03385E91" w14:textId="77777777" w:rsidTr="007C190C">
        <w:tc>
          <w:tcPr>
            <w:tcW w:w="1592" w:type="dxa"/>
          </w:tcPr>
          <w:p w14:paraId="56B34D59" w14:textId="77777777" w:rsidR="00215C89" w:rsidRDefault="00215C89" w:rsidP="007C190C">
            <w:r>
              <w:t>M4_RNA</w:t>
            </w:r>
          </w:p>
        </w:tc>
        <w:tc>
          <w:tcPr>
            <w:tcW w:w="2508" w:type="dxa"/>
          </w:tcPr>
          <w:p w14:paraId="37AB2859" w14:textId="77777777" w:rsidR="00215C89" w:rsidRDefault="00215C89" w:rsidP="007C190C">
            <w:r w:rsidRPr="00074DD4">
              <w:t>1.87</w:t>
            </w:r>
          </w:p>
        </w:tc>
        <w:tc>
          <w:tcPr>
            <w:tcW w:w="1790" w:type="dxa"/>
          </w:tcPr>
          <w:p w14:paraId="3C37B014" w14:textId="77777777" w:rsidR="00215C89" w:rsidRDefault="00215C89" w:rsidP="007C190C">
            <w:r w:rsidRPr="00074DD4">
              <w:t>33.66</w:t>
            </w:r>
          </w:p>
        </w:tc>
        <w:tc>
          <w:tcPr>
            <w:tcW w:w="1169" w:type="dxa"/>
          </w:tcPr>
          <w:p w14:paraId="3F6ACFA0" w14:textId="77777777" w:rsidR="00215C89" w:rsidRDefault="00215C89" w:rsidP="007C190C">
            <w:r w:rsidRPr="00074DD4">
              <w:t>0.36</w:t>
            </w:r>
          </w:p>
        </w:tc>
        <w:tc>
          <w:tcPr>
            <w:tcW w:w="1169" w:type="dxa"/>
          </w:tcPr>
          <w:p w14:paraId="7FABF73A" w14:textId="77777777" w:rsidR="00215C89" w:rsidRDefault="00215C89" w:rsidP="007C190C">
            <w:r w:rsidRPr="00074DD4">
              <w:t>8.19</w:t>
            </w:r>
          </w:p>
        </w:tc>
      </w:tr>
      <w:tr w:rsidR="00215C89" w14:paraId="555B4D37" w14:textId="77777777" w:rsidTr="007C190C">
        <w:tc>
          <w:tcPr>
            <w:tcW w:w="1592" w:type="dxa"/>
          </w:tcPr>
          <w:p w14:paraId="249082C5" w14:textId="77777777" w:rsidR="00215C89" w:rsidRDefault="00215C89" w:rsidP="007C190C">
            <w:r>
              <w:t>M5_RNA</w:t>
            </w:r>
          </w:p>
        </w:tc>
        <w:tc>
          <w:tcPr>
            <w:tcW w:w="2508" w:type="dxa"/>
          </w:tcPr>
          <w:p w14:paraId="56F58BD8" w14:textId="77777777" w:rsidR="00215C89" w:rsidRDefault="00215C89" w:rsidP="007C190C">
            <w:r w:rsidRPr="00074DD4">
              <w:t>3.32</w:t>
            </w:r>
          </w:p>
        </w:tc>
        <w:tc>
          <w:tcPr>
            <w:tcW w:w="1790" w:type="dxa"/>
          </w:tcPr>
          <w:p w14:paraId="2502CADE" w14:textId="77777777" w:rsidR="00215C89" w:rsidRDefault="00215C89" w:rsidP="007C190C">
            <w:r w:rsidRPr="00074DD4">
              <w:t>59.76</w:t>
            </w:r>
          </w:p>
        </w:tc>
        <w:tc>
          <w:tcPr>
            <w:tcW w:w="1169" w:type="dxa"/>
          </w:tcPr>
          <w:p w14:paraId="772D619D" w14:textId="77777777" w:rsidR="00215C89" w:rsidRDefault="00215C89" w:rsidP="007C190C">
            <w:r w:rsidRPr="00074DD4">
              <w:t>0.39</w:t>
            </w:r>
          </w:p>
        </w:tc>
        <w:tc>
          <w:tcPr>
            <w:tcW w:w="1169" w:type="dxa"/>
          </w:tcPr>
          <w:p w14:paraId="2306C25E" w14:textId="77777777" w:rsidR="00215C89" w:rsidRDefault="00215C89" w:rsidP="007C190C">
            <w:r w:rsidRPr="00074DD4">
              <w:t>2.02</w:t>
            </w:r>
          </w:p>
        </w:tc>
      </w:tr>
      <w:tr w:rsidR="00215C89" w14:paraId="552EB6A4" w14:textId="77777777" w:rsidTr="007C190C">
        <w:tc>
          <w:tcPr>
            <w:tcW w:w="1592" w:type="dxa"/>
          </w:tcPr>
          <w:p w14:paraId="2AAE123F" w14:textId="77777777" w:rsidR="00215C89" w:rsidRDefault="00215C89" w:rsidP="007C190C">
            <w:r>
              <w:t>M6_RNA</w:t>
            </w:r>
          </w:p>
        </w:tc>
        <w:tc>
          <w:tcPr>
            <w:tcW w:w="2508" w:type="dxa"/>
          </w:tcPr>
          <w:p w14:paraId="72FEB780" w14:textId="77777777" w:rsidR="00215C89" w:rsidRDefault="00215C89" w:rsidP="007C190C">
            <w:r w:rsidRPr="00074DD4">
              <w:t>2.96</w:t>
            </w:r>
          </w:p>
        </w:tc>
        <w:tc>
          <w:tcPr>
            <w:tcW w:w="1790" w:type="dxa"/>
          </w:tcPr>
          <w:p w14:paraId="30D2A7AE" w14:textId="77777777" w:rsidR="00215C89" w:rsidRDefault="00215C89" w:rsidP="007C190C">
            <w:r w:rsidRPr="00074DD4">
              <w:t>53.28</w:t>
            </w:r>
          </w:p>
        </w:tc>
        <w:tc>
          <w:tcPr>
            <w:tcW w:w="1169" w:type="dxa"/>
          </w:tcPr>
          <w:p w14:paraId="1C77938F" w14:textId="77777777" w:rsidR="00215C89" w:rsidRDefault="00215C89" w:rsidP="007C190C">
            <w:r w:rsidRPr="00074DD4">
              <w:t>0.33</w:t>
            </w:r>
          </w:p>
        </w:tc>
        <w:tc>
          <w:tcPr>
            <w:tcW w:w="1169" w:type="dxa"/>
          </w:tcPr>
          <w:p w14:paraId="32648428" w14:textId="77777777" w:rsidR="00215C89" w:rsidRDefault="00215C89" w:rsidP="007C190C">
            <w:r w:rsidRPr="00074DD4">
              <w:t>3.79</w:t>
            </w:r>
          </w:p>
        </w:tc>
      </w:tr>
      <w:tr w:rsidR="00215C89" w14:paraId="7A97D0EE" w14:textId="77777777" w:rsidTr="007C190C">
        <w:tc>
          <w:tcPr>
            <w:tcW w:w="1592" w:type="dxa"/>
          </w:tcPr>
          <w:p w14:paraId="7C218FAF" w14:textId="77777777" w:rsidR="00215C89" w:rsidRDefault="00215C89" w:rsidP="007C190C">
            <w:proofErr w:type="spellStart"/>
            <w:r>
              <w:t>M_Neg_RNA</w:t>
            </w:r>
            <w:proofErr w:type="spellEnd"/>
          </w:p>
        </w:tc>
        <w:tc>
          <w:tcPr>
            <w:tcW w:w="2508" w:type="dxa"/>
          </w:tcPr>
          <w:p w14:paraId="2E92322C" w14:textId="77777777" w:rsidR="00215C89" w:rsidRDefault="00215C89" w:rsidP="007C190C">
            <w:r w:rsidRPr="00074DD4">
              <w:t>0.73</w:t>
            </w:r>
          </w:p>
        </w:tc>
        <w:tc>
          <w:tcPr>
            <w:tcW w:w="1790" w:type="dxa"/>
          </w:tcPr>
          <w:p w14:paraId="399B96BB" w14:textId="77777777" w:rsidR="00215C89" w:rsidRDefault="00215C89" w:rsidP="007C190C">
            <w:r w:rsidRPr="00074DD4">
              <w:t>13.14</w:t>
            </w:r>
          </w:p>
        </w:tc>
        <w:tc>
          <w:tcPr>
            <w:tcW w:w="1169" w:type="dxa"/>
          </w:tcPr>
          <w:p w14:paraId="20F2481F" w14:textId="77777777" w:rsidR="00215C89" w:rsidRDefault="00215C89" w:rsidP="007C190C">
            <w:r w:rsidRPr="00074DD4">
              <w:t>0.09</w:t>
            </w:r>
          </w:p>
        </w:tc>
        <w:tc>
          <w:tcPr>
            <w:tcW w:w="1169" w:type="dxa"/>
          </w:tcPr>
          <w:p w14:paraId="09C58BFB" w14:textId="77777777" w:rsidR="00215C89" w:rsidRDefault="00215C89" w:rsidP="007C190C">
            <w:r>
              <w:t>-</w:t>
            </w:r>
            <w:r w:rsidRPr="00074DD4">
              <w:t>1.43</w:t>
            </w:r>
          </w:p>
        </w:tc>
      </w:tr>
      <w:tr w:rsidR="00215C89" w14:paraId="3F2E39BF" w14:textId="77777777" w:rsidTr="007C190C">
        <w:tc>
          <w:tcPr>
            <w:tcW w:w="1592" w:type="dxa"/>
          </w:tcPr>
          <w:p w14:paraId="2D3735DF" w14:textId="77777777" w:rsidR="00215C89" w:rsidRDefault="00215C89" w:rsidP="007C190C">
            <w:proofErr w:type="spellStart"/>
            <w:r>
              <w:t>M_Ext_RNA</w:t>
            </w:r>
            <w:proofErr w:type="spellEnd"/>
          </w:p>
        </w:tc>
        <w:tc>
          <w:tcPr>
            <w:tcW w:w="2508" w:type="dxa"/>
          </w:tcPr>
          <w:p w14:paraId="3A1A65C8" w14:textId="77777777" w:rsidR="00215C89" w:rsidRDefault="00215C89" w:rsidP="007C190C">
            <w:r w:rsidRPr="00074DD4">
              <w:t>0.43</w:t>
            </w:r>
          </w:p>
        </w:tc>
        <w:tc>
          <w:tcPr>
            <w:tcW w:w="1790" w:type="dxa"/>
          </w:tcPr>
          <w:p w14:paraId="21BF8539" w14:textId="77777777" w:rsidR="00215C89" w:rsidRDefault="00215C89" w:rsidP="007C190C">
            <w:r w:rsidRPr="00074DD4">
              <w:t>7.74</w:t>
            </w:r>
          </w:p>
        </w:tc>
        <w:tc>
          <w:tcPr>
            <w:tcW w:w="1169" w:type="dxa"/>
          </w:tcPr>
          <w:p w14:paraId="4B668DD5" w14:textId="77777777" w:rsidR="00215C89" w:rsidRDefault="00215C89" w:rsidP="007C190C">
            <w:r w:rsidRPr="00074DD4">
              <w:t>0.08</w:t>
            </w:r>
          </w:p>
        </w:tc>
        <w:tc>
          <w:tcPr>
            <w:tcW w:w="1169" w:type="dxa"/>
          </w:tcPr>
          <w:p w14:paraId="385C1213" w14:textId="77777777" w:rsidR="00215C89" w:rsidRDefault="00215C89" w:rsidP="007C190C">
            <w:r w:rsidRPr="00074DD4">
              <w:t>4.22</w:t>
            </w:r>
          </w:p>
        </w:tc>
      </w:tr>
      <w:tr w:rsidR="00215C89" w14:paraId="2775A0D4" w14:textId="77777777" w:rsidTr="007C190C">
        <w:tc>
          <w:tcPr>
            <w:tcW w:w="1592" w:type="dxa"/>
          </w:tcPr>
          <w:p w14:paraId="6B6A1BDE" w14:textId="77777777" w:rsidR="00215C89" w:rsidRDefault="00215C89" w:rsidP="007C190C">
            <w:r>
              <w:t>F4_RNA</w:t>
            </w:r>
          </w:p>
        </w:tc>
        <w:tc>
          <w:tcPr>
            <w:tcW w:w="2508" w:type="dxa"/>
          </w:tcPr>
          <w:p w14:paraId="60BBF86D" w14:textId="77777777" w:rsidR="00215C89" w:rsidRDefault="00215C89" w:rsidP="007C190C">
            <w:r w:rsidRPr="00074DD4">
              <w:t>35.14</w:t>
            </w:r>
          </w:p>
        </w:tc>
        <w:tc>
          <w:tcPr>
            <w:tcW w:w="1790" w:type="dxa"/>
          </w:tcPr>
          <w:p w14:paraId="26365347" w14:textId="77777777" w:rsidR="00215C89" w:rsidRDefault="00215C89" w:rsidP="007C190C">
            <w:r w:rsidRPr="00074DD4">
              <w:t>632.52</w:t>
            </w:r>
          </w:p>
        </w:tc>
        <w:tc>
          <w:tcPr>
            <w:tcW w:w="1169" w:type="dxa"/>
          </w:tcPr>
          <w:p w14:paraId="0D2590EE" w14:textId="77777777" w:rsidR="00215C89" w:rsidRDefault="00215C89" w:rsidP="007C190C">
            <w:r w:rsidRPr="00074DD4">
              <w:t>0.12</w:t>
            </w:r>
          </w:p>
        </w:tc>
        <w:tc>
          <w:tcPr>
            <w:tcW w:w="1169" w:type="dxa"/>
          </w:tcPr>
          <w:p w14:paraId="7535AE88" w14:textId="77777777" w:rsidR="00215C89" w:rsidRDefault="00215C89" w:rsidP="007C190C">
            <w:r w:rsidRPr="00074DD4">
              <w:t>1.79</w:t>
            </w:r>
          </w:p>
        </w:tc>
      </w:tr>
      <w:tr w:rsidR="00215C89" w14:paraId="594E6F4A" w14:textId="77777777" w:rsidTr="007C190C">
        <w:tc>
          <w:tcPr>
            <w:tcW w:w="1592" w:type="dxa"/>
          </w:tcPr>
          <w:p w14:paraId="66A79D96" w14:textId="77777777" w:rsidR="00215C89" w:rsidRDefault="00215C89" w:rsidP="007C190C">
            <w:r>
              <w:t>F5_RNA</w:t>
            </w:r>
          </w:p>
        </w:tc>
        <w:tc>
          <w:tcPr>
            <w:tcW w:w="2508" w:type="dxa"/>
          </w:tcPr>
          <w:p w14:paraId="475562A7" w14:textId="77777777" w:rsidR="00215C89" w:rsidRDefault="00215C89" w:rsidP="007C190C">
            <w:r w:rsidRPr="00074DD4">
              <w:t>33.22</w:t>
            </w:r>
          </w:p>
        </w:tc>
        <w:tc>
          <w:tcPr>
            <w:tcW w:w="1790" w:type="dxa"/>
          </w:tcPr>
          <w:p w14:paraId="31B66E5F" w14:textId="77777777" w:rsidR="00215C89" w:rsidRDefault="00215C89" w:rsidP="007C190C">
            <w:r w:rsidRPr="00074DD4">
              <w:t>597.96</w:t>
            </w:r>
          </w:p>
        </w:tc>
        <w:tc>
          <w:tcPr>
            <w:tcW w:w="1169" w:type="dxa"/>
          </w:tcPr>
          <w:p w14:paraId="3EB4F3D9" w14:textId="77777777" w:rsidR="00215C89" w:rsidRDefault="00215C89" w:rsidP="007C190C">
            <w:r w:rsidRPr="00074DD4">
              <w:t>0.42</w:t>
            </w:r>
          </w:p>
        </w:tc>
        <w:tc>
          <w:tcPr>
            <w:tcW w:w="1169" w:type="dxa"/>
          </w:tcPr>
          <w:p w14:paraId="3EFBB4A8" w14:textId="77777777" w:rsidR="00215C89" w:rsidRDefault="00215C89" w:rsidP="007C190C">
            <w:r w:rsidRPr="00074DD4">
              <w:t>2.12</w:t>
            </w:r>
          </w:p>
        </w:tc>
      </w:tr>
      <w:tr w:rsidR="00215C89" w14:paraId="32F3F123" w14:textId="77777777" w:rsidTr="007C190C">
        <w:tc>
          <w:tcPr>
            <w:tcW w:w="1592" w:type="dxa"/>
          </w:tcPr>
          <w:p w14:paraId="3110570E" w14:textId="77777777" w:rsidR="00215C89" w:rsidRDefault="00215C89" w:rsidP="007C190C">
            <w:r>
              <w:t>F6_RNA</w:t>
            </w:r>
          </w:p>
        </w:tc>
        <w:tc>
          <w:tcPr>
            <w:tcW w:w="2508" w:type="dxa"/>
          </w:tcPr>
          <w:p w14:paraId="5AE88083" w14:textId="77777777" w:rsidR="00215C89" w:rsidRDefault="00215C89" w:rsidP="007C190C">
            <w:r w:rsidRPr="00074DD4">
              <w:t>26.52</w:t>
            </w:r>
          </w:p>
        </w:tc>
        <w:tc>
          <w:tcPr>
            <w:tcW w:w="1790" w:type="dxa"/>
          </w:tcPr>
          <w:p w14:paraId="249705EC" w14:textId="77777777" w:rsidR="00215C89" w:rsidRDefault="00215C89" w:rsidP="007C190C">
            <w:r w:rsidRPr="00074DD4">
              <w:t>477.36</w:t>
            </w:r>
          </w:p>
        </w:tc>
        <w:tc>
          <w:tcPr>
            <w:tcW w:w="1169" w:type="dxa"/>
          </w:tcPr>
          <w:p w14:paraId="50CAEA87" w14:textId="77777777" w:rsidR="00215C89" w:rsidRDefault="00215C89" w:rsidP="007C190C">
            <w:r w:rsidRPr="00074DD4">
              <w:t>0.12</w:t>
            </w:r>
          </w:p>
        </w:tc>
        <w:tc>
          <w:tcPr>
            <w:tcW w:w="1169" w:type="dxa"/>
          </w:tcPr>
          <w:p w14:paraId="139414F0" w14:textId="77777777" w:rsidR="00215C89" w:rsidRDefault="00215C89" w:rsidP="007C190C">
            <w:r>
              <w:t>1.81</w:t>
            </w:r>
          </w:p>
        </w:tc>
      </w:tr>
      <w:tr w:rsidR="00215C89" w14:paraId="2B8E52F3" w14:textId="77777777" w:rsidTr="007C190C">
        <w:tc>
          <w:tcPr>
            <w:tcW w:w="1592" w:type="dxa"/>
          </w:tcPr>
          <w:p w14:paraId="53769D29" w14:textId="77777777" w:rsidR="00215C89" w:rsidRDefault="00215C89" w:rsidP="007C190C">
            <w:proofErr w:type="spellStart"/>
            <w:r>
              <w:t>F_Neg_RNA</w:t>
            </w:r>
            <w:proofErr w:type="spellEnd"/>
          </w:p>
        </w:tc>
        <w:tc>
          <w:tcPr>
            <w:tcW w:w="2508" w:type="dxa"/>
          </w:tcPr>
          <w:p w14:paraId="087818BF" w14:textId="77777777" w:rsidR="00215C89" w:rsidRDefault="00215C89" w:rsidP="007C190C">
            <w:r w:rsidRPr="00074DD4">
              <w:t>8.89</w:t>
            </w:r>
          </w:p>
        </w:tc>
        <w:tc>
          <w:tcPr>
            <w:tcW w:w="1790" w:type="dxa"/>
          </w:tcPr>
          <w:p w14:paraId="025A0B9E" w14:textId="77777777" w:rsidR="00215C89" w:rsidRDefault="00215C89" w:rsidP="007C190C">
            <w:r w:rsidRPr="00074DD4">
              <w:t>160.02</w:t>
            </w:r>
          </w:p>
        </w:tc>
        <w:tc>
          <w:tcPr>
            <w:tcW w:w="1169" w:type="dxa"/>
          </w:tcPr>
          <w:p w14:paraId="537C50AA" w14:textId="77777777" w:rsidR="00215C89" w:rsidRDefault="00215C89" w:rsidP="007C190C">
            <w:r w:rsidRPr="00074DD4">
              <w:t>0.03</w:t>
            </w:r>
          </w:p>
        </w:tc>
        <w:tc>
          <w:tcPr>
            <w:tcW w:w="1169" w:type="dxa"/>
          </w:tcPr>
          <w:p w14:paraId="632F604D" w14:textId="77777777" w:rsidR="00215C89" w:rsidRDefault="00215C89" w:rsidP="007C190C">
            <w:r w:rsidRPr="00074DD4">
              <w:t>0.96</w:t>
            </w:r>
          </w:p>
        </w:tc>
      </w:tr>
      <w:tr w:rsidR="00215C89" w14:paraId="1D4046C3" w14:textId="77777777" w:rsidTr="007C190C">
        <w:tc>
          <w:tcPr>
            <w:tcW w:w="1592" w:type="dxa"/>
          </w:tcPr>
          <w:p w14:paraId="0E10FA1D" w14:textId="77777777" w:rsidR="00215C89" w:rsidRDefault="00215C89" w:rsidP="007C190C">
            <w:proofErr w:type="spellStart"/>
            <w:r>
              <w:t>F_Ext_RNA</w:t>
            </w:r>
            <w:proofErr w:type="spellEnd"/>
          </w:p>
        </w:tc>
        <w:tc>
          <w:tcPr>
            <w:tcW w:w="2508" w:type="dxa"/>
          </w:tcPr>
          <w:p w14:paraId="3C57E91A" w14:textId="77777777" w:rsidR="00215C89" w:rsidRDefault="00215C89" w:rsidP="007C190C">
            <w:r w:rsidRPr="00074DD4">
              <w:t>10.67</w:t>
            </w:r>
          </w:p>
        </w:tc>
        <w:tc>
          <w:tcPr>
            <w:tcW w:w="1790" w:type="dxa"/>
          </w:tcPr>
          <w:p w14:paraId="139657A0" w14:textId="77777777" w:rsidR="00215C89" w:rsidRDefault="00215C89" w:rsidP="007C190C">
            <w:r w:rsidRPr="00074DD4">
              <w:t>192.06</w:t>
            </w:r>
          </w:p>
        </w:tc>
        <w:tc>
          <w:tcPr>
            <w:tcW w:w="1169" w:type="dxa"/>
          </w:tcPr>
          <w:p w14:paraId="09AC4C0D" w14:textId="77777777" w:rsidR="00215C89" w:rsidRDefault="00215C89" w:rsidP="007C190C">
            <w:r w:rsidRPr="00074DD4">
              <w:t>0.06</w:t>
            </w:r>
          </w:p>
        </w:tc>
        <w:tc>
          <w:tcPr>
            <w:tcW w:w="1169" w:type="dxa"/>
          </w:tcPr>
          <w:p w14:paraId="31EE47AB" w14:textId="77777777" w:rsidR="00215C89" w:rsidRDefault="00215C89" w:rsidP="007C190C">
            <w:r w:rsidRPr="00074DD4">
              <w:t>0.67</w:t>
            </w:r>
          </w:p>
        </w:tc>
      </w:tr>
    </w:tbl>
    <w:p w14:paraId="073D830D" w14:textId="2DCDBF0B" w:rsidR="001D2ECE" w:rsidRDefault="001D2ECE" w:rsidP="00776123"/>
    <w:p w14:paraId="1994E350" w14:textId="19E13E49" w:rsidR="000E68D1" w:rsidRDefault="000E68D1" w:rsidP="000E68D1">
      <w:pPr>
        <w:pStyle w:val="Caption"/>
        <w:keepNext/>
      </w:pPr>
      <w:r>
        <w:t xml:space="preserve">Supplementary Table </w:t>
      </w:r>
      <w:fldSimple w:instr=" SEQ Supplementary_Table \* ARABIC ">
        <w:r w:rsidR="00215C89">
          <w:rPr>
            <w:noProof/>
          </w:rPr>
          <w:t>2</w:t>
        </w:r>
      </w:fldSimple>
      <w:r>
        <w:t xml:space="preserve">: </w:t>
      </w:r>
      <w:r w:rsidRPr="0092187E">
        <w:t>Bioanalysis</w:t>
      </w:r>
      <w:r>
        <w:t xml:space="preserve"> (RNA)</w:t>
      </w:r>
    </w:p>
    <w:tbl>
      <w:tblPr>
        <w:tblStyle w:val="TableGrid"/>
        <w:tblW w:w="7826" w:type="dxa"/>
        <w:tblLook w:val="04A0" w:firstRow="1" w:lastRow="0" w:firstColumn="1" w:lastColumn="0" w:noHBand="0" w:noVBand="1"/>
      </w:tblPr>
      <w:tblGrid>
        <w:gridCol w:w="1592"/>
        <w:gridCol w:w="1239"/>
        <w:gridCol w:w="697"/>
        <w:gridCol w:w="2508"/>
        <w:gridCol w:w="1790"/>
      </w:tblGrid>
      <w:tr w:rsidR="00100D81" w14:paraId="63AC2CED" w14:textId="77777777" w:rsidTr="000E68D1">
        <w:tc>
          <w:tcPr>
            <w:tcW w:w="1592" w:type="dxa"/>
          </w:tcPr>
          <w:p w14:paraId="5F075F05" w14:textId="7DDD1960" w:rsidR="00100D81" w:rsidRPr="00074DD4" w:rsidRDefault="00100D81" w:rsidP="00776123">
            <w:pPr>
              <w:rPr>
                <w:b/>
                <w:bCs/>
              </w:rPr>
            </w:pPr>
            <w:r w:rsidRPr="00074DD4">
              <w:rPr>
                <w:b/>
                <w:bCs/>
              </w:rPr>
              <w:t>Sample</w:t>
            </w:r>
          </w:p>
        </w:tc>
        <w:tc>
          <w:tcPr>
            <w:tcW w:w="1239" w:type="dxa"/>
          </w:tcPr>
          <w:p w14:paraId="38D53AED" w14:textId="0C6011A0" w:rsidR="00100D81" w:rsidRPr="00074DD4" w:rsidRDefault="00100D81" w:rsidP="00776123">
            <w:pPr>
              <w:rPr>
                <w:b/>
                <w:bCs/>
              </w:rPr>
            </w:pPr>
            <w:r w:rsidRPr="00074DD4">
              <w:rPr>
                <w:b/>
                <w:bCs/>
              </w:rPr>
              <w:t>28S/18S</w:t>
            </w:r>
          </w:p>
        </w:tc>
        <w:tc>
          <w:tcPr>
            <w:tcW w:w="697" w:type="dxa"/>
          </w:tcPr>
          <w:p w14:paraId="67427674" w14:textId="3B45F595" w:rsidR="00100D81" w:rsidRPr="00074DD4" w:rsidRDefault="00100D81" w:rsidP="00776123">
            <w:pPr>
              <w:rPr>
                <w:b/>
                <w:bCs/>
              </w:rPr>
            </w:pPr>
            <w:r w:rsidRPr="00074DD4">
              <w:rPr>
                <w:b/>
                <w:bCs/>
              </w:rPr>
              <w:t>RIN</w:t>
            </w:r>
          </w:p>
        </w:tc>
        <w:tc>
          <w:tcPr>
            <w:tcW w:w="2508" w:type="dxa"/>
          </w:tcPr>
          <w:p w14:paraId="7BC7309B" w14:textId="104D4B2F" w:rsidR="00100D81" w:rsidRPr="00074DD4" w:rsidRDefault="00100D81" w:rsidP="00776123">
            <w:pPr>
              <w:rPr>
                <w:b/>
                <w:bCs/>
              </w:rPr>
            </w:pPr>
            <w:r w:rsidRPr="00074DD4">
              <w:rPr>
                <w:b/>
                <w:bCs/>
              </w:rPr>
              <w:t>Concentration [ng/µl]</w:t>
            </w:r>
          </w:p>
        </w:tc>
        <w:tc>
          <w:tcPr>
            <w:tcW w:w="1790" w:type="dxa"/>
          </w:tcPr>
          <w:p w14:paraId="23A09CCD" w14:textId="2C5A0680" w:rsidR="00100D81" w:rsidRPr="00074DD4" w:rsidRDefault="00100D81" w:rsidP="00776123">
            <w:pPr>
              <w:rPr>
                <w:b/>
                <w:bCs/>
              </w:rPr>
            </w:pPr>
            <w:r w:rsidRPr="00074DD4">
              <w:rPr>
                <w:b/>
                <w:bCs/>
              </w:rPr>
              <w:t>Total RNA [ng]</w:t>
            </w:r>
          </w:p>
        </w:tc>
      </w:tr>
      <w:tr w:rsidR="00100D81" w14:paraId="6F0ADA18" w14:textId="77777777" w:rsidTr="000E68D1">
        <w:tc>
          <w:tcPr>
            <w:tcW w:w="1592" w:type="dxa"/>
          </w:tcPr>
          <w:p w14:paraId="5F4472BD" w14:textId="477FC0A2" w:rsidR="00100D81" w:rsidRDefault="00100D81" w:rsidP="00776123">
            <w:r>
              <w:t>M4_RNA</w:t>
            </w:r>
          </w:p>
        </w:tc>
        <w:tc>
          <w:tcPr>
            <w:tcW w:w="1239" w:type="dxa"/>
          </w:tcPr>
          <w:p w14:paraId="5FF2930D" w14:textId="0EEA3E5A" w:rsidR="00100D81" w:rsidRDefault="00100D81" w:rsidP="00776123">
            <w:r w:rsidRPr="00074DD4">
              <w:t>1.279624</w:t>
            </w:r>
          </w:p>
        </w:tc>
        <w:tc>
          <w:tcPr>
            <w:tcW w:w="697" w:type="dxa"/>
          </w:tcPr>
          <w:p w14:paraId="7800441E" w14:textId="6D6FF7B6" w:rsidR="00100D81" w:rsidRDefault="00100D81" w:rsidP="00776123">
            <w:r>
              <w:t>N/A</w:t>
            </w:r>
          </w:p>
        </w:tc>
        <w:tc>
          <w:tcPr>
            <w:tcW w:w="2508" w:type="dxa"/>
          </w:tcPr>
          <w:p w14:paraId="3D423067" w14:textId="4B66BFD6" w:rsidR="00100D81" w:rsidRDefault="00100D81" w:rsidP="00776123">
            <w:r w:rsidRPr="00074DD4">
              <w:t>1.87</w:t>
            </w:r>
          </w:p>
        </w:tc>
        <w:tc>
          <w:tcPr>
            <w:tcW w:w="1790" w:type="dxa"/>
          </w:tcPr>
          <w:p w14:paraId="2F47C2D9" w14:textId="3FDA56F9" w:rsidR="00100D81" w:rsidRDefault="00100D81" w:rsidP="00776123">
            <w:r w:rsidRPr="00074DD4">
              <w:t>33.66</w:t>
            </w:r>
          </w:p>
        </w:tc>
      </w:tr>
      <w:tr w:rsidR="00100D81" w14:paraId="1E750B59" w14:textId="77777777" w:rsidTr="000E68D1">
        <w:tc>
          <w:tcPr>
            <w:tcW w:w="1592" w:type="dxa"/>
          </w:tcPr>
          <w:p w14:paraId="0E5DADB4" w14:textId="6D180A52" w:rsidR="00100D81" w:rsidRDefault="00100D81" w:rsidP="00100D81">
            <w:r>
              <w:t>M5_RNA</w:t>
            </w:r>
          </w:p>
        </w:tc>
        <w:tc>
          <w:tcPr>
            <w:tcW w:w="1239" w:type="dxa"/>
          </w:tcPr>
          <w:p w14:paraId="3ADD83EB" w14:textId="55074338" w:rsidR="00100D81" w:rsidRDefault="00100D81" w:rsidP="00100D81">
            <w:r w:rsidRPr="00074DD4">
              <w:t>1.1748</w:t>
            </w:r>
          </w:p>
        </w:tc>
        <w:tc>
          <w:tcPr>
            <w:tcW w:w="697" w:type="dxa"/>
          </w:tcPr>
          <w:p w14:paraId="5F1AAAAE" w14:textId="7B42E391" w:rsidR="00100D81" w:rsidRDefault="00100D81" w:rsidP="00100D81">
            <w:r>
              <w:t>N/A</w:t>
            </w:r>
          </w:p>
        </w:tc>
        <w:tc>
          <w:tcPr>
            <w:tcW w:w="2508" w:type="dxa"/>
          </w:tcPr>
          <w:p w14:paraId="1D12CD06" w14:textId="6D39949D" w:rsidR="00100D81" w:rsidRDefault="00100D81" w:rsidP="00100D81">
            <w:r w:rsidRPr="00074DD4">
              <w:t>3.32</w:t>
            </w:r>
          </w:p>
        </w:tc>
        <w:tc>
          <w:tcPr>
            <w:tcW w:w="1790" w:type="dxa"/>
          </w:tcPr>
          <w:p w14:paraId="755023A9" w14:textId="36476D51" w:rsidR="00100D81" w:rsidRDefault="00100D81" w:rsidP="00100D81">
            <w:r w:rsidRPr="00074DD4">
              <w:t>59.76</w:t>
            </w:r>
          </w:p>
        </w:tc>
      </w:tr>
      <w:tr w:rsidR="00100D81" w14:paraId="429025A3" w14:textId="77777777" w:rsidTr="000E68D1">
        <w:tc>
          <w:tcPr>
            <w:tcW w:w="1592" w:type="dxa"/>
          </w:tcPr>
          <w:p w14:paraId="0B41200A" w14:textId="0F273BB8" w:rsidR="00100D81" w:rsidRDefault="00100D81" w:rsidP="00100D81">
            <w:r>
              <w:t>M6_RNA</w:t>
            </w:r>
          </w:p>
        </w:tc>
        <w:tc>
          <w:tcPr>
            <w:tcW w:w="1239" w:type="dxa"/>
          </w:tcPr>
          <w:p w14:paraId="5C76D6C7" w14:textId="12AAA2AC" w:rsidR="00100D81" w:rsidRDefault="00100D81" w:rsidP="00100D81">
            <w:r w:rsidRPr="00074DD4">
              <w:t>1.123146</w:t>
            </w:r>
          </w:p>
        </w:tc>
        <w:tc>
          <w:tcPr>
            <w:tcW w:w="697" w:type="dxa"/>
          </w:tcPr>
          <w:p w14:paraId="561A8481" w14:textId="50211C73" w:rsidR="00100D81" w:rsidRDefault="00100D81" w:rsidP="00100D81">
            <w:r>
              <w:t>N/A</w:t>
            </w:r>
          </w:p>
        </w:tc>
        <w:tc>
          <w:tcPr>
            <w:tcW w:w="2508" w:type="dxa"/>
          </w:tcPr>
          <w:p w14:paraId="525A3E80" w14:textId="372F6678" w:rsidR="00100D81" w:rsidRDefault="00100D81" w:rsidP="00100D81">
            <w:r w:rsidRPr="00074DD4">
              <w:t>2.96</w:t>
            </w:r>
          </w:p>
        </w:tc>
        <w:tc>
          <w:tcPr>
            <w:tcW w:w="1790" w:type="dxa"/>
          </w:tcPr>
          <w:p w14:paraId="6B1C9515" w14:textId="307AD619" w:rsidR="00100D81" w:rsidRDefault="00100D81" w:rsidP="00100D81">
            <w:r w:rsidRPr="00074DD4">
              <w:t>53.28</w:t>
            </w:r>
          </w:p>
        </w:tc>
      </w:tr>
      <w:tr w:rsidR="00100D81" w14:paraId="7137959F" w14:textId="77777777" w:rsidTr="000E68D1">
        <w:tc>
          <w:tcPr>
            <w:tcW w:w="1592" w:type="dxa"/>
          </w:tcPr>
          <w:p w14:paraId="2F00C458" w14:textId="7CED7DF7" w:rsidR="00100D81" w:rsidRDefault="00100D81" w:rsidP="00100D81">
            <w:proofErr w:type="spellStart"/>
            <w:r>
              <w:t>M_Neg_RNA</w:t>
            </w:r>
            <w:proofErr w:type="spellEnd"/>
          </w:p>
        </w:tc>
        <w:tc>
          <w:tcPr>
            <w:tcW w:w="1239" w:type="dxa"/>
          </w:tcPr>
          <w:p w14:paraId="4B792D8C" w14:textId="1BDBE904" w:rsidR="00100D81" w:rsidRDefault="00100D81" w:rsidP="00100D81">
            <w:r>
              <w:t>0</w:t>
            </w:r>
          </w:p>
        </w:tc>
        <w:tc>
          <w:tcPr>
            <w:tcW w:w="697" w:type="dxa"/>
          </w:tcPr>
          <w:p w14:paraId="02D53BF0" w14:textId="27AFA0C1" w:rsidR="00100D81" w:rsidRDefault="00100D81" w:rsidP="00100D81">
            <w:r w:rsidRPr="00074DD4">
              <w:t>1.2</w:t>
            </w:r>
          </w:p>
        </w:tc>
        <w:tc>
          <w:tcPr>
            <w:tcW w:w="2508" w:type="dxa"/>
          </w:tcPr>
          <w:p w14:paraId="49692521" w14:textId="4E15717D" w:rsidR="00100D81" w:rsidRDefault="00100D81" w:rsidP="00100D81">
            <w:r w:rsidRPr="00074DD4">
              <w:t>0.73</w:t>
            </w:r>
          </w:p>
        </w:tc>
        <w:tc>
          <w:tcPr>
            <w:tcW w:w="1790" w:type="dxa"/>
          </w:tcPr>
          <w:p w14:paraId="61C22CA5" w14:textId="73744203" w:rsidR="00100D81" w:rsidRDefault="00100D81" w:rsidP="00100D81">
            <w:r w:rsidRPr="00074DD4">
              <w:t>13.14</w:t>
            </w:r>
          </w:p>
        </w:tc>
      </w:tr>
      <w:tr w:rsidR="00100D81" w14:paraId="75996F06" w14:textId="77777777" w:rsidTr="000E68D1">
        <w:tc>
          <w:tcPr>
            <w:tcW w:w="1592" w:type="dxa"/>
          </w:tcPr>
          <w:p w14:paraId="7C73F33D" w14:textId="490CB5CA" w:rsidR="00100D81" w:rsidRDefault="00100D81" w:rsidP="00100D81">
            <w:proofErr w:type="spellStart"/>
            <w:r>
              <w:t>M_Ext_RNA</w:t>
            </w:r>
            <w:proofErr w:type="spellEnd"/>
          </w:p>
        </w:tc>
        <w:tc>
          <w:tcPr>
            <w:tcW w:w="1239" w:type="dxa"/>
          </w:tcPr>
          <w:p w14:paraId="07475C61" w14:textId="5E86FFB7" w:rsidR="00100D81" w:rsidRDefault="00100D81" w:rsidP="00100D81">
            <w:r>
              <w:t>0</w:t>
            </w:r>
          </w:p>
        </w:tc>
        <w:tc>
          <w:tcPr>
            <w:tcW w:w="697" w:type="dxa"/>
          </w:tcPr>
          <w:p w14:paraId="57AFBA65" w14:textId="17B6C583" w:rsidR="00100D81" w:rsidRDefault="00100D81" w:rsidP="00100D81">
            <w:r w:rsidRPr="00074DD4">
              <w:t>1.7</w:t>
            </w:r>
          </w:p>
        </w:tc>
        <w:tc>
          <w:tcPr>
            <w:tcW w:w="2508" w:type="dxa"/>
          </w:tcPr>
          <w:p w14:paraId="0B8EA7A3" w14:textId="59C3EB4F" w:rsidR="00100D81" w:rsidRDefault="00100D81" w:rsidP="00100D81">
            <w:r w:rsidRPr="00074DD4">
              <w:t>0.43</w:t>
            </w:r>
          </w:p>
        </w:tc>
        <w:tc>
          <w:tcPr>
            <w:tcW w:w="1790" w:type="dxa"/>
          </w:tcPr>
          <w:p w14:paraId="7AC1BDC0" w14:textId="4C2722CB" w:rsidR="00100D81" w:rsidRDefault="00100D81" w:rsidP="00100D81">
            <w:r w:rsidRPr="00074DD4">
              <w:t>7.74</w:t>
            </w:r>
          </w:p>
        </w:tc>
      </w:tr>
      <w:tr w:rsidR="00100D81" w14:paraId="44FB8961" w14:textId="77777777" w:rsidTr="000E68D1">
        <w:tc>
          <w:tcPr>
            <w:tcW w:w="1592" w:type="dxa"/>
          </w:tcPr>
          <w:p w14:paraId="1A453830" w14:textId="5036E1A9" w:rsidR="00100D81" w:rsidRDefault="00100D81" w:rsidP="00100D81">
            <w:r>
              <w:t>F4_RNA</w:t>
            </w:r>
          </w:p>
        </w:tc>
        <w:tc>
          <w:tcPr>
            <w:tcW w:w="1239" w:type="dxa"/>
          </w:tcPr>
          <w:p w14:paraId="6C89386A" w14:textId="5130BA45" w:rsidR="00100D81" w:rsidRDefault="00100D81" w:rsidP="00100D81">
            <w:r w:rsidRPr="00074DD4">
              <w:t>1.439941</w:t>
            </w:r>
          </w:p>
        </w:tc>
        <w:tc>
          <w:tcPr>
            <w:tcW w:w="697" w:type="dxa"/>
          </w:tcPr>
          <w:p w14:paraId="67463670" w14:textId="6D6EDD67" w:rsidR="00100D81" w:rsidRDefault="00100D81" w:rsidP="00100D81">
            <w:r w:rsidRPr="00074DD4">
              <w:t>7.6</w:t>
            </w:r>
          </w:p>
        </w:tc>
        <w:tc>
          <w:tcPr>
            <w:tcW w:w="2508" w:type="dxa"/>
          </w:tcPr>
          <w:p w14:paraId="0BA35150" w14:textId="759EF01F" w:rsidR="00100D81" w:rsidRDefault="00100D81" w:rsidP="00100D81">
            <w:r w:rsidRPr="00074DD4">
              <w:t>35.14</w:t>
            </w:r>
          </w:p>
        </w:tc>
        <w:tc>
          <w:tcPr>
            <w:tcW w:w="1790" w:type="dxa"/>
          </w:tcPr>
          <w:p w14:paraId="13732FC0" w14:textId="146EB192" w:rsidR="00100D81" w:rsidRDefault="00100D81" w:rsidP="00100D81">
            <w:r w:rsidRPr="00074DD4">
              <w:t>632.52</w:t>
            </w:r>
          </w:p>
        </w:tc>
      </w:tr>
      <w:tr w:rsidR="00100D81" w14:paraId="3698E939" w14:textId="77777777" w:rsidTr="000E68D1">
        <w:tc>
          <w:tcPr>
            <w:tcW w:w="1592" w:type="dxa"/>
          </w:tcPr>
          <w:p w14:paraId="00D223A9" w14:textId="0467E859" w:rsidR="00100D81" w:rsidRDefault="00100D81" w:rsidP="00100D81">
            <w:r>
              <w:t>F5_RNA</w:t>
            </w:r>
          </w:p>
        </w:tc>
        <w:tc>
          <w:tcPr>
            <w:tcW w:w="1239" w:type="dxa"/>
          </w:tcPr>
          <w:p w14:paraId="18AEC092" w14:textId="5566BAAA" w:rsidR="00100D81" w:rsidRDefault="00100D81" w:rsidP="00074DD4">
            <w:r w:rsidRPr="00074DD4">
              <w:t>1.366829</w:t>
            </w:r>
          </w:p>
        </w:tc>
        <w:tc>
          <w:tcPr>
            <w:tcW w:w="697" w:type="dxa"/>
          </w:tcPr>
          <w:p w14:paraId="031E6108" w14:textId="6113DE2D" w:rsidR="00100D81" w:rsidRDefault="00100D81" w:rsidP="00100D81">
            <w:r w:rsidRPr="00074DD4">
              <w:t>7.7</w:t>
            </w:r>
          </w:p>
        </w:tc>
        <w:tc>
          <w:tcPr>
            <w:tcW w:w="2508" w:type="dxa"/>
          </w:tcPr>
          <w:p w14:paraId="3F7D3388" w14:textId="523F5D0E" w:rsidR="00100D81" w:rsidRDefault="00100D81" w:rsidP="00100D81">
            <w:r w:rsidRPr="00074DD4">
              <w:t>33.22</w:t>
            </w:r>
          </w:p>
        </w:tc>
        <w:tc>
          <w:tcPr>
            <w:tcW w:w="1790" w:type="dxa"/>
          </w:tcPr>
          <w:p w14:paraId="412EAC68" w14:textId="63E1D3D3" w:rsidR="00100D81" w:rsidRDefault="00100D81" w:rsidP="00100D81">
            <w:r w:rsidRPr="00074DD4">
              <w:t>597.96</w:t>
            </w:r>
          </w:p>
        </w:tc>
      </w:tr>
      <w:tr w:rsidR="00100D81" w14:paraId="7B3635D4" w14:textId="77777777" w:rsidTr="000E68D1">
        <w:tc>
          <w:tcPr>
            <w:tcW w:w="1592" w:type="dxa"/>
          </w:tcPr>
          <w:p w14:paraId="23380893" w14:textId="13D74F41" w:rsidR="00100D81" w:rsidRDefault="00100D81" w:rsidP="00100D81">
            <w:r>
              <w:t>F6_RNA</w:t>
            </w:r>
          </w:p>
        </w:tc>
        <w:tc>
          <w:tcPr>
            <w:tcW w:w="1239" w:type="dxa"/>
          </w:tcPr>
          <w:p w14:paraId="37ADB337" w14:textId="7C0CF155" w:rsidR="00100D81" w:rsidRDefault="00100D81" w:rsidP="00100D81">
            <w:r>
              <w:t>0</w:t>
            </w:r>
          </w:p>
        </w:tc>
        <w:tc>
          <w:tcPr>
            <w:tcW w:w="697" w:type="dxa"/>
          </w:tcPr>
          <w:p w14:paraId="1DC10738" w14:textId="1908766F" w:rsidR="00100D81" w:rsidRDefault="00100D81" w:rsidP="00100D81">
            <w:r>
              <w:t>N/A</w:t>
            </w:r>
          </w:p>
        </w:tc>
        <w:tc>
          <w:tcPr>
            <w:tcW w:w="2508" w:type="dxa"/>
          </w:tcPr>
          <w:p w14:paraId="113EB8B4" w14:textId="328B63BD" w:rsidR="00100D81" w:rsidRDefault="00100D81" w:rsidP="00100D81">
            <w:r w:rsidRPr="00074DD4">
              <w:t>26.52</w:t>
            </w:r>
          </w:p>
        </w:tc>
        <w:tc>
          <w:tcPr>
            <w:tcW w:w="1790" w:type="dxa"/>
          </w:tcPr>
          <w:p w14:paraId="2E407E33" w14:textId="69883B83" w:rsidR="00100D81" w:rsidRDefault="00100D81" w:rsidP="00100D81">
            <w:r w:rsidRPr="00074DD4">
              <w:t>477.36</w:t>
            </w:r>
          </w:p>
        </w:tc>
      </w:tr>
      <w:tr w:rsidR="00100D81" w14:paraId="72C87775" w14:textId="77777777" w:rsidTr="000E68D1">
        <w:tc>
          <w:tcPr>
            <w:tcW w:w="1592" w:type="dxa"/>
          </w:tcPr>
          <w:p w14:paraId="69BBF4E8" w14:textId="43E6FACD" w:rsidR="00100D81" w:rsidRDefault="00100D81" w:rsidP="00100D81">
            <w:proofErr w:type="spellStart"/>
            <w:r>
              <w:t>F_Neg_RNA</w:t>
            </w:r>
            <w:proofErr w:type="spellEnd"/>
          </w:p>
        </w:tc>
        <w:tc>
          <w:tcPr>
            <w:tcW w:w="1239" w:type="dxa"/>
          </w:tcPr>
          <w:p w14:paraId="6AAF61E3" w14:textId="179352A0" w:rsidR="00100D81" w:rsidRDefault="00100D81" w:rsidP="00100D81">
            <w:r>
              <w:t>0</w:t>
            </w:r>
          </w:p>
        </w:tc>
        <w:tc>
          <w:tcPr>
            <w:tcW w:w="697" w:type="dxa"/>
          </w:tcPr>
          <w:p w14:paraId="654B3A19" w14:textId="287E1531" w:rsidR="00100D81" w:rsidRDefault="00100D81" w:rsidP="00100D81">
            <w:r w:rsidRPr="00074DD4">
              <w:t>1.7</w:t>
            </w:r>
          </w:p>
        </w:tc>
        <w:tc>
          <w:tcPr>
            <w:tcW w:w="2508" w:type="dxa"/>
          </w:tcPr>
          <w:p w14:paraId="1200BBDC" w14:textId="3ADC5A92" w:rsidR="00100D81" w:rsidRDefault="00100D81" w:rsidP="00100D81">
            <w:r w:rsidRPr="00074DD4">
              <w:t>8.89</w:t>
            </w:r>
          </w:p>
        </w:tc>
        <w:tc>
          <w:tcPr>
            <w:tcW w:w="1790" w:type="dxa"/>
          </w:tcPr>
          <w:p w14:paraId="4133942E" w14:textId="2A600614" w:rsidR="00100D81" w:rsidRDefault="00100D81" w:rsidP="00100D81">
            <w:r w:rsidRPr="00074DD4">
              <w:t>160.02</w:t>
            </w:r>
          </w:p>
        </w:tc>
      </w:tr>
      <w:tr w:rsidR="00100D81" w14:paraId="5FFDEFE4" w14:textId="77777777" w:rsidTr="000E68D1">
        <w:tc>
          <w:tcPr>
            <w:tcW w:w="1592" w:type="dxa"/>
          </w:tcPr>
          <w:p w14:paraId="0F9BC00A" w14:textId="4CDBB5E0" w:rsidR="00100D81" w:rsidRDefault="00100D81" w:rsidP="00100D81">
            <w:proofErr w:type="spellStart"/>
            <w:r>
              <w:t>F_Ext_RNA</w:t>
            </w:r>
            <w:proofErr w:type="spellEnd"/>
          </w:p>
        </w:tc>
        <w:tc>
          <w:tcPr>
            <w:tcW w:w="1239" w:type="dxa"/>
          </w:tcPr>
          <w:p w14:paraId="6522EEE9" w14:textId="09D58AA3" w:rsidR="00100D81" w:rsidRDefault="00100D81" w:rsidP="00100D81">
            <w:r>
              <w:t>0</w:t>
            </w:r>
          </w:p>
        </w:tc>
        <w:tc>
          <w:tcPr>
            <w:tcW w:w="697" w:type="dxa"/>
          </w:tcPr>
          <w:p w14:paraId="08345217" w14:textId="07FFAFE0" w:rsidR="00100D81" w:rsidRDefault="00100D81" w:rsidP="00100D81">
            <w:r w:rsidRPr="00074DD4">
              <w:t>1.5</w:t>
            </w:r>
          </w:p>
        </w:tc>
        <w:tc>
          <w:tcPr>
            <w:tcW w:w="2508" w:type="dxa"/>
          </w:tcPr>
          <w:p w14:paraId="5A3DEFFB" w14:textId="6CC774E5" w:rsidR="00100D81" w:rsidRDefault="00100D81" w:rsidP="00100D81">
            <w:r w:rsidRPr="00074DD4">
              <w:t>10.67</w:t>
            </w:r>
          </w:p>
        </w:tc>
        <w:tc>
          <w:tcPr>
            <w:tcW w:w="1790" w:type="dxa"/>
          </w:tcPr>
          <w:p w14:paraId="152C4FCC" w14:textId="40D5FFE9" w:rsidR="00100D81" w:rsidRDefault="00100D81" w:rsidP="00100D81">
            <w:r w:rsidRPr="00074DD4">
              <w:t>192.06</w:t>
            </w:r>
          </w:p>
        </w:tc>
      </w:tr>
    </w:tbl>
    <w:p w14:paraId="4926DAD1" w14:textId="2BE8F32B" w:rsidR="00100D81" w:rsidRDefault="00100D81" w:rsidP="00776123"/>
    <w:p w14:paraId="22C57D55" w14:textId="0F682D9E" w:rsidR="00100D81" w:rsidRDefault="00100D81" w:rsidP="00776123"/>
    <w:p w14:paraId="0B94D9CF" w14:textId="4443D805" w:rsidR="00C67427" w:rsidRDefault="00C67427" w:rsidP="00C67427">
      <w:pPr>
        <w:pStyle w:val="Caption"/>
        <w:keepNext/>
      </w:pPr>
      <w:r>
        <w:t xml:space="preserve">Supplementary Table </w:t>
      </w:r>
      <w:fldSimple w:instr=" SEQ Supplementary_Table \* ARABIC ">
        <w:r>
          <w:rPr>
            <w:noProof/>
          </w:rPr>
          <w:t>3</w:t>
        </w:r>
      </w:fldSimple>
      <w:r>
        <w:t xml:space="preserve">: </w:t>
      </w:r>
      <w:r w:rsidRPr="008A0671">
        <w:t>Fluorescence Assay Quantification</w:t>
      </w:r>
      <w:r>
        <w:t xml:space="preserve"> (DNA)</w:t>
      </w:r>
    </w:p>
    <w:tbl>
      <w:tblPr>
        <w:tblStyle w:val="TableGrid"/>
        <w:tblW w:w="0" w:type="auto"/>
        <w:tblLook w:val="04A0" w:firstRow="1" w:lastRow="0" w:firstColumn="1" w:lastColumn="0" w:noHBand="0" w:noVBand="1"/>
      </w:tblPr>
      <w:tblGrid>
        <w:gridCol w:w="1609"/>
        <w:gridCol w:w="2508"/>
        <w:gridCol w:w="1806"/>
      </w:tblGrid>
      <w:tr w:rsidR="00C67427" w14:paraId="2EF39562" w14:textId="77777777" w:rsidTr="007C190C">
        <w:tc>
          <w:tcPr>
            <w:tcW w:w="1609" w:type="dxa"/>
          </w:tcPr>
          <w:p w14:paraId="6874988A" w14:textId="77777777" w:rsidR="00C67427" w:rsidRPr="00074DD4" w:rsidRDefault="00C67427" w:rsidP="007C190C">
            <w:pPr>
              <w:rPr>
                <w:b/>
                <w:bCs/>
              </w:rPr>
            </w:pPr>
            <w:r w:rsidRPr="00074DD4">
              <w:rPr>
                <w:b/>
                <w:bCs/>
              </w:rPr>
              <w:t>Sample</w:t>
            </w:r>
          </w:p>
        </w:tc>
        <w:tc>
          <w:tcPr>
            <w:tcW w:w="2508" w:type="dxa"/>
          </w:tcPr>
          <w:p w14:paraId="5C0CC4C4" w14:textId="77777777" w:rsidR="00C67427" w:rsidRPr="00074DD4" w:rsidRDefault="00C67427" w:rsidP="007C190C">
            <w:pPr>
              <w:rPr>
                <w:b/>
                <w:bCs/>
              </w:rPr>
            </w:pPr>
            <w:r w:rsidRPr="00074DD4">
              <w:rPr>
                <w:b/>
                <w:bCs/>
              </w:rPr>
              <w:t>Concentration [ng/µl]</w:t>
            </w:r>
          </w:p>
        </w:tc>
        <w:tc>
          <w:tcPr>
            <w:tcW w:w="1806" w:type="dxa"/>
          </w:tcPr>
          <w:p w14:paraId="70E57CD9" w14:textId="77777777" w:rsidR="00C67427" w:rsidRPr="00074DD4" w:rsidRDefault="00C67427" w:rsidP="007C190C">
            <w:pPr>
              <w:rPr>
                <w:b/>
                <w:bCs/>
              </w:rPr>
            </w:pPr>
            <w:r w:rsidRPr="00074DD4">
              <w:rPr>
                <w:b/>
                <w:bCs/>
              </w:rPr>
              <w:t>Total DNA [ng]</w:t>
            </w:r>
          </w:p>
        </w:tc>
      </w:tr>
      <w:tr w:rsidR="00C67427" w14:paraId="75E571A6" w14:textId="77777777" w:rsidTr="007C190C">
        <w:tc>
          <w:tcPr>
            <w:tcW w:w="1609" w:type="dxa"/>
          </w:tcPr>
          <w:p w14:paraId="51B69084" w14:textId="77777777" w:rsidR="00C67427" w:rsidRDefault="00C67427" w:rsidP="007C190C">
            <w:r>
              <w:t>M4_DNA</w:t>
            </w:r>
          </w:p>
        </w:tc>
        <w:tc>
          <w:tcPr>
            <w:tcW w:w="2508" w:type="dxa"/>
          </w:tcPr>
          <w:p w14:paraId="63D2EF78" w14:textId="77777777" w:rsidR="00C67427" w:rsidRDefault="00C67427" w:rsidP="007C190C">
            <w:r w:rsidRPr="00074DD4">
              <w:t>2.7856</w:t>
            </w:r>
          </w:p>
        </w:tc>
        <w:tc>
          <w:tcPr>
            <w:tcW w:w="1806" w:type="dxa"/>
          </w:tcPr>
          <w:p w14:paraId="2E39AE6E" w14:textId="77777777" w:rsidR="00C67427" w:rsidRDefault="00C67427" w:rsidP="007C190C">
            <w:r w:rsidRPr="00074DD4">
              <w:t>136.494</w:t>
            </w:r>
          </w:p>
        </w:tc>
      </w:tr>
      <w:tr w:rsidR="00C67427" w14:paraId="391E9A0B" w14:textId="77777777" w:rsidTr="007C190C">
        <w:tc>
          <w:tcPr>
            <w:tcW w:w="1609" w:type="dxa"/>
          </w:tcPr>
          <w:p w14:paraId="7E45D647" w14:textId="77777777" w:rsidR="00C67427" w:rsidRDefault="00C67427" w:rsidP="007C190C">
            <w:r>
              <w:t>M5_DNA</w:t>
            </w:r>
          </w:p>
        </w:tc>
        <w:tc>
          <w:tcPr>
            <w:tcW w:w="2508" w:type="dxa"/>
          </w:tcPr>
          <w:p w14:paraId="583A4E10" w14:textId="77777777" w:rsidR="00C67427" w:rsidRDefault="00C67427" w:rsidP="007C190C">
            <w:r w:rsidRPr="00074DD4">
              <w:t>3.0507</w:t>
            </w:r>
          </w:p>
        </w:tc>
        <w:tc>
          <w:tcPr>
            <w:tcW w:w="1806" w:type="dxa"/>
          </w:tcPr>
          <w:p w14:paraId="4FD1A7C9" w14:textId="77777777" w:rsidR="00C67427" w:rsidRDefault="00C67427" w:rsidP="007C190C">
            <w:r w:rsidRPr="00074DD4">
              <w:t>149.484</w:t>
            </w:r>
          </w:p>
        </w:tc>
      </w:tr>
      <w:tr w:rsidR="00C67427" w14:paraId="3B77640B" w14:textId="77777777" w:rsidTr="007C190C">
        <w:tc>
          <w:tcPr>
            <w:tcW w:w="1609" w:type="dxa"/>
          </w:tcPr>
          <w:p w14:paraId="66087189" w14:textId="77777777" w:rsidR="00C67427" w:rsidRDefault="00C67427" w:rsidP="007C190C">
            <w:r>
              <w:t>M6_DNA</w:t>
            </w:r>
          </w:p>
        </w:tc>
        <w:tc>
          <w:tcPr>
            <w:tcW w:w="2508" w:type="dxa"/>
          </w:tcPr>
          <w:p w14:paraId="6CF870EE" w14:textId="77777777" w:rsidR="00C67427" w:rsidRDefault="00C67427" w:rsidP="007C190C">
            <w:r w:rsidRPr="00074DD4">
              <w:t>2.3648</w:t>
            </w:r>
          </w:p>
        </w:tc>
        <w:tc>
          <w:tcPr>
            <w:tcW w:w="1806" w:type="dxa"/>
          </w:tcPr>
          <w:p w14:paraId="12114456" w14:textId="77777777" w:rsidR="00C67427" w:rsidRDefault="00C67427" w:rsidP="007C190C">
            <w:r w:rsidRPr="00074DD4">
              <w:t>115.875</w:t>
            </w:r>
          </w:p>
        </w:tc>
      </w:tr>
      <w:tr w:rsidR="00C67427" w14:paraId="5F279182" w14:textId="77777777" w:rsidTr="007C190C">
        <w:tc>
          <w:tcPr>
            <w:tcW w:w="1609" w:type="dxa"/>
          </w:tcPr>
          <w:p w14:paraId="6E45DACD" w14:textId="77777777" w:rsidR="00C67427" w:rsidRDefault="00C67427" w:rsidP="007C190C">
            <w:proofErr w:type="spellStart"/>
            <w:r>
              <w:t>M_Neg_DNA</w:t>
            </w:r>
            <w:proofErr w:type="spellEnd"/>
          </w:p>
        </w:tc>
        <w:tc>
          <w:tcPr>
            <w:tcW w:w="2508" w:type="dxa"/>
          </w:tcPr>
          <w:p w14:paraId="08E7DE64" w14:textId="77777777" w:rsidR="00C67427" w:rsidRDefault="00C67427" w:rsidP="007C190C">
            <w:r>
              <w:t>0</w:t>
            </w:r>
          </w:p>
        </w:tc>
        <w:tc>
          <w:tcPr>
            <w:tcW w:w="1806" w:type="dxa"/>
          </w:tcPr>
          <w:p w14:paraId="424B55CE" w14:textId="77777777" w:rsidR="00C67427" w:rsidRDefault="00C67427" w:rsidP="007C190C">
            <w:r>
              <w:t>0</w:t>
            </w:r>
          </w:p>
        </w:tc>
      </w:tr>
      <w:tr w:rsidR="00C67427" w14:paraId="3021ACB8" w14:textId="77777777" w:rsidTr="007C190C">
        <w:tc>
          <w:tcPr>
            <w:tcW w:w="1609" w:type="dxa"/>
          </w:tcPr>
          <w:p w14:paraId="0C06019F" w14:textId="77777777" w:rsidR="00C67427" w:rsidRDefault="00C67427" w:rsidP="007C190C">
            <w:proofErr w:type="spellStart"/>
            <w:r>
              <w:t>M_Ext_DNA</w:t>
            </w:r>
            <w:proofErr w:type="spellEnd"/>
          </w:p>
        </w:tc>
        <w:tc>
          <w:tcPr>
            <w:tcW w:w="2508" w:type="dxa"/>
          </w:tcPr>
          <w:p w14:paraId="5D78D89F" w14:textId="77777777" w:rsidR="00C67427" w:rsidRDefault="00C67427" w:rsidP="007C190C">
            <w:r>
              <w:t>0</w:t>
            </w:r>
          </w:p>
        </w:tc>
        <w:tc>
          <w:tcPr>
            <w:tcW w:w="1806" w:type="dxa"/>
          </w:tcPr>
          <w:p w14:paraId="001B3DE2" w14:textId="77777777" w:rsidR="00C67427" w:rsidRDefault="00C67427" w:rsidP="007C190C">
            <w:r>
              <w:t>0</w:t>
            </w:r>
          </w:p>
        </w:tc>
      </w:tr>
      <w:tr w:rsidR="00C67427" w14:paraId="6502F558" w14:textId="77777777" w:rsidTr="007C190C">
        <w:tc>
          <w:tcPr>
            <w:tcW w:w="1609" w:type="dxa"/>
          </w:tcPr>
          <w:p w14:paraId="16EBC95E" w14:textId="77777777" w:rsidR="00C67427" w:rsidRDefault="00C67427" w:rsidP="007C190C">
            <w:r>
              <w:t>F4_DNA</w:t>
            </w:r>
          </w:p>
        </w:tc>
        <w:tc>
          <w:tcPr>
            <w:tcW w:w="2508" w:type="dxa"/>
          </w:tcPr>
          <w:p w14:paraId="6E98D7B0" w14:textId="77777777" w:rsidR="00C67427" w:rsidRDefault="00C67427" w:rsidP="007C190C">
            <w:r w:rsidRPr="00074DD4">
              <w:t>32.711</w:t>
            </w:r>
          </w:p>
        </w:tc>
        <w:tc>
          <w:tcPr>
            <w:tcW w:w="1806" w:type="dxa"/>
          </w:tcPr>
          <w:p w14:paraId="78977225" w14:textId="77777777" w:rsidR="00C67427" w:rsidRDefault="00C67427" w:rsidP="007C190C">
            <w:r w:rsidRPr="00074DD4">
              <w:t>1602.839</w:t>
            </w:r>
          </w:p>
        </w:tc>
      </w:tr>
      <w:tr w:rsidR="00C67427" w14:paraId="307D3022" w14:textId="77777777" w:rsidTr="007C190C">
        <w:tc>
          <w:tcPr>
            <w:tcW w:w="1609" w:type="dxa"/>
          </w:tcPr>
          <w:p w14:paraId="3D8B0D35" w14:textId="77777777" w:rsidR="00C67427" w:rsidRDefault="00C67427" w:rsidP="007C190C">
            <w:r>
              <w:t>F5_DNA</w:t>
            </w:r>
          </w:p>
        </w:tc>
        <w:tc>
          <w:tcPr>
            <w:tcW w:w="2508" w:type="dxa"/>
          </w:tcPr>
          <w:p w14:paraId="1A8674BC" w14:textId="77777777" w:rsidR="00C67427" w:rsidRDefault="00C67427" w:rsidP="007C190C">
            <w:r w:rsidRPr="00074DD4">
              <w:t>28.057</w:t>
            </w:r>
          </w:p>
        </w:tc>
        <w:tc>
          <w:tcPr>
            <w:tcW w:w="1806" w:type="dxa"/>
          </w:tcPr>
          <w:p w14:paraId="333918E7" w14:textId="77777777" w:rsidR="00C67427" w:rsidRDefault="00C67427" w:rsidP="007C190C">
            <w:r w:rsidRPr="00074DD4">
              <w:t>1374.793</w:t>
            </w:r>
          </w:p>
        </w:tc>
      </w:tr>
      <w:tr w:rsidR="00C67427" w14:paraId="3F238EED" w14:textId="77777777" w:rsidTr="007C190C">
        <w:tc>
          <w:tcPr>
            <w:tcW w:w="1609" w:type="dxa"/>
          </w:tcPr>
          <w:p w14:paraId="4DAC5680" w14:textId="77777777" w:rsidR="00C67427" w:rsidRDefault="00C67427" w:rsidP="007C190C">
            <w:r>
              <w:t>F6_DNA</w:t>
            </w:r>
          </w:p>
        </w:tc>
        <w:tc>
          <w:tcPr>
            <w:tcW w:w="2508" w:type="dxa"/>
          </w:tcPr>
          <w:p w14:paraId="677F57A5" w14:textId="77777777" w:rsidR="00C67427" w:rsidRDefault="00C67427" w:rsidP="007C190C">
            <w:r w:rsidRPr="00074DD4">
              <w:t>43.549</w:t>
            </w:r>
          </w:p>
        </w:tc>
        <w:tc>
          <w:tcPr>
            <w:tcW w:w="1806" w:type="dxa"/>
          </w:tcPr>
          <w:p w14:paraId="1B524B68" w14:textId="77777777" w:rsidR="00C67427" w:rsidRDefault="00C67427" w:rsidP="007C190C">
            <w:r w:rsidRPr="00074DD4">
              <w:t>2133.901</w:t>
            </w:r>
          </w:p>
        </w:tc>
      </w:tr>
      <w:tr w:rsidR="00C67427" w14:paraId="1F53FA80" w14:textId="77777777" w:rsidTr="007C190C">
        <w:tc>
          <w:tcPr>
            <w:tcW w:w="1609" w:type="dxa"/>
          </w:tcPr>
          <w:p w14:paraId="522EF223" w14:textId="77777777" w:rsidR="00C67427" w:rsidRDefault="00C67427" w:rsidP="007C190C">
            <w:proofErr w:type="spellStart"/>
            <w:r>
              <w:t>F_Neg_DNA</w:t>
            </w:r>
            <w:proofErr w:type="spellEnd"/>
          </w:p>
        </w:tc>
        <w:tc>
          <w:tcPr>
            <w:tcW w:w="2508" w:type="dxa"/>
          </w:tcPr>
          <w:p w14:paraId="6E0C12F6" w14:textId="77777777" w:rsidR="00C67427" w:rsidRDefault="00C67427" w:rsidP="007C190C">
            <w:r>
              <w:t>0</w:t>
            </w:r>
          </w:p>
        </w:tc>
        <w:tc>
          <w:tcPr>
            <w:tcW w:w="1806" w:type="dxa"/>
          </w:tcPr>
          <w:p w14:paraId="604056EF" w14:textId="77777777" w:rsidR="00C67427" w:rsidRDefault="00C67427" w:rsidP="007C190C">
            <w:r>
              <w:t>0</w:t>
            </w:r>
          </w:p>
        </w:tc>
      </w:tr>
      <w:tr w:rsidR="00C67427" w14:paraId="7A3CC12D" w14:textId="77777777" w:rsidTr="007C190C">
        <w:tc>
          <w:tcPr>
            <w:tcW w:w="1609" w:type="dxa"/>
          </w:tcPr>
          <w:p w14:paraId="73BDB4A6" w14:textId="77777777" w:rsidR="00C67427" w:rsidRDefault="00C67427" w:rsidP="007C190C">
            <w:proofErr w:type="spellStart"/>
            <w:r>
              <w:t>F_Ext_DNA</w:t>
            </w:r>
            <w:proofErr w:type="spellEnd"/>
          </w:p>
        </w:tc>
        <w:tc>
          <w:tcPr>
            <w:tcW w:w="2508" w:type="dxa"/>
          </w:tcPr>
          <w:p w14:paraId="4FC82E54" w14:textId="77777777" w:rsidR="00C67427" w:rsidRDefault="00C67427" w:rsidP="007C190C">
            <w:r w:rsidRPr="00074DD4">
              <w:t>0.046519</w:t>
            </w:r>
          </w:p>
        </w:tc>
        <w:tc>
          <w:tcPr>
            <w:tcW w:w="1806" w:type="dxa"/>
          </w:tcPr>
          <w:p w14:paraId="4DA62741" w14:textId="77777777" w:rsidR="00C67427" w:rsidRDefault="00C67427" w:rsidP="007C190C">
            <w:r w:rsidRPr="00074DD4">
              <w:t>2.279</w:t>
            </w:r>
          </w:p>
        </w:tc>
      </w:tr>
    </w:tbl>
    <w:p w14:paraId="2AAAB8AD" w14:textId="727B9A1D" w:rsidR="00C67427" w:rsidRDefault="00C67427" w:rsidP="00776123"/>
    <w:p w14:paraId="0AD43F80" w14:textId="77777777" w:rsidR="00C67427" w:rsidRDefault="00C67427" w:rsidP="00776123"/>
    <w:p w14:paraId="7F7DE6DD" w14:textId="45B4CCA2" w:rsidR="00271677" w:rsidRPr="00271677" w:rsidRDefault="00271677" w:rsidP="00271677">
      <w:pPr>
        <w:rPr>
          <w:rFonts w:ascii="Times New Roman" w:hAnsi="Times New Roman"/>
        </w:rPr>
      </w:pPr>
      <w:r>
        <w:lastRenderedPageBreak/>
        <w:t>Turn this into Sunburst Diagram/</w:t>
      </w:r>
      <w:r w:rsidRPr="00271677">
        <w:t>Multi-level Pie Chart</w:t>
      </w:r>
      <w:r>
        <w:t>:</w:t>
      </w:r>
    </w:p>
    <w:p w14:paraId="6C8CC117" w14:textId="23FBFBFD" w:rsidR="00271677" w:rsidRDefault="00271677" w:rsidP="00271677">
      <w:r>
        <w:t xml:space="preserve">(Note: </w:t>
      </w:r>
      <w:r w:rsidR="007E18EB">
        <w:t xml:space="preserve">4x means 4 rows will be added here: </w:t>
      </w:r>
      <w:proofErr w:type="spellStart"/>
      <w:r w:rsidR="007E18EB">
        <w:t>rRNAFilter</w:t>
      </w:r>
      <w:proofErr w:type="spellEnd"/>
      <w:r w:rsidR="007E18EB">
        <w:t xml:space="preserve">, </w:t>
      </w:r>
      <w:proofErr w:type="spellStart"/>
      <w:r w:rsidR="007E18EB">
        <w:t>SortMeRNA</w:t>
      </w:r>
      <w:proofErr w:type="spellEnd"/>
      <w:r w:rsidR="007E18EB">
        <w:t xml:space="preserve">, </w:t>
      </w:r>
      <w:proofErr w:type="spellStart"/>
      <w:r w:rsidR="007E18EB">
        <w:t>barrnap</w:t>
      </w:r>
      <w:proofErr w:type="spellEnd"/>
      <w:r w:rsidR="007E18EB">
        <w:t>, No filter)</w:t>
      </w:r>
    </w:p>
    <w:p w14:paraId="026790F6" w14:textId="77777777" w:rsidR="00271677" w:rsidRDefault="00271677" w:rsidP="00271677"/>
    <w:p w14:paraId="31A1C2A8" w14:textId="11B1C985" w:rsidR="0050481D" w:rsidRDefault="0050481D" w:rsidP="0050481D">
      <w:pPr>
        <w:pStyle w:val="Caption"/>
        <w:keepNext/>
      </w:pPr>
      <w:r>
        <w:t xml:space="preserve">Supplementary Table </w:t>
      </w:r>
      <w:fldSimple w:instr=" SEQ Supplementary_Table \* ARABIC ">
        <w:r w:rsidR="00C67427">
          <w:rPr>
            <w:noProof/>
          </w:rPr>
          <w:t>4</w:t>
        </w:r>
      </w:fldSimple>
      <w:r>
        <w:t>: Number of reads and contigs after each pipeline step (DNA)</w:t>
      </w:r>
    </w:p>
    <w:tbl>
      <w:tblPr>
        <w:tblStyle w:val="TableGrid"/>
        <w:tblW w:w="0" w:type="auto"/>
        <w:tblLook w:val="04A0" w:firstRow="1" w:lastRow="0" w:firstColumn="1" w:lastColumn="0" w:noHBand="0" w:noVBand="1"/>
      </w:tblPr>
      <w:tblGrid>
        <w:gridCol w:w="1104"/>
        <w:gridCol w:w="1351"/>
        <w:gridCol w:w="2410"/>
        <w:gridCol w:w="2126"/>
      </w:tblGrid>
      <w:tr w:rsidR="0050481D" w14:paraId="0186CAD1" w14:textId="77777777" w:rsidTr="007C190C">
        <w:tc>
          <w:tcPr>
            <w:tcW w:w="1104" w:type="dxa"/>
          </w:tcPr>
          <w:p w14:paraId="47043A8E" w14:textId="77777777" w:rsidR="0050481D" w:rsidRDefault="0050481D" w:rsidP="007C190C">
            <w:r>
              <w:t>Sample</w:t>
            </w:r>
          </w:p>
        </w:tc>
        <w:tc>
          <w:tcPr>
            <w:tcW w:w="1351" w:type="dxa"/>
          </w:tcPr>
          <w:p w14:paraId="084735AD" w14:textId="77777777" w:rsidR="0050481D" w:rsidRDefault="0050481D" w:rsidP="007C190C">
            <w:r>
              <w:t>Raw reads</w:t>
            </w:r>
          </w:p>
        </w:tc>
        <w:tc>
          <w:tcPr>
            <w:tcW w:w="2410" w:type="dxa"/>
          </w:tcPr>
          <w:p w14:paraId="2EE2EA64" w14:textId="77777777" w:rsidR="0050481D" w:rsidRDefault="0050481D" w:rsidP="007C190C">
            <w:r>
              <w:t>Quality filtered reads</w:t>
            </w:r>
          </w:p>
        </w:tc>
        <w:tc>
          <w:tcPr>
            <w:tcW w:w="2126" w:type="dxa"/>
          </w:tcPr>
          <w:p w14:paraId="5246CF2D" w14:textId="77777777" w:rsidR="0050481D" w:rsidRDefault="0050481D" w:rsidP="007C190C">
            <w:r>
              <w:t>rRNA filtered reads</w:t>
            </w:r>
          </w:p>
        </w:tc>
      </w:tr>
      <w:tr w:rsidR="0050481D" w14:paraId="443ACFEF" w14:textId="77777777" w:rsidTr="007C190C">
        <w:tc>
          <w:tcPr>
            <w:tcW w:w="1104" w:type="dxa"/>
            <w:vMerge w:val="restart"/>
            <w:vAlign w:val="center"/>
          </w:tcPr>
          <w:p w14:paraId="2B1F62C2" w14:textId="77777777" w:rsidR="0050481D" w:rsidRDefault="0050481D" w:rsidP="007C190C">
            <w:r>
              <w:t>M1_DNA</w:t>
            </w:r>
          </w:p>
        </w:tc>
        <w:tc>
          <w:tcPr>
            <w:tcW w:w="1351" w:type="dxa"/>
            <w:vMerge w:val="restart"/>
            <w:vAlign w:val="center"/>
          </w:tcPr>
          <w:p w14:paraId="6E1C741B" w14:textId="77777777" w:rsidR="0050481D" w:rsidRDefault="0050481D" w:rsidP="007C190C"/>
        </w:tc>
        <w:tc>
          <w:tcPr>
            <w:tcW w:w="2410" w:type="dxa"/>
            <w:vAlign w:val="center"/>
          </w:tcPr>
          <w:p w14:paraId="549F2E06"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79B5884C" w14:textId="2F4797B6" w:rsidR="0050481D" w:rsidRPr="007F3E17" w:rsidRDefault="007E18EB" w:rsidP="007C190C">
            <w:pPr>
              <w:rPr>
                <w:i/>
                <w:iCs/>
              </w:rPr>
            </w:pPr>
            <w:r>
              <w:rPr>
                <w:i/>
                <w:iCs/>
              </w:rPr>
              <w:t>4x…</w:t>
            </w:r>
          </w:p>
        </w:tc>
      </w:tr>
      <w:tr w:rsidR="0050481D" w14:paraId="28117329" w14:textId="77777777" w:rsidTr="007C190C">
        <w:tc>
          <w:tcPr>
            <w:tcW w:w="1104" w:type="dxa"/>
            <w:vMerge/>
            <w:vAlign w:val="center"/>
          </w:tcPr>
          <w:p w14:paraId="1F47D546" w14:textId="77777777" w:rsidR="0050481D" w:rsidRDefault="0050481D" w:rsidP="007C190C"/>
        </w:tc>
        <w:tc>
          <w:tcPr>
            <w:tcW w:w="1351" w:type="dxa"/>
            <w:vMerge/>
            <w:vAlign w:val="center"/>
          </w:tcPr>
          <w:p w14:paraId="21CDA2EB" w14:textId="77777777" w:rsidR="0050481D" w:rsidRDefault="0050481D" w:rsidP="007C190C"/>
        </w:tc>
        <w:tc>
          <w:tcPr>
            <w:tcW w:w="2410" w:type="dxa"/>
            <w:vAlign w:val="center"/>
          </w:tcPr>
          <w:p w14:paraId="68EFC598"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517C4936" w14:textId="7FF11178" w:rsidR="0050481D" w:rsidRPr="007F3E17" w:rsidRDefault="0050481D" w:rsidP="007C190C">
            <w:pPr>
              <w:rPr>
                <w:i/>
                <w:iCs/>
              </w:rPr>
            </w:pPr>
          </w:p>
        </w:tc>
      </w:tr>
      <w:tr w:rsidR="0050481D" w14:paraId="0F770B71" w14:textId="77777777" w:rsidTr="007C190C">
        <w:tc>
          <w:tcPr>
            <w:tcW w:w="1104" w:type="dxa"/>
            <w:vMerge/>
            <w:vAlign w:val="center"/>
          </w:tcPr>
          <w:p w14:paraId="407BBDDE" w14:textId="77777777" w:rsidR="0050481D" w:rsidRDefault="0050481D" w:rsidP="007C190C"/>
        </w:tc>
        <w:tc>
          <w:tcPr>
            <w:tcW w:w="1351" w:type="dxa"/>
            <w:vMerge/>
            <w:vAlign w:val="center"/>
          </w:tcPr>
          <w:p w14:paraId="662FBC8C" w14:textId="77777777" w:rsidR="0050481D" w:rsidRDefault="0050481D" w:rsidP="007C190C"/>
        </w:tc>
        <w:tc>
          <w:tcPr>
            <w:tcW w:w="2410" w:type="dxa"/>
            <w:vAlign w:val="center"/>
          </w:tcPr>
          <w:p w14:paraId="50612AF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3ABA12FB" w14:textId="5E38232D" w:rsidR="0050481D" w:rsidRPr="007F3E17" w:rsidRDefault="0050481D" w:rsidP="007C190C">
            <w:pPr>
              <w:rPr>
                <w:i/>
                <w:iCs/>
              </w:rPr>
            </w:pPr>
          </w:p>
        </w:tc>
      </w:tr>
      <w:tr w:rsidR="0050481D" w14:paraId="1AE2A38F" w14:textId="77777777" w:rsidTr="007C190C">
        <w:tc>
          <w:tcPr>
            <w:tcW w:w="1104" w:type="dxa"/>
            <w:vMerge/>
            <w:vAlign w:val="center"/>
          </w:tcPr>
          <w:p w14:paraId="64FEA2E0" w14:textId="77777777" w:rsidR="0050481D" w:rsidRDefault="0050481D" w:rsidP="007C190C"/>
        </w:tc>
        <w:tc>
          <w:tcPr>
            <w:tcW w:w="1351" w:type="dxa"/>
            <w:vMerge/>
            <w:vAlign w:val="center"/>
          </w:tcPr>
          <w:p w14:paraId="17BB4764" w14:textId="77777777" w:rsidR="0050481D" w:rsidRDefault="0050481D" w:rsidP="007C190C"/>
        </w:tc>
        <w:tc>
          <w:tcPr>
            <w:tcW w:w="2410" w:type="dxa"/>
            <w:vAlign w:val="center"/>
          </w:tcPr>
          <w:p w14:paraId="06AE7CE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EFA7EE2" w14:textId="2AAA557B" w:rsidR="0050481D" w:rsidRPr="007F3E17" w:rsidRDefault="0050481D" w:rsidP="007C190C">
            <w:pPr>
              <w:rPr>
                <w:i/>
                <w:iCs/>
              </w:rPr>
            </w:pPr>
          </w:p>
        </w:tc>
      </w:tr>
      <w:tr w:rsidR="0050481D" w14:paraId="5F7D9385" w14:textId="77777777" w:rsidTr="007C190C">
        <w:tc>
          <w:tcPr>
            <w:tcW w:w="1104" w:type="dxa"/>
            <w:vMerge w:val="restart"/>
            <w:vAlign w:val="center"/>
          </w:tcPr>
          <w:p w14:paraId="03A95761" w14:textId="77777777" w:rsidR="0050481D" w:rsidRDefault="0050481D" w:rsidP="007C190C">
            <w:r>
              <w:t>M2_DNA</w:t>
            </w:r>
          </w:p>
        </w:tc>
        <w:tc>
          <w:tcPr>
            <w:tcW w:w="1351" w:type="dxa"/>
            <w:vMerge w:val="restart"/>
            <w:vAlign w:val="center"/>
          </w:tcPr>
          <w:p w14:paraId="1289E115" w14:textId="77777777" w:rsidR="0050481D" w:rsidRDefault="0050481D" w:rsidP="007C190C"/>
        </w:tc>
        <w:tc>
          <w:tcPr>
            <w:tcW w:w="2410" w:type="dxa"/>
            <w:vAlign w:val="center"/>
          </w:tcPr>
          <w:p w14:paraId="4E8CA8FC"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3BBAE5" w14:textId="639E2B3E" w:rsidR="0050481D" w:rsidRPr="007F3E17" w:rsidRDefault="0050481D" w:rsidP="007C190C">
            <w:pPr>
              <w:rPr>
                <w:i/>
                <w:iCs/>
              </w:rPr>
            </w:pPr>
          </w:p>
        </w:tc>
      </w:tr>
      <w:tr w:rsidR="0050481D" w14:paraId="5FFF7548" w14:textId="77777777" w:rsidTr="007C190C">
        <w:tc>
          <w:tcPr>
            <w:tcW w:w="1104" w:type="dxa"/>
            <w:vMerge/>
            <w:vAlign w:val="center"/>
          </w:tcPr>
          <w:p w14:paraId="6F913539" w14:textId="77777777" w:rsidR="0050481D" w:rsidRDefault="0050481D" w:rsidP="007C190C"/>
        </w:tc>
        <w:tc>
          <w:tcPr>
            <w:tcW w:w="1351" w:type="dxa"/>
            <w:vMerge/>
            <w:vAlign w:val="center"/>
          </w:tcPr>
          <w:p w14:paraId="30B3B8BB" w14:textId="77777777" w:rsidR="0050481D" w:rsidRDefault="0050481D" w:rsidP="007C190C"/>
        </w:tc>
        <w:tc>
          <w:tcPr>
            <w:tcW w:w="2410" w:type="dxa"/>
            <w:vAlign w:val="center"/>
          </w:tcPr>
          <w:p w14:paraId="79C29C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FAA7AD" w14:textId="45EDE861" w:rsidR="0050481D" w:rsidRPr="007F3E17" w:rsidRDefault="0050481D" w:rsidP="007C190C">
            <w:pPr>
              <w:rPr>
                <w:i/>
                <w:iCs/>
              </w:rPr>
            </w:pPr>
          </w:p>
        </w:tc>
      </w:tr>
      <w:tr w:rsidR="0050481D" w14:paraId="5D220073" w14:textId="77777777" w:rsidTr="007C190C">
        <w:tc>
          <w:tcPr>
            <w:tcW w:w="1104" w:type="dxa"/>
            <w:vMerge/>
            <w:vAlign w:val="center"/>
          </w:tcPr>
          <w:p w14:paraId="66433866" w14:textId="77777777" w:rsidR="0050481D" w:rsidRDefault="0050481D" w:rsidP="007C190C"/>
        </w:tc>
        <w:tc>
          <w:tcPr>
            <w:tcW w:w="1351" w:type="dxa"/>
            <w:vMerge/>
            <w:vAlign w:val="center"/>
          </w:tcPr>
          <w:p w14:paraId="3BD79AD0" w14:textId="77777777" w:rsidR="0050481D" w:rsidRDefault="0050481D" w:rsidP="007C190C"/>
        </w:tc>
        <w:tc>
          <w:tcPr>
            <w:tcW w:w="2410" w:type="dxa"/>
            <w:vAlign w:val="center"/>
          </w:tcPr>
          <w:p w14:paraId="595AFDC5"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2C6511A" w14:textId="52F89892" w:rsidR="0050481D" w:rsidRPr="007F3E17" w:rsidRDefault="0050481D" w:rsidP="007C190C">
            <w:pPr>
              <w:rPr>
                <w:i/>
                <w:iCs/>
              </w:rPr>
            </w:pPr>
          </w:p>
        </w:tc>
      </w:tr>
      <w:tr w:rsidR="0050481D" w14:paraId="5F73AC51" w14:textId="77777777" w:rsidTr="007C190C">
        <w:tc>
          <w:tcPr>
            <w:tcW w:w="1104" w:type="dxa"/>
            <w:vMerge/>
            <w:vAlign w:val="center"/>
          </w:tcPr>
          <w:p w14:paraId="7C7829D8" w14:textId="77777777" w:rsidR="0050481D" w:rsidRDefault="0050481D" w:rsidP="007C190C"/>
        </w:tc>
        <w:tc>
          <w:tcPr>
            <w:tcW w:w="1351" w:type="dxa"/>
            <w:vMerge/>
            <w:vAlign w:val="center"/>
          </w:tcPr>
          <w:p w14:paraId="28EA3D27" w14:textId="77777777" w:rsidR="0050481D" w:rsidRDefault="0050481D" w:rsidP="007C190C"/>
        </w:tc>
        <w:tc>
          <w:tcPr>
            <w:tcW w:w="2410" w:type="dxa"/>
            <w:vAlign w:val="center"/>
          </w:tcPr>
          <w:p w14:paraId="3D38DA68"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91FAE6F" w14:textId="2601EFE2" w:rsidR="0050481D" w:rsidRPr="007F3E17" w:rsidRDefault="0050481D" w:rsidP="007C190C">
            <w:pPr>
              <w:rPr>
                <w:i/>
                <w:iCs/>
              </w:rPr>
            </w:pPr>
          </w:p>
        </w:tc>
      </w:tr>
      <w:tr w:rsidR="0050481D" w14:paraId="53F8C513" w14:textId="77777777" w:rsidTr="007C190C">
        <w:tc>
          <w:tcPr>
            <w:tcW w:w="1104" w:type="dxa"/>
            <w:vMerge w:val="restart"/>
            <w:vAlign w:val="center"/>
          </w:tcPr>
          <w:p w14:paraId="73A69104" w14:textId="77777777" w:rsidR="0050481D" w:rsidRDefault="0050481D" w:rsidP="007C190C">
            <w:r>
              <w:t>M3_DNA</w:t>
            </w:r>
          </w:p>
        </w:tc>
        <w:tc>
          <w:tcPr>
            <w:tcW w:w="1351" w:type="dxa"/>
            <w:vMerge w:val="restart"/>
            <w:vAlign w:val="center"/>
          </w:tcPr>
          <w:p w14:paraId="58162E61" w14:textId="77777777" w:rsidR="0050481D" w:rsidRDefault="0050481D" w:rsidP="007C190C"/>
        </w:tc>
        <w:tc>
          <w:tcPr>
            <w:tcW w:w="2410" w:type="dxa"/>
            <w:vAlign w:val="center"/>
          </w:tcPr>
          <w:p w14:paraId="65FE16A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5FB8EA13" w14:textId="335C7896" w:rsidR="0050481D" w:rsidRPr="007F3E17" w:rsidRDefault="0050481D" w:rsidP="007C190C">
            <w:pPr>
              <w:rPr>
                <w:i/>
                <w:iCs/>
              </w:rPr>
            </w:pPr>
          </w:p>
        </w:tc>
      </w:tr>
      <w:tr w:rsidR="0050481D" w14:paraId="7D8FCA94" w14:textId="77777777" w:rsidTr="007C190C">
        <w:tc>
          <w:tcPr>
            <w:tcW w:w="1104" w:type="dxa"/>
            <w:vMerge/>
            <w:vAlign w:val="center"/>
          </w:tcPr>
          <w:p w14:paraId="09AD5282" w14:textId="77777777" w:rsidR="0050481D" w:rsidRDefault="0050481D" w:rsidP="007C190C"/>
        </w:tc>
        <w:tc>
          <w:tcPr>
            <w:tcW w:w="1351" w:type="dxa"/>
            <w:vMerge/>
            <w:vAlign w:val="center"/>
          </w:tcPr>
          <w:p w14:paraId="5942E838" w14:textId="77777777" w:rsidR="0050481D" w:rsidRDefault="0050481D" w:rsidP="007C190C"/>
        </w:tc>
        <w:tc>
          <w:tcPr>
            <w:tcW w:w="2410" w:type="dxa"/>
            <w:vAlign w:val="center"/>
          </w:tcPr>
          <w:p w14:paraId="76D37F8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2ACFB642" w14:textId="7D8AD0E7" w:rsidR="0050481D" w:rsidRPr="007F3E17" w:rsidRDefault="0050481D" w:rsidP="007C190C">
            <w:pPr>
              <w:rPr>
                <w:i/>
                <w:iCs/>
              </w:rPr>
            </w:pPr>
          </w:p>
        </w:tc>
      </w:tr>
      <w:tr w:rsidR="0050481D" w14:paraId="2E25D503" w14:textId="77777777" w:rsidTr="007C190C">
        <w:tc>
          <w:tcPr>
            <w:tcW w:w="1104" w:type="dxa"/>
            <w:vMerge/>
            <w:vAlign w:val="center"/>
          </w:tcPr>
          <w:p w14:paraId="105B9059" w14:textId="77777777" w:rsidR="0050481D" w:rsidRDefault="0050481D" w:rsidP="007C190C"/>
        </w:tc>
        <w:tc>
          <w:tcPr>
            <w:tcW w:w="1351" w:type="dxa"/>
            <w:vMerge/>
            <w:vAlign w:val="center"/>
          </w:tcPr>
          <w:p w14:paraId="23BD4E1F" w14:textId="77777777" w:rsidR="0050481D" w:rsidRDefault="0050481D" w:rsidP="007C190C"/>
        </w:tc>
        <w:tc>
          <w:tcPr>
            <w:tcW w:w="2410" w:type="dxa"/>
            <w:vAlign w:val="center"/>
          </w:tcPr>
          <w:p w14:paraId="306AC00C"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0A565C76" w14:textId="517D39E2" w:rsidR="0050481D" w:rsidRPr="007F3E17" w:rsidRDefault="0050481D" w:rsidP="007C190C">
            <w:pPr>
              <w:rPr>
                <w:i/>
                <w:iCs/>
              </w:rPr>
            </w:pPr>
          </w:p>
        </w:tc>
      </w:tr>
      <w:tr w:rsidR="0050481D" w14:paraId="79D192CC" w14:textId="77777777" w:rsidTr="007C190C">
        <w:tc>
          <w:tcPr>
            <w:tcW w:w="1104" w:type="dxa"/>
            <w:vMerge/>
            <w:vAlign w:val="center"/>
          </w:tcPr>
          <w:p w14:paraId="7C69AC21" w14:textId="77777777" w:rsidR="0050481D" w:rsidRDefault="0050481D" w:rsidP="007C190C"/>
        </w:tc>
        <w:tc>
          <w:tcPr>
            <w:tcW w:w="1351" w:type="dxa"/>
            <w:vMerge/>
            <w:vAlign w:val="center"/>
          </w:tcPr>
          <w:p w14:paraId="7CFD583C" w14:textId="77777777" w:rsidR="0050481D" w:rsidRDefault="0050481D" w:rsidP="007C190C"/>
        </w:tc>
        <w:tc>
          <w:tcPr>
            <w:tcW w:w="2410" w:type="dxa"/>
            <w:vAlign w:val="center"/>
          </w:tcPr>
          <w:p w14:paraId="1E2EE584"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0827CC34" w14:textId="4C2278A1" w:rsidR="0050481D" w:rsidRPr="007F3E17" w:rsidRDefault="0050481D" w:rsidP="007C190C">
            <w:pPr>
              <w:rPr>
                <w:i/>
                <w:iCs/>
              </w:rPr>
            </w:pPr>
          </w:p>
        </w:tc>
      </w:tr>
      <w:tr w:rsidR="0050481D" w14:paraId="3CE33A92" w14:textId="77777777" w:rsidTr="007C190C">
        <w:tc>
          <w:tcPr>
            <w:tcW w:w="1104" w:type="dxa"/>
            <w:vMerge w:val="restart"/>
            <w:vAlign w:val="center"/>
          </w:tcPr>
          <w:p w14:paraId="77F986E1" w14:textId="77777777" w:rsidR="0050481D" w:rsidRDefault="0050481D" w:rsidP="007C190C">
            <w:r>
              <w:t>F1_DNA</w:t>
            </w:r>
          </w:p>
        </w:tc>
        <w:tc>
          <w:tcPr>
            <w:tcW w:w="1351" w:type="dxa"/>
            <w:vMerge w:val="restart"/>
            <w:vAlign w:val="center"/>
          </w:tcPr>
          <w:p w14:paraId="3AB85FCC" w14:textId="77777777" w:rsidR="0050481D" w:rsidRDefault="0050481D" w:rsidP="007C190C"/>
        </w:tc>
        <w:tc>
          <w:tcPr>
            <w:tcW w:w="2410" w:type="dxa"/>
            <w:vAlign w:val="center"/>
          </w:tcPr>
          <w:p w14:paraId="4E3FEAE7"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052378F0" w14:textId="617A970C" w:rsidR="0050481D" w:rsidRPr="007F3E17" w:rsidRDefault="0050481D" w:rsidP="007C190C">
            <w:pPr>
              <w:rPr>
                <w:i/>
                <w:iCs/>
              </w:rPr>
            </w:pPr>
          </w:p>
        </w:tc>
      </w:tr>
      <w:tr w:rsidR="0050481D" w14:paraId="7D669440" w14:textId="77777777" w:rsidTr="007C190C">
        <w:tc>
          <w:tcPr>
            <w:tcW w:w="1104" w:type="dxa"/>
            <w:vMerge/>
            <w:vAlign w:val="center"/>
          </w:tcPr>
          <w:p w14:paraId="744AD365" w14:textId="77777777" w:rsidR="0050481D" w:rsidRDefault="0050481D" w:rsidP="007C190C"/>
        </w:tc>
        <w:tc>
          <w:tcPr>
            <w:tcW w:w="1351" w:type="dxa"/>
            <w:vMerge/>
            <w:vAlign w:val="center"/>
          </w:tcPr>
          <w:p w14:paraId="759CBA28" w14:textId="77777777" w:rsidR="0050481D" w:rsidRDefault="0050481D" w:rsidP="007C190C"/>
        </w:tc>
        <w:tc>
          <w:tcPr>
            <w:tcW w:w="2410" w:type="dxa"/>
            <w:vAlign w:val="center"/>
          </w:tcPr>
          <w:p w14:paraId="189E8319"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4182595" w14:textId="37018A0A" w:rsidR="0050481D" w:rsidRPr="007F3E17" w:rsidRDefault="0050481D" w:rsidP="007C190C">
            <w:pPr>
              <w:rPr>
                <w:i/>
                <w:iCs/>
              </w:rPr>
            </w:pPr>
          </w:p>
        </w:tc>
      </w:tr>
      <w:tr w:rsidR="0050481D" w14:paraId="68D8312E" w14:textId="77777777" w:rsidTr="007C190C">
        <w:tc>
          <w:tcPr>
            <w:tcW w:w="1104" w:type="dxa"/>
            <w:vMerge/>
            <w:vAlign w:val="center"/>
          </w:tcPr>
          <w:p w14:paraId="63525442" w14:textId="77777777" w:rsidR="0050481D" w:rsidRDefault="0050481D" w:rsidP="007C190C"/>
        </w:tc>
        <w:tc>
          <w:tcPr>
            <w:tcW w:w="1351" w:type="dxa"/>
            <w:vMerge/>
            <w:vAlign w:val="center"/>
          </w:tcPr>
          <w:p w14:paraId="68774F4D" w14:textId="77777777" w:rsidR="0050481D" w:rsidRDefault="0050481D" w:rsidP="007C190C"/>
        </w:tc>
        <w:tc>
          <w:tcPr>
            <w:tcW w:w="2410" w:type="dxa"/>
            <w:vAlign w:val="center"/>
          </w:tcPr>
          <w:p w14:paraId="442A295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207FFB4B" w14:textId="511983F0" w:rsidR="0050481D" w:rsidRPr="007F3E17" w:rsidRDefault="0050481D" w:rsidP="007C190C">
            <w:pPr>
              <w:rPr>
                <w:i/>
                <w:iCs/>
              </w:rPr>
            </w:pPr>
          </w:p>
        </w:tc>
      </w:tr>
      <w:tr w:rsidR="0050481D" w14:paraId="128E147A" w14:textId="77777777" w:rsidTr="007C190C">
        <w:tc>
          <w:tcPr>
            <w:tcW w:w="1104" w:type="dxa"/>
            <w:vMerge/>
            <w:vAlign w:val="center"/>
          </w:tcPr>
          <w:p w14:paraId="48E38FBF" w14:textId="77777777" w:rsidR="0050481D" w:rsidRDefault="0050481D" w:rsidP="007C190C"/>
        </w:tc>
        <w:tc>
          <w:tcPr>
            <w:tcW w:w="1351" w:type="dxa"/>
            <w:vMerge/>
            <w:vAlign w:val="center"/>
          </w:tcPr>
          <w:p w14:paraId="5D0E6AA7" w14:textId="77777777" w:rsidR="0050481D" w:rsidRDefault="0050481D" w:rsidP="007C190C"/>
        </w:tc>
        <w:tc>
          <w:tcPr>
            <w:tcW w:w="2410" w:type="dxa"/>
            <w:vAlign w:val="center"/>
          </w:tcPr>
          <w:p w14:paraId="0D1E617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618DA8B5" w14:textId="5AE77404" w:rsidR="0050481D" w:rsidRPr="007F3E17" w:rsidRDefault="0050481D" w:rsidP="007C190C">
            <w:pPr>
              <w:rPr>
                <w:i/>
                <w:iCs/>
              </w:rPr>
            </w:pPr>
          </w:p>
        </w:tc>
      </w:tr>
      <w:tr w:rsidR="0050481D" w14:paraId="344234E9" w14:textId="77777777" w:rsidTr="007C190C">
        <w:tc>
          <w:tcPr>
            <w:tcW w:w="1104" w:type="dxa"/>
            <w:vMerge w:val="restart"/>
            <w:vAlign w:val="center"/>
          </w:tcPr>
          <w:p w14:paraId="6FB4554C" w14:textId="77777777" w:rsidR="0050481D" w:rsidRDefault="0050481D" w:rsidP="007C190C">
            <w:r>
              <w:t>F2_DNA</w:t>
            </w:r>
          </w:p>
        </w:tc>
        <w:tc>
          <w:tcPr>
            <w:tcW w:w="1351" w:type="dxa"/>
            <w:vMerge w:val="restart"/>
            <w:vAlign w:val="center"/>
          </w:tcPr>
          <w:p w14:paraId="743941A9" w14:textId="77777777" w:rsidR="0050481D" w:rsidRDefault="0050481D" w:rsidP="007C190C"/>
        </w:tc>
        <w:tc>
          <w:tcPr>
            <w:tcW w:w="2410" w:type="dxa"/>
            <w:vAlign w:val="center"/>
          </w:tcPr>
          <w:p w14:paraId="5398F6BD"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E3EA4BA" w14:textId="7C5A9185" w:rsidR="0050481D" w:rsidRPr="007F3E17" w:rsidRDefault="0050481D" w:rsidP="007C190C">
            <w:pPr>
              <w:rPr>
                <w:i/>
                <w:iCs/>
              </w:rPr>
            </w:pPr>
          </w:p>
        </w:tc>
      </w:tr>
      <w:tr w:rsidR="0050481D" w14:paraId="17E21897" w14:textId="77777777" w:rsidTr="007C190C">
        <w:tc>
          <w:tcPr>
            <w:tcW w:w="1104" w:type="dxa"/>
            <w:vMerge/>
            <w:vAlign w:val="center"/>
          </w:tcPr>
          <w:p w14:paraId="6AF4911B" w14:textId="77777777" w:rsidR="0050481D" w:rsidRDefault="0050481D" w:rsidP="007C190C"/>
        </w:tc>
        <w:tc>
          <w:tcPr>
            <w:tcW w:w="1351" w:type="dxa"/>
            <w:vMerge/>
            <w:vAlign w:val="center"/>
          </w:tcPr>
          <w:p w14:paraId="436F9712" w14:textId="77777777" w:rsidR="0050481D" w:rsidRDefault="0050481D" w:rsidP="007C190C"/>
        </w:tc>
        <w:tc>
          <w:tcPr>
            <w:tcW w:w="2410" w:type="dxa"/>
            <w:vAlign w:val="center"/>
          </w:tcPr>
          <w:p w14:paraId="2B03547F"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39CD6680" w14:textId="398D93E0" w:rsidR="0050481D" w:rsidRPr="007F3E17" w:rsidRDefault="0050481D" w:rsidP="007C190C">
            <w:pPr>
              <w:rPr>
                <w:i/>
                <w:iCs/>
              </w:rPr>
            </w:pPr>
          </w:p>
        </w:tc>
      </w:tr>
      <w:tr w:rsidR="0050481D" w14:paraId="44305EBE" w14:textId="77777777" w:rsidTr="007C190C">
        <w:tc>
          <w:tcPr>
            <w:tcW w:w="1104" w:type="dxa"/>
            <w:vMerge/>
            <w:vAlign w:val="center"/>
          </w:tcPr>
          <w:p w14:paraId="57D61565" w14:textId="77777777" w:rsidR="0050481D" w:rsidRDefault="0050481D" w:rsidP="007C190C"/>
        </w:tc>
        <w:tc>
          <w:tcPr>
            <w:tcW w:w="1351" w:type="dxa"/>
            <w:vMerge/>
            <w:vAlign w:val="center"/>
          </w:tcPr>
          <w:p w14:paraId="4AFFBAE7" w14:textId="77777777" w:rsidR="0050481D" w:rsidRDefault="0050481D" w:rsidP="007C190C"/>
        </w:tc>
        <w:tc>
          <w:tcPr>
            <w:tcW w:w="2410" w:type="dxa"/>
            <w:vAlign w:val="center"/>
          </w:tcPr>
          <w:p w14:paraId="4FB20962"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7C1EC9CB" w14:textId="076EDC42" w:rsidR="0050481D" w:rsidRPr="007F3E17" w:rsidRDefault="0050481D" w:rsidP="007C190C">
            <w:pPr>
              <w:rPr>
                <w:i/>
                <w:iCs/>
              </w:rPr>
            </w:pPr>
          </w:p>
        </w:tc>
      </w:tr>
      <w:tr w:rsidR="0050481D" w14:paraId="50425793" w14:textId="77777777" w:rsidTr="007C190C">
        <w:tc>
          <w:tcPr>
            <w:tcW w:w="1104" w:type="dxa"/>
            <w:vMerge/>
            <w:vAlign w:val="center"/>
          </w:tcPr>
          <w:p w14:paraId="0EAF6B61" w14:textId="77777777" w:rsidR="0050481D" w:rsidRDefault="0050481D" w:rsidP="007C190C"/>
        </w:tc>
        <w:tc>
          <w:tcPr>
            <w:tcW w:w="1351" w:type="dxa"/>
            <w:vMerge/>
            <w:vAlign w:val="center"/>
          </w:tcPr>
          <w:p w14:paraId="7AB71F3B" w14:textId="77777777" w:rsidR="0050481D" w:rsidRDefault="0050481D" w:rsidP="007C190C"/>
        </w:tc>
        <w:tc>
          <w:tcPr>
            <w:tcW w:w="2410" w:type="dxa"/>
            <w:vAlign w:val="center"/>
          </w:tcPr>
          <w:p w14:paraId="5E362713"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5E85DB7E" w14:textId="43048853" w:rsidR="0050481D" w:rsidRPr="007F3E17" w:rsidRDefault="0050481D" w:rsidP="007C190C">
            <w:pPr>
              <w:rPr>
                <w:i/>
                <w:iCs/>
              </w:rPr>
            </w:pPr>
          </w:p>
        </w:tc>
      </w:tr>
      <w:tr w:rsidR="0050481D" w14:paraId="5A578B2A" w14:textId="77777777" w:rsidTr="007C190C">
        <w:tc>
          <w:tcPr>
            <w:tcW w:w="1104" w:type="dxa"/>
            <w:vMerge w:val="restart"/>
            <w:vAlign w:val="center"/>
          </w:tcPr>
          <w:p w14:paraId="1C268456" w14:textId="77777777" w:rsidR="0050481D" w:rsidRDefault="0050481D" w:rsidP="007C190C">
            <w:r>
              <w:t>F3_DNA</w:t>
            </w:r>
          </w:p>
        </w:tc>
        <w:tc>
          <w:tcPr>
            <w:tcW w:w="1351" w:type="dxa"/>
            <w:vMerge w:val="restart"/>
            <w:vAlign w:val="center"/>
          </w:tcPr>
          <w:p w14:paraId="0CAF9A3B" w14:textId="77777777" w:rsidR="0050481D" w:rsidRDefault="0050481D" w:rsidP="007C190C"/>
        </w:tc>
        <w:tc>
          <w:tcPr>
            <w:tcW w:w="2410" w:type="dxa"/>
            <w:vAlign w:val="center"/>
          </w:tcPr>
          <w:p w14:paraId="47BC8BBF" w14:textId="77777777" w:rsidR="0050481D" w:rsidRDefault="0050481D" w:rsidP="007C190C">
            <w:proofErr w:type="spellStart"/>
            <w:r w:rsidRPr="00124D78">
              <w:t>Phred</w:t>
            </w:r>
            <w:proofErr w:type="spellEnd"/>
            <w:r w:rsidRPr="00124D78">
              <w:t xml:space="preserve"> ≤ 5</w:t>
            </w:r>
            <w:r>
              <w:t xml:space="preserve">: </w:t>
            </w:r>
          </w:p>
        </w:tc>
        <w:tc>
          <w:tcPr>
            <w:tcW w:w="2126" w:type="dxa"/>
          </w:tcPr>
          <w:p w14:paraId="2749EEB6" w14:textId="1FEEA269" w:rsidR="0050481D" w:rsidRPr="007F3E17" w:rsidRDefault="0050481D" w:rsidP="007C190C">
            <w:pPr>
              <w:rPr>
                <w:i/>
                <w:iCs/>
              </w:rPr>
            </w:pPr>
          </w:p>
        </w:tc>
      </w:tr>
      <w:tr w:rsidR="0050481D" w14:paraId="28D87C30" w14:textId="77777777" w:rsidTr="007C190C">
        <w:tc>
          <w:tcPr>
            <w:tcW w:w="1104" w:type="dxa"/>
            <w:vMerge/>
          </w:tcPr>
          <w:p w14:paraId="6B82BC4C" w14:textId="77777777" w:rsidR="0050481D" w:rsidRDefault="0050481D" w:rsidP="007C190C"/>
        </w:tc>
        <w:tc>
          <w:tcPr>
            <w:tcW w:w="1351" w:type="dxa"/>
            <w:vMerge/>
          </w:tcPr>
          <w:p w14:paraId="117E9AFC" w14:textId="77777777" w:rsidR="0050481D" w:rsidRDefault="0050481D" w:rsidP="007C190C"/>
        </w:tc>
        <w:tc>
          <w:tcPr>
            <w:tcW w:w="2410" w:type="dxa"/>
            <w:vAlign w:val="center"/>
          </w:tcPr>
          <w:p w14:paraId="410C7443" w14:textId="77777777" w:rsidR="0050481D" w:rsidRDefault="0050481D" w:rsidP="007C190C">
            <w:proofErr w:type="spellStart"/>
            <w:r w:rsidRPr="00124D78">
              <w:t>Phred</w:t>
            </w:r>
            <w:proofErr w:type="spellEnd"/>
            <w:r w:rsidRPr="00124D78">
              <w:t xml:space="preserve"> ≤ </w:t>
            </w:r>
            <w:r>
              <w:t xml:space="preserve">10: </w:t>
            </w:r>
          </w:p>
        </w:tc>
        <w:tc>
          <w:tcPr>
            <w:tcW w:w="2126" w:type="dxa"/>
          </w:tcPr>
          <w:p w14:paraId="15D50975" w14:textId="20D949D9" w:rsidR="0050481D" w:rsidRPr="007F3E17" w:rsidRDefault="0050481D" w:rsidP="007C190C">
            <w:pPr>
              <w:rPr>
                <w:i/>
                <w:iCs/>
              </w:rPr>
            </w:pPr>
          </w:p>
        </w:tc>
      </w:tr>
      <w:tr w:rsidR="0050481D" w14:paraId="788CF75C" w14:textId="77777777" w:rsidTr="007C190C">
        <w:tc>
          <w:tcPr>
            <w:tcW w:w="1104" w:type="dxa"/>
            <w:vMerge/>
          </w:tcPr>
          <w:p w14:paraId="1420F723" w14:textId="77777777" w:rsidR="0050481D" w:rsidRDefault="0050481D" w:rsidP="007C190C"/>
        </w:tc>
        <w:tc>
          <w:tcPr>
            <w:tcW w:w="1351" w:type="dxa"/>
            <w:vMerge/>
          </w:tcPr>
          <w:p w14:paraId="4FB5A7F2" w14:textId="77777777" w:rsidR="0050481D" w:rsidRDefault="0050481D" w:rsidP="007C190C"/>
        </w:tc>
        <w:tc>
          <w:tcPr>
            <w:tcW w:w="2410" w:type="dxa"/>
            <w:vAlign w:val="center"/>
          </w:tcPr>
          <w:p w14:paraId="06F8CB87" w14:textId="77777777" w:rsidR="0050481D" w:rsidRDefault="0050481D" w:rsidP="007C190C">
            <w:proofErr w:type="spellStart"/>
            <w:r w:rsidRPr="00124D78">
              <w:t>Phred</w:t>
            </w:r>
            <w:proofErr w:type="spellEnd"/>
            <w:r w:rsidRPr="00124D78">
              <w:t xml:space="preserve"> ≤ </w:t>
            </w:r>
            <w:r>
              <w:t>1</w:t>
            </w:r>
            <w:r w:rsidRPr="00124D78">
              <w:t>5</w:t>
            </w:r>
            <w:r>
              <w:t xml:space="preserve">: </w:t>
            </w:r>
          </w:p>
        </w:tc>
        <w:tc>
          <w:tcPr>
            <w:tcW w:w="2126" w:type="dxa"/>
          </w:tcPr>
          <w:p w14:paraId="11A4C101" w14:textId="4AF2CA0C" w:rsidR="0050481D" w:rsidRPr="007F3E17" w:rsidRDefault="0050481D" w:rsidP="007C190C">
            <w:pPr>
              <w:rPr>
                <w:i/>
                <w:iCs/>
              </w:rPr>
            </w:pPr>
          </w:p>
        </w:tc>
      </w:tr>
      <w:tr w:rsidR="0050481D" w14:paraId="585C82AB" w14:textId="77777777" w:rsidTr="007C190C">
        <w:tc>
          <w:tcPr>
            <w:tcW w:w="1104" w:type="dxa"/>
            <w:vMerge/>
          </w:tcPr>
          <w:p w14:paraId="52FA86DF" w14:textId="77777777" w:rsidR="0050481D" w:rsidRDefault="0050481D" w:rsidP="007C190C"/>
        </w:tc>
        <w:tc>
          <w:tcPr>
            <w:tcW w:w="1351" w:type="dxa"/>
            <w:vMerge/>
          </w:tcPr>
          <w:p w14:paraId="7014FBFD" w14:textId="77777777" w:rsidR="0050481D" w:rsidRDefault="0050481D" w:rsidP="007C190C"/>
        </w:tc>
        <w:tc>
          <w:tcPr>
            <w:tcW w:w="2410" w:type="dxa"/>
            <w:vAlign w:val="center"/>
          </w:tcPr>
          <w:p w14:paraId="70141716" w14:textId="77777777" w:rsidR="0050481D" w:rsidRDefault="0050481D" w:rsidP="007C190C">
            <w:proofErr w:type="spellStart"/>
            <w:r w:rsidRPr="00124D78">
              <w:t>Phred</w:t>
            </w:r>
            <w:proofErr w:type="spellEnd"/>
            <w:r w:rsidRPr="00124D78">
              <w:t xml:space="preserve"> ≤ </w:t>
            </w:r>
            <w:r>
              <w:t xml:space="preserve">20: </w:t>
            </w:r>
          </w:p>
        </w:tc>
        <w:tc>
          <w:tcPr>
            <w:tcW w:w="2126" w:type="dxa"/>
          </w:tcPr>
          <w:p w14:paraId="4DC6A2B3" w14:textId="5F3DFB62" w:rsidR="0050481D" w:rsidRPr="007F3E17" w:rsidRDefault="0050481D" w:rsidP="007C190C">
            <w:pPr>
              <w:rPr>
                <w:i/>
                <w:iCs/>
              </w:rPr>
            </w:pPr>
          </w:p>
        </w:tc>
      </w:tr>
    </w:tbl>
    <w:p w14:paraId="656D7F3D" w14:textId="77777777" w:rsidR="00066A22" w:rsidRDefault="00066A22" w:rsidP="00C67427">
      <w:pPr>
        <w:pStyle w:val="Caption"/>
        <w:keepNext/>
      </w:pPr>
    </w:p>
    <w:p w14:paraId="37D4A070" w14:textId="4CA808FC" w:rsidR="00C67427" w:rsidRDefault="00C67427" w:rsidP="00C67427">
      <w:pPr>
        <w:pStyle w:val="Caption"/>
        <w:keepNext/>
      </w:pPr>
      <w:r>
        <w:t xml:space="preserve">Supplementary Table </w:t>
      </w:r>
      <w:fldSimple w:instr=" SEQ Supplementary_Table \* ARABIC ">
        <w:r>
          <w:rPr>
            <w:noProof/>
          </w:rPr>
          <w:t>5</w:t>
        </w:r>
      </w:fldSimple>
      <w:r>
        <w:t xml:space="preserve">: </w:t>
      </w:r>
      <w:r w:rsidRPr="00BC26C2">
        <w:t>Number of reads and contigs after each pipeline step (</w:t>
      </w:r>
      <w:r>
        <w:t>R</w:t>
      </w:r>
      <w:r w:rsidRPr="00BC26C2">
        <w:t>NA)</w:t>
      </w:r>
    </w:p>
    <w:tbl>
      <w:tblPr>
        <w:tblStyle w:val="TableGrid"/>
        <w:tblW w:w="0" w:type="auto"/>
        <w:tblLook w:val="04A0" w:firstRow="1" w:lastRow="0" w:firstColumn="1" w:lastColumn="0" w:noHBand="0" w:noVBand="1"/>
      </w:tblPr>
      <w:tblGrid>
        <w:gridCol w:w="1087"/>
        <w:gridCol w:w="1351"/>
        <w:gridCol w:w="2410"/>
        <w:gridCol w:w="2126"/>
      </w:tblGrid>
      <w:tr w:rsidR="00C67427" w14:paraId="25E32D04" w14:textId="77777777" w:rsidTr="007C190C">
        <w:tc>
          <w:tcPr>
            <w:tcW w:w="1087" w:type="dxa"/>
          </w:tcPr>
          <w:p w14:paraId="4251456F" w14:textId="77777777" w:rsidR="00C67427" w:rsidRDefault="00C67427" w:rsidP="007C190C">
            <w:r>
              <w:t>Sample</w:t>
            </w:r>
          </w:p>
        </w:tc>
        <w:tc>
          <w:tcPr>
            <w:tcW w:w="1351" w:type="dxa"/>
          </w:tcPr>
          <w:p w14:paraId="42E18D03" w14:textId="77777777" w:rsidR="00C67427" w:rsidRDefault="00C67427" w:rsidP="007C190C">
            <w:r>
              <w:t>Raw reads</w:t>
            </w:r>
          </w:p>
        </w:tc>
        <w:tc>
          <w:tcPr>
            <w:tcW w:w="2410" w:type="dxa"/>
          </w:tcPr>
          <w:p w14:paraId="61EB9630" w14:textId="77777777" w:rsidR="00C67427" w:rsidRDefault="00C67427" w:rsidP="007C190C">
            <w:r>
              <w:t>Quality filtered reads</w:t>
            </w:r>
          </w:p>
        </w:tc>
        <w:tc>
          <w:tcPr>
            <w:tcW w:w="2126" w:type="dxa"/>
          </w:tcPr>
          <w:p w14:paraId="25ED9112" w14:textId="77777777" w:rsidR="00C67427" w:rsidRDefault="00C67427" w:rsidP="007C190C">
            <w:r>
              <w:t>rRNA filtered reads</w:t>
            </w:r>
          </w:p>
        </w:tc>
      </w:tr>
      <w:tr w:rsidR="00C67427" w14:paraId="45E3101D" w14:textId="77777777" w:rsidTr="007C190C">
        <w:tc>
          <w:tcPr>
            <w:tcW w:w="1087" w:type="dxa"/>
            <w:vMerge w:val="restart"/>
            <w:vAlign w:val="center"/>
          </w:tcPr>
          <w:p w14:paraId="1742C540" w14:textId="77777777" w:rsidR="00C67427" w:rsidRDefault="00C67427" w:rsidP="007C190C">
            <w:r>
              <w:t>M1_RNA</w:t>
            </w:r>
          </w:p>
        </w:tc>
        <w:tc>
          <w:tcPr>
            <w:tcW w:w="1351" w:type="dxa"/>
            <w:vMerge w:val="restart"/>
            <w:vAlign w:val="center"/>
          </w:tcPr>
          <w:p w14:paraId="7795F712" w14:textId="77777777" w:rsidR="00C67427" w:rsidRDefault="00C67427" w:rsidP="007C190C"/>
        </w:tc>
        <w:tc>
          <w:tcPr>
            <w:tcW w:w="2410" w:type="dxa"/>
            <w:vAlign w:val="center"/>
          </w:tcPr>
          <w:p w14:paraId="4F34710A"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29E15E15" w14:textId="1CBDC7B6" w:rsidR="00C67427" w:rsidRPr="007F3E17" w:rsidRDefault="007E18EB" w:rsidP="007C190C">
            <w:pPr>
              <w:rPr>
                <w:i/>
                <w:iCs/>
              </w:rPr>
            </w:pPr>
            <w:r>
              <w:rPr>
                <w:i/>
                <w:iCs/>
              </w:rPr>
              <w:t>4x…</w:t>
            </w:r>
          </w:p>
        </w:tc>
      </w:tr>
      <w:tr w:rsidR="00C67427" w14:paraId="35E428B6" w14:textId="77777777" w:rsidTr="007C190C">
        <w:tc>
          <w:tcPr>
            <w:tcW w:w="1087" w:type="dxa"/>
            <w:vMerge/>
            <w:vAlign w:val="center"/>
          </w:tcPr>
          <w:p w14:paraId="32EE0320" w14:textId="77777777" w:rsidR="00C67427" w:rsidRDefault="00C67427" w:rsidP="007C190C"/>
        </w:tc>
        <w:tc>
          <w:tcPr>
            <w:tcW w:w="1351" w:type="dxa"/>
            <w:vMerge/>
            <w:vAlign w:val="center"/>
          </w:tcPr>
          <w:p w14:paraId="6FFAAD40" w14:textId="77777777" w:rsidR="00C67427" w:rsidRDefault="00C67427" w:rsidP="007C190C"/>
        </w:tc>
        <w:tc>
          <w:tcPr>
            <w:tcW w:w="2410" w:type="dxa"/>
            <w:vAlign w:val="center"/>
          </w:tcPr>
          <w:p w14:paraId="7ED56D27"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CC96994" w14:textId="5D9AE89D" w:rsidR="00C67427" w:rsidRPr="007F3E17" w:rsidRDefault="00C67427" w:rsidP="007C190C">
            <w:pPr>
              <w:rPr>
                <w:i/>
                <w:iCs/>
              </w:rPr>
            </w:pPr>
          </w:p>
        </w:tc>
      </w:tr>
      <w:tr w:rsidR="00C67427" w14:paraId="49EF945D" w14:textId="77777777" w:rsidTr="007C190C">
        <w:tc>
          <w:tcPr>
            <w:tcW w:w="1087" w:type="dxa"/>
            <w:vMerge/>
            <w:vAlign w:val="center"/>
          </w:tcPr>
          <w:p w14:paraId="0CFA8EB5" w14:textId="77777777" w:rsidR="00C67427" w:rsidRDefault="00C67427" w:rsidP="007C190C"/>
        </w:tc>
        <w:tc>
          <w:tcPr>
            <w:tcW w:w="1351" w:type="dxa"/>
            <w:vMerge/>
            <w:vAlign w:val="center"/>
          </w:tcPr>
          <w:p w14:paraId="03417F43" w14:textId="77777777" w:rsidR="00C67427" w:rsidRDefault="00C67427" w:rsidP="007C190C"/>
        </w:tc>
        <w:tc>
          <w:tcPr>
            <w:tcW w:w="2410" w:type="dxa"/>
            <w:vAlign w:val="center"/>
          </w:tcPr>
          <w:p w14:paraId="02BBE816"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DC3570D" w14:textId="1ADAA9ED" w:rsidR="00C67427" w:rsidRPr="007F3E17" w:rsidRDefault="00C67427" w:rsidP="007C190C">
            <w:pPr>
              <w:rPr>
                <w:i/>
                <w:iCs/>
              </w:rPr>
            </w:pPr>
          </w:p>
        </w:tc>
      </w:tr>
      <w:tr w:rsidR="00C67427" w14:paraId="53A92A2C" w14:textId="77777777" w:rsidTr="007C190C">
        <w:tc>
          <w:tcPr>
            <w:tcW w:w="1087" w:type="dxa"/>
            <w:vMerge/>
            <w:vAlign w:val="center"/>
          </w:tcPr>
          <w:p w14:paraId="071B95B8" w14:textId="77777777" w:rsidR="00C67427" w:rsidRDefault="00C67427" w:rsidP="007C190C"/>
        </w:tc>
        <w:tc>
          <w:tcPr>
            <w:tcW w:w="1351" w:type="dxa"/>
            <w:vMerge/>
            <w:vAlign w:val="center"/>
          </w:tcPr>
          <w:p w14:paraId="484B76D4" w14:textId="77777777" w:rsidR="00C67427" w:rsidRDefault="00C67427" w:rsidP="007C190C"/>
        </w:tc>
        <w:tc>
          <w:tcPr>
            <w:tcW w:w="2410" w:type="dxa"/>
            <w:vAlign w:val="center"/>
          </w:tcPr>
          <w:p w14:paraId="121A8BB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1F6DD5A0" w14:textId="51B5A93C" w:rsidR="00C67427" w:rsidRPr="007F3E17" w:rsidRDefault="00C67427" w:rsidP="007C190C">
            <w:pPr>
              <w:rPr>
                <w:i/>
                <w:iCs/>
              </w:rPr>
            </w:pPr>
          </w:p>
        </w:tc>
      </w:tr>
      <w:tr w:rsidR="00C67427" w14:paraId="1143BF26" w14:textId="77777777" w:rsidTr="007C190C">
        <w:tc>
          <w:tcPr>
            <w:tcW w:w="1087" w:type="dxa"/>
            <w:vMerge w:val="restart"/>
            <w:vAlign w:val="center"/>
          </w:tcPr>
          <w:p w14:paraId="1BC3CC07" w14:textId="77777777" w:rsidR="00C67427" w:rsidRDefault="00C67427" w:rsidP="007C190C">
            <w:r>
              <w:t>M2_RNA</w:t>
            </w:r>
          </w:p>
        </w:tc>
        <w:tc>
          <w:tcPr>
            <w:tcW w:w="1351" w:type="dxa"/>
            <w:vMerge w:val="restart"/>
            <w:vAlign w:val="center"/>
          </w:tcPr>
          <w:p w14:paraId="4176ED8D" w14:textId="77777777" w:rsidR="00C67427" w:rsidRDefault="00C67427" w:rsidP="007C190C"/>
        </w:tc>
        <w:tc>
          <w:tcPr>
            <w:tcW w:w="2410" w:type="dxa"/>
            <w:vAlign w:val="center"/>
          </w:tcPr>
          <w:p w14:paraId="0A841F3B"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09AEC838" w14:textId="412A4F38" w:rsidR="00C67427" w:rsidRPr="007F3E17" w:rsidRDefault="00C67427" w:rsidP="007C190C">
            <w:pPr>
              <w:rPr>
                <w:i/>
                <w:iCs/>
              </w:rPr>
            </w:pPr>
          </w:p>
        </w:tc>
      </w:tr>
      <w:tr w:rsidR="00C67427" w14:paraId="41166869" w14:textId="77777777" w:rsidTr="007C190C">
        <w:tc>
          <w:tcPr>
            <w:tcW w:w="1087" w:type="dxa"/>
            <w:vMerge/>
            <w:vAlign w:val="center"/>
          </w:tcPr>
          <w:p w14:paraId="6F08CE1F" w14:textId="77777777" w:rsidR="00C67427" w:rsidRDefault="00C67427" w:rsidP="007C190C"/>
        </w:tc>
        <w:tc>
          <w:tcPr>
            <w:tcW w:w="1351" w:type="dxa"/>
            <w:vMerge/>
            <w:vAlign w:val="center"/>
          </w:tcPr>
          <w:p w14:paraId="3FD879BE" w14:textId="77777777" w:rsidR="00C67427" w:rsidRDefault="00C67427" w:rsidP="007C190C"/>
        </w:tc>
        <w:tc>
          <w:tcPr>
            <w:tcW w:w="2410" w:type="dxa"/>
            <w:vAlign w:val="center"/>
          </w:tcPr>
          <w:p w14:paraId="6EC338E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5269D4D2" w14:textId="0F2DEAD1" w:rsidR="00C67427" w:rsidRPr="007F3E17" w:rsidRDefault="00C67427" w:rsidP="007C190C">
            <w:pPr>
              <w:rPr>
                <w:i/>
                <w:iCs/>
              </w:rPr>
            </w:pPr>
          </w:p>
        </w:tc>
      </w:tr>
      <w:tr w:rsidR="00C67427" w14:paraId="732FB2B9" w14:textId="77777777" w:rsidTr="007C190C">
        <w:tc>
          <w:tcPr>
            <w:tcW w:w="1087" w:type="dxa"/>
            <w:vMerge/>
            <w:vAlign w:val="center"/>
          </w:tcPr>
          <w:p w14:paraId="13B0621C" w14:textId="77777777" w:rsidR="00C67427" w:rsidRDefault="00C67427" w:rsidP="007C190C"/>
        </w:tc>
        <w:tc>
          <w:tcPr>
            <w:tcW w:w="1351" w:type="dxa"/>
            <w:vMerge/>
            <w:vAlign w:val="center"/>
          </w:tcPr>
          <w:p w14:paraId="70B0771A" w14:textId="77777777" w:rsidR="00C67427" w:rsidRDefault="00C67427" w:rsidP="007C190C"/>
        </w:tc>
        <w:tc>
          <w:tcPr>
            <w:tcW w:w="2410" w:type="dxa"/>
            <w:vAlign w:val="center"/>
          </w:tcPr>
          <w:p w14:paraId="3CD623B8"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E252CAC" w14:textId="6F9614BC" w:rsidR="00C67427" w:rsidRPr="007F3E17" w:rsidRDefault="00C67427" w:rsidP="007C190C">
            <w:pPr>
              <w:rPr>
                <w:i/>
                <w:iCs/>
              </w:rPr>
            </w:pPr>
          </w:p>
        </w:tc>
      </w:tr>
      <w:tr w:rsidR="00C67427" w14:paraId="6AAA858D" w14:textId="77777777" w:rsidTr="007C190C">
        <w:tc>
          <w:tcPr>
            <w:tcW w:w="1087" w:type="dxa"/>
            <w:vMerge/>
            <w:vAlign w:val="center"/>
          </w:tcPr>
          <w:p w14:paraId="07E8674F" w14:textId="77777777" w:rsidR="00C67427" w:rsidRDefault="00C67427" w:rsidP="007C190C"/>
        </w:tc>
        <w:tc>
          <w:tcPr>
            <w:tcW w:w="1351" w:type="dxa"/>
            <w:vMerge/>
            <w:vAlign w:val="center"/>
          </w:tcPr>
          <w:p w14:paraId="79CFFE2A" w14:textId="77777777" w:rsidR="00C67427" w:rsidRDefault="00C67427" w:rsidP="007C190C"/>
        </w:tc>
        <w:tc>
          <w:tcPr>
            <w:tcW w:w="2410" w:type="dxa"/>
            <w:vAlign w:val="center"/>
          </w:tcPr>
          <w:p w14:paraId="3B568180"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00B2E93D" w14:textId="6BA67511" w:rsidR="00C67427" w:rsidRPr="007F3E17" w:rsidRDefault="00C67427" w:rsidP="007C190C">
            <w:pPr>
              <w:rPr>
                <w:i/>
                <w:iCs/>
              </w:rPr>
            </w:pPr>
          </w:p>
        </w:tc>
      </w:tr>
      <w:tr w:rsidR="00C67427" w14:paraId="0AA814CD" w14:textId="77777777" w:rsidTr="007C190C">
        <w:tc>
          <w:tcPr>
            <w:tcW w:w="1087" w:type="dxa"/>
            <w:vMerge w:val="restart"/>
            <w:vAlign w:val="center"/>
          </w:tcPr>
          <w:p w14:paraId="2AD25B80" w14:textId="77777777" w:rsidR="00C67427" w:rsidRDefault="00C67427" w:rsidP="007C190C">
            <w:r>
              <w:t>M3_RNA</w:t>
            </w:r>
          </w:p>
        </w:tc>
        <w:tc>
          <w:tcPr>
            <w:tcW w:w="1351" w:type="dxa"/>
            <w:vMerge w:val="restart"/>
            <w:vAlign w:val="center"/>
          </w:tcPr>
          <w:p w14:paraId="630D044E" w14:textId="77777777" w:rsidR="00C67427" w:rsidRDefault="00C67427" w:rsidP="007C190C"/>
        </w:tc>
        <w:tc>
          <w:tcPr>
            <w:tcW w:w="2410" w:type="dxa"/>
            <w:vAlign w:val="center"/>
          </w:tcPr>
          <w:p w14:paraId="056B1721"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78630AF3" w14:textId="6BE60848" w:rsidR="00C67427" w:rsidRPr="007F3E17" w:rsidRDefault="00C67427" w:rsidP="007C190C">
            <w:pPr>
              <w:rPr>
                <w:i/>
                <w:iCs/>
              </w:rPr>
            </w:pPr>
          </w:p>
        </w:tc>
      </w:tr>
      <w:tr w:rsidR="00C67427" w14:paraId="28D95C03" w14:textId="77777777" w:rsidTr="007C190C">
        <w:tc>
          <w:tcPr>
            <w:tcW w:w="1087" w:type="dxa"/>
            <w:vMerge/>
            <w:vAlign w:val="center"/>
          </w:tcPr>
          <w:p w14:paraId="6D32AE26" w14:textId="77777777" w:rsidR="00C67427" w:rsidRDefault="00C67427" w:rsidP="007C190C"/>
        </w:tc>
        <w:tc>
          <w:tcPr>
            <w:tcW w:w="1351" w:type="dxa"/>
            <w:vMerge/>
            <w:vAlign w:val="center"/>
          </w:tcPr>
          <w:p w14:paraId="4C4FD20D" w14:textId="77777777" w:rsidR="00C67427" w:rsidRDefault="00C67427" w:rsidP="007C190C"/>
        </w:tc>
        <w:tc>
          <w:tcPr>
            <w:tcW w:w="2410" w:type="dxa"/>
            <w:vAlign w:val="center"/>
          </w:tcPr>
          <w:p w14:paraId="2D3A2C71"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2BC7BE39" w14:textId="72D89CC7" w:rsidR="00C67427" w:rsidRPr="007F3E17" w:rsidRDefault="00C67427" w:rsidP="007C190C">
            <w:pPr>
              <w:rPr>
                <w:i/>
                <w:iCs/>
              </w:rPr>
            </w:pPr>
          </w:p>
        </w:tc>
      </w:tr>
      <w:tr w:rsidR="00C67427" w14:paraId="728BB4C3" w14:textId="77777777" w:rsidTr="007C190C">
        <w:tc>
          <w:tcPr>
            <w:tcW w:w="1087" w:type="dxa"/>
            <w:vMerge/>
            <w:vAlign w:val="center"/>
          </w:tcPr>
          <w:p w14:paraId="35ABA79F" w14:textId="77777777" w:rsidR="00C67427" w:rsidRDefault="00C67427" w:rsidP="007C190C"/>
        </w:tc>
        <w:tc>
          <w:tcPr>
            <w:tcW w:w="1351" w:type="dxa"/>
            <w:vMerge/>
            <w:vAlign w:val="center"/>
          </w:tcPr>
          <w:p w14:paraId="154A5203" w14:textId="77777777" w:rsidR="00C67427" w:rsidRDefault="00C67427" w:rsidP="007C190C"/>
        </w:tc>
        <w:tc>
          <w:tcPr>
            <w:tcW w:w="2410" w:type="dxa"/>
            <w:vAlign w:val="center"/>
          </w:tcPr>
          <w:p w14:paraId="5F38E8FF"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54F6969" w14:textId="7B036A69" w:rsidR="00C67427" w:rsidRPr="007F3E17" w:rsidRDefault="00C67427" w:rsidP="007C190C">
            <w:pPr>
              <w:rPr>
                <w:i/>
                <w:iCs/>
              </w:rPr>
            </w:pPr>
          </w:p>
        </w:tc>
      </w:tr>
      <w:tr w:rsidR="00C67427" w14:paraId="11BC292A" w14:textId="77777777" w:rsidTr="007C190C">
        <w:tc>
          <w:tcPr>
            <w:tcW w:w="1087" w:type="dxa"/>
            <w:vMerge/>
            <w:vAlign w:val="center"/>
          </w:tcPr>
          <w:p w14:paraId="74A291F3" w14:textId="77777777" w:rsidR="00C67427" w:rsidRDefault="00C67427" w:rsidP="007C190C"/>
        </w:tc>
        <w:tc>
          <w:tcPr>
            <w:tcW w:w="1351" w:type="dxa"/>
            <w:vMerge/>
            <w:vAlign w:val="center"/>
          </w:tcPr>
          <w:p w14:paraId="1BC613E3" w14:textId="77777777" w:rsidR="00C67427" w:rsidRDefault="00C67427" w:rsidP="007C190C"/>
        </w:tc>
        <w:tc>
          <w:tcPr>
            <w:tcW w:w="2410" w:type="dxa"/>
            <w:vAlign w:val="center"/>
          </w:tcPr>
          <w:p w14:paraId="18F5A1A4"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246D092" w14:textId="4D16428B" w:rsidR="00C67427" w:rsidRPr="007F3E17" w:rsidRDefault="00C67427" w:rsidP="007C190C">
            <w:pPr>
              <w:rPr>
                <w:i/>
                <w:iCs/>
              </w:rPr>
            </w:pPr>
          </w:p>
        </w:tc>
      </w:tr>
      <w:tr w:rsidR="00C67427" w14:paraId="401D514C" w14:textId="77777777" w:rsidTr="007C190C">
        <w:tc>
          <w:tcPr>
            <w:tcW w:w="1087" w:type="dxa"/>
            <w:vMerge w:val="restart"/>
            <w:vAlign w:val="center"/>
          </w:tcPr>
          <w:p w14:paraId="7A83E59A" w14:textId="77777777" w:rsidR="00C67427" w:rsidRDefault="00C67427" w:rsidP="007C190C">
            <w:r>
              <w:t>F1_RNA</w:t>
            </w:r>
          </w:p>
        </w:tc>
        <w:tc>
          <w:tcPr>
            <w:tcW w:w="1351" w:type="dxa"/>
            <w:vMerge w:val="restart"/>
            <w:vAlign w:val="center"/>
          </w:tcPr>
          <w:p w14:paraId="310C51BD" w14:textId="77777777" w:rsidR="00C67427" w:rsidRDefault="00C67427" w:rsidP="007C190C"/>
        </w:tc>
        <w:tc>
          <w:tcPr>
            <w:tcW w:w="2410" w:type="dxa"/>
            <w:vAlign w:val="center"/>
          </w:tcPr>
          <w:p w14:paraId="40A87ED3"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1B164337" w14:textId="6A03A6D6" w:rsidR="00C67427" w:rsidRPr="007F3E17" w:rsidRDefault="00C67427" w:rsidP="007C190C">
            <w:pPr>
              <w:rPr>
                <w:i/>
                <w:iCs/>
              </w:rPr>
            </w:pPr>
          </w:p>
        </w:tc>
      </w:tr>
      <w:tr w:rsidR="00C67427" w14:paraId="0D5C8C07" w14:textId="77777777" w:rsidTr="007C190C">
        <w:tc>
          <w:tcPr>
            <w:tcW w:w="1087" w:type="dxa"/>
            <w:vMerge/>
            <w:vAlign w:val="center"/>
          </w:tcPr>
          <w:p w14:paraId="3FC4B2EA" w14:textId="77777777" w:rsidR="00C67427" w:rsidRDefault="00C67427" w:rsidP="007C190C"/>
        </w:tc>
        <w:tc>
          <w:tcPr>
            <w:tcW w:w="1351" w:type="dxa"/>
            <w:vMerge/>
            <w:vAlign w:val="center"/>
          </w:tcPr>
          <w:p w14:paraId="7810A0D5" w14:textId="77777777" w:rsidR="00C67427" w:rsidRDefault="00C67427" w:rsidP="007C190C"/>
        </w:tc>
        <w:tc>
          <w:tcPr>
            <w:tcW w:w="2410" w:type="dxa"/>
            <w:vAlign w:val="center"/>
          </w:tcPr>
          <w:p w14:paraId="30F705D0"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0FA6CEE9" w14:textId="29243F81" w:rsidR="00C67427" w:rsidRPr="007F3E17" w:rsidRDefault="00C67427" w:rsidP="007C190C">
            <w:pPr>
              <w:rPr>
                <w:i/>
                <w:iCs/>
              </w:rPr>
            </w:pPr>
          </w:p>
        </w:tc>
      </w:tr>
      <w:tr w:rsidR="00C67427" w14:paraId="24B998DC" w14:textId="77777777" w:rsidTr="007C190C">
        <w:tc>
          <w:tcPr>
            <w:tcW w:w="1087" w:type="dxa"/>
            <w:vMerge/>
            <w:vAlign w:val="center"/>
          </w:tcPr>
          <w:p w14:paraId="327491AE" w14:textId="77777777" w:rsidR="00C67427" w:rsidRDefault="00C67427" w:rsidP="007C190C"/>
        </w:tc>
        <w:tc>
          <w:tcPr>
            <w:tcW w:w="1351" w:type="dxa"/>
            <w:vMerge/>
            <w:vAlign w:val="center"/>
          </w:tcPr>
          <w:p w14:paraId="3D058F56" w14:textId="77777777" w:rsidR="00C67427" w:rsidRDefault="00C67427" w:rsidP="007C190C"/>
        </w:tc>
        <w:tc>
          <w:tcPr>
            <w:tcW w:w="2410" w:type="dxa"/>
            <w:vAlign w:val="center"/>
          </w:tcPr>
          <w:p w14:paraId="1958A8E4"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7953F3B6" w14:textId="6EA4F095" w:rsidR="00C67427" w:rsidRPr="007F3E17" w:rsidRDefault="00C67427" w:rsidP="007C190C">
            <w:pPr>
              <w:rPr>
                <w:i/>
                <w:iCs/>
              </w:rPr>
            </w:pPr>
          </w:p>
        </w:tc>
      </w:tr>
      <w:tr w:rsidR="00C67427" w14:paraId="14CD18E2" w14:textId="77777777" w:rsidTr="007C190C">
        <w:tc>
          <w:tcPr>
            <w:tcW w:w="1087" w:type="dxa"/>
            <w:vMerge/>
            <w:vAlign w:val="center"/>
          </w:tcPr>
          <w:p w14:paraId="7F2A009E" w14:textId="77777777" w:rsidR="00C67427" w:rsidRDefault="00C67427" w:rsidP="007C190C"/>
        </w:tc>
        <w:tc>
          <w:tcPr>
            <w:tcW w:w="1351" w:type="dxa"/>
            <w:vMerge/>
            <w:vAlign w:val="center"/>
          </w:tcPr>
          <w:p w14:paraId="09669F4B" w14:textId="77777777" w:rsidR="00C67427" w:rsidRDefault="00C67427" w:rsidP="007C190C"/>
        </w:tc>
        <w:tc>
          <w:tcPr>
            <w:tcW w:w="2410" w:type="dxa"/>
            <w:vAlign w:val="center"/>
          </w:tcPr>
          <w:p w14:paraId="40F9B752"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6FA8BAC" w14:textId="48AE7139" w:rsidR="00C67427" w:rsidRPr="007F3E17" w:rsidRDefault="00C67427" w:rsidP="007C190C">
            <w:pPr>
              <w:rPr>
                <w:i/>
                <w:iCs/>
              </w:rPr>
            </w:pPr>
          </w:p>
        </w:tc>
      </w:tr>
      <w:tr w:rsidR="00C67427" w14:paraId="4D526EE4" w14:textId="77777777" w:rsidTr="007C190C">
        <w:tc>
          <w:tcPr>
            <w:tcW w:w="1087" w:type="dxa"/>
            <w:vMerge w:val="restart"/>
            <w:vAlign w:val="center"/>
          </w:tcPr>
          <w:p w14:paraId="1B404FF3" w14:textId="77777777" w:rsidR="00C67427" w:rsidRDefault="00C67427" w:rsidP="007C190C">
            <w:r>
              <w:t>F2_RNA</w:t>
            </w:r>
          </w:p>
        </w:tc>
        <w:tc>
          <w:tcPr>
            <w:tcW w:w="1351" w:type="dxa"/>
            <w:vMerge w:val="restart"/>
            <w:vAlign w:val="center"/>
          </w:tcPr>
          <w:p w14:paraId="0D47D973" w14:textId="77777777" w:rsidR="00C67427" w:rsidRDefault="00C67427" w:rsidP="007C190C"/>
        </w:tc>
        <w:tc>
          <w:tcPr>
            <w:tcW w:w="2410" w:type="dxa"/>
            <w:vAlign w:val="center"/>
          </w:tcPr>
          <w:p w14:paraId="186DBEC9"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453CECBA" w14:textId="673A8387" w:rsidR="00C67427" w:rsidRPr="007F3E17" w:rsidRDefault="00C67427" w:rsidP="007C190C">
            <w:pPr>
              <w:rPr>
                <w:i/>
                <w:iCs/>
              </w:rPr>
            </w:pPr>
          </w:p>
        </w:tc>
      </w:tr>
      <w:tr w:rsidR="00C67427" w14:paraId="3915DA22" w14:textId="77777777" w:rsidTr="007C190C">
        <w:tc>
          <w:tcPr>
            <w:tcW w:w="1087" w:type="dxa"/>
            <w:vMerge/>
            <w:vAlign w:val="center"/>
          </w:tcPr>
          <w:p w14:paraId="6E74FA11" w14:textId="77777777" w:rsidR="00C67427" w:rsidRDefault="00C67427" w:rsidP="007C190C"/>
        </w:tc>
        <w:tc>
          <w:tcPr>
            <w:tcW w:w="1351" w:type="dxa"/>
            <w:vMerge/>
            <w:vAlign w:val="center"/>
          </w:tcPr>
          <w:p w14:paraId="18AA44D5" w14:textId="77777777" w:rsidR="00C67427" w:rsidRDefault="00C67427" w:rsidP="007C190C"/>
        </w:tc>
        <w:tc>
          <w:tcPr>
            <w:tcW w:w="2410" w:type="dxa"/>
            <w:vAlign w:val="center"/>
          </w:tcPr>
          <w:p w14:paraId="571F4D29"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66DFF70F" w14:textId="4AD4BA7E" w:rsidR="00C67427" w:rsidRPr="007F3E17" w:rsidRDefault="00C67427" w:rsidP="007C190C">
            <w:pPr>
              <w:rPr>
                <w:i/>
                <w:iCs/>
              </w:rPr>
            </w:pPr>
          </w:p>
        </w:tc>
      </w:tr>
      <w:tr w:rsidR="00C67427" w14:paraId="61EC384A" w14:textId="77777777" w:rsidTr="007C190C">
        <w:tc>
          <w:tcPr>
            <w:tcW w:w="1087" w:type="dxa"/>
            <w:vMerge/>
            <w:vAlign w:val="center"/>
          </w:tcPr>
          <w:p w14:paraId="165E2278" w14:textId="77777777" w:rsidR="00C67427" w:rsidRDefault="00C67427" w:rsidP="007C190C"/>
        </w:tc>
        <w:tc>
          <w:tcPr>
            <w:tcW w:w="1351" w:type="dxa"/>
            <w:vMerge/>
            <w:vAlign w:val="center"/>
          </w:tcPr>
          <w:p w14:paraId="345D2073" w14:textId="77777777" w:rsidR="00C67427" w:rsidRDefault="00C67427" w:rsidP="007C190C"/>
        </w:tc>
        <w:tc>
          <w:tcPr>
            <w:tcW w:w="2410" w:type="dxa"/>
            <w:vAlign w:val="center"/>
          </w:tcPr>
          <w:p w14:paraId="73B2A0DC"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26D203E5" w14:textId="5E03558E" w:rsidR="00C67427" w:rsidRPr="007F3E17" w:rsidRDefault="00C67427" w:rsidP="007C190C">
            <w:pPr>
              <w:rPr>
                <w:i/>
                <w:iCs/>
              </w:rPr>
            </w:pPr>
          </w:p>
        </w:tc>
      </w:tr>
      <w:tr w:rsidR="00C67427" w14:paraId="2B14FCA6" w14:textId="77777777" w:rsidTr="007C190C">
        <w:tc>
          <w:tcPr>
            <w:tcW w:w="1087" w:type="dxa"/>
            <w:vMerge/>
            <w:vAlign w:val="center"/>
          </w:tcPr>
          <w:p w14:paraId="3E384F64" w14:textId="77777777" w:rsidR="00C67427" w:rsidRDefault="00C67427" w:rsidP="007C190C"/>
        </w:tc>
        <w:tc>
          <w:tcPr>
            <w:tcW w:w="1351" w:type="dxa"/>
            <w:vMerge/>
            <w:vAlign w:val="center"/>
          </w:tcPr>
          <w:p w14:paraId="114A875F" w14:textId="77777777" w:rsidR="00C67427" w:rsidRDefault="00C67427" w:rsidP="007C190C"/>
        </w:tc>
        <w:tc>
          <w:tcPr>
            <w:tcW w:w="2410" w:type="dxa"/>
            <w:vAlign w:val="center"/>
          </w:tcPr>
          <w:p w14:paraId="73380B6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481A1142" w14:textId="40F60400" w:rsidR="00C67427" w:rsidRPr="007F3E17" w:rsidRDefault="00C67427" w:rsidP="007C190C">
            <w:pPr>
              <w:rPr>
                <w:i/>
                <w:iCs/>
              </w:rPr>
            </w:pPr>
          </w:p>
        </w:tc>
      </w:tr>
      <w:tr w:rsidR="00C67427" w14:paraId="164B084E" w14:textId="77777777" w:rsidTr="007C190C">
        <w:tc>
          <w:tcPr>
            <w:tcW w:w="1087" w:type="dxa"/>
            <w:vMerge w:val="restart"/>
            <w:vAlign w:val="center"/>
          </w:tcPr>
          <w:p w14:paraId="5F2D46D1" w14:textId="77777777" w:rsidR="00C67427" w:rsidRDefault="00C67427" w:rsidP="007C190C">
            <w:r>
              <w:t>F3_RNA</w:t>
            </w:r>
          </w:p>
        </w:tc>
        <w:tc>
          <w:tcPr>
            <w:tcW w:w="1351" w:type="dxa"/>
            <w:vMerge w:val="restart"/>
            <w:vAlign w:val="center"/>
          </w:tcPr>
          <w:p w14:paraId="6702A9F2" w14:textId="77777777" w:rsidR="00C67427" w:rsidRDefault="00C67427" w:rsidP="007C190C"/>
        </w:tc>
        <w:tc>
          <w:tcPr>
            <w:tcW w:w="2410" w:type="dxa"/>
            <w:vAlign w:val="center"/>
          </w:tcPr>
          <w:p w14:paraId="6C3EA9F0" w14:textId="77777777" w:rsidR="00C67427" w:rsidRDefault="00C67427" w:rsidP="007C190C">
            <w:proofErr w:type="spellStart"/>
            <w:r w:rsidRPr="00124D78">
              <w:t>Phred</w:t>
            </w:r>
            <w:proofErr w:type="spellEnd"/>
            <w:r w:rsidRPr="00124D78">
              <w:t xml:space="preserve"> ≤ 5</w:t>
            </w:r>
            <w:r>
              <w:t xml:space="preserve">: </w:t>
            </w:r>
          </w:p>
        </w:tc>
        <w:tc>
          <w:tcPr>
            <w:tcW w:w="2126" w:type="dxa"/>
          </w:tcPr>
          <w:p w14:paraId="3B0A5426" w14:textId="39043E8E" w:rsidR="00C67427" w:rsidRPr="007F3E17" w:rsidRDefault="00C67427" w:rsidP="007C190C">
            <w:pPr>
              <w:rPr>
                <w:i/>
                <w:iCs/>
              </w:rPr>
            </w:pPr>
          </w:p>
        </w:tc>
      </w:tr>
      <w:tr w:rsidR="00C67427" w14:paraId="705CBFAB" w14:textId="77777777" w:rsidTr="007C190C">
        <w:tc>
          <w:tcPr>
            <w:tcW w:w="1087" w:type="dxa"/>
            <w:vMerge/>
          </w:tcPr>
          <w:p w14:paraId="578A4B49" w14:textId="77777777" w:rsidR="00C67427" w:rsidRDefault="00C67427" w:rsidP="007C190C"/>
        </w:tc>
        <w:tc>
          <w:tcPr>
            <w:tcW w:w="1351" w:type="dxa"/>
            <w:vMerge/>
          </w:tcPr>
          <w:p w14:paraId="6F771D23" w14:textId="77777777" w:rsidR="00C67427" w:rsidRDefault="00C67427" w:rsidP="007C190C"/>
        </w:tc>
        <w:tc>
          <w:tcPr>
            <w:tcW w:w="2410" w:type="dxa"/>
            <w:vAlign w:val="center"/>
          </w:tcPr>
          <w:p w14:paraId="47A5BDF4" w14:textId="77777777" w:rsidR="00C67427" w:rsidRDefault="00C67427" w:rsidP="007C190C">
            <w:proofErr w:type="spellStart"/>
            <w:r w:rsidRPr="00124D78">
              <w:t>Phred</w:t>
            </w:r>
            <w:proofErr w:type="spellEnd"/>
            <w:r w:rsidRPr="00124D78">
              <w:t xml:space="preserve"> ≤ </w:t>
            </w:r>
            <w:r>
              <w:t xml:space="preserve">10: </w:t>
            </w:r>
          </w:p>
        </w:tc>
        <w:tc>
          <w:tcPr>
            <w:tcW w:w="2126" w:type="dxa"/>
          </w:tcPr>
          <w:p w14:paraId="3C750565" w14:textId="72E09D28" w:rsidR="00C67427" w:rsidRPr="007F3E17" w:rsidRDefault="00C67427" w:rsidP="007C190C">
            <w:pPr>
              <w:rPr>
                <w:i/>
                <w:iCs/>
              </w:rPr>
            </w:pPr>
          </w:p>
        </w:tc>
      </w:tr>
      <w:tr w:rsidR="00C67427" w14:paraId="760C127E" w14:textId="77777777" w:rsidTr="007C190C">
        <w:tc>
          <w:tcPr>
            <w:tcW w:w="1087" w:type="dxa"/>
            <w:vMerge/>
          </w:tcPr>
          <w:p w14:paraId="3131E401" w14:textId="77777777" w:rsidR="00C67427" w:rsidRDefault="00C67427" w:rsidP="007C190C"/>
        </w:tc>
        <w:tc>
          <w:tcPr>
            <w:tcW w:w="1351" w:type="dxa"/>
            <w:vMerge/>
          </w:tcPr>
          <w:p w14:paraId="6204CEF5" w14:textId="77777777" w:rsidR="00C67427" w:rsidRDefault="00C67427" w:rsidP="007C190C"/>
        </w:tc>
        <w:tc>
          <w:tcPr>
            <w:tcW w:w="2410" w:type="dxa"/>
            <w:vAlign w:val="center"/>
          </w:tcPr>
          <w:p w14:paraId="6D84699D" w14:textId="77777777" w:rsidR="00C67427" w:rsidRDefault="00C67427" w:rsidP="007C190C">
            <w:proofErr w:type="spellStart"/>
            <w:r w:rsidRPr="00124D78">
              <w:t>Phred</w:t>
            </w:r>
            <w:proofErr w:type="spellEnd"/>
            <w:r w:rsidRPr="00124D78">
              <w:t xml:space="preserve"> ≤ </w:t>
            </w:r>
            <w:r>
              <w:t>1</w:t>
            </w:r>
            <w:r w:rsidRPr="00124D78">
              <w:t>5</w:t>
            </w:r>
            <w:r>
              <w:t xml:space="preserve">: </w:t>
            </w:r>
          </w:p>
        </w:tc>
        <w:tc>
          <w:tcPr>
            <w:tcW w:w="2126" w:type="dxa"/>
          </w:tcPr>
          <w:p w14:paraId="0BD4995C" w14:textId="2DFA03FD" w:rsidR="00C67427" w:rsidRPr="007F3E17" w:rsidRDefault="00C67427" w:rsidP="007C190C">
            <w:pPr>
              <w:rPr>
                <w:i/>
                <w:iCs/>
              </w:rPr>
            </w:pPr>
          </w:p>
        </w:tc>
      </w:tr>
      <w:tr w:rsidR="00C67427" w14:paraId="5DCC2697" w14:textId="77777777" w:rsidTr="007C190C">
        <w:tc>
          <w:tcPr>
            <w:tcW w:w="1087" w:type="dxa"/>
            <w:vMerge/>
          </w:tcPr>
          <w:p w14:paraId="482E7531" w14:textId="77777777" w:rsidR="00C67427" w:rsidRDefault="00C67427" w:rsidP="007C190C"/>
        </w:tc>
        <w:tc>
          <w:tcPr>
            <w:tcW w:w="1351" w:type="dxa"/>
            <w:vMerge/>
          </w:tcPr>
          <w:p w14:paraId="3952B7BC" w14:textId="77777777" w:rsidR="00C67427" w:rsidRDefault="00C67427" w:rsidP="007C190C"/>
        </w:tc>
        <w:tc>
          <w:tcPr>
            <w:tcW w:w="2410" w:type="dxa"/>
            <w:vAlign w:val="center"/>
          </w:tcPr>
          <w:p w14:paraId="355F8675" w14:textId="77777777" w:rsidR="00C67427" w:rsidRDefault="00C67427" w:rsidP="007C190C">
            <w:proofErr w:type="spellStart"/>
            <w:r w:rsidRPr="00124D78">
              <w:t>Phred</w:t>
            </w:r>
            <w:proofErr w:type="spellEnd"/>
            <w:r w:rsidRPr="00124D78">
              <w:t xml:space="preserve"> ≤ </w:t>
            </w:r>
            <w:r>
              <w:t xml:space="preserve">20: </w:t>
            </w:r>
          </w:p>
        </w:tc>
        <w:tc>
          <w:tcPr>
            <w:tcW w:w="2126" w:type="dxa"/>
          </w:tcPr>
          <w:p w14:paraId="2CB60435" w14:textId="6B77CF82" w:rsidR="00C67427" w:rsidRPr="007F3E17" w:rsidRDefault="00C67427" w:rsidP="007C190C">
            <w:pPr>
              <w:rPr>
                <w:i/>
                <w:iCs/>
              </w:rPr>
            </w:pPr>
          </w:p>
        </w:tc>
      </w:tr>
    </w:tbl>
    <w:p w14:paraId="307CE45B" w14:textId="77777777" w:rsidR="00C67427" w:rsidRDefault="00C67427" w:rsidP="00776123"/>
    <w:sectPr w:rsidR="00C67427"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lly" w:date="2020-07-17T12:59:00Z" w:initials="S">
    <w:p w14:paraId="673A2D70" w14:textId="77777777" w:rsidR="002821DA" w:rsidRDefault="002821DA" w:rsidP="009F6B54">
      <w:pPr>
        <w:pStyle w:val="CommentText"/>
      </w:pPr>
      <w:r>
        <w:rPr>
          <w:rStyle w:val="CommentReference"/>
        </w:rPr>
        <w:annotationRef/>
      </w:r>
      <w:r>
        <w:t>The relationship between sequence diversity and species diversity is also a challenge. For example, I suggest that you might add a sentence here citing a few references (such as Clare et al. 2016 published in Genome) indicating that bioinformatics choices can also yield a wide variety of species richness estimates from metabarcoding data.</w:t>
      </w:r>
    </w:p>
  </w:comment>
  <w:comment w:id="3" w:author="Christopher Hempel" w:date="2020-08-28T10:09:00Z" w:initials="CH">
    <w:p w14:paraId="2140B46B" w14:textId="248FB726" w:rsidR="002821DA" w:rsidRDefault="002821DA">
      <w:pPr>
        <w:pStyle w:val="CommentText"/>
      </w:pPr>
      <w:r>
        <w:rPr>
          <w:rStyle w:val="CommentReference"/>
        </w:rPr>
        <w:annotationRef/>
      </w:r>
      <w:r>
        <w:t>To be discussed with Sally – same problem with metagenomics and metatranscriptomics</w:t>
      </w:r>
      <w:r w:rsidR="000803DB">
        <w:t xml:space="preserve">, so by including this here I “might shoot my own foot”? Maybe in discussion, and </w:t>
      </w:r>
      <w:r w:rsidR="00673FC9">
        <w:t>mention</w:t>
      </w:r>
      <w:r w:rsidR="000803DB">
        <w:t xml:space="preserve"> at the same time how the different bioinformatic pipelines </w:t>
      </w:r>
      <w:r w:rsidR="00673FC9">
        <w:t xml:space="preserve">in my paper </w:t>
      </w:r>
      <w:r w:rsidR="000803DB">
        <w:t>affect the results?</w:t>
      </w:r>
    </w:p>
  </w:comment>
  <w:comment w:id="33" w:author="Karl Cottenie" w:date="2020-09-10T16:19:00Z" w:initials="KC">
    <w:p w14:paraId="2B0C07A8" w14:textId="22070374" w:rsidR="002821DA" w:rsidRDefault="002821DA">
      <w:pPr>
        <w:pStyle w:val="CommentText"/>
      </w:pPr>
      <w:r>
        <w:rPr>
          <w:rStyle w:val="CommentReference"/>
        </w:rPr>
        <w:annotationRef/>
      </w:r>
      <w:r>
        <w:t xml:space="preserve">What are the </w:t>
      </w:r>
      <w:proofErr w:type="spellStart"/>
      <w:r>
        <w:t>disadvantageouses</w:t>
      </w:r>
      <w:proofErr w:type="spellEnd"/>
      <w:r>
        <w:t xml:space="preserve"> of this approach (bias towards active taxa, large taxa, taxa that shed (?) more? It seems that you are making a maybe biased case in favour of metatranscriptomics?</w:t>
      </w:r>
    </w:p>
  </w:comment>
  <w:comment w:id="34" w:author="Christopher Hempel" w:date="2020-09-18T09:15:00Z" w:initials="CH">
    <w:p w14:paraId="49E0F2FA" w14:textId="3E9ADA05" w:rsidR="002821DA" w:rsidRDefault="002821DA">
      <w:pPr>
        <w:pStyle w:val="CommentText"/>
      </w:pPr>
      <w:r>
        <w:rPr>
          <w:rStyle w:val="CommentReference"/>
        </w:rPr>
        <w:annotationRef/>
      </w:r>
      <w:r>
        <w:t>This is a good point which I will definitely include, but I think it fits better in the discussion.</w:t>
      </w:r>
    </w:p>
  </w:comment>
  <w:comment w:id="51" w:author="Christopher Hempel" w:date="2020-08-07T11:32:00Z" w:initials="CH">
    <w:p w14:paraId="2C95BB55" w14:textId="33763FE0" w:rsidR="002821DA" w:rsidRDefault="002821DA">
      <w:pPr>
        <w:pStyle w:val="CommentText"/>
      </w:pPr>
      <w:r>
        <w:rPr>
          <w:rStyle w:val="CommentReference"/>
        </w:rPr>
        <w:annotationRef/>
      </w:r>
      <w:r>
        <w:t>Note to myself – for sample submission at SRA</w:t>
      </w:r>
    </w:p>
  </w:comment>
  <w:comment w:id="52" w:author="Christopher Hempel" w:date="2020-09-21T09:49:00Z" w:initials="CH">
    <w:p w14:paraId="0A02D815" w14:textId="437EB12F" w:rsidR="002821DA" w:rsidRDefault="002821DA">
      <w:pPr>
        <w:pStyle w:val="CommentText"/>
      </w:pPr>
      <w:r>
        <w:rPr>
          <w:rStyle w:val="CommentReference"/>
        </w:rPr>
        <w:annotationRef/>
      </w:r>
      <w:r>
        <w:t>I don’t know how to implement this figure in the text (mostly, where do I put it), HELP would be appreciated!!</w:t>
      </w:r>
    </w:p>
  </w:comment>
  <w:comment w:id="53" w:author="Karl Cottenie" w:date="2020-09-10T16:48:00Z" w:initials="KC">
    <w:p w14:paraId="1D4845C5" w14:textId="25FA89DF" w:rsidR="002821DA" w:rsidRDefault="002821DA">
      <w:pPr>
        <w:pStyle w:val="CommentText"/>
      </w:pPr>
      <w:r>
        <w:rPr>
          <w:rStyle w:val="CommentReference"/>
        </w:rPr>
        <w:annotationRef/>
      </w:r>
      <w:r>
        <w:t>Do you know their identities (sort of)?</w:t>
      </w:r>
    </w:p>
  </w:comment>
  <w:comment w:id="54" w:author="Christopher Hempel" w:date="2020-09-18T11:42:00Z" w:initials="CH">
    <w:p w14:paraId="7FEA9689" w14:textId="3469EDA2" w:rsidR="002821DA" w:rsidRDefault="002821DA">
      <w:pPr>
        <w:pStyle w:val="CommentText"/>
      </w:pPr>
      <w:r>
        <w:rPr>
          <w:rStyle w:val="CommentReference"/>
        </w:rPr>
        <w:annotationRef/>
      </w:r>
      <w:r>
        <w:t>No, but I could get more information from the Aqualab. How much do you guys think this is relevant for my study? I was not planning on comparing my finding to the plants and animals that live in the tank in detail, so I’m not sure if a detailed species list makes sense here or if it is more a distraction. Opinions?</w:t>
      </w:r>
    </w:p>
  </w:comment>
  <w:comment w:id="55" w:author="Christopher Hempel" w:date="2020-10-09T11:35:00Z" w:initials="CH">
    <w:p w14:paraId="3F6DB319" w14:textId="1A5D32C0" w:rsidR="002821DA" w:rsidRDefault="002821DA">
      <w:pPr>
        <w:pStyle w:val="CommentText"/>
      </w:pPr>
      <w:r>
        <w:rPr>
          <w:rStyle w:val="CommentReference"/>
        </w:rPr>
        <w:annotationRef/>
      </w:r>
      <w:r>
        <w:t xml:space="preserve">Provided by </w:t>
      </w:r>
      <w:proofErr w:type="spellStart"/>
      <w:r>
        <w:t>Genomce</w:t>
      </w:r>
      <w:proofErr w:type="spellEnd"/>
      <w:r>
        <w:t xml:space="preserve"> Quebec personnel but might change if the re-sequence it.</w:t>
      </w:r>
    </w:p>
  </w:comment>
  <w:comment w:id="56" w:author="Karl Cottenie" w:date="2020-09-10T16:51:00Z" w:initials="KC">
    <w:p w14:paraId="78504515" w14:textId="1A880113" w:rsidR="002821DA" w:rsidRDefault="002821DA">
      <w:pPr>
        <w:pStyle w:val="CommentText"/>
      </w:pPr>
      <w:r>
        <w:rPr>
          <w:rStyle w:val="CommentReference"/>
        </w:rPr>
        <w:annotationRef/>
      </w:r>
      <w:r>
        <w:t>I don’t completely understand this.</w:t>
      </w:r>
    </w:p>
  </w:comment>
  <w:comment w:id="57" w:author="Christopher Hempel" w:date="2020-10-09T11:36:00Z" w:initials="CH">
    <w:p w14:paraId="5CCE90B3" w14:textId="16989181" w:rsidR="002821DA" w:rsidRDefault="002821DA">
      <w:pPr>
        <w:pStyle w:val="CommentText"/>
      </w:pPr>
      <w:r>
        <w:rPr>
          <w:rStyle w:val="CommentReference"/>
        </w:rPr>
        <w:annotationRef/>
      </w:r>
      <w:r>
        <w:t>Due to wrong sequencing method used by Genome Quebec, might change in the future if the re-sequence it</w:t>
      </w:r>
    </w:p>
  </w:comment>
  <w:comment w:id="58" w:author="Christopher Hempel" w:date="2020-10-20T15:54:00Z" w:initials="CH">
    <w:p w14:paraId="44B2D771" w14:textId="2CF829D2" w:rsidR="002C6EB8" w:rsidRDefault="002C6EB8">
      <w:pPr>
        <w:pStyle w:val="CommentText"/>
      </w:pPr>
      <w:r>
        <w:rPr>
          <w:rStyle w:val="CommentReference"/>
        </w:rPr>
        <w:annotationRef/>
      </w:r>
      <w:r>
        <w:t>First objective</w:t>
      </w:r>
      <w:r w:rsidR="00CE5E45">
        <w:t xml:space="preserve"> – reference to introduction</w:t>
      </w:r>
    </w:p>
  </w:comment>
  <w:comment w:id="59" w:author="Christopher Hempel" w:date="2020-10-19T15:11:00Z" w:initials="CH">
    <w:p w14:paraId="07281607" w14:textId="5D2B4A4A" w:rsidR="002821DA" w:rsidRDefault="002821DA">
      <w:pPr>
        <w:pStyle w:val="CommentText"/>
      </w:pPr>
      <w:r>
        <w:rPr>
          <w:rStyle w:val="CommentReference"/>
        </w:rPr>
        <w:annotationRef/>
      </w:r>
      <w:r>
        <w:t xml:space="preserve">I say species, but we might have to try out just genus level as well. </w:t>
      </w:r>
      <w:r w:rsidR="00CE5E45">
        <w:t>I’ll try</w:t>
      </w:r>
      <w:r>
        <w:t xml:space="preserve"> both and see how they perform</w:t>
      </w:r>
    </w:p>
  </w:comment>
  <w:comment w:id="60" w:author="Christopher Hempel" w:date="2020-10-19T15:17:00Z" w:initials="CH">
    <w:p w14:paraId="30C5C9AC" w14:textId="22013AB6" w:rsidR="002821DA" w:rsidRDefault="002821DA">
      <w:pPr>
        <w:pStyle w:val="CommentText"/>
      </w:pPr>
      <w:r>
        <w:rPr>
          <w:rStyle w:val="CommentReference"/>
        </w:rPr>
        <w:annotationRef/>
      </w:r>
      <w:r>
        <w:t>To be determined</w:t>
      </w:r>
      <w:r w:rsidR="00440913">
        <w:t>, will be done once we see results</w:t>
      </w:r>
    </w:p>
  </w:comment>
  <w:comment w:id="61" w:author="Christopher Hempel" w:date="2020-10-08T17:34:00Z" w:initials="CH">
    <w:p w14:paraId="2C4337A7" w14:textId="5A406D4D" w:rsidR="002821DA" w:rsidRDefault="002821DA">
      <w:pPr>
        <w:pStyle w:val="CommentText"/>
      </w:pPr>
      <w:r>
        <w:rPr>
          <w:rStyle w:val="CommentReference"/>
        </w:rPr>
        <w:annotationRef/>
      </w:r>
      <w:r>
        <w:t>Second objective</w:t>
      </w:r>
      <w:r w:rsidR="00CE5E45">
        <w:t xml:space="preserve"> – reference to introduction</w:t>
      </w:r>
    </w:p>
  </w:comment>
  <w:comment w:id="64" w:author="Dirk Steinke" w:date="2020-06-09T14:31:00Z" w:initials="DS">
    <w:p w14:paraId="2FDDFEFD" w14:textId="77777777" w:rsidR="002821DA" w:rsidRDefault="002821DA" w:rsidP="001550E0">
      <w:pPr>
        <w:pStyle w:val="CommentText"/>
      </w:pPr>
      <w:r>
        <w:rPr>
          <w:rStyle w:val="CommentReference"/>
        </w:rPr>
        <w:annotationRef/>
      </w:r>
      <w:r>
        <w:t>Too much on sequencing depth. Here you can shorten to one or two key items especially since you continue to talk about cost for sequencing depth. Don’t forget the main goal of this paper – comparing two methods. Sequencing depth plays a role but that’s something for the discussion not the introduction.</w:t>
      </w:r>
    </w:p>
  </w:comment>
  <w:comment w:id="68" w:author="Dirk Steinke" w:date="2020-06-09T14:33:00Z" w:initials="DS">
    <w:p w14:paraId="728BFF8E" w14:textId="77777777" w:rsidR="002821DA" w:rsidRDefault="002821DA" w:rsidP="001550E0">
      <w:pPr>
        <w:pStyle w:val="CommentText"/>
      </w:pPr>
      <w:r>
        <w:rPr>
          <w:rStyle w:val="CommentReference"/>
        </w:rPr>
        <w:annotationRef/>
      </w:r>
      <w:r>
        <w:t>Service discontinued – so not really an alternative for people that want to buy one now.</w:t>
      </w:r>
    </w:p>
  </w:comment>
  <w:comment w:id="69" w:author="Dirk Steinke" w:date="2020-06-09T14:34:00Z" w:initials="DS">
    <w:p w14:paraId="7FD7EE02" w14:textId="77777777" w:rsidR="002821DA" w:rsidRDefault="002821DA" w:rsidP="001550E0">
      <w:pPr>
        <w:pStyle w:val="CommentText"/>
      </w:pPr>
      <w:r>
        <w:rPr>
          <w:rStyle w:val="CommentReference"/>
        </w:rPr>
        <w:annotationRef/>
      </w:r>
      <w:r>
        <w:t xml:space="preserve">Not here – if at all in the discussion. </w:t>
      </w:r>
    </w:p>
  </w:comment>
  <w:comment w:id="70" w:author="Christopher Hempel" w:date="2020-05-27T19:55:00Z" w:initials="CH">
    <w:p w14:paraId="5962007F" w14:textId="77777777" w:rsidR="002821DA" w:rsidRDefault="002821DA" w:rsidP="00E97D19">
      <w:pPr>
        <w:pStyle w:val="CommentText"/>
      </w:pPr>
      <w:r>
        <w:rPr>
          <w:rStyle w:val="CommentReference"/>
        </w:rPr>
        <w:annotationRef/>
      </w:r>
      <w:r>
        <w:rPr>
          <w:rStyle w:val="CommentReference"/>
        </w:rPr>
        <w:annotationRef/>
      </w:r>
      <w:r>
        <w:t xml:space="preserve">Both predictions are actually obvious because it’s clear that metagenomics will perform bad at moderate sequencing depth and that pipelines can make a huge difference, especially </w:t>
      </w:r>
      <w:proofErr w:type="spellStart"/>
      <w:r>
        <w:t>deoending</w:t>
      </w:r>
      <w:proofErr w:type="spellEnd"/>
      <w:r>
        <w:t xml:space="preserve"> on the reference </w:t>
      </w:r>
      <w:proofErr w:type="spellStart"/>
      <w:r>
        <w:t>db</w:t>
      </w:r>
      <w:proofErr w:type="spellEnd"/>
      <w:r>
        <w:t xml:space="preserve"> is used. Maybe removing this paragraph?</w:t>
      </w:r>
    </w:p>
    <w:p w14:paraId="1FB9F3A9" w14:textId="77777777" w:rsidR="002821DA" w:rsidRDefault="002821DA" w:rsidP="00E97D19">
      <w:pPr>
        <w:pStyle w:val="CommentText"/>
      </w:pPr>
    </w:p>
  </w:comment>
  <w:comment w:id="71" w:author="Dirk Steinke" w:date="2020-06-09T14:44:00Z" w:initials="DS">
    <w:p w14:paraId="3BC566F9" w14:textId="77777777" w:rsidR="002821DA" w:rsidRDefault="002821DA" w:rsidP="00E97D19">
      <w:pPr>
        <w:pStyle w:val="CommentText"/>
      </w:pPr>
      <w:r>
        <w:rPr>
          <w:rStyle w:val="CommentReference"/>
        </w:rPr>
        <w:annotationRef/>
      </w:r>
      <w:r>
        <w:t>Normally papers make no such predictions in the introductions. You can use those in the discussion but here they have no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3A2D70" w15:done="0"/>
  <w15:commentEx w15:paraId="2140B46B" w15:paraIdParent="673A2D70" w15:done="0"/>
  <w15:commentEx w15:paraId="2B0C07A8" w15:done="0"/>
  <w15:commentEx w15:paraId="49E0F2FA" w15:paraIdParent="2B0C07A8" w15:done="0"/>
  <w15:commentEx w15:paraId="2C95BB55" w15:done="0"/>
  <w15:commentEx w15:paraId="0A02D815" w15:done="0"/>
  <w15:commentEx w15:paraId="1D4845C5" w15:done="0"/>
  <w15:commentEx w15:paraId="7FEA9689" w15:paraIdParent="1D4845C5" w15:done="0"/>
  <w15:commentEx w15:paraId="3F6DB319" w15:done="0"/>
  <w15:commentEx w15:paraId="78504515" w15:done="0"/>
  <w15:commentEx w15:paraId="5CCE90B3" w15:done="0"/>
  <w15:commentEx w15:paraId="44B2D771" w15:done="0"/>
  <w15:commentEx w15:paraId="07281607" w15:done="0"/>
  <w15:commentEx w15:paraId="30C5C9AC" w15:done="0"/>
  <w15:commentEx w15:paraId="2C4337A7" w15:done="0"/>
  <w15:commentEx w15:paraId="2FDDFEFD" w15:done="0"/>
  <w15:commentEx w15:paraId="728BFF8E" w15:done="0"/>
  <w15:commentEx w15:paraId="7FD7EE02" w15:done="0"/>
  <w15:commentEx w15:paraId="1FB9F3A9" w15:done="0"/>
  <w15:commentEx w15:paraId="3BC566F9" w15:paraIdParent="1FB9F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565B" w16cex:dateUtc="2020-08-28T14:09:00Z"/>
  <w16cex:commentExtensible w16cex:durableId="2304D0A3" w16cex:dateUtc="2020-09-10T20:19:00Z"/>
  <w16cex:commentExtensible w16cex:durableId="230EF920" w16cex:dateUtc="2020-09-18T13:15:00Z"/>
  <w16cex:commentExtensible w16cex:durableId="22D7BA59" w16cex:dateUtc="2020-08-07T15:32:00Z"/>
  <w16cex:commentExtensible w16cex:durableId="2312F5A0" w16cex:dateUtc="2020-09-21T13:49:00Z"/>
  <w16cex:commentExtensible w16cex:durableId="2304D74F" w16cex:dateUtc="2020-09-10T20:48:00Z"/>
  <w16cex:commentExtensible w16cex:durableId="230F1BA8" w16cex:dateUtc="2020-09-18T15:42:00Z"/>
  <w16cex:commentExtensible w16cex:durableId="232AC98D" w16cex:dateUtc="2020-10-09T15:35:00Z"/>
  <w16cex:commentExtensible w16cex:durableId="2304D814" w16cex:dateUtc="2020-09-10T20:51:00Z"/>
  <w16cex:commentExtensible w16cex:durableId="232AC9B9" w16cex:dateUtc="2020-10-09T15:36:00Z"/>
  <w16cex:commentExtensible w16cex:durableId="233986C2" w16cex:dateUtc="2020-10-20T19:54:00Z"/>
  <w16cex:commentExtensible w16cex:durableId="23382B0A" w16cex:dateUtc="2020-10-19T19:11:00Z"/>
  <w16cex:commentExtensible w16cex:durableId="23382C90" w16cex:dateUtc="2020-10-19T19:17:00Z"/>
  <w16cex:commentExtensible w16cex:durableId="2329CC33" w16cex:dateUtc="2020-10-08T21:34:00Z"/>
  <w16cex:commentExtensible w16cex:durableId="228CB461" w16cex:dateUtc="2020-06-09T18:31:00Z"/>
  <w16cex:commentExtensible w16cex:durableId="228CB446" w16cex:dateUtc="2020-06-09T18:33:00Z"/>
  <w16cex:commentExtensible w16cex:durableId="228CB445" w16cex:dateUtc="2020-06-09T18:34:00Z"/>
  <w16cex:commentExtensible w16cex:durableId="2279444B" w16cex:dateUtc="2020-05-27T23:55:00Z"/>
  <w16cex:commentExtensible w16cex:durableId="228A1EB2" w16cex:dateUtc="2020-06-09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3A2D70" w16cid:durableId="22BC1F25"/>
  <w16cid:commentId w16cid:paraId="2140B46B" w16cid:durableId="22F3565B"/>
  <w16cid:commentId w16cid:paraId="2B0C07A8" w16cid:durableId="2304D0A3"/>
  <w16cid:commentId w16cid:paraId="49E0F2FA" w16cid:durableId="230EF920"/>
  <w16cid:commentId w16cid:paraId="2C95BB55" w16cid:durableId="22D7BA59"/>
  <w16cid:commentId w16cid:paraId="0A02D815" w16cid:durableId="2312F5A0"/>
  <w16cid:commentId w16cid:paraId="1D4845C5" w16cid:durableId="2304D74F"/>
  <w16cid:commentId w16cid:paraId="7FEA9689" w16cid:durableId="230F1BA8"/>
  <w16cid:commentId w16cid:paraId="3F6DB319" w16cid:durableId="232AC98D"/>
  <w16cid:commentId w16cid:paraId="78504515" w16cid:durableId="2304D814"/>
  <w16cid:commentId w16cid:paraId="5CCE90B3" w16cid:durableId="232AC9B9"/>
  <w16cid:commentId w16cid:paraId="44B2D771" w16cid:durableId="233986C2"/>
  <w16cid:commentId w16cid:paraId="07281607" w16cid:durableId="23382B0A"/>
  <w16cid:commentId w16cid:paraId="30C5C9AC" w16cid:durableId="23382C90"/>
  <w16cid:commentId w16cid:paraId="2C4337A7" w16cid:durableId="2329CC33"/>
  <w16cid:commentId w16cid:paraId="2FDDFEFD" w16cid:durableId="228CB461"/>
  <w16cid:commentId w16cid:paraId="728BFF8E" w16cid:durableId="228CB446"/>
  <w16cid:commentId w16cid:paraId="7FD7EE02" w16cid:durableId="228CB445"/>
  <w16cid:commentId w16cid:paraId="1FB9F3A9" w16cid:durableId="2279444B"/>
  <w16cid:commentId w16cid:paraId="3BC566F9" w16cid:durableId="228A1E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EF4"/>
    <w:multiLevelType w:val="hybridMultilevel"/>
    <w:tmpl w:val="4C269F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51C0E"/>
    <w:multiLevelType w:val="hybridMultilevel"/>
    <w:tmpl w:val="D21C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1FF"/>
    <w:multiLevelType w:val="hybridMultilevel"/>
    <w:tmpl w:val="38D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F7D0C"/>
    <w:multiLevelType w:val="hybridMultilevel"/>
    <w:tmpl w:val="F6469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3E17"/>
    <w:multiLevelType w:val="hybridMultilevel"/>
    <w:tmpl w:val="EA78B8FC"/>
    <w:lvl w:ilvl="0" w:tplc="423EBF0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23269"/>
    <w:multiLevelType w:val="hybridMultilevel"/>
    <w:tmpl w:val="B9A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4E26"/>
    <w:multiLevelType w:val="hybridMultilevel"/>
    <w:tmpl w:val="7716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C4AFE"/>
    <w:multiLevelType w:val="hybridMultilevel"/>
    <w:tmpl w:val="3390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715F9"/>
    <w:multiLevelType w:val="hybridMultilevel"/>
    <w:tmpl w:val="2474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05C1E"/>
    <w:multiLevelType w:val="multilevel"/>
    <w:tmpl w:val="7B96AD56"/>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A3175EA"/>
    <w:multiLevelType w:val="hybridMultilevel"/>
    <w:tmpl w:val="28D61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2"/>
  </w:num>
  <w:num w:numId="6">
    <w:abstractNumId w:val="10"/>
  </w:num>
  <w:num w:numId="7">
    <w:abstractNumId w:val="6"/>
  </w:num>
  <w:num w:numId="8">
    <w:abstractNumId w:val="0"/>
  </w:num>
  <w:num w:numId="9">
    <w:abstractNumId w:val="5"/>
  </w:num>
  <w:num w:numId="10">
    <w:abstractNumId w:val="9"/>
  </w:num>
  <w:num w:numId="11">
    <w:abstractNumId w:val="3"/>
  </w:num>
  <w:num w:numId="1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rson w15:author="Sally">
    <w15:presenceInfo w15:providerId="None" w15:userId="Sally"/>
  </w15:person>
  <w15:person w15:author="Karl Cottenie">
    <w15:presenceInfo w15:providerId="AD" w15:userId="S::cottenie@uoguelph.ca::d9693790-4e8e-417e-96fc-f5a3ac2bbb75"/>
  </w15:person>
  <w15:person w15:author="Dirk Steinke">
    <w15:presenceInfo w15:providerId="AD" w15:userId="S::dsteinke@uoguelph.ca::33570575-1764-47de-8574-492888b1c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538D"/>
    <w:rsid w:val="0001701A"/>
    <w:rsid w:val="00031DA9"/>
    <w:rsid w:val="00032E5E"/>
    <w:rsid w:val="00040022"/>
    <w:rsid w:val="00041BE2"/>
    <w:rsid w:val="000421AB"/>
    <w:rsid w:val="00060BDB"/>
    <w:rsid w:val="00064413"/>
    <w:rsid w:val="00066A22"/>
    <w:rsid w:val="00071AA6"/>
    <w:rsid w:val="00074D69"/>
    <w:rsid w:val="00074DD4"/>
    <w:rsid w:val="000803DB"/>
    <w:rsid w:val="000813BC"/>
    <w:rsid w:val="000A37E7"/>
    <w:rsid w:val="000A70BC"/>
    <w:rsid w:val="000B1C95"/>
    <w:rsid w:val="000B21A8"/>
    <w:rsid w:val="000B529C"/>
    <w:rsid w:val="000D17B1"/>
    <w:rsid w:val="000D46B8"/>
    <w:rsid w:val="000E48E2"/>
    <w:rsid w:val="000E4B4D"/>
    <w:rsid w:val="000E68D1"/>
    <w:rsid w:val="000F1848"/>
    <w:rsid w:val="000F37A3"/>
    <w:rsid w:val="000F5FFB"/>
    <w:rsid w:val="00100D81"/>
    <w:rsid w:val="00103870"/>
    <w:rsid w:val="00104047"/>
    <w:rsid w:val="00111265"/>
    <w:rsid w:val="00124D78"/>
    <w:rsid w:val="0013277C"/>
    <w:rsid w:val="00137A26"/>
    <w:rsid w:val="00137B30"/>
    <w:rsid w:val="00137E26"/>
    <w:rsid w:val="00154801"/>
    <w:rsid w:val="001550E0"/>
    <w:rsid w:val="00163961"/>
    <w:rsid w:val="00173A9E"/>
    <w:rsid w:val="0017697A"/>
    <w:rsid w:val="00177237"/>
    <w:rsid w:val="00180750"/>
    <w:rsid w:val="00185653"/>
    <w:rsid w:val="00194CC3"/>
    <w:rsid w:val="001A2ECC"/>
    <w:rsid w:val="001A4A7E"/>
    <w:rsid w:val="001B2FBE"/>
    <w:rsid w:val="001B4483"/>
    <w:rsid w:val="001B5C07"/>
    <w:rsid w:val="001B6AFD"/>
    <w:rsid w:val="001C1B47"/>
    <w:rsid w:val="001D1F2D"/>
    <w:rsid w:val="001D29BE"/>
    <w:rsid w:val="001D2ECE"/>
    <w:rsid w:val="001F09D3"/>
    <w:rsid w:val="001F1F49"/>
    <w:rsid w:val="001F532F"/>
    <w:rsid w:val="001F6427"/>
    <w:rsid w:val="00202CD7"/>
    <w:rsid w:val="00203981"/>
    <w:rsid w:val="00205CCC"/>
    <w:rsid w:val="00215C89"/>
    <w:rsid w:val="00222941"/>
    <w:rsid w:val="00236B98"/>
    <w:rsid w:val="00242225"/>
    <w:rsid w:val="00250B08"/>
    <w:rsid w:val="00271677"/>
    <w:rsid w:val="0027444D"/>
    <w:rsid w:val="002821DA"/>
    <w:rsid w:val="00293E54"/>
    <w:rsid w:val="002B753B"/>
    <w:rsid w:val="002C18E7"/>
    <w:rsid w:val="002C53FE"/>
    <w:rsid w:val="002C57A6"/>
    <w:rsid w:val="002C6EB8"/>
    <w:rsid w:val="002C6F6F"/>
    <w:rsid w:val="002D1DC2"/>
    <w:rsid w:val="002D5A57"/>
    <w:rsid w:val="002D5F25"/>
    <w:rsid w:val="002E0CED"/>
    <w:rsid w:val="002E3D51"/>
    <w:rsid w:val="002F3370"/>
    <w:rsid w:val="003124FC"/>
    <w:rsid w:val="00312A0C"/>
    <w:rsid w:val="00322F8B"/>
    <w:rsid w:val="003330BD"/>
    <w:rsid w:val="003561B3"/>
    <w:rsid w:val="00371749"/>
    <w:rsid w:val="003728CE"/>
    <w:rsid w:val="00381EEA"/>
    <w:rsid w:val="003A1E4D"/>
    <w:rsid w:val="003B2870"/>
    <w:rsid w:val="003D0719"/>
    <w:rsid w:val="003D48E5"/>
    <w:rsid w:val="003E2C36"/>
    <w:rsid w:val="003E4165"/>
    <w:rsid w:val="00402034"/>
    <w:rsid w:val="00412A85"/>
    <w:rsid w:val="0041647A"/>
    <w:rsid w:val="004229F1"/>
    <w:rsid w:val="00433D99"/>
    <w:rsid w:val="00440913"/>
    <w:rsid w:val="0045300C"/>
    <w:rsid w:val="00455BAE"/>
    <w:rsid w:val="004610F2"/>
    <w:rsid w:val="00463302"/>
    <w:rsid w:val="004850F6"/>
    <w:rsid w:val="00485983"/>
    <w:rsid w:val="00487CC7"/>
    <w:rsid w:val="0049163C"/>
    <w:rsid w:val="00492EC2"/>
    <w:rsid w:val="00495EE4"/>
    <w:rsid w:val="004A146F"/>
    <w:rsid w:val="004A265E"/>
    <w:rsid w:val="004B1D38"/>
    <w:rsid w:val="004B428E"/>
    <w:rsid w:val="004C284B"/>
    <w:rsid w:val="004C2E40"/>
    <w:rsid w:val="004D5825"/>
    <w:rsid w:val="004D66A3"/>
    <w:rsid w:val="004F3EB3"/>
    <w:rsid w:val="00500B1A"/>
    <w:rsid w:val="0050481D"/>
    <w:rsid w:val="0051007C"/>
    <w:rsid w:val="00510DF6"/>
    <w:rsid w:val="00537F54"/>
    <w:rsid w:val="00542F0B"/>
    <w:rsid w:val="00547004"/>
    <w:rsid w:val="00550923"/>
    <w:rsid w:val="00575A73"/>
    <w:rsid w:val="00586671"/>
    <w:rsid w:val="00587316"/>
    <w:rsid w:val="00596CFB"/>
    <w:rsid w:val="005A3700"/>
    <w:rsid w:val="005C06A1"/>
    <w:rsid w:val="005C4B87"/>
    <w:rsid w:val="005C6BE4"/>
    <w:rsid w:val="005D113D"/>
    <w:rsid w:val="005D766B"/>
    <w:rsid w:val="005E282F"/>
    <w:rsid w:val="005F161E"/>
    <w:rsid w:val="005F4FAF"/>
    <w:rsid w:val="005F7CE5"/>
    <w:rsid w:val="00612BB6"/>
    <w:rsid w:val="00645104"/>
    <w:rsid w:val="00672ECB"/>
    <w:rsid w:val="00673FC9"/>
    <w:rsid w:val="006823DD"/>
    <w:rsid w:val="006939CC"/>
    <w:rsid w:val="00696C5A"/>
    <w:rsid w:val="006A12D3"/>
    <w:rsid w:val="006A3798"/>
    <w:rsid w:val="006B2701"/>
    <w:rsid w:val="006D2D9A"/>
    <w:rsid w:val="006D7787"/>
    <w:rsid w:val="006E2813"/>
    <w:rsid w:val="006E3FE1"/>
    <w:rsid w:val="006E6787"/>
    <w:rsid w:val="006E74D5"/>
    <w:rsid w:val="006F5086"/>
    <w:rsid w:val="006F5F4E"/>
    <w:rsid w:val="007032DD"/>
    <w:rsid w:val="00712B65"/>
    <w:rsid w:val="007241CF"/>
    <w:rsid w:val="007242ED"/>
    <w:rsid w:val="00745407"/>
    <w:rsid w:val="00745C9E"/>
    <w:rsid w:val="00745D52"/>
    <w:rsid w:val="00746C95"/>
    <w:rsid w:val="0075059D"/>
    <w:rsid w:val="0075149C"/>
    <w:rsid w:val="007559DD"/>
    <w:rsid w:val="007645E2"/>
    <w:rsid w:val="00767928"/>
    <w:rsid w:val="00776123"/>
    <w:rsid w:val="0078231D"/>
    <w:rsid w:val="00795AE9"/>
    <w:rsid w:val="007A090D"/>
    <w:rsid w:val="007B7DE4"/>
    <w:rsid w:val="007C190C"/>
    <w:rsid w:val="007C5BBC"/>
    <w:rsid w:val="007D6F87"/>
    <w:rsid w:val="007E18EB"/>
    <w:rsid w:val="007F079D"/>
    <w:rsid w:val="007F2596"/>
    <w:rsid w:val="007F3E17"/>
    <w:rsid w:val="00832935"/>
    <w:rsid w:val="00846409"/>
    <w:rsid w:val="00853528"/>
    <w:rsid w:val="008639DE"/>
    <w:rsid w:val="00872E56"/>
    <w:rsid w:val="00886040"/>
    <w:rsid w:val="008949C6"/>
    <w:rsid w:val="00896C79"/>
    <w:rsid w:val="008A49D6"/>
    <w:rsid w:val="008A57E7"/>
    <w:rsid w:val="008A75A7"/>
    <w:rsid w:val="008A7FDD"/>
    <w:rsid w:val="008C4431"/>
    <w:rsid w:val="008D510C"/>
    <w:rsid w:val="008E6FC6"/>
    <w:rsid w:val="008F1402"/>
    <w:rsid w:val="008F49B7"/>
    <w:rsid w:val="008F5195"/>
    <w:rsid w:val="00906044"/>
    <w:rsid w:val="009065F5"/>
    <w:rsid w:val="009250C3"/>
    <w:rsid w:val="0092616B"/>
    <w:rsid w:val="00932952"/>
    <w:rsid w:val="00935A09"/>
    <w:rsid w:val="00942F26"/>
    <w:rsid w:val="009459B5"/>
    <w:rsid w:val="0095217A"/>
    <w:rsid w:val="0095599E"/>
    <w:rsid w:val="00974577"/>
    <w:rsid w:val="00987EBB"/>
    <w:rsid w:val="009A387B"/>
    <w:rsid w:val="009B29C6"/>
    <w:rsid w:val="009C2C21"/>
    <w:rsid w:val="009E22BF"/>
    <w:rsid w:val="009E28E9"/>
    <w:rsid w:val="009F6B54"/>
    <w:rsid w:val="009F6CC0"/>
    <w:rsid w:val="00A054A8"/>
    <w:rsid w:val="00A12593"/>
    <w:rsid w:val="00A2040A"/>
    <w:rsid w:val="00A2125B"/>
    <w:rsid w:val="00A21290"/>
    <w:rsid w:val="00A26713"/>
    <w:rsid w:val="00A30EC5"/>
    <w:rsid w:val="00A320D5"/>
    <w:rsid w:val="00A35E1D"/>
    <w:rsid w:val="00A4099D"/>
    <w:rsid w:val="00A57A05"/>
    <w:rsid w:val="00A60820"/>
    <w:rsid w:val="00A62F5A"/>
    <w:rsid w:val="00A819B8"/>
    <w:rsid w:val="00A92CAD"/>
    <w:rsid w:val="00A96A61"/>
    <w:rsid w:val="00AA01B4"/>
    <w:rsid w:val="00AA47A8"/>
    <w:rsid w:val="00AA6A06"/>
    <w:rsid w:val="00AB1842"/>
    <w:rsid w:val="00AB2BD4"/>
    <w:rsid w:val="00AD7C3E"/>
    <w:rsid w:val="00AE0317"/>
    <w:rsid w:val="00AE0642"/>
    <w:rsid w:val="00AE12A8"/>
    <w:rsid w:val="00AE1909"/>
    <w:rsid w:val="00AE1B39"/>
    <w:rsid w:val="00AE2324"/>
    <w:rsid w:val="00AF0A00"/>
    <w:rsid w:val="00AF3351"/>
    <w:rsid w:val="00AF7EB1"/>
    <w:rsid w:val="00B12813"/>
    <w:rsid w:val="00B161CD"/>
    <w:rsid w:val="00B20B54"/>
    <w:rsid w:val="00B64D5B"/>
    <w:rsid w:val="00B679DE"/>
    <w:rsid w:val="00B76939"/>
    <w:rsid w:val="00BA3733"/>
    <w:rsid w:val="00BA4B64"/>
    <w:rsid w:val="00BC17D7"/>
    <w:rsid w:val="00BC3432"/>
    <w:rsid w:val="00BD071E"/>
    <w:rsid w:val="00C00EC4"/>
    <w:rsid w:val="00C07C77"/>
    <w:rsid w:val="00C13917"/>
    <w:rsid w:val="00C22C51"/>
    <w:rsid w:val="00C41629"/>
    <w:rsid w:val="00C42FCD"/>
    <w:rsid w:val="00C46C95"/>
    <w:rsid w:val="00C67427"/>
    <w:rsid w:val="00C72534"/>
    <w:rsid w:val="00C9118F"/>
    <w:rsid w:val="00C91A73"/>
    <w:rsid w:val="00C94608"/>
    <w:rsid w:val="00C94B13"/>
    <w:rsid w:val="00CC2460"/>
    <w:rsid w:val="00CC5E77"/>
    <w:rsid w:val="00CD27BB"/>
    <w:rsid w:val="00CD7325"/>
    <w:rsid w:val="00CD74EE"/>
    <w:rsid w:val="00CE1506"/>
    <w:rsid w:val="00CE5E45"/>
    <w:rsid w:val="00CF4C17"/>
    <w:rsid w:val="00D07F24"/>
    <w:rsid w:val="00D142AC"/>
    <w:rsid w:val="00D172B3"/>
    <w:rsid w:val="00D274ED"/>
    <w:rsid w:val="00D54B3D"/>
    <w:rsid w:val="00D62ED7"/>
    <w:rsid w:val="00D65118"/>
    <w:rsid w:val="00D65B77"/>
    <w:rsid w:val="00D76DEC"/>
    <w:rsid w:val="00D85932"/>
    <w:rsid w:val="00D91FF8"/>
    <w:rsid w:val="00D939D7"/>
    <w:rsid w:val="00DA0048"/>
    <w:rsid w:val="00DA1B58"/>
    <w:rsid w:val="00DA3AC0"/>
    <w:rsid w:val="00DC1691"/>
    <w:rsid w:val="00DC2A36"/>
    <w:rsid w:val="00DD61B9"/>
    <w:rsid w:val="00DD66A7"/>
    <w:rsid w:val="00DE05ED"/>
    <w:rsid w:val="00DE3419"/>
    <w:rsid w:val="00E04522"/>
    <w:rsid w:val="00E05CD2"/>
    <w:rsid w:val="00E117B4"/>
    <w:rsid w:val="00E22E46"/>
    <w:rsid w:val="00E3201C"/>
    <w:rsid w:val="00E56109"/>
    <w:rsid w:val="00E601D1"/>
    <w:rsid w:val="00E612C2"/>
    <w:rsid w:val="00E64213"/>
    <w:rsid w:val="00E66D82"/>
    <w:rsid w:val="00E67459"/>
    <w:rsid w:val="00E97D19"/>
    <w:rsid w:val="00EA11B7"/>
    <w:rsid w:val="00EA46EB"/>
    <w:rsid w:val="00EA48CD"/>
    <w:rsid w:val="00EA77D3"/>
    <w:rsid w:val="00EB444C"/>
    <w:rsid w:val="00EC6348"/>
    <w:rsid w:val="00ED072D"/>
    <w:rsid w:val="00ED7AB0"/>
    <w:rsid w:val="00EE3DBD"/>
    <w:rsid w:val="00EE5B9B"/>
    <w:rsid w:val="00EF34EF"/>
    <w:rsid w:val="00F16EFF"/>
    <w:rsid w:val="00F350AF"/>
    <w:rsid w:val="00F3585D"/>
    <w:rsid w:val="00F42F23"/>
    <w:rsid w:val="00F53812"/>
    <w:rsid w:val="00F62332"/>
    <w:rsid w:val="00F638A3"/>
    <w:rsid w:val="00F80F6A"/>
    <w:rsid w:val="00F837C3"/>
    <w:rsid w:val="00F84832"/>
    <w:rsid w:val="00F92731"/>
    <w:rsid w:val="00F97E08"/>
    <w:rsid w:val="00FB10A7"/>
    <w:rsid w:val="00FC2B78"/>
    <w:rsid w:val="00FC4770"/>
    <w:rsid w:val="00FC51CE"/>
    <w:rsid w:val="00FC6056"/>
    <w:rsid w:val="00FC7780"/>
    <w:rsid w:val="00FD6310"/>
    <w:rsid w:val="00FE1E32"/>
    <w:rsid w:val="00FE25F8"/>
    <w:rsid w:val="00FF4F2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DD4"/>
    <w:rPr>
      <w:rFonts w:eastAsia="Times New Roman" w:cs="Times New Roman"/>
    </w:rPr>
  </w:style>
  <w:style w:type="paragraph" w:styleId="Heading1">
    <w:name w:val="heading 1"/>
    <w:basedOn w:val="Normal"/>
    <w:next w:val="Normal"/>
    <w:link w:val="Heading1Char"/>
    <w:uiPriority w:val="9"/>
    <w:qFormat/>
    <w:rsid w:val="001B2F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 w:type="table" w:styleId="TableGrid">
    <w:name w:val="Table Grid"/>
    <w:basedOn w:val="TableNormal"/>
    <w:uiPriority w:val="39"/>
    <w:rsid w:val="00EC6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6348"/>
    <w:pPr>
      <w:spacing w:after="200"/>
    </w:pPr>
    <w:rPr>
      <w:i/>
      <w:iCs/>
      <w:color w:val="44546A" w:themeColor="text2"/>
      <w:sz w:val="18"/>
      <w:szCs w:val="18"/>
    </w:rPr>
  </w:style>
  <w:style w:type="paragraph" w:customStyle="1" w:styleId="paragraph">
    <w:name w:val="paragraph"/>
    <w:basedOn w:val="Normal"/>
    <w:rsid w:val="00776123"/>
    <w:pPr>
      <w:spacing w:before="100" w:beforeAutospacing="1" w:after="100" w:afterAutospacing="1"/>
    </w:pPr>
    <w:rPr>
      <w:rFonts w:ascii="Times New Roman" w:hAnsi="Times New Roman"/>
    </w:rPr>
  </w:style>
  <w:style w:type="character" w:customStyle="1" w:styleId="normaltextrun">
    <w:name w:val="normaltextrun"/>
    <w:basedOn w:val="DefaultParagraphFont"/>
    <w:rsid w:val="00776123"/>
  </w:style>
  <w:style w:type="character" w:customStyle="1" w:styleId="eop">
    <w:name w:val="eop"/>
    <w:basedOn w:val="DefaultParagraphFont"/>
    <w:rsid w:val="00776123"/>
  </w:style>
  <w:style w:type="character" w:customStyle="1" w:styleId="pagebreaktextspan">
    <w:name w:val="pagebreaktextspan"/>
    <w:basedOn w:val="DefaultParagraphFont"/>
    <w:rsid w:val="00776123"/>
  </w:style>
  <w:style w:type="character" w:customStyle="1" w:styleId="Heading1Char">
    <w:name w:val="Heading 1 Char"/>
    <w:basedOn w:val="DefaultParagraphFont"/>
    <w:link w:val="Heading1"/>
    <w:uiPriority w:val="9"/>
    <w:rsid w:val="001B2FB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612C2"/>
    <w:rPr>
      <w:color w:val="808080"/>
    </w:rPr>
  </w:style>
  <w:style w:type="paragraph" w:styleId="Revision">
    <w:name w:val="Revision"/>
    <w:hidden/>
    <w:uiPriority w:val="99"/>
    <w:semiHidden/>
    <w:rsid w:val="003E4165"/>
  </w:style>
  <w:style w:type="character" w:styleId="Emphasis">
    <w:name w:val="Emphasis"/>
    <w:basedOn w:val="DefaultParagraphFont"/>
    <w:uiPriority w:val="20"/>
    <w:qFormat/>
    <w:rsid w:val="00271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435">
      <w:bodyDiv w:val="1"/>
      <w:marLeft w:val="0"/>
      <w:marRight w:val="0"/>
      <w:marTop w:val="0"/>
      <w:marBottom w:val="0"/>
      <w:divBdr>
        <w:top w:val="none" w:sz="0" w:space="0" w:color="auto"/>
        <w:left w:val="none" w:sz="0" w:space="0" w:color="auto"/>
        <w:bottom w:val="none" w:sz="0" w:space="0" w:color="auto"/>
        <w:right w:val="none" w:sz="0" w:space="0" w:color="auto"/>
      </w:divBdr>
    </w:div>
    <w:div w:id="5864125">
      <w:bodyDiv w:val="1"/>
      <w:marLeft w:val="0"/>
      <w:marRight w:val="0"/>
      <w:marTop w:val="0"/>
      <w:marBottom w:val="0"/>
      <w:divBdr>
        <w:top w:val="none" w:sz="0" w:space="0" w:color="auto"/>
        <w:left w:val="none" w:sz="0" w:space="0" w:color="auto"/>
        <w:bottom w:val="none" w:sz="0" w:space="0" w:color="auto"/>
        <w:right w:val="none" w:sz="0" w:space="0" w:color="auto"/>
      </w:divBdr>
    </w:div>
    <w:div w:id="20865192">
      <w:bodyDiv w:val="1"/>
      <w:marLeft w:val="0"/>
      <w:marRight w:val="0"/>
      <w:marTop w:val="0"/>
      <w:marBottom w:val="0"/>
      <w:divBdr>
        <w:top w:val="none" w:sz="0" w:space="0" w:color="auto"/>
        <w:left w:val="none" w:sz="0" w:space="0" w:color="auto"/>
        <w:bottom w:val="none" w:sz="0" w:space="0" w:color="auto"/>
        <w:right w:val="none" w:sz="0" w:space="0" w:color="auto"/>
      </w:divBdr>
    </w:div>
    <w:div w:id="38089543">
      <w:bodyDiv w:val="1"/>
      <w:marLeft w:val="0"/>
      <w:marRight w:val="0"/>
      <w:marTop w:val="0"/>
      <w:marBottom w:val="0"/>
      <w:divBdr>
        <w:top w:val="none" w:sz="0" w:space="0" w:color="auto"/>
        <w:left w:val="none" w:sz="0" w:space="0" w:color="auto"/>
        <w:bottom w:val="none" w:sz="0" w:space="0" w:color="auto"/>
        <w:right w:val="none" w:sz="0" w:space="0" w:color="auto"/>
      </w:divBdr>
    </w:div>
    <w:div w:id="57948614">
      <w:bodyDiv w:val="1"/>
      <w:marLeft w:val="0"/>
      <w:marRight w:val="0"/>
      <w:marTop w:val="0"/>
      <w:marBottom w:val="0"/>
      <w:divBdr>
        <w:top w:val="none" w:sz="0" w:space="0" w:color="auto"/>
        <w:left w:val="none" w:sz="0" w:space="0" w:color="auto"/>
        <w:bottom w:val="none" w:sz="0" w:space="0" w:color="auto"/>
        <w:right w:val="none" w:sz="0" w:space="0" w:color="auto"/>
      </w:divBdr>
    </w:div>
    <w:div w:id="62534215">
      <w:bodyDiv w:val="1"/>
      <w:marLeft w:val="0"/>
      <w:marRight w:val="0"/>
      <w:marTop w:val="0"/>
      <w:marBottom w:val="0"/>
      <w:divBdr>
        <w:top w:val="none" w:sz="0" w:space="0" w:color="auto"/>
        <w:left w:val="none" w:sz="0" w:space="0" w:color="auto"/>
        <w:bottom w:val="none" w:sz="0" w:space="0" w:color="auto"/>
        <w:right w:val="none" w:sz="0" w:space="0" w:color="auto"/>
      </w:divBdr>
    </w:div>
    <w:div w:id="63575075">
      <w:bodyDiv w:val="1"/>
      <w:marLeft w:val="0"/>
      <w:marRight w:val="0"/>
      <w:marTop w:val="0"/>
      <w:marBottom w:val="0"/>
      <w:divBdr>
        <w:top w:val="none" w:sz="0" w:space="0" w:color="auto"/>
        <w:left w:val="none" w:sz="0" w:space="0" w:color="auto"/>
        <w:bottom w:val="none" w:sz="0" w:space="0" w:color="auto"/>
        <w:right w:val="none" w:sz="0" w:space="0" w:color="auto"/>
      </w:divBdr>
    </w:div>
    <w:div w:id="69238072">
      <w:bodyDiv w:val="1"/>
      <w:marLeft w:val="0"/>
      <w:marRight w:val="0"/>
      <w:marTop w:val="0"/>
      <w:marBottom w:val="0"/>
      <w:divBdr>
        <w:top w:val="none" w:sz="0" w:space="0" w:color="auto"/>
        <w:left w:val="none" w:sz="0" w:space="0" w:color="auto"/>
        <w:bottom w:val="none" w:sz="0" w:space="0" w:color="auto"/>
        <w:right w:val="none" w:sz="0" w:space="0" w:color="auto"/>
      </w:divBdr>
    </w:div>
    <w:div w:id="69350917">
      <w:bodyDiv w:val="1"/>
      <w:marLeft w:val="0"/>
      <w:marRight w:val="0"/>
      <w:marTop w:val="0"/>
      <w:marBottom w:val="0"/>
      <w:divBdr>
        <w:top w:val="none" w:sz="0" w:space="0" w:color="auto"/>
        <w:left w:val="none" w:sz="0" w:space="0" w:color="auto"/>
        <w:bottom w:val="none" w:sz="0" w:space="0" w:color="auto"/>
        <w:right w:val="none" w:sz="0" w:space="0" w:color="auto"/>
      </w:divBdr>
    </w:div>
    <w:div w:id="106588490">
      <w:bodyDiv w:val="1"/>
      <w:marLeft w:val="0"/>
      <w:marRight w:val="0"/>
      <w:marTop w:val="0"/>
      <w:marBottom w:val="0"/>
      <w:divBdr>
        <w:top w:val="none" w:sz="0" w:space="0" w:color="auto"/>
        <w:left w:val="none" w:sz="0" w:space="0" w:color="auto"/>
        <w:bottom w:val="none" w:sz="0" w:space="0" w:color="auto"/>
        <w:right w:val="none" w:sz="0" w:space="0" w:color="auto"/>
      </w:divBdr>
    </w:div>
    <w:div w:id="108085818">
      <w:bodyDiv w:val="1"/>
      <w:marLeft w:val="0"/>
      <w:marRight w:val="0"/>
      <w:marTop w:val="0"/>
      <w:marBottom w:val="0"/>
      <w:divBdr>
        <w:top w:val="none" w:sz="0" w:space="0" w:color="auto"/>
        <w:left w:val="none" w:sz="0" w:space="0" w:color="auto"/>
        <w:bottom w:val="none" w:sz="0" w:space="0" w:color="auto"/>
        <w:right w:val="none" w:sz="0" w:space="0" w:color="auto"/>
      </w:divBdr>
    </w:div>
    <w:div w:id="134834731">
      <w:bodyDiv w:val="1"/>
      <w:marLeft w:val="0"/>
      <w:marRight w:val="0"/>
      <w:marTop w:val="0"/>
      <w:marBottom w:val="0"/>
      <w:divBdr>
        <w:top w:val="none" w:sz="0" w:space="0" w:color="auto"/>
        <w:left w:val="none" w:sz="0" w:space="0" w:color="auto"/>
        <w:bottom w:val="none" w:sz="0" w:space="0" w:color="auto"/>
        <w:right w:val="none" w:sz="0" w:space="0" w:color="auto"/>
      </w:divBdr>
    </w:div>
    <w:div w:id="137580380">
      <w:bodyDiv w:val="1"/>
      <w:marLeft w:val="0"/>
      <w:marRight w:val="0"/>
      <w:marTop w:val="0"/>
      <w:marBottom w:val="0"/>
      <w:divBdr>
        <w:top w:val="none" w:sz="0" w:space="0" w:color="auto"/>
        <w:left w:val="none" w:sz="0" w:space="0" w:color="auto"/>
        <w:bottom w:val="none" w:sz="0" w:space="0" w:color="auto"/>
        <w:right w:val="none" w:sz="0" w:space="0" w:color="auto"/>
      </w:divBdr>
    </w:div>
    <w:div w:id="176384844">
      <w:bodyDiv w:val="1"/>
      <w:marLeft w:val="0"/>
      <w:marRight w:val="0"/>
      <w:marTop w:val="0"/>
      <w:marBottom w:val="0"/>
      <w:divBdr>
        <w:top w:val="none" w:sz="0" w:space="0" w:color="auto"/>
        <w:left w:val="none" w:sz="0" w:space="0" w:color="auto"/>
        <w:bottom w:val="none" w:sz="0" w:space="0" w:color="auto"/>
        <w:right w:val="none" w:sz="0" w:space="0" w:color="auto"/>
      </w:divBdr>
    </w:div>
    <w:div w:id="202449100">
      <w:bodyDiv w:val="1"/>
      <w:marLeft w:val="0"/>
      <w:marRight w:val="0"/>
      <w:marTop w:val="0"/>
      <w:marBottom w:val="0"/>
      <w:divBdr>
        <w:top w:val="none" w:sz="0" w:space="0" w:color="auto"/>
        <w:left w:val="none" w:sz="0" w:space="0" w:color="auto"/>
        <w:bottom w:val="none" w:sz="0" w:space="0" w:color="auto"/>
        <w:right w:val="none" w:sz="0" w:space="0" w:color="auto"/>
      </w:divBdr>
    </w:div>
    <w:div w:id="203100654">
      <w:bodyDiv w:val="1"/>
      <w:marLeft w:val="0"/>
      <w:marRight w:val="0"/>
      <w:marTop w:val="0"/>
      <w:marBottom w:val="0"/>
      <w:divBdr>
        <w:top w:val="none" w:sz="0" w:space="0" w:color="auto"/>
        <w:left w:val="none" w:sz="0" w:space="0" w:color="auto"/>
        <w:bottom w:val="none" w:sz="0" w:space="0" w:color="auto"/>
        <w:right w:val="none" w:sz="0" w:space="0" w:color="auto"/>
      </w:divBdr>
    </w:div>
    <w:div w:id="209147536">
      <w:bodyDiv w:val="1"/>
      <w:marLeft w:val="0"/>
      <w:marRight w:val="0"/>
      <w:marTop w:val="0"/>
      <w:marBottom w:val="0"/>
      <w:divBdr>
        <w:top w:val="none" w:sz="0" w:space="0" w:color="auto"/>
        <w:left w:val="none" w:sz="0" w:space="0" w:color="auto"/>
        <w:bottom w:val="none" w:sz="0" w:space="0" w:color="auto"/>
        <w:right w:val="none" w:sz="0" w:space="0" w:color="auto"/>
      </w:divBdr>
    </w:div>
    <w:div w:id="209733930">
      <w:bodyDiv w:val="1"/>
      <w:marLeft w:val="0"/>
      <w:marRight w:val="0"/>
      <w:marTop w:val="0"/>
      <w:marBottom w:val="0"/>
      <w:divBdr>
        <w:top w:val="none" w:sz="0" w:space="0" w:color="auto"/>
        <w:left w:val="none" w:sz="0" w:space="0" w:color="auto"/>
        <w:bottom w:val="none" w:sz="0" w:space="0" w:color="auto"/>
        <w:right w:val="none" w:sz="0" w:space="0" w:color="auto"/>
      </w:divBdr>
    </w:div>
    <w:div w:id="222377124">
      <w:bodyDiv w:val="1"/>
      <w:marLeft w:val="0"/>
      <w:marRight w:val="0"/>
      <w:marTop w:val="0"/>
      <w:marBottom w:val="0"/>
      <w:divBdr>
        <w:top w:val="none" w:sz="0" w:space="0" w:color="auto"/>
        <w:left w:val="none" w:sz="0" w:space="0" w:color="auto"/>
        <w:bottom w:val="none" w:sz="0" w:space="0" w:color="auto"/>
        <w:right w:val="none" w:sz="0" w:space="0" w:color="auto"/>
      </w:divBdr>
    </w:div>
    <w:div w:id="263272173">
      <w:bodyDiv w:val="1"/>
      <w:marLeft w:val="0"/>
      <w:marRight w:val="0"/>
      <w:marTop w:val="0"/>
      <w:marBottom w:val="0"/>
      <w:divBdr>
        <w:top w:val="none" w:sz="0" w:space="0" w:color="auto"/>
        <w:left w:val="none" w:sz="0" w:space="0" w:color="auto"/>
        <w:bottom w:val="none" w:sz="0" w:space="0" w:color="auto"/>
        <w:right w:val="none" w:sz="0" w:space="0" w:color="auto"/>
      </w:divBdr>
    </w:div>
    <w:div w:id="274604426">
      <w:bodyDiv w:val="1"/>
      <w:marLeft w:val="0"/>
      <w:marRight w:val="0"/>
      <w:marTop w:val="0"/>
      <w:marBottom w:val="0"/>
      <w:divBdr>
        <w:top w:val="none" w:sz="0" w:space="0" w:color="auto"/>
        <w:left w:val="none" w:sz="0" w:space="0" w:color="auto"/>
        <w:bottom w:val="none" w:sz="0" w:space="0" w:color="auto"/>
        <w:right w:val="none" w:sz="0" w:space="0" w:color="auto"/>
      </w:divBdr>
    </w:div>
    <w:div w:id="284314454">
      <w:bodyDiv w:val="1"/>
      <w:marLeft w:val="0"/>
      <w:marRight w:val="0"/>
      <w:marTop w:val="0"/>
      <w:marBottom w:val="0"/>
      <w:divBdr>
        <w:top w:val="none" w:sz="0" w:space="0" w:color="auto"/>
        <w:left w:val="none" w:sz="0" w:space="0" w:color="auto"/>
        <w:bottom w:val="none" w:sz="0" w:space="0" w:color="auto"/>
        <w:right w:val="none" w:sz="0" w:space="0" w:color="auto"/>
      </w:divBdr>
    </w:div>
    <w:div w:id="289674239">
      <w:bodyDiv w:val="1"/>
      <w:marLeft w:val="0"/>
      <w:marRight w:val="0"/>
      <w:marTop w:val="0"/>
      <w:marBottom w:val="0"/>
      <w:divBdr>
        <w:top w:val="none" w:sz="0" w:space="0" w:color="auto"/>
        <w:left w:val="none" w:sz="0" w:space="0" w:color="auto"/>
        <w:bottom w:val="none" w:sz="0" w:space="0" w:color="auto"/>
        <w:right w:val="none" w:sz="0" w:space="0" w:color="auto"/>
      </w:divBdr>
    </w:div>
    <w:div w:id="297995254">
      <w:bodyDiv w:val="1"/>
      <w:marLeft w:val="0"/>
      <w:marRight w:val="0"/>
      <w:marTop w:val="0"/>
      <w:marBottom w:val="0"/>
      <w:divBdr>
        <w:top w:val="none" w:sz="0" w:space="0" w:color="auto"/>
        <w:left w:val="none" w:sz="0" w:space="0" w:color="auto"/>
        <w:bottom w:val="none" w:sz="0" w:space="0" w:color="auto"/>
        <w:right w:val="none" w:sz="0" w:space="0" w:color="auto"/>
      </w:divBdr>
    </w:div>
    <w:div w:id="308899774">
      <w:bodyDiv w:val="1"/>
      <w:marLeft w:val="0"/>
      <w:marRight w:val="0"/>
      <w:marTop w:val="0"/>
      <w:marBottom w:val="0"/>
      <w:divBdr>
        <w:top w:val="none" w:sz="0" w:space="0" w:color="auto"/>
        <w:left w:val="none" w:sz="0" w:space="0" w:color="auto"/>
        <w:bottom w:val="none" w:sz="0" w:space="0" w:color="auto"/>
        <w:right w:val="none" w:sz="0" w:space="0" w:color="auto"/>
      </w:divBdr>
    </w:div>
    <w:div w:id="315692844">
      <w:bodyDiv w:val="1"/>
      <w:marLeft w:val="0"/>
      <w:marRight w:val="0"/>
      <w:marTop w:val="0"/>
      <w:marBottom w:val="0"/>
      <w:divBdr>
        <w:top w:val="none" w:sz="0" w:space="0" w:color="auto"/>
        <w:left w:val="none" w:sz="0" w:space="0" w:color="auto"/>
        <w:bottom w:val="none" w:sz="0" w:space="0" w:color="auto"/>
        <w:right w:val="none" w:sz="0" w:space="0" w:color="auto"/>
      </w:divBdr>
    </w:div>
    <w:div w:id="354161337">
      <w:bodyDiv w:val="1"/>
      <w:marLeft w:val="0"/>
      <w:marRight w:val="0"/>
      <w:marTop w:val="0"/>
      <w:marBottom w:val="0"/>
      <w:divBdr>
        <w:top w:val="none" w:sz="0" w:space="0" w:color="auto"/>
        <w:left w:val="none" w:sz="0" w:space="0" w:color="auto"/>
        <w:bottom w:val="none" w:sz="0" w:space="0" w:color="auto"/>
        <w:right w:val="none" w:sz="0" w:space="0" w:color="auto"/>
      </w:divBdr>
    </w:div>
    <w:div w:id="376321354">
      <w:bodyDiv w:val="1"/>
      <w:marLeft w:val="0"/>
      <w:marRight w:val="0"/>
      <w:marTop w:val="0"/>
      <w:marBottom w:val="0"/>
      <w:divBdr>
        <w:top w:val="none" w:sz="0" w:space="0" w:color="auto"/>
        <w:left w:val="none" w:sz="0" w:space="0" w:color="auto"/>
        <w:bottom w:val="none" w:sz="0" w:space="0" w:color="auto"/>
        <w:right w:val="none" w:sz="0" w:space="0" w:color="auto"/>
      </w:divBdr>
    </w:div>
    <w:div w:id="383021279">
      <w:bodyDiv w:val="1"/>
      <w:marLeft w:val="0"/>
      <w:marRight w:val="0"/>
      <w:marTop w:val="0"/>
      <w:marBottom w:val="0"/>
      <w:divBdr>
        <w:top w:val="none" w:sz="0" w:space="0" w:color="auto"/>
        <w:left w:val="none" w:sz="0" w:space="0" w:color="auto"/>
        <w:bottom w:val="none" w:sz="0" w:space="0" w:color="auto"/>
        <w:right w:val="none" w:sz="0" w:space="0" w:color="auto"/>
      </w:divBdr>
    </w:div>
    <w:div w:id="385375792">
      <w:bodyDiv w:val="1"/>
      <w:marLeft w:val="0"/>
      <w:marRight w:val="0"/>
      <w:marTop w:val="0"/>
      <w:marBottom w:val="0"/>
      <w:divBdr>
        <w:top w:val="none" w:sz="0" w:space="0" w:color="auto"/>
        <w:left w:val="none" w:sz="0" w:space="0" w:color="auto"/>
        <w:bottom w:val="none" w:sz="0" w:space="0" w:color="auto"/>
        <w:right w:val="none" w:sz="0" w:space="0" w:color="auto"/>
      </w:divBdr>
      <w:divsChild>
        <w:div w:id="269048589">
          <w:marLeft w:val="0"/>
          <w:marRight w:val="0"/>
          <w:marTop w:val="0"/>
          <w:marBottom w:val="0"/>
          <w:divBdr>
            <w:top w:val="none" w:sz="0" w:space="0" w:color="auto"/>
            <w:left w:val="none" w:sz="0" w:space="0" w:color="auto"/>
            <w:bottom w:val="none" w:sz="0" w:space="0" w:color="auto"/>
            <w:right w:val="none" w:sz="0" w:space="0" w:color="auto"/>
          </w:divBdr>
        </w:div>
        <w:div w:id="709186390">
          <w:marLeft w:val="0"/>
          <w:marRight w:val="0"/>
          <w:marTop w:val="0"/>
          <w:marBottom w:val="0"/>
          <w:divBdr>
            <w:top w:val="none" w:sz="0" w:space="0" w:color="auto"/>
            <w:left w:val="none" w:sz="0" w:space="0" w:color="auto"/>
            <w:bottom w:val="none" w:sz="0" w:space="0" w:color="auto"/>
            <w:right w:val="none" w:sz="0" w:space="0" w:color="auto"/>
          </w:divBdr>
        </w:div>
        <w:div w:id="879513832">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412161704">
          <w:marLeft w:val="0"/>
          <w:marRight w:val="0"/>
          <w:marTop w:val="0"/>
          <w:marBottom w:val="0"/>
          <w:divBdr>
            <w:top w:val="none" w:sz="0" w:space="0" w:color="auto"/>
            <w:left w:val="none" w:sz="0" w:space="0" w:color="auto"/>
            <w:bottom w:val="none" w:sz="0" w:space="0" w:color="auto"/>
            <w:right w:val="none" w:sz="0" w:space="0" w:color="auto"/>
          </w:divBdr>
        </w:div>
        <w:div w:id="1015812980">
          <w:marLeft w:val="0"/>
          <w:marRight w:val="0"/>
          <w:marTop w:val="0"/>
          <w:marBottom w:val="0"/>
          <w:divBdr>
            <w:top w:val="none" w:sz="0" w:space="0" w:color="auto"/>
            <w:left w:val="none" w:sz="0" w:space="0" w:color="auto"/>
            <w:bottom w:val="none" w:sz="0" w:space="0" w:color="auto"/>
            <w:right w:val="none" w:sz="0" w:space="0" w:color="auto"/>
          </w:divBdr>
        </w:div>
        <w:div w:id="1393964994">
          <w:marLeft w:val="0"/>
          <w:marRight w:val="0"/>
          <w:marTop w:val="0"/>
          <w:marBottom w:val="0"/>
          <w:divBdr>
            <w:top w:val="none" w:sz="0" w:space="0" w:color="auto"/>
            <w:left w:val="none" w:sz="0" w:space="0" w:color="auto"/>
            <w:bottom w:val="none" w:sz="0" w:space="0" w:color="auto"/>
            <w:right w:val="none" w:sz="0" w:space="0" w:color="auto"/>
          </w:divBdr>
        </w:div>
        <w:div w:id="1189484440">
          <w:marLeft w:val="0"/>
          <w:marRight w:val="0"/>
          <w:marTop w:val="0"/>
          <w:marBottom w:val="0"/>
          <w:divBdr>
            <w:top w:val="none" w:sz="0" w:space="0" w:color="auto"/>
            <w:left w:val="none" w:sz="0" w:space="0" w:color="auto"/>
            <w:bottom w:val="none" w:sz="0" w:space="0" w:color="auto"/>
            <w:right w:val="none" w:sz="0" w:space="0" w:color="auto"/>
          </w:divBdr>
        </w:div>
        <w:div w:id="1286886448">
          <w:marLeft w:val="0"/>
          <w:marRight w:val="0"/>
          <w:marTop w:val="0"/>
          <w:marBottom w:val="0"/>
          <w:divBdr>
            <w:top w:val="none" w:sz="0" w:space="0" w:color="auto"/>
            <w:left w:val="none" w:sz="0" w:space="0" w:color="auto"/>
            <w:bottom w:val="none" w:sz="0" w:space="0" w:color="auto"/>
            <w:right w:val="none" w:sz="0" w:space="0" w:color="auto"/>
          </w:divBdr>
        </w:div>
        <w:div w:id="1362826987">
          <w:marLeft w:val="0"/>
          <w:marRight w:val="0"/>
          <w:marTop w:val="0"/>
          <w:marBottom w:val="0"/>
          <w:divBdr>
            <w:top w:val="none" w:sz="0" w:space="0" w:color="auto"/>
            <w:left w:val="none" w:sz="0" w:space="0" w:color="auto"/>
            <w:bottom w:val="none" w:sz="0" w:space="0" w:color="auto"/>
            <w:right w:val="none" w:sz="0" w:space="0" w:color="auto"/>
          </w:divBdr>
        </w:div>
        <w:div w:id="1214149540">
          <w:marLeft w:val="0"/>
          <w:marRight w:val="0"/>
          <w:marTop w:val="0"/>
          <w:marBottom w:val="0"/>
          <w:divBdr>
            <w:top w:val="none" w:sz="0" w:space="0" w:color="auto"/>
            <w:left w:val="none" w:sz="0" w:space="0" w:color="auto"/>
            <w:bottom w:val="none" w:sz="0" w:space="0" w:color="auto"/>
            <w:right w:val="none" w:sz="0" w:space="0" w:color="auto"/>
          </w:divBdr>
        </w:div>
        <w:div w:id="1352344539">
          <w:marLeft w:val="0"/>
          <w:marRight w:val="0"/>
          <w:marTop w:val="0"/>
          <w:marBottom w:val="0"/>
          <w:divBdr>
            <w:top w:val="none" w:sz="0" w:space="0" w:color="auto"/>
            <w:left w:val="none" w:sz="0" w:space="0" w:color="auto"/>
            <w:bottom w:val="none" w:sz="0" w:space="0" w:color="auto"/>
            <w:right w:val="none" w:sz="0" w:space="0" w:color="auto"/>
          </w:divBdr>
        </w:div>
        <w:div w:id="295726154">
          <w:marLeft w:val="0"/>
          <w:marRight w:val="0"/>
          <w:marTop w:val="0"/>
          <w:marBottom w:val="0"/>
          <w:divBdr>
            <w:top w:val="none" w:sz="0" w:space="0" w:color="auto"/>
            <w:left w:val="none" w:sz="0" w:space="0" w:color="auto"/>
            <w:bottom w:val="none" w:sz="0" w:space="0" w:color="auto"/>
            <w:right w:val="none" w:sz="0" w:space="0" w:color="auto"/>
          </w:divBdr>
        </w:div>
        <w:div w:id="1973434903">
          <w:marLeft w:val="0"/>
          <w:marRight w:val="0"/>
          <w:marTop w:val="0"/>
          <w:marBottom w:val="0"/>
          <w:divBdr>
            <w:top w:val="none" w:sz="0" w:space="0" w:color="auto"/>
            <w:left w:val="none" w:sz="0" w:space="0" w:color="auto"/>
            <w:bottom w:val="none" w:sz="0" w:space="0" w:color="auto"/>
            <w:right w:val="none" w:sz="0" w:space="0" w:color="auto"/>
          </w:divBdr>
        </w:div>
        <w:div w:id="695885756">
          <w:marLeft w:val="0"/>
          <w:marRight w:val="0"/>
          <w:marTop w:val="0"/>
          <w:marBottom w:val="0"/>
          <w:divBdr>
            <w:top w:val="none" w:sz="0" w:space="0" w:color="auto"/>
            <w:left w:val="none" w:sz="0" w:space="0" w:color="auto"/>
            <w:bottom w:val="none" w:sz="0" w:space="0" w:color="auto"/>
            <w:right w:val="none" w:sz="0" w:space="0" w:color="auto"/>
          </w:divBdr>
        </w:div>
        <w:div w:id="1695038640">
          <w:marLeft w:val="0"/>
          <w:marRight w:val="0"/>
          <w:marTop w:val="0"/>
          <w:marBottom w:val="0"/>
          <w:divBdr>
            <w:top w:val="none" w:sz="0" w:space="0" w:color="auto"/>
            <w:left w:val="none" w:sz="0" w:space="0" w:color="auto"/>
            <w:bottom w:val="none" w:sz="0" w:space="0" w:color="auto"/>
            <w:right w:val="none" w:sz="0" w:space="0" w:color="auto"/>
          </w:divBdr>
        </w:div>
        <w:div w:id="1230574156">
          <w:marLeft w:val="0"/>
          <w:marRight w:val="0"/>
          <w:marTop w:val="0"/>
          <w:marBottom w:val="0"/>
          <w:divBdr>
            <w:top w:val="none" w:sz="0" w:space="0" w:color="auto"/>
            <w:left w:val="none" w:sz="0" w:space="0" w:color="auto"/>
            <w:bottom w:val="none" w:sz="0" w:space="0" w:color="auto"/>
            <w:right w:val="none" w:sz="0" w:space="0" w:color="auto"/>
          </w:divBdr>
        </w:div>
        <w:div w:id="213391115">
          <w:marLeft w:val="0"/>
          <w:marRight w:val="0"/>
          <w:marTop w:val="0"/>
          <w:marBottom w:val="0"/>
          <w:divBdr>
            <w:top w:val="none" w:sz="0" w:space="0" w:color="auto"/>
            <w:left w:val="none" w:sz="0" w:space="0" w:color="auto"/>
            <w:bottom w:val="none" w:sz="0" w:space="0" w:color="auto"/>
            <w:right w:val="none" w:sz="0" w:space="0" w:color="auto"/>
          </w:divBdr>
        </w:div>
        <w:div w:id="1918712297">
          <w:marLeft w:val="0"/>
          <w:marRight w:val="0"/>
          <w:marTop w:val="0"/>
          <w:marBottom w:val="0"/>
          <w:divBdr>
            <w:top w:val="none" w:sz="0" w:space="0" w:color="auto"/>
            <w:left w:val="none" w:sz="0" w:space="0" w:color="auto"/>
            <w:bottom w:val="none" w:sz="0" w:space="0" w:color="auto"/>
            <w:right w:val="none" w:sz="0" w:space="0" w:color="auto"/>
          </w:divBdr>
        </w:div>
        <w:div w:id="422343903">
          <w:marLeft w:val="0"/>
          <w:marRight w:val="0"/>
          <w:marTop w:val="0"/>
          <w:marBottom w:val="0"/>
          <w:divBdr>
            <w:top w:val="none" w:sz="0" w:space="0" w:color="auto"/>
            <w:left w:val="none" w:sz="0" w:space="0" w:color="auto"/>
            <w:bottom w:val="none" w:sz="0" w:space="0" w:color="auto"/>
            <w:right w:val="none" w:sz="0" w:space="0" w:color="auto"/>
          </w:divBdr>
        </w:div>
        <w:div w:id="705639681">
          <w:marLeft w:val="0"/>
          <w:marRight w:val="0"/>
          <w:marTop w:val="0"/>
          <w:marBottom w:val="0"/>
          <w:divBdr>
            <w:top w:val="none" w:sz="0" w:space="0" w:color="auto"/>
            <w:left w:val="none" w:sz="0" w:space="0" w:color="auto"/>
            <w:bottom w:val="none" w:sz="0" w:space="0" w:color="auto"/>
            <w:right w:val="none" w:sz="0" w:space="0" w:color="auto"/>
          </w:divBdr>
        </w:div>
        <w:div w:id="2099130447">
          <w:marLeft w:val="0"/>
          <w:marRight w:val="0"/>
          <w:marTop w:val="0"/>
          <w:marBottom w:val="0"/>
          <w:divBdr>
            <w:top w:val="none" w:sz="0" w:space="0" w:color="auto"/>
            <w:left w:val="none" w:sz="0" w:space="0" w:color="auto"/>
            <w:bottom w:val="none" w:sz="0" w:space="0" w:color="auto"/>
            <w:right w:val="none" w:sz="0" w:space="0" w:color="auto"/>
          </w:divBdr>
        </w:div>
        <w:div w:id="607660375">
          <w:marLeft w:val="0"/>
          <w:marRight w:val="0"/>
          <w:marTop w:val="0"/>
          <w:marBottom w:val="0"/>
          <w:divBdr>
            <w:top w:val="none" w:sz="0" w:space="0" w:color="auto"/>
            <w:left w:val="none" w:sz="0" w:space="0" w:color="auto"/>
            <w:bottom w:val="none" w:sz="0" w:space="0" w:color="auto"/>
            <w:right w:val="none" w:sz="0" w:space="0" w:color="auto"/>
          </w:divBdr>
        </w:div>
        <w:div w:id="1029724164">
          <w:marLeft w:val="0"/>
          <w:marRight w:val="0"/>
          <w:marTop w:val="0"/>
          <w:marBottom w:val="0"/>
          <w:divBdr>
            <w:top w:val="none" w:sz="0" w:space="0" w:color="auto"/>
            <w:left w:val="none" w:sz="0" w:space="0" w:color="auto"/>
            <w:bottom w:val="none" w:sz="0" w:space="0" w:color="auto"/>
            <w:right w:val="none" w:sz="0" w:space="0" w:color="auto"/>
          </w:divBdr>
        </w:div>
        <w:div w:id="1077826945">
          <w:marLeft w:val="0"/>
          <w:marRight w:val="0"/>
          <w:marTop w:val="0"/>
          <w:marBottom w:val="0"/>
          <w:divBdr>
            <w:top w:val="none" w:sz="0" w:space="0" w:color="auto"/>
            <w:left w:val="none" w:sz="0" w:space="0" w:color="auto"/>
            <w:bottom w:val="none" w:sz="0" w:space="0" w:color="auto"/>
            <w:right w:val="none" w:sz="0" w:space="0" w:color="auto"/>
          </w:divBdr>
        </w:div>
        <w:div w:id="1074939175">
          <w:marLeft w:val="0"/>
          <w:marRight w:val="0"/>
          <w:marTop w:val="0"/>
          <w:marBottom w:val="0"/>
          <w:divBdr>
            <w:top w:val="none" w:sz="0" w:space="0" w:color="auto"/>
            <w:left w:val="none" w:sz="0" w:space="0" w:color="auto"/>
            <w:bottom w:val="none" w:sz="0" w:space="0" w:color="auto"/>
            <w:right w:val="none" w:sz="0" w:space="0" w:color="auto"/>
          </w:divBdr>
        </w:div>
        <w:div w:id="2027515024">
          <w:marLeft w:val="0"/>
          <w:marRight w:val="0"/>
          <w:marTop w:val="0"/>
          <w:marBottom w:val="0"/>
          <w:divBdr>
            <w:top w:val="none" w:sz="0" w:space="0" w:color="auto"/>
            <w:left w:val="none" w:sz="0" w:space="0" w:color="auto"/>
            <w:bottom w:val="none" w:sz="0" w:space="0" w:color="auto"/>
            <w:right w:val="none" w:sz="0" w:space="0" w:color="auto"/>
          </w:divBdr>
        </w:div>
        <w:div w:id="76559585">
          <w:marLeft w:val="0"/>
          <w:marRight w:val="0"/>
          <w:marTop w:val="0"/>
          <w:marBottom w:val="0"/>
          <w:divBdr>
            <w:top w:val="none" w:sz="0" w:space="0" w:color="auto"/>
            <w:left w:val="none" w:sz="0" w:space="0" w:color="auto"/>
            <w:bottom w:val="none" w:sz="0" w:space="0" w:color="auto"/>
            <w:right w:val="none" w:sz="0" w:space="0" w:color="auto"/>
          </w:divBdr>
        </w:div>
        <w:div w:id="712846767">
          <w:marLeft w:val="0"/>
          <w:marRight w:val="0"/>
          <w:marTop w:val="0"/>
          <w:marBottom w:val="0"/>
          <w:divBdr>
            <w:top w:val="none" w:sz="0" w:space="0" w:color="auto"/>
            <w:left w:val="none" w:sz="0" w:space="0" w:color="auto"/>
            <w:bottom w:val="none" w:sz="0" w:space="0" w:color="auto"/>
            <w:right w:val="none" w:sz="0" w:space="0" w:color="auto"/>
          </w:divBdr>
        </w:div>
        <w:div w:id="505946117">
          <w:marLeft w:val="0"/>
          <w:marRight w:val="0"/>
          <w:marTop w:val="0"/>
          <w:marBottom w:val="0"/>
          <w:divBdr>
            <w:top w:val="none" w:sz="0" w:space="0" w:color="auto"/>
            <w:left w:val="none" w:sz="0" w:space="0" w:color="auto"/>
            <w:bottom w:val="none" w:sz="0" w:space="0" w:color="auto"/>
            <w:right w:val="none" w:sz="0" w:space="0" w:color="auto"/>
          </w:divBdr>
        </w:div>
        <w:div w:id="610209133">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1470124840">
          <w:marLeft w:val="0"/>
          <w:marRight w:val="0"/>
          <w:marTop w:val="0"/>
          <w:marBottom w:val="0"/>
          <w:divBdr>
            <w:top w:val="none" w:sz="0" w:space="0" w:color="auto"/>
            <w:left w:val="none" w:sz="0" w:space="0" w:color="auto"/>
            <w:bottom w:val="none" w:sz="0" w:space="0" w:color="auto"/>
            <w:right w:val="none" w:sz="0" w:space="0" w:color="auto"/>
          </w:divBdr>
        </w:div>
        <w:div w:id="1382484505">
          <w:marLeft w:val="0"/>
          <w:marRight w:val="0"/>
          <w:marTop w:val="0"/>
          <w:marBottom w:val="0"/>
          <w:divBdr>
            <w:top w:val="none" w:sz="0" w:space="0" w:color="auto"/>
            <w:left w:val="none" w:sz="0" w:space="0" w:color="auto"/>
            <w:bottom w:val="none" w:sz="0" w:space="0" w:color="auto"/>
            <w:right w:val="none" w:sz="0" w:space="0" w:color="auto"/>
          </w:divBdr>
        </w:div>
        <w:div w:id="1573812498">
          <w:marLeft w:val="0"/>
          <w:marRight w:val="0"/>
          <w:marTop w:val="0"/>
          <w:marBottom w:val="0"/>
          <w:divBdr>
            <w:top w:val="none" w:sz="0" w:space="0" w:color="auto"/>
            <w:left w:val="none" w:sz="0" w:space="0" w:color="auto"/>
            <w:bottom w:val="none" w:sz="0" w:space="0" w:color="auto"/>
            <w:right w:val="none" w:sz="0" w:space="0" w:color="auto"/>
          </w:divBdr>
        </w:div>
        <w:div w:id="1472862290">
          <w:marLeft w:val="0"/>
          <w:marRight w:val="0"/>
          <w:marTop w:val="0"/>
          <w:marBottom w:val="0"/>
          <w:divBdr>
            <w:top w:val="none" w:sz="0" w:space="0" w:color="auto"/>
            <w:left w:val="none" w:sz="0" w:space="0" w:color="auto"/>
            <w:bottom w:val="none" w:sz="0" w:space="0" w:color="auto"/>
            <w:right w:val="none" w:sz="0" w:space="0" w:color="auto"/>
          </w:divBdr>
        </w:div>
        <w:div w:id="1799567176">
          <w:marLeft w:val="0"/>
          <w:marRight w:val="0"/>
          <w:marTop w:val="0"/>
          <w:marBottom w:val="0"/>
          <w:divBdr>
            <w:top w:val="none" w:sz="0" w:space="0" w:color="auto"/>
            <w:left w:val="none" w:sz="0" w:space="0" w:color="auto"/>
            <w:bottom w:val="none" w:sz="0" w:space="0" w:color="auto"/>
            <w:right w:val="none" w:sz="0" w:space="0" w:color="auto"/>
          </w:divBdr>
        </w:div>
        <w:div w:id="971835894">
          <w:marLeft w:val="0"/>
          <w:marRight w:val="0"/>
          <w:marTop w:val="0"/>
          <w:marBottom w:val="0"/>
          <w:divBdr>
            <w:top w:val="none" w:sz="0" w:space="0" w:color="auto"/>
            <w:left w:val="none" w:sz="0" w:space="0" w:color="auto"/>
            <w:bottom w:val="none" w:sz="0" w:space="0" w:color="auto"/>
            <w:right w:val="none" w:sz="0" w:space="0" w:color="auto"/>
          </w:divBdr>
        </w:div>
        <w:div w:id="1017466264">
          <w:marLeft w:val="0"/>
          <w:marRight w:val="0"/>
          <w:marTop w:val="0"/>
          <w:marBottom w:val="0"/>
          <w:divBdr>
            <w:top w:val="none" w:sz="0" w:space="0" w:color="auto"/>
            <w:left w:val="none" w:sz="0" w:space="0" w:color="auto"/>
            <w:bottom w:val="none" w:sz="0" w:space="0" w:color="auto"/>
            <w:right w:val="none" w:sz="0" w:space="0" w:color="auto"/>
          </w:divBdr>
        </w:div>
        <w:div w:id="81996890">
          <w:marLeft w:val="0"/>
          <w:marRight w:val="0"/>
          <w:marTop w:val="0"/>
          <w:marBottom w:val="0"/>
          <w:divBdr>
            <w:top w:val="none" w:sz="0" w:space="0" w:color="auto"/>
            <w:left w:val="none" w:sz="0" w:space="0" w:color="auto"/>
            <w:bottom w:val="none" w:sz="0" w:space="0" w:color="auto"/>
            <w:right w:val="none" w:sz="0" w:space="0" w:color="auto"/>
          </w:divBdr>
        </w:div>
        <w:div w:id="284392673">
          <w:marLeft w:val="0"/>
          <w:marRight w:val="0"/>
          <w:marTop w:val="0"/>
          <w:marBottom w:val="0"/>
          <w:divBdr>
            <w:top w:val="none" w:sz="0" w:space="0" w:color="auto"/>
            <w:left w:val="none" w:sz="0" w:space="0" w:color="auto"/>
            <w:bottom w:val="none" w:sz="0" w:space="0" w:color="auto"/>
            <w:right w:val="none" w:sz="0" w:space="0" w:color="auto"/>
          </w:divBdr>
        </w:div>
        <w:div w:id="1995642391">
          <w:marLeft w:val="0"/>
          <w:marRight w:val="0"/>
          <w:marTop w:val="0"/>
          <w:marBottom w:val="0"/>
          <w:divBdr>
            <w:top w:val="none" w:sz="0" w:space="0" w:color="auto"/>
            <w:left w:val="none" w:sz="0" w:space="0" w:color="auto"/>
            <w:bottom w:val="none" w:sz="0" w:space="0" w:color="auto"/>
            <w:right w:val="none" w:sz="0" w:space="0" w:color="auto"/>
          </w:divBdr>
        </w:div>
        <w:div w:id="1806972368">
          <w:marLeft w:val="0"/>
          <w:marRight w:val="0"/>
          <w:marTop w:val="0"/>
          <w:marBottom w:val="0"/>
          <w:divBdr>
            <w:top w:val="none" w:sz="0" w:space="0" w:color="auto"/>
            <w:left w:val="none" w:sz="0" w:space="0" w:color="auto"/>
            <w:bottom w:val="none" w:sz="0" w:space="0" w:color="auto"/>
            <w:right w:val="none" w:sz="0" w:space="0" w:color="auto"/>
          </w:divBdr>
        </w:div>
        <w:div w:id="323824567">
          <w:marLeft w:val="0"/>
          <w:marRight w:val="0"/>
          <w:marTop w:val="0"/>
          <w:marBottom w:val="0"/>
          <w:divBdr>
            <w:top w:val="none" w:sz="0" w:space="0" w:color="auto"/>
            <w:left w:val="none" w:sz="0" w:space="0" w:color="auto"/>
            <w:bottom w:val="none" w:sz="0" w:space="0" w:color="auto"/>
            <w:right w:val="none" w:sz="0" w:space="0" w:color="auto"/>
          </w:divBdr>
        </w:div>
        <w:div w:id="2096396611">
          <w:marLeft w:val="0"/>
          <w:marRight w:val="0"/>
          <w:marTop w:val="0"/>
          <w:marBottom w:val="0"/>
          <w:divBdr>
            <w:top w:val="none" w:sz="0" w:space="0" w:color="auto"/>
            <w:left w:val="none" w:sz="0" w:space="0" w:color="auto"/>
            <w:bottom w:val="none" w:sz="0" w:space="0" w:color="auto"/>
            <w:right w:val="none" w:sz="0" w:space="0" w:color="auto"/>
          </w:divBdr>
        </w:div>
        <w:div w:id="1970167124">
          <w:marLeft w:val="0"/>
          <w:marRight w:val="0"/>
          <w:marTop w:val="0"/>
          <w:marBottom w:val="0"/>
          <w:divBdr>
            <w:top w:val="none" w:sz="0" w:space="0" w:color="auto"/>
            <w:left w:val="none" w:sz="0" w:space="0" w:color="auto"/>
            <w:bottom w:val="none" w:sz="0" w:space="0" w:color="auto"/>
            <w:right w:val="none" w:sz="0" w:space="0" w:color="auto"/>
          </w:divBdr>
        </w:div>
        <w:div w:id="2047439852">
          <w:marLeft w:val="0"/>
          <w:marRight w:val="0"/>
          <w:marTop w:val="0"/>
          <w:marBottom w:val="0"/>
          <w:divBdr>
            <w:top w:val="none" w:sz="0" w:space="0" w:color="auto"/>
            <w:left w:val="none" w:sz="0" w:space="0" w:color="auto"/>
            <w:bottom w:val="none" w:sz="0" w:space="0" w:color="auto"/>
            <w:right w:val="none" w:sz="0" w:space="0" w:color="auto"/>
          </w:divBdr>
        </w:div>
        <w:div w:id="1202208481">
          <w:marLeft w:val="0"/>
          <w:marRight w:val="0"/>
          <w:marTop w:val="0"/>
          <w:marBottom w:val="0"/>
          <w:divBdr>
            <w:top w:val="none" w:sz="0" w:space="0" w:color="auto"/>
            <w:left w:val="none" w:sz="0" w:space="0" w:color="auto"/>
            <w:bottom w:val="none" w:sz="0" w:space="0" w:color="auto"/>
            <w:right w:val="none" w:sz="0" w:space="0" w:color="auto"/>
          </w:divBdr>
        </w:div>
        <w:div w:id="509104812">
          <w:marLeft w:val="0"/>
          <w:marRight w:val="0"/>
          <w:marTop w:val="0"/>
          <w:marBottom w:val="0"/>
          <w:divBdr>
            <w:top w:val="none" w:sz="0" w:space="0" w:color="auto"/>
            <w:left w:val="none" w:sz="0" w:space="0" w:color="auto"/>
            <w:bottom w:val="none" w:sz="0" w:space="0" w:color="auto"/>
            <w:right w:val="none" w:sz="0" w:space="0" w:color="auto"/>
          </w:divBdr>
        </w:div>
        <w:div w:id="446197773">
          <w:marLeft w:val="0"/>
          <w:marRight w:val="0"/>
          <w:marTop w:val="0"/>
          <w:marBottom w:val="0"/>
          <w:divBdr>
            <w:top w:val="none" w:sz="0" w:space="0" w:color="auto"/>
            <w:left w:val="none" w:sz="0" w:space="0" w:color="auto"/>
            <w:bottom w:val="none" w:sz="0" w:space="0" w:color="auto"/>
            <w:right w:val="none" w:sz="0" w:space="0" w:color="auto"/>
          </w:divBdr>
        </w:div>
        <w:div w:id="833225423">
          <w:marLeft w:val="0"/>
          <w:marRight w:val="0"/>
          <w:marTop w:val="0"/>
          <w:marBottom w:val="0"/>
          <w:divBdr>
            <w:top w:val="none" w:sz="0" w:space="0" w:color="auto"/>
            <w:left w:val="none" w:sz="0" w:space="0" w:color="auto"/>
            <w:bottom w:val="none" w:sz="0" w:space="0" w:color="auto"/>
            <w:right w:val="none" w:sz="0" w:space="0" w:color="auto"/>
          </w:divBdr>
        </w:div>
        <w:div w:id="53937495">
          <w:marLeft w:val="0"/>
          <w:marRight w:val="0"/>
          <w:marTop w:val="0"/>
          <w:marBottom w:val="0"/>
          <w:divBdr>
            <w:top w:val="none" w:sz="0" w:space="0" w:color="auto"/>
            <w:left w:val="none" w:sz="0" w:space="0" w:color="auto"/>
            <w:bottom w:val="none" w:sz="0" w:space="0" w:color="auto"/>
            <w:right w:val="none" w:sz="0" w:space="0" w:color="auto"/>
          </w:divBdr>
        </w:div>
        <w:div w:id="340668605">
          <w:marLeft w:val="0"/>
          <w:marRight w:val="0"/>
          <w:marTop w:val="0"/>
          <w:marBottom w:val="0"/>
          <w:divBdr>
            <w:top w:val="none" w:sz="0" w:space="0" w:color="auto"/>
            <w:left w:val="none" w:sz="0" w:space="0" w:color="auto"/>
            <w:bottom w:val="none" w:sz="0" w:space="0" w:color="auto"/>
            <w:right w:val="none" w:sz="0" w:space="0" w:color="auto"/>
          </w:divBdr>
        </w:div>
        <w:div w:id="788206097">
          <w:marLeft w:val="0"/>
          <w:marRight w:val="0"/>
          <w:marTop w:val="0"/>
          <w:marBottom w:val="0"/>
          <w:divBdr>
            <w:top w:val="none" w:sz="0" w:space="0" w:color="auto"/>
            <w:left w:val="none" w:sz="0" w:space="0" w:color="auto"/>
            <w:bottom w:val="none" w:sz="0" w:space="0" w:color="auto"/>
            <w:right w:val="none" w:sz="0" w:space="0" w:color="auto"/>
          </w:divBdr>
        </w:div>
        <w:div w:id="1719620641">
          <w:marLeft w:val="0"/>
          <w:marRight w:val="0"/>
          <w:marTop w:val="0"/>
          <w:marBottom w:val="0"/>
          <w:divBdr>
            <w:top w:val="none" w:sz="0" w:space="0" w:color="auto"/>
            <w:left w:val="none" w:sz="0" w:space="0" w:color="auto"/>
            <w:bottom w:val="none" w:sz="0" w:space="0" w:color="auto"/>
            <w:right w:val="none" w:sz="0" w:space="0" w:color="auto"/>
          </w:divBdr>
        </w:div>
        <w:div w:id="508522217">
          <w:marLeft w:val="0"/>
          <w:marRight w:val="0"/>
          <w:marTop w:val="0"/>
          <w:marBottom w:val="0"/>
          <w:divBdr>
            <w:top w:val="none" w:sz="0" w:space="0" w:color="auto"/>
            <w:left w:val="none" w:sz="0" w:space="0" w:color="auto"/>
            <w:bottom w:val="none" w:sz="0" w:space="0" w:color="auto"/>
            <w:right w:val="none" w:sz="0" w:space="0" w:color="auto"/>
          </w:divBdr>
        </w:div>
        <w:div w:id="1605116743">
          <w:marLeft w:val="0"/>
          <w:marRight w:val="0"/>
          <w:marTop w:val="0"/>
          <w:marBottom w:val="0"/>
          <w:divBdr>
            <w:top w:val="none" w:sz="0" w:space="0" w:color="auto"/>
            <w:left w:val="none" w:sz="0" w:space="0" w:color="auto"/>
            <w:bottom w:val="none" w:sz="0" w:space="0" w:color="auto"/>
            <w:right w:val="none" w:sz="0" w:space="0" w:color="auto"/>
          </w:divBdr>
        </w:div>
        <w:div w:id="426729131">
          <w:marLeft w:val="0"/>
          <w:marRight w:val="0"/>
          <w:marTop w:val="0"/>
          <w:marBottom w:val="0"/>
          <w:divBdr>
            <w:top w:val="none" w:sz="0" w:space="0" w:color="auto"/>
            <w:left w:val="none" w:sz="0" w:space="0" w:color="auto"/>
            <w:bottom w:val="none" w:sz="0" w:space="0" w:color="auto"/>
            <w:right w:val="none" w:sz="0" w:space="0" w:color="auto"/>
          </w:divBdr>
        </w:div>
        <w:div w:id="528447389">
          <w:marLeft w:val="0"/>
          <w:marRight w:val="0"/>
          <w:marTop w:val="0"/>
          <w:marBottom w:val="0"/>
          <w:divBdr>
            <w:top w:val="none" w:sz="0" w:space="0" w:color="auto"/>
            <w:left w:val="none" w:sz="0" w:space="0" w:color="auto"/>
            <w:bottom w:val="none" w:sz="0" w:space="0" w:color="auto"/>
            <w:right w:val="none" w:sz="0" w:space="0" w:color="auto"/>
          </w:divBdr>
        </w:div>
        <w:div w:id="1596403449">
          <w:marLeft w:val="0"/>
          <w:marRight w:val="0"/>
          <w:marTop w:val="0"/>
          <w:marBottom w:val="0"/>
          <w:divBdr>
            <w:top w:val="none" w:sz="0" w:space="0" w:color="auto"/>
            <w:left w:val="none" w:sz="0" w:space="0" w:color="auto"/>
            <w:bottom w:val="none" w:sz="0" w:space="0" w:color="auto"/>
            <w:right w:val="none" w:sz="0" w:space="0" w:color="auto"/>
          </w:divBdr>
        </w:div>
        <w:div w:id="1641424004">
          <w:marLeft w:val="0"/>
          <w:marRight w:val="0"/>
          <w:marTop w:val="0"/>
          <w:marBottom w:val="0"/>
          <w:divBdr>
            <w:top w:val="none" w:sz="0" w:space="0" w:color="auto"/>
            <w:left w:val="none" w:sz="0" w:space="0" w:color="auto"/>
            <w:bottom w:val="none" w:sz="0" w:space="0" w:color="auto"/>
            <w:right w:val="none" w:sz="0" w:space="0" w:color="auto"/>
          </w:divBdr>
        </w:div>
        <w:div w:id="1597791265">
          <w:marLeft w:val="0"/>
          <w:marRight w:val="0"/>
          <w:marTop w:val="0"/>
          <w:marBottom w:val="0"/>
          <w:divBdr>
            <w:top w:val="none" w:sz="0" w:space="0" w:color="auto"/>
            <w:left w:val="none" w:sz="0" w:space="0" w:color="auto"/>
            <w:bottom w:val="none" w:sz="0" w:space="0" w:color="auto"/>
            <w:right w:val="none" w:sz="0" w:space="0" w:color="auto"/>
          </w:divBdr>
        </w:div>
        <w:div w:id="1949312677">
          <w:marLeft w:val="0"/>
          <w:marRight w:val="0"/>
          <w:marTop w:val="0"/>
          <w:marBottom w:val="0"/>
          <w:divBdr>
            <w:top w:val="none" w:sz="0" w:space="0" w:color="auto"/>
            <w:left w:val="none" w:sz="0" w:space="0" w:color="auto"/>
            <w:bottom w:val="none" w:sz="0" w:space="0" w:color="auto"/>
            <w:right w:val="none" w:sz="0" w:space="0" w:color="auto"/>
          </w:divBdr>
        </w:div>
      </w:divsChild>
    </w:div>
    <w:div w:id="389572152">
      <w:bodyDiv w:val="1"/>
      <w:marLeft w:val="0"/>
      <w:marRight w:val="0"/>
      <w:marTop w:val="0"/>
      <w:marBottom w:val="0"/>
      <w:divBdr>
        <w:top w:val="none" w:sz="0" w:space="0" w:color="auto"/>
        <w:left w:val="none" w:sz="0" w:space="0" w:color="auto"/>
        <w:bottom w:val="none" w:sz="0" w:space="0" w:color="auto"/>
        <w:right w:val="none" w:sz="0" w:space="0" w:color="auto"/>
      </w:divBdr>
    </w:div>
    <w:div w:id="431168019">
      <w:bodyDiv w:val="1"/>
      <w:marLeft w:val="0"/>
      <w:marRight w:val="0"/>
      <w:marTop w:val="0"/>
      <w:marBottom w:val="0"/>
      <w:divBdr>
        <w:top w:val="none" w:sz="0" w:space="0" w:color="auto"/>
        <w:left w:val="none" w:sz="0" w:space="0" w:color="auto"/>
        <w:bottom w:val="none" w:sz="0" w:space="0" w:color="auto"/>
        <w:right w:val="none" w:sz="0" w:space="0" w:color="auto"/>
      </w:divBdr>
    </w:div>
    <w:div w:id="442268885">
      <w:bodyDiv w:val="1"/>
      <w:marLeft w:val="0"/>
      <w:marRight w:val="0"/>
      <w:marTop w:val="0"/>
      <w:marBottom w:val="0"/>
      <w:divBdr>
        <w:top w:val="none" w:sz="0" w:space="0" w:color="auto"/>
        <w:left w:val="none" w:sz="0" w:space="0" w:color="auto"/>
        <w:bottom w:val="none" w:sz="0" w:space="0" w:color="auto"/>
        <w:right w:val="none" w:sz="0" w:space="0" w:color="auto"/>
      </w:divBdr>
    </w:div>
    <w:div w:id="480535561">
      <w:bodyDiv w:val="1"/>
      <w:marLeft w:val="0"/>
      <w:marRight w:val="0"/>
      <w:marTop w:val="0"/>
      <w:marBottom w:val="0"/>
      <w:divBdr>
        <w:top w:val="none" w:sz="0" w:space="0" w:color="auto"/>
        <w:left w:val="none" w:sz="0" w:space="0" w:color="auto"/>
        <w:bottom w:val="none" w:sz="0" w:space="0" w:color="auto"/>
        <w:right w:val="none" w:sz="0" w:space="0" w:color="auto"/>
      </w:divBdr>
    </w:div>
    <w:div w:id="488516823">
      <w:bodyDiv w:val="1"/>
      <w:marLeft w:val="0"/>
      <w:marRight w:val="0"/>
      <w:marTop w:val="0"/>
      <w:marBottom w:val="0"/>
      <w:divBdr>
        <w:top w:val="none" w:sz="0" w:space="0" w:color="auto"/>
        <w:left w:val="none" w:sz="0" w:space="0" w:color="auto"/>
        <w:bottom w:val="none" w:sz="0" w:space="0" w:color="auto"/>
        <w:right w:val="none" w:sz="0" w:space="0" w:color="auto"/>
      </w:divBdr>
    </w:div>
    <w:div w:id="491258475">
      <w:bodyDiv w:val="1"/>
      <w:marLeft w:val="0"/>
      <w:marRight w:val="0"/>
      <w:marTop w:val="0"/>
      <w:marBottom w:val="0"/>
      <w:divBdr>
        <w:top w:val="none" w:sz="0" w:space="0" w:color="auto"/>
        <w:left w:val="none" w:sz="0" w:space="0" w:color="auto"/>
        <w:bottom w:val="none" w:sz="0" w:space="0" w:color="auto"/>
        <w:right w:val="none" w:sz="0" w:space="0" w:color="auto"/>
      </w:divBdr>
    </w:div>
    <w:div w:id="500897127">
      <w:bodyDiv w:val="1"/>
      <w:marLeft w:val="0"/>
      <w:marRight w:val="0"/>
      <w:marTop w:val="0"/>
      <w:marBottom w:val="0"/>
      <w:divBdr>
        <w:top w:val="none" w:sz="0" w:space="0" w:color="auto"/>
        <w:left w:val="none" w:sz="0" w:space="0" w:color="auto"/>
        <w:bottom w:val="none" w:sz="0" w:space="0" w:color="auto"/>
        <w:right w:val="none" w:sz="0" w:space="0" w:color="auto"/>
      </w:divBdr>
    </w:div>
    <w:div w:id="542132350">
      <w:bodyDiv w:val="1"/>
      <w:marLeft w:val="0"/>
      <w:marRight w:val="0"/>
      <w:marTop w:val="0"/>
      <w:marBottom w:val="0"/>
      <w:divBdr>
        <w:top w:val="none" w:sz="0" w:space="0" w:color="auto"/>
        <w:left w:val="none" w:sz="0" w:space="0" w:color="auto"/>
        <w:bottom w:val="none" w:sz="0" w:space="0" w:color="auto"/>
        <w:right w:val="none" w:sz="0" w:space="0" w:color="auto"/>
      </w:divBdr>
    </w:div>
    <w:div w:id="574321706">
      <w:bodyDiv w:val="1"/>
      <w:marLeft w:val="0"/>
      <w:marRight w:val="0"/>
      <w:marTop w:val="0"/>
      <w:marBottom w:val="0"/>
      <w:divBdr>
        <w:top w:val="none" w:sz="0" w:space="0" w:color="auto"/>
        <w:left w:val="none" w:sz="0" w:space="0" w:color="auto"/>
        <w:bottom w:val="none" w:sz="0" w:space="0" w:color="auto"/>
        <w:right w:val="none" w:sz="0" w:space="0" w:color="auto"/>
      </w:divBdr>
    </w:div>
    <w:div w:id="617762755">
      <w:bodyDiv w:val="1"/>
      <w:marLeft w:val="0"/>
      <w:marRight w:val="0"/>
      <w:marTop w:val="0"/>
      <w:marBottom w:val="0"/>
      <w:divBdr>
        <w:top w:val="none" w:sz="0" w:space="0" w:color="auto"/>
        <w:left w:val="none" w:sz="0" w:space="0" w:color="auto"/>
        <w:bottom w:val="none" w:sz="0" w:space="0" w:color="auto"/>
        <w:right w:val="none" w:sz="0" w:space="0" w:color="auto"/>
      </w:divBdr>
    </w:div>
    <w:div w:id="644116848">
      <w:bodyDiv w:val="1"/>
      <w:marLeft w:val="0"/>
      <w:marRight w:val="0"/>
      <w:marTop w:val="0"/>
      <w:marBottom w:val="0"/>
      <w:divBdr>
        <w:top w:val="none" w:sz="0" w:space="0" w:color="auto"/>
        <w:left w:val="none" w:sz="0" w:space="0" w:color="auto"/>
        <w:bottom w:val="none" w:sz="0" w:space="0" w:color="auto"/>
        <w:right w:val="none" w:sz="0" w:space="0" w:color="auto"/>
      </w:divBdr>
    </w:div>
    <w:div w:id="666439347">
      <w:bodyDiv w:val="1"/>
      <w:marLeft w:val="0"/>
      <w:marRight w:val="0"/>
      <w:marTop w:val="0"/>
      <w:marBottom w:val="0"/>
      <w:divBdr>
        <w:top w:val="none" w:sz="0" w:space="0" w:color="auto"/>
        <w:left w:val="none" w:sz="0" w:space="0" w:color="auto"/>
        <w:bottom w:val="none" w:sz="0" w:space="0" w:color="auto"/>
        <w:right w:val="none" w:sz="0" w:space="0" w:color="auto"/>
      </w:divBdr>
    </w:div>
    <w:div w:id="726150229">
      <w:bodyDiv w:val="1"/>
      <w:marLeft w:val="0"/>
      <w:marRight w:val="0"/>
      <w:marTop w:val="0"/>
      <w:marBottom w:val="0"/>
      <w:divBdr>
        <w:top w:val="none" w:sz="0" w:space="0" w:color="auto"/>
        <w:left w:val="none" w:sz="0" w:space="0" w:color="auto"/>
        <w:bottom w:val="none" w:sz="0" w:space="0" w:color="auto"/>
        <w:right w:val="none" w:sz="0" w:space="0" w:color="auto"/>
      </w:divBdr>
    </w:div>
    <w:div w:id="737091612">
      <w:bodyDiv w:val="1"/>
      <w:marLeft w:val="0"/>
      <w:marRight w:val="0"/>
      <w:marTop w:val="0"/>
      <w:marBottom w:val="0"/>
      <w:divBdr>
        <w:top w:val="none" w:sz="0" w:space="0" w:color="auto"/>
        <w:left w:val="none" w:sz="0" w:space="0" w:color="auto"/>
        <w:bottom w:val="none" w:sz="0" w:space="0" w:color="auto"/>
        <w:right w:val="none" w:sz="0" w:space="0" w:color="auto"/>
      </w:divBdr>
    </w:div>
    <w:div w:id="765928056">
      <w:bodyDiv w:val="1"/>
      <w:marLeft w:val="0"/>
      <w:marRight w:val="0"/>
      <w:marTop w:val="0"/>
      <w:marBottom w:val="0"/>
      <w:divBdr>
        <w:top w:val="none" w:sz="0" w:space="0" w:color="auto"/>
        <w:left w:val="none" w:sz="0" w:space="0" w:color="auto"/>
        <w:bottom w:val="none" w:sz="0" w:space="0" w:color="auto"/>
        <w:right w:val="none" w:sz="0" w:space="0" w:color="auto"/>
      </w:divBdr>
    </w:div>
    <w:div w:id="766460416">
      <w:bodyDiv w:val="1"/>
      <w:marLeft w:val="0"/>
      <w:marRight w:val="0"/>
      <w:marTop w:val="0"/>
      <w:marBottom w:val="0"/>
      <w:divBdr>
        <w:top w:val="none" w:sz="0" w:space="0" w:color="auto"/>
        <w:left w:val="none" w:sz="0" w:space="0" w:color="auto"/>
        <w:bottom w:val="none" w:sz="0" w:space="0" w:color="auto"/>
        <w:right w:val="none" w:sz="0" w:space="0" w:color="auto"/>
      </w:divBdr>
    </w:div>
    <w:div w:id="822086588">
      <w:bodyDiv w:val="1"/>
      <w:marLeft w:val="0"/>
      <w:marRight w:val="0"/>
      <w:marTop w:val="0"/>
      <w:marBottom w:val="0"/>
      <w:divBdr>
        <w:top w:val="none" w:sz="0" w:space="0" w:color="auto"/>
        <w:left w:val="none" w:sz="0" w:space="0" w:color="auto"/>
        <w:bottom w:val="none" w:sz="0" w:space="0" w:color="auto"/>
        <w:right w:val="none" w:sz="0" w:space="0" w:color="auto"/>
      </w:divBdr>
    </w:div>
    <w:div w:id="851990651">
      <w:bodyDiv w:val="1"/>
      <w:marLeft w:val="0"/>
      <w:marRight w:val="0"/>
      <w:marTop w:val="0"/>
      <w:marBottom w:val="0"/>
      <w:divBdr>
        <w:top w:val="none" w:sz="0" w:space="0" w:color="auto"/>
        <w:left w:val="none" w:sz="0" w:space="0" w:color="auto"/>
        <w:bottom w:val="none" w:sz="0" w:space="0" w:color="auto"/>
        <w:right w:val="none" w:sz="0" w:space="0" w:color="auto"/>
      </w:divBdr>
    </w:div>
    <w:div w:id="888492890">
      <w:bodyDiv w:val="1"/>
      <w:marLeft w:val="0"/>
      <w:marRight w:val="0"/>
      <w:marTop w:val="0"/>
      <w:marBottom w:val="0"/>
      <w:divBdr>
        <w:top w:val="none" w:sz="0" w:space="0" w:color="auto"/>
        <w:left w:val="none" w:sz="0" w:space="0" w:color="auto"/>
        <w:bottom w:val="none" w:sz="0" w:space="0" w:color="auto"/>
        <w:right w:val="none" w:sz="0" w:space="0" w:color="auto"/>
      </w:divBdr>
    </w:div>
    <w:div w:id="931012948">
      <w:bodyDiv w:val="1"/>
      <w:marLeft w:val="0"/>
      <w:marRight w:val="0"/>
      <w:marTop w:val="0"/>
      <w:marBottom w:val="0"/>
      <w:divBdr>
        <w:top w:val="none" w:sz="0" w:space="0" w:color="auto"/>
        <w:left w:val="none" w:sz="0" w:space="0" w:color="auto"/>
        <w:bottom w:val="none" w:sz="0" w:space="0" w:color="auto"/>
        <w:right w:val="none" w:sz="0" w:space="0" w:color="auto"/>
      </w:divBdr>
    </w:div>
    <w:div w:id="946426918">
      <w:bodyDiv w:val="1"/>
      <w:marLeft w:val="0"/>
      <w:marRight w:val="0"/>
      <w:marTop w:val="0"/>
      <w:marBottom w:val="0"/>
      <w:divBdr>
        <w:top w:val="none" w:sz="0" w:space="0" w:color="auto"/>
        <w:left w:val="none" w:sz="0" w:space="0" w:color="auto"/>
        <w:bottom w:val="none" w:sz="0" w:space="0" w:color="auto"/>
        <w:right w:val="none" w:sz="0" w:space="0" w:color="auto"/>
      </w:divBdr>
    </w:div>
    <w:div w:id="1036810272">
      <w:bodyDiv w:val="1"/>
      <w:marLeft w:val="0"/>
      <w:marRight w:val="0"/>
      <w:marTop w:val="0"/>
      <w:marBottom w:val="0"/>
      <w:divBdr>
        <w:top w:val="none" w:sz="0" w:space="0" w:color="auto"/>
        <w:left w:val="none" w:sz="0" w:space="0" w:color="auto"/>
        <w:bottom w:val="none" w:sz="0" w:space="0" w:color="auto"/>
        <w:right w:val="none" w:sz="0" w:space="0" w:color="auto"/>
      </w:divBdr>
    </w:div>
    <w:div w:id="1067075475">
      <w:bodyDiv w:val="1"/>
      <w:marLeft w:val="0"/>
      <w:marRight w:val="0"/>
      <w:marTop w:val="0"/>
      <w:marBottom w:val="0"/>
      <w:divBdr>
        <w:top w:val="none" w:sz="0" w:space="0" w:color="auto"/>
        <w:left w:val="none" w:sz="0" w:space="0" w:color="auto"/>
        <w:bottom w:val="none" w:sz="0" w:space="0" w:color="auto"/>
        <w:right w:val="none" w:sz="0" w:space="0" w:color="auto"/>
      </w:divBdr>
    </w:div>
    <w:div w:id="1082336466">
      <w:bodyDiv w:val="1"/>
      <w:marLeft w:val="0"/>
      <w:marRight w:val="0"/>
      <w:marTop w:val="0"/>
      <w:marBottom w:val="0"/>
      <w:divBdr>
        <w:top w:val="none" w:sz="0" w:space="0" w:color="auto"/>
        <w:left w:val="none" w:sz="0" w:space="0" w:color="auto"/>
        <w:bottom w:val="none" w:sz="0" w:space="0" w:color="auto"/>
        <w:right w:val="none" w:sz="0" w:space="0" w:color="auto"/>
      </w:divBdr>
    </w:div>
    <w:div w:id="1121724059">
      <w:bodyDiv w:val="1"/>
      <w:marLeft w:val="0"/>
      <w:marRight w:val="0"/>
      <w:marTop w:val="0"/>
      <w:marBottom w:val="0"/>
      <w:divBdr>
        <w:top w:val="none" w:sz="0" w:space="0" w:color="auto"/>
        <w:left w:val="none" w:sz="0" w:space="0" w:color="auto"/>
        <w:bottom w:val="none" w:sz="0" w:space="0" w:color="auto"/>
        <w:right w:val="none" w:sz="0" w:space="0" w:color="auto"/>
      </w:divBdr>
    </w:div>
    <w:div w:id="1123620158">
      <w:bodyDiv w:val="1"/>
      <w:marLeft w:val="0"/>
      <w:marRight w:val="0"/>
      <w:marTop w:val="0"/>
      <w:marBottom w:val="0"/>
      <w:divBdr>
        <w:top w:val="none" w:sz="0" w:space="0" w:color="auto"/>
        <w:left w:val="none" w:sz="0" w:space="0" w:color="auto"/>
        <w:bottom w:val="none" w:sz="0" w:space="0" w:color="auto"/>
        <w:right w:val="none" w:sz="0" w:space="0" w:color="auto"/>
      </w:divBdr>
    </w:div>
    <w:div w:id="1126965022">
      <w:bodyDiv w:val="1"/>
      <w:marLeft w:val="0"/>
      <w:marRight w:val="0"/>
      <w:marTop w:val="0"/>
      <w:marBottom w:val="0"/>
      <w:divBdr>
        <w:top w:val="none" w:sz="0" w:space="0" w:color="auto"/>
        <w:left w:val="none" w:sz="0" w:space="0" w:color="auto"/>
        <w:bottom w:val="none" w:sz="0" w:space="0" w:color="auto"/>
        <w:right w:val="none" w:sz="0" w:space="0" w:color="auto"/>
      </w:divBdr>
    </w:div>
    <w:div w:id="1149206049">
      <w:bodyDiv w:val="1"/>
      <w:marLeft w:val="0"/>
      <w:marRight w:val="0"/>
      <w:marTop w:val="0"/>
      <w:marBottom w:val="0"/>
      <w:divBdr>
        <w:top w:val="none" w:sz="0" w:space="0" w:color="auto"/>
        <w:left w:val="none" w:sz="0" w:space="0" w:color="auto"/>
        <w:bottom w:val="none" w:sz="0" w:space="0" w:color="auto"/>
        <w:right w:val="none" w:sz="0" w:space="0" w:color="auto"/>
      </w:divBdr>
    </w:div>
    <w:div w:id="1154562974">
      <w:bodyDiv w:val="1"/>
      <w:marLeft w:val="0"/>
      <w:marRight w:val="0"/>
      <w:marTop w:val="0"/>
      <w:marBottom w:val="0"/>
      <w:divBdr>
        <w:top w:val="none" w:sz="0" w:space="0" w:color="auto"/>
        <w:left w:val="none" w:sz="0" w:space="0" w:color="auto"/>
        <w:bottom w:val="none" w:sz="0" w:space="0" w:color="auto"/>
        <w:right w:val="none" w:sz="0" w:space="0" w:color="auto"/>
      </w:divBdr>
    </w:div>
    <w:div w:id="1186945064">
      <w:bodyDiv w:val="1"/>
      <w:marLeft w:val="0"/>
      <w:marRight w:val="0"/>
      <w:marTop w:val="0"/>
      <w:marBottom w:val="0"/>
      <w:divBdr>
        <w:top w:val="none" w:sz="0" w:space="0" w:color="auto"/>
        <w:left w:val="none" w:sz="0" w:space="0" w:color="auto"/>
        <w:bottom w:val="none" w:sz="0" w:space="0" w:color="auto"/>
        <w:right w:val="none" w:sz="0" w:space="0" w:color="auto"/>
      </w:divBdr>
    </w:div>
    <w:div w:id="1208295749">
      <w:bodyDiv w:val="1"/>
      <w:marLeft w:val="0"/>
      <w:marRight w:val="0"/>
      <w:marTop w:val="0"/>
      <w:marBottom w:val="0"/>
      <w:divBdr>
        <w:top w:val="none" w:sz="0" w:space="0" w:color="auto"/>
        <w:left w:val="none" w:sz="0" w:space="0" w:color="auto"/>
        <w:bottom w:val="none" w:sz="0" w:space="0" w:color="auto"/>
        <w:right w:val="none" w:sz="0" w:space="0" w:color="auto"/>
      </w:divBdr>
    </w:div>
    <w:div w:id="1217887611">
      <w:bodyDiv w:val="1"/>
      <w:marLeft w:val="0"/>
      <w:marRight w:val="0"/>
      <w:marTop w:val="0"/>
      <w:marBottom w:val="0"/>
      <w:divBdr>
        <w:top w:val="none" w:sz="0" w:space="0" w:color="auto"/>
        <w:left w:val="none" w:sz="0" w:space="0" w:color="auto"/>
        <w:bottom w:val="none" w:sz="0" w:space="0" w:color="auto"/>
        <w:right w:val="none" w:sz="0" w:space="0" w:color="auto"/>
      </w:divBdr>
    </w:div>
    <w:div w:id="1231501969">
      <w:bodyDiv w:val="1"/>
      <w:marLeft w:val="0"/>
      <w:marRight w:val="0"/>
      <w:marTop w:val="0"/>
      <w:marBottom w:val="0"/>
      <w:divBdr>
        <w:top w:val="none" w:sz="0" w:space="0" w:color="auto"/>
        <w:left w:val="none" w:sz="0" w:space="0" w:color="auto"/>
        <w:bottom w:val="none" w:sz="0" w:space="0" w:color="auto"/>
        <w:right w:val="none" w:sz="0" w:space="0" w:color="auto"/>
      </w:divBdr>
    </w:div>
    <w:div w:id="1243107290">
      <w:bodyDiv w:val="1"/>
      <w:marLeft w:val="0"/>
      <w:marRight w:val="0"/>
      <w:marTop w:val="0"/>
      <w:marBottom w:val="0"/>
      <w:divBdr>
        <w:top w:val="none" w:sz="0" w:space="0" w:color="auto"/>
        <w:left w:val="none" w:sz="0" w:space="0" w:color="auto"/>
        <w:bottom w:val="none" w:sz="0" w:space="0" w:color="auto"/>
        <w:right w:val="none" w:sz="0" w:space="0" w:color="auto"/>
      </w:divBdr>
    </w:div>
    <w:div w:id="1277785650">
      <w:bodyDiv w:val="1"/>
      <w:marLeft w:val="0"/>
      <w:marRight w:val="0"/>
      <w:marTop w:val="0"/>
      <w:marBottom w:val="0"/>
      <w:divBdr>
        <w:top w:val="none" w:sz="0" w:space="0" w:color="auto"/>
        <w:left w:val="none" w:sz="0" w:space="0" w:color="auto"/>
        <w:bottom w:val="none" w:sz="0" w:space="0" w:color="auto"/>
        <w:right w:val="none" w:sz="0" w:space="0" w:color="auto"/>
      </w:divBdr>
    </w:div>
    <w:div w:id="1281376360">
      <w:bodyDiv w:val="1"/>
      <w:marLeft w:val="0"/>
      <w:marRight w:val="0"/>
      <w:marTop w:val="0"/>
      <w:marBottom w:val="0"/>
      <w:divBdr>
        <w:top w:val="none" w:sz="0" w:space="0" w:color="auto"/>
        <w:left w:val="none" w:sz="0" w:space="0" w:color="auto"/>
        <w:bottom w:val="none" w:sz="0" w:space="0" w:color="auto"/>
        <w:right w:val="none" w:sz="0" w:space="0" w:color="auto"/>
      </w:divBdr>
    </w:div>
    <w:div w:id="1288124299">
      <w:bodyDiv w:val="1"/>
      <w:marLeft w:val="0"/>
      <w:marRight w:val="0"/>
      <w:marTop w:val="0"/>
      <w:marBottom w:val="0"/>
      <w:divBdr>
        <w:top w:val="none" w:sz="0" w:space="0" w:color="auto"/>
        <w:left w:val="none" w:sz="0" w:space="0" w:color="auto"/>
        <w:bottom w:val="none" w:sz="0" w:space="0" w:color="auto"/>
        <w:right w:val="none" w:sz="0" w:space="0" w:color="auto"/>
      </w:divBdr>
    </w:div>
    <w:div w:id="1296714112">
      <w:bodyDiv w:val="1"/>
      <w:marLeft w:val="0"/>
      <w:marRight w:val="0"/>
      <w:marTop w:val="0"/>
      <w:marBottom w:val="0"/>
      <w:divBdr>
        <w:top w:val="none" w:sz="0" w:space="0" w:color="auto"/>
        <w:left w:val="none" w:sz="0" w:space="0" w:color="auto"/>
        <w:bottom w:val="none" w:sz="0" w:space="0" w:color="auto"/>
        <w:right w:val="none" w:sz="0" w:space="0" w:color="auto"/>
      </w:divBdr>
    </w:div>
    <w:div w:id="1301157748">
      <w:bodyDiv w:val="1"/>
      <w:marLeft w:val="0"/>
      <w:marRight w:val="0"/>
      <w:marTop w:val="0"/>
      <w:marBottom w:val="0"/>
      <w:divBdr>
        <w:top w:val="none" w:sz="0" w:space="0" w:color="auto"/>
        <w:left w:val="none" w:sz="0" w:space="0" w:color="auto"/>
        <w:bottom w:val="none" w:sz="0" w:space="0" w:color="auto"/>
        <w:right w:val="none" w:sz="0" w:space="0" w:color="auto"/>
      </w:divBdr>
    </w:div>
    <w:div w:id="1319727118">
      <w:bodyDiv w:val="1"/>
      <w:marLeft w:val="0"/>
      <w:marRight w:val="0"/>
      <w:marTop w:val="0"/>
      <w:marBottom w:val="0"/>
      <w:divBdr>
        <w:top w:val="none" w:sz="0" w:space="0" w:color="auto"/>
        <w:left w:val="none" w:sz="0" w:space="0" w:color="auto"/>
        <w:bottom w:val="none" w:sz="0" w:space="0" w:color="auto"/>
        <w:right w:val="none" w:sz="0" w:space="0" w:color="auto"/>
      </w:divBdr>
    </w:div>
    <w:div w:id="1324045534">
      <w:bodyDiv w:val="1"/>
      <w:marLeft w:val="0"/>
      <w:marRight w:val="0"/>
      <w:marTop w:val="0"/>
      <w:marBottom w:val="0"/>
      <w:divBdr>
        <w:top w:val="none" w:sz="0" w:space="0" w:color="auto"/>
        <w:left w:val="none" w:sz="0" w:space="0" w:color="auto"/>
        <w:bottom w:val="none" w:sz="0" w:space="0" w:color="auto"/>
        <w:right w:val="none" w:sz="0" w:space="0" w:color="auto"/>
      </w:divBdr>
    </w:div>
    <w:div w:id="1340155533">
      <w:bodyDiv w:val="1"/>
      <w:marLeft w:val="0"/>
      <w:marRight w:val="0"/>
      <w:marTop w:val="0"/>
      <w:marBottom w:val="0"/>
      <w:divBdr>
        <w:top w:val="none" w:sz="0" w:space="0" w:color="auto"/>
        <w:left w:val="none" w:sz="0" w:space="0" w:color="auto"/>
        <w:bottom w:val="none" w:sz="0" w:space="0" w:color="auto"/>
        <w:right w:val="none" w:sz="0" w:space="0" w:color="auto"/>
      </w:divBdr>
    </w:div>
    <w:div w:id="1343974879">
      <w:bodyDiv w:val="1"/>
      <w:marLeft w:val="0"/>
      <w:marRight w:val="0"/>
      <w:marTop w:val="0"/>
      <w:marBottom w:val="0"/>
      <w:divBdr>
        <w:top w:val="none" w:sz="0" w:space="0" w:color="auto"/>
        <w:left w:val="none" w:sz="0" w:space="0" w:color="auto"/>
        <w:bottom w:val="none" w:sz="0" w:space="0" w:color="auto"/>
        <w:right w:val="none" w:sz="0" w:space="0" w:color="auto"/>
      </w:divBdr>
    </w:div>
    <w:div w:id="1350060029">
      <w:bodyDiv w:val="1"/>
      <w:marLeft w:val="0"/>
      <w:marRight w:val="0"/>
      <w:marTop w:val="0"/>
      <w:marBottom w:val="0"/>
      <w:divBdr>
        <w:top w:val="none" w:sz="0" w:space="0" w:color="auto"/>
        <w:left w:val="none" w:sz="0" w:space="0" w:color="auto"/>
        <w:bottom w:val="none" w:sz="0" w:space="0" w:color="auto"/>
        <w:right w:val="none" w:sz="0" w:space="0" w:color="auto"/>
      </w:divBdr>
    </w:div>
    <w:div w:id="1375426704">
      <w:bodyDiv w:val="1"/>
      <w:marLeft w:val="0"/>
      <w:marRight w:val="0"/>
      <w:marTop w:val="0"/>
      <w:marBottom w:val="0"/>
      <w:divBdr>
        <w:top w:val="none" w:sz="0" w:space="0" w:color="auto"/>
        <w:left w:val="none" w:sz="0" w:space="0" w:color="auto"/>
        <w:bottom w:val="none" w:sz="0" w:space="0" w:color="auto"/>
        <w:right w:val="none" w:sz="0" w:space="0" w:color="auto"/>
      </w:divBdr>
    </w:div>
    <w:div w:id="1380982292">
      <w:bodyDiv w:val="1"/>
      <w:marLeft w:val="0"/>
      <w:marRight w:val="0"/>
      <w:marTop w:val="0"/>
      <w:marBottom w:val="0"/>
      <w:divBdr>
        <w:top w:val="none" w:sz="0" w:space="0" w:color="auto"/>
        <w:left w:val="none" w:sz="0" w:space="0" w:color="auto"/>
        <w:bottom w:val="none" w:sz="0" w:space="0" w:color="auto"/>
        <w:right w:val="none" w:sz="0" w:space="0" w:color="auto"/>
      </w:divBdr>
    </w:div>
    <w:div w:id="1409233115">
      <w:bodyDiv w:val="1"/>
      <w:marLeft w:val="0"/>
      <w:marRight w:val="0"/>
      <w:marTop w:val="0"/>
      <w:marBottom w:val="0"/>
      <w:divBdr>
        <w:top w:val="none" w:sz="0" w:space="0" w:color="auto"/>
        <w:left w:val="none" w:sz="0" w:space="0" w:color="auto"/>
        <w:bottom w:val="none" w:sz="0" w:space="0" w:color="auto"/>
        <w:right w:val="none" w:sz="0" w:space="0" w:color="auto"/>
      </w:divBdr>
    </w:div>
    <w:div w:id="1410349932">
      <w:bodyDiv w:val="1"/>
      <w:marLeft w:val="0"/>
      <w:marRight w:val="0"/>
      <w:marTop w:val="0"/>
      <w:marBottom w:val="0"/>
      <w:divBdr>
        <w:top w:val="none" w:sz="0" w:space="0" w:color="auto"/>
        <w:left w:val="none" w:sz="0" w:space="0" w:color="auto"/>
        <w:bottom w:val="none" w:sz="0" w:space="0" w:color="auto"/>
        <w:right w:val="none" w:sz="0" w:space="0" w:color="auto"/>
      </w:divBdr>
    </w:div>
    <w:div w:id="1434276919">
      <w:bodyDiv w:val="1"/>
      <w:marLeft w:val="0"/>
      <w:marRight w:val="0"/>
      <w:marTop w:val="0"/>
      <w:marBottom w:val="0"/>
      <w:divBdr>
        <w:top w:val="none" w:sz="0" w:space="0" w:color="auto"/>
        <w:left w:val="none" w:sz="0" w:space="0" w:color="auto"/>
        <w:bottom w:val="none" w:sz="0" w:space="0" w:color="auto"/>
        <w:right w:val="none" w:sz="0" w:space="0" w:color="auto"/>
      </w:divBdr>
    </w:div>
    <w:div w:id="1437674259">
      <w:bodyDiv w:val="1"/>
      <w:marLeft w:val="0"/>
      <w:marRight w:val="0"/>
      <w:marTop w:val="0"/>
      <w:marBottom w:val="0"/>
      <w:divBdr>
        <w:top w:val="none" w:sz="0" w:space="0" w:color="auto"/>
        <w:left w:val="none" w:sz="0" w:space="0" w:color="auto"/>
        <w:bottom w:val="none" w:sz="0" w:space="0" w:color="auto"/>
        <w:right w:val="none" w:sz="0" w:space="0" w:color="auto"/>
      </w:divBdr>
    </w:div>
    <w:div w:id="1447846464">
      <w:bodyDiv w:val="1"/>
      <w:marLeft w:val="0"/>
      <w:marRight w:val="0"/>
      <w:marTop w:val="0"/>
      <w:marBottom w:val="0"/>
      <w:divBdr>
        <w:top w:val="none" w:sz="0" w:space="0" w:color="auto"/>
        <w:left w:val="none" w:sz="0" w:space="0" w:color="auto"/>
        <w:bottom w:val="none" w:sz="0" w:space="0" w:color="auto"/>
        <w:right w:val="none" w:sz="0" w:space="0" w:color="auto"/>
      </w:divBdr>
    </w:div>
    <w:div w:id="1453552099">
      <w:bodyDiv w:val="1"/>
      <w:marLeft w:val="0"/>
      <w:marRight w:val="0"/>
      <w:marTop w:val="0"/>
      <w:marBottom w:val="0"/>
      <w:divBdr>
        <w:top w:val="none" w:sz="0" w:space="0" w:color="auto"/>
        <w:left w:val="none" w:sz="0" w:space="0" w:color="auto"/>
        <w:bottom w:val="none" w:sz="0" w:space="0" w:color="auto"/>
        <w:right w:val="none" w:sz="0" w:space="0" w:color="auto"/>
      </w:divBdr>
    </w:div>
    <w:div w:id="1466461660">
      <w:bodyDiv w:val="1"/>
      <w:marLeft w:val="0"/>
      <w:marRight w:val="0"/>
      <w:marTop w:val="0"/>
      <w:marBottom w:val="0"/>
      <w:divBdr>
        <w:top w:val="none" w:sz="0" w:space="0" w:color="auto"/>
        <w:left w:val="none" w:sz="0" w:space="0" w:color="auto"/>
        <w:bottom w:val="none" w:sz="0" w:space="0" w:color="auto"/>
        <w:right w:val="none" w:sz="0" w:space="0" w:color="auto"/>
      </w:divBdr>
    </w:div>
    <w:div w:id="1489130119">
      <w:bodyDiv w:val="1"/>
      <w:marLeft w:val="0"/>
      <w:marRight w:val="0"/>
      <w:marTop w:val="0"/>
      <w:marBottom w:val="0"/>
      <w:divBdr>
        <w:top w:val="none" w:sz="0" w:space="0" w:color="auto"/>
        <w:left w:val="none" w:sz="0" w:space="0" w:color="auto"/>
        <w:bottom w:val="none" w:sz="0" w:space="0" w:color="auto"/>
        <w:right w:val="none" w:sz="0" w:space="0" w:color="auto"/>
      </w:divBdr>
    </w:div>
    <w:div w:id="1521578288">
      <w:bodyDiv w:val="1"/>
      <w:marLeft w:val="0"/>
      <w:marRight w:val="0"/>
      <w:marTop w:val="0"/>
      <w:marBottom w:val="0"/>
      <w:divBdr>
        <w:top w:val="none" w:sz="0" w:space="0" w:color="auto"/>
        <w:left w:val="none" w:sz="0" w:space="0" w:color="auto"/>
        <w:bottom w:val="none" w:sz="0" w:space="0" w:color="auto"/>
        <w:right w:val="none" w:sz="0" w:space="0" w:color="auto"/>
      </w:divBdr>
    </w:div>
    <w:div w:id="1531841219">
      <w:bodyDiv w:val="1"/>
      <w:marLeft w:val="0"/>
      <w:marRight w:val="0"/>
      <w:marTop w:val="0"/>
      <w:marBottom w:val="0"/>
      <w:divBdr>
        <w:top w:val="none" w:sz="0" w:space="0" w:color="auto"/>
        <w:left w:val="none" w:sz="0" w:space="0" w:color="auto"/>
        <w:bottom w:val="none" w:sz="0" w:space="0" w:color="auto"/>
        <w:right w:val="none" w:sz="0" w:space="0" w:color="auto"/>
      </w:divBdr>
    </w:div>
    <w:div w:id="1543054096">
      <w:bodyDiv w:val="1"/>
      <w:marLeft w:val="0"/>
      <w:marRight w:val="0"/>
      <w:marTop w:val="0"/>
      <w:marBottom w:val="0"/>
      <w:divBdr>
        <w:top w:val="none" w:sz="0" w:space="0" w:color="auto"/>
        <w:left w:val="none" w:sz="0" w:space="0" w:color="auto"/>
        <w:bottom w:val="none" w:sz="0" w:space="0" w:color="auto"/>
        <w:right w:val="none" w:sz="0" w:space="0" w:color="auto"/>
      </w:divBdr>
    </w:div>
    <w:div w:id="1566452045">
      <w:bodyDiv w:val="1"/>
      <w:marLeft w:val="0"/>
      <w:marRight w:val="0"/>
      <w:marTop w:val="0"/>
      <w:marBottom w:val="0"/>
      <w:divBdr>
        <w:top w:val="none" w:sz="0" w:space="0" w:color="auto"/>
        <w:left w:val="none" w:sz="0" w:space="0" w:color="auto"/>
        <w:bottom w:val="none" w:sz="0" w:space="0" w:color="auto"/>
        <w:right w:val="none" w:sz="0" w:space="0" w:color="auto"/>
      </w:divBdr>
    </w:div>
    <w:div w:id="1574242157">
      <w:bodyDiv w:val="1"/>
      <w:marLeft w:val="0"/>
      <w:marRight w:val="0"/>
      <w:marTop w:val="0"/>
      <w:marBottom w:val="0"/>
      <w:divBdr>
        <w:top w:val="none" w:sz="0" w:space="0" w:color="auto"/>
        <w:left w:val="none" w:sz="0" w:space="0" w:color="auto"/>
        <w:bottom w:val="none" w:sz="0" w:space="0" w:color="auto"/>
        <w:right w:val="none" w:sz="0" w:space="0" w:color="auto"/>
      </w:divBdr>
    </w:div>
    <w:div w:id="1584221839">
      <w:bodyDiv w:val="1"/>
      <w:marLeft w:val="0"/>
      <w:marRight w:val="0"/>
      <w:marTop w:val="0"/>
      <w:marBottom w:val="0"/>
      <w:divBdr>
        <w:top w:val="none" w:sz="0" w:space="0" w:color="auto"/>
        <w:left w:val="none" w:sz="0" w:space="0" w:color="auto"/>
        <w:bottom w:val="none" w:sz="0" w:space="0" w:color="auto"/>
        <w:right w:val="none" w:sz="0" w:space="0" w:color="auto"/>
      </w:divBdr>
    </w:div>
    <w:div w:id="1589846833">
      <w:bodyDiv w:val="1"/>
      <w:marLeft w:val="0"/>
      <w:marRight w:val="0"/>
      <w:marTop w:val="0"/>
      <w:marBottom w:val="0"/>
      <w:divBdr>
        <w:top w:val="none" w:sz="0" w:space="0" w:color="auto"/>
        <w:left w:val="none" w:sz="0" w:space="0" w:color="auto"/>
        <w:bottom w:val="none" w:sz="0" w:space="0" w:color="auto"/>
        <w:right w:val="none" w:sz="0" w:space="0" w:color="auto"/>
      </w:divBdr>
    </w:div>
    <w:div w:id="1596861201">
      <w:bodyDiv w:val="1"/>
      <w:marLeft w:val="0"/>
      <w:marRight w:val="0"/>
      <w:marTop w:val="0"/>
      <w:marBottom w:val="0"/>
      <w:divBdr>
        <w:top w:val="none" w:sz="0" w:space="0" w:color="auto"/>
        <w:left w:val="none" w:sz="0" w:space="0" w:color="auto"/>
        <w:bottom w:val="none" w:sz="0" w:space="0" w:color="auto"/>
        <w:right w:val="none" w:sz="0" w:space="0" w:color="auto"/>
      </w:divBdr>
    </w:div>
    <w:div w:id="1621839649">
      <w:bodyDiv w:val="1"/>
      <w:marLeft w:val="0"/>
      <w:marRight w:val="0"/>
      <w:marTop w:val="0"/>
      <w:marBottom w:val="0"/>
      <w:divBdr>
        <w:top w:val="none" w:sz="0" w:space="0" w:color="auto"/>
        <w:left w:val="none" w:sz="0" w:space="0" w:color="auto"/>
        <w:bottom w:val="none" w:sz="0" w:space="0" w:color="auto"/>
        <w:right w:val="none" w:sz="0" w:space="0" w:color="auto"/>
      </w:divBdr>
    </w:div>
    <w:div w:id="1627664806">
      <w:bodyDiv w:val="1"/>
      <w:marLeft w:val="0"/>
      <w:marRight w:val="0"/>
      <w:marTop w:val="0"/>
      <w:marBottom w:val="0"/>
      <w:divBdr>
        <w:top w:val="none" w:sz="0" w:space="0" w:color="auto"/>
        <w:left w:val="none" w:sz="0" w:space="0" w:color="auto"/>
        <w:bottom w:val="none" w:sz="0" w:space="0" w:color="auto"/>
        <w:right w:val="none" w:sz="0" w:space="0" w:color="auto"/>
      </w:divBdr>
    </w:div>
    <w:div w:id="1635020162">
      <w:bodyDiv w:val="1"/>
      <w:marLeft w:val="0"/>
      <w:marRight w:val="0"/>
      <w:marTop w:val="0"/>
      <w:marBottom w:val="0"/>
      <w:divBdr>
        <w:top w:val="none" w:sz="0" w:space="0" w:color="auto"/>
        <w:left w:val="none" w:sz="0" w:space="0" w:color="auto"/>
        <w:bottom w:val="none" w:sz="0" w:space="0" w:color="auto"/>
        <w:right w:val="none" w:sz="0" w:space="0" w:color="auto"/>
      </w:divBdr>
    </w:div>
    <w:div w:id="1645626148">
      <w:bodyDiv w:val="1"/>
      <w:marLeft w:val="0"/>
      <w:marRight w:val="0"/>
      <w:marTop w:val="0"/>
      <w:marBottom w:val="0"/>
      <w:divBdr>
        <w:top w:val="none" w:sz="0" w:space="0" w:color="auto"/>
        <w:left w:val="none" w:sz="0" w:space="0" w:color="auto"/>
        <w:bottom w:val="none" w:sz="0" w:space="0" w:color="auto"/>
        <w:right w:val="none" w:sz="0" w:space="0" w:color="auto"/>
      </w:divBdr>
    </w:div>
    <w:div w:id="1667443250">
      <w:bodyDiv w:val="1"/>
      <w:marLeft w:val="0"/>
      <w:marRight w:val="0"/>
      <w:marTop w:val="0"/>
      <w:marBottom w:val="0"/>
      <w:divBdr>
        <w:top w:val="none" w:sz="0" w:space="0" w:color="auto"/>
        <w:left w:val="none" w:sz="0" w:space="0" w:color="auto"/>
        <w:bottom w:val="none" w:sz="0" w:space="0" w:color="auto"/>
        <w:right w:val="none" w:sz="0" w:space="0" w:color="auto"/>
      </w:divBdr>
    </w:div>
    <w:div w:id="1675035568">
      <w:bodyDiv w:val="1"/>
      <w:marLeft w:val="0"/>
      <w:marRight w:val="0"/>
      <w:marTop w:val="0"/>
      <w:marBottom w:val="0"/>
      <w:divBdr>
        <w:top w:val="none" w:sz="0" w:space="0" w:color="auto"/>
        <w:left w:val="none" w:sz="0" w:space="0" w:color="auto"/>
        <w:bottom w:val="none" w:sz="0" w:space="0" w:color="auto"/>
        <w:right w:val="none" w:sz="0" w:space="0" w:color="auto"/>
      </w:divBdr>
    </w:div>
    <w:div w:id="1681545723">
      <w:bodyDiv w:val="1"/>
      <w:marLeft w:val="0"/>
      <w:marRight w:val="0"/>
      <w:marTop w:val="0"/>
      <w:marBottom w:val="0"/>
      <w:divBdr>
        <w:top w:val="none" w:sz="0" w:space="0" w:color="auto"/>
        <w:left w:val="none" w:sz="0" w:space="0" w:color="auto"/>
        <w:bottom w:val="none" w:sz="0" w:space="0" w:color="auto"/>
        <w:right w:val="none" w:sz="0" w:space="0" w:color="auto"/>
      </w:divBdr>
    </w:div>
    <w:div w:id="1683165042">
      <w:bodyDiv w:val="1"/>
      <w:marLeft w:val="0"/>
      <w:marRight w:val="0"/>
      <w:marTop w:val="0"/>
      <w:marBottom w:val="0"/>
      <w:divBdr>
        <w:top w:val="none" w:sz="0" w:space="0" w:color="auto"/>
        <w:left w:val="none" w:sz="0" w:space="0" w:color="auto"/>
        <w:bottom w:val="none" w:sz="0" w:space="0" w:color="auto"/>
        <w:right w:val="none" w:sz="0" w:space="0" w:color="auto"/>
      </w:divBdr>
    </w:div>
    <w:div w:id="1689939747">
      <w:bodyDiv w:val="1"/>
      <w:marLeft w:val="0"/>
      <w:marRight w:val="0"/>
      <w:marTop w:val="0"/>
      <w:marBottom w:val="0"/>
      <w:divBdr>
        <w:top w:val="none" w:sz="0" w:space="0" w:color="auto"/>
        <w:left w:val="none" w:sz="0" w:space="0" w:color="auto"/>
        <w:bottom w:val="none" w:sz="0" w:space="0" w:color="auto"/>
        <w:right w:val="none" w:sz="0" w:space="0" w:color="auto"/>
      </w:divBdr>
    </w:div>
    <w:div w:id="1697079872">
      <w:bodyDiv w:val="1"/>
      <w:marLeft w:val="0"/>
      <w:marRight w:val="0"/>
      <w:marTop w:val="0"/>
      <w:marBottom w:val="0"/>
      <w:divBdr>
        <w:top w:val="none" w:sz="0" w:space="0" w:color="auto"/>
        <w:left w:val="none" w:sz="0" w:space="0" w:color="auto"/>
        <w:bottom w:val="none" w:sz="0" w:space="0" w:color="auto"/>
        <w:right w:val="none" w:sz="0" w:space="0" w:color="auto"/>
      </w:divBdr>
    </w:div>
    <w:div w:id="1719354511">
      <w:bodyDiv w:val="1"/>
      <w:marLeft w:val="0"/>
      <w:marRight w:val="0"/>
      <w:marTop w:val="0"/>
      <w:marBottom w:val="0"/>
      <w:divBdr>
        <w:top w:val="none" w:sz="0" w:space="0" w:color="auto"/>
        <w:left w:val="none" w:sz="0" w:space="0" w:color="auto"/>
        <w:bottom w:val="none" w:sz="0" w:space="0" w:color="auto"/>
        <w:right w:val="none" w:sz="0" w:space="0" w:color="auto"/>
      </w:divBdr>
    </w:div>
    <w:div w:id="1749305188">
      <w:bodyDiv w:val="1"/>
      <w:marLeft w:val="0"/>
      <w:marRight w:val="0"/>
      <w:marTop w:val="0"/>
      <w:marBottom w:val="0"/>
      <w:divBdr>
        <w:top w:val="none" w:sz="0" w:space="0" w:color="auto"/>
        <w:left w:val="none" w:sz="0" w:space="0" w:color="auto"/>
        <w:bottom w:val="none" w:sz="0" w:space="0" w:color="auto"/>
        <w:right w:val="none" w:sz="0" w:space="0" w:color="auto"/>
      </w:divBdr>
    </w:div>
    <w:div w:id="1756320500">
      <w:bodyDiv w:val="1"/>
      <w:marLeft w:val="0"/>
      <w:marRight w:val="0"/>
      <w:marTop w:val="0"/>
      <w:marBottom w:val="0"/>
      <w:divBdr>
        <w:top w:val="none" w:sz="0" w:space="0" w:color="auto"/>
        <w:left w:val="none" w:sz="0" w:space="0" w:color="auto"/>
        <w:bottom w:val="none" w:sz="0" w:space="0" w:color="auto"/>
        <w:right w:val="none" w:sz="0" w:space="0" w:color="auto"/>
      </w:divBdr>
    </w:div>
    <w:div w:id="1762994938">
      <w:bodyDiv w:val="1"/>
      <w:marLeft w:val="0"/>
      <w:marRight w:val="0"/>
      <w:marTop w:val="0"/>
      <w:marBottom w:val="0"/>
      <w:divBdr>
        <w:top w:val="none" w:sz="0" w:space="0" w:color="auto"/>
        <w:left w:val="none" w:sz="0" w:space="0" w:color="auto"/>
        <w:bottom w:val="none" w:sz="0" w:space="0" w:color="auto"/>
        <w:right w:val="none" w:sz="0" w:space="0" w:color="auto"/>
      </w:divBdr>
    </w:div>
    <w:div w:id="1777821947">
      <w:bodyDiv w:val="1"/>
      <w:marLeft w:val="0"/>
      <w:marRight w:val="0"/>
      <w:marTop w:val="0"/>
      <w:marBottom w:val="0"/>
      <w:divBdr>
        <w:top w:val="none" w:sz="0" w:space="0" w:color="auto"/>
        <w:left w:val="none" w:sz="0" w:space="0" w:color="auto"/>
        <w:bottom w:val="none" w:sz="0" w:space="0" w:color="auto"/>
        <w:right w:val="none" w:sz="0" w:space="0" w:color="auto"/>
      </w:divBdr>
    </w:div>
    <w:div w:id="1784612772">
      <w:bodyDiv w:val="1"/>
      <w:marLeft w:val="0"/>
      <w:marRight w:val="0"/>
      <w:marTop w:val="0"/>
      <w:marBottom w:val="0"/>
      <w:divBdr>
        <w:top w:val="none" w:sz="0" w:space="0" w:color="auto"/>
        <w:left w:val="none" w:sz="0" w:space="0" w:color="auto"/>
        <w:bottom w:val="none" w:sz="0" w:space="0" w:color="auto"/>
        <w:right w:val="none" w:sz="0" w:space="0" w:color="auto"/>
      </w:divBdr>
    </w:div>
    <w:div w:id="1809014087">
      <w:bodyDiv w:val="1"/>
      <w:marLeft w:val="0"/>
      <w:marRight w:val="0"/>
      <w:marTop w:val="0"/>
      <w:marBottom w:val="0"/>
      <w:divBdr>
        <w:top w:val="none" w:sz="0" w:space="0" w:color="auto"/>
        <w:left w:val="none" w:sz="0" w:space="0" w:color="auto"/>
        <w:bottom w:val="none" w:sz="0" w:space="0" w:color="auto"/>
        <w:right w:val="none" w:sz="0" w:space="0" w:color="auto"/>
      </w:divBdr>
    </w:div>
    <w:div w:id="1815023598">
      <w:bodyDiv w:val="1"/>
      <w:marLeft w:val="0"/>
      <w:marRight w:val="0"/>
      <w:marTop w:val="0"/>
      <w:marBottom w:val="0"/>
      <w:divBdr>
        <w:top w:val="none" w:sz="0" w:space="0" w:color="auto"/>
        <w:left w:val="none" w:sz="0" w:space="0" w:color="auto"/>
        <w:bottom w:val="none" w:sz="0" w:space="0" w:color="auto"/>
        <w:right w:val="none" w:sz="0" w:space="0" w:color="auto"/>
      </w:divBdr>
    </w:div>
    <w:div w:id="1816214126">
      <w:bodyDiv w:val="1"/>
      <w:marLeft w:val="0"/>
      <w:marRight w:val="0"/>
      <w:marTop w:val="0"/>
      <w:marBottom w:val="0"/>
      <w:divBdr>
        <w:top w:val="none" w:sz="0" w:space="0" w:color="auto"/>
        <w:left w:val="none" w:sz="0" w:space="0" w:color="auto"/>
        <w:bottom w:val="none" w:sz="0" w:space="0" w:color="auto"/>
        <w:right w:val="none" w:sz="0" w:space="0" w:color="auto"/>
      </w:divBdr>
    </w:div>
    <w:div w:id="1830293019">
      <w:bodyDiv w:val="1"/>
      <w:marLeft w:val="0"/>
      <w:marRight w:val="0"/>
      <w:marTop w:val="0"/>
      <w:marBottom w:val="0"/>
      <w:divBdr>
        <w:top w:val="none" w:sz="0" w:space="0" w:color="auto"/>
        <w:left w:val="none" w:sz="0" w:space="0" w:color="auto"/>
        <w:bottom w:val="none" w:sz="0" w:space="0" w:color="auto"/>
        <w:right w:val="none" w:sz="0" w:space="0" w:color="auto"/>
      </w:divBdr>
    </w:div>
    <w:div w:id="1838228146">
      <w:bodyDiv w:val="1"/>
      <w:marLeft w:val="0"/>
      <w:marRight w:val="0"/>
      <w:marTop w:val="0"/>
      <w:marBottom w:val="0"/>
      <w:divBdr>
        <w:top w:val="none" w:sz="0" w:space="0" w:color="auto"/>
        <w:left w:val="none" w:sz="0" w:space="0" w:color="auto"/>
        <w:bottom w:val="none" w:sz="0" w:space="0" w:color="auto"/>
        <w:right w:val="none" w:sz="0" w:space="0" w:color="auto"/>
      </w:divBdr>
    </w:div>
    <w:div w:id="1843352280">
      <w:bodyDiv w:val="1"/>
      <w:marLeft w:val="0"/>
      <w:marRight w:val="0"/>
      <w:marTop w:val="0"/>
      <w:marBottom w:val="0"/>
      <w:divBdr>
        <w:top w:val="none" w:sz="0" w:space="0" w:color="auto"/>
        <w:left w:val="none" w:sz="0" w:space="0" w:color="auto"/>
        <w:bottom w:val="none" w:sz="0" w:space="0" w:color="auto"/>
        <w:right w:val="none" w:sz="0" w:space="0" w:color="auto"/>
      </w:divBdr>
    </w:div>
    <w:div w:id="1846165325">
      <w:bodyDiv w:val="1"/>
      <w:marLeft w:val="0"/>
      <w:marRight w:val="0"/>
      <w:marTop w:val="0"/>
      <w:marBottom w:val="0"/>
      <w:divBdr>
        <w:top w:val="none" w:sz="0" w:space="0" w:color="auto"/>
        <w:left w:val="none" w:sz="0" w:space="0" w:color="auto"/>
        <w:bottom w:val="none" w:sz="0" w:space="0" w:color="auto"/>
        <w:right w:val="none" w:sz="0" w:space="0" w:color="auto"/>
      </w:divBdr>
    </w:div>
    <w:div w:id="1846744098">
      <w:bodyDiv w:val="1"/>
      <w:marLeft w:val="0"/>
      <w:marRight w:val="0"/>
      <w:marTop w:val="0"/>
      <w:marBottom w:val="0"/>
      <w:divBdr>
        <w:top w:val="none" w:sz="0" w:space="0" w:color="auto"/>
        <w:left w:val="none" w:sz="0" w:space="0" w:color="auto"/>
        <w:bottom w:val="none" w:sz="0" w:space="0" w:color="auto"/>
        <w:right w:val="none" w:sz="0" w:space="0" w:color="auto"/>
      </w:divBdr>
    </w:div>
    <w:div w:id="1863933523">
      <w:bodyDiv w:val="1"/>
      <w:marLeft w:val="0"/>
      <w:marRight w:val="0"/>
      <w:marTop w:val="0"/>
      <w:marBottom w:val="0"/>
      <w:divBdr>
        <w:top w:val="none" w:sz="0" w:space="0" w:color="auto"/>
        <w:left w:val="none" w:sz="0" w:space="0" w:color="auto"/>
        <w:bottom w:val="none" w:sz="0" w:space="0" w:color="auto"/>
        <w:right w:val="none" w:sz="0" w:space="0" w:color="auto"/>
      </w:divBdr>
    </w:div>
    <w:div w:id="1873420270">
      <w:bodyDiv w:val="1"/>
      <w:marLeft w:val="0"/>
      <w:marRight w:val="0"/>
      <w:marTop w:val="0"/>
      <w:marBottom w:val="0"/>
      <w:divBdr>
        <w:top w:val="none" w:sz="0" w:space="0" w:color="auto"/>
        <w:left w:val="none" w:sz="0" w:space="0" w:color="auto"/>
        <w:bottom w:val="none" w:sz="0" w:space="0" w:color="auto"/>
        <w:right w:val="none" w:sz="0" w:space="0" w:color="auto"/>
      </w:divBdr>
    </w:div>
    <w:div w:id="1887403258">
      <w:bodyDiv w:val="1"/>
      <w:marLeft w:val="0"/>
      <w:marRight w:val="0"/>
      <w:marTop w:val="0"/>
      <w:marBottom w:val="0"/>
      <w:divBdr>
        <w:top w:val="none" w:sz="0" w:space="0" w:color="auto"/>
        <w:left w:val="none" w:sz="0" w:space="0" w:color="auto"/>
        <w:bottom w:val="none" w:sz="0" w:space="0" w:color="auto"/>
        <w:right w:val="none" w:sz="0" w:space="0" w:color="auto"/>
      </w:divBdr>
    </w:div>
    <w:div w:id="1903515780">
      <w:bodyDiv w:val="1"/>
      <w:marLeft w:val="0"/>
      <w:marRight w:val="0"/>
      <w:marTop w:val="0"/>
      <w:marBottom w:val="0"/>
      <w:divBdr>
        <w:top w:val="none" w:sz="0" w:space="0" w:color="auto"/>
        <w:left w:val="none" w:sz="0" w:space="0" w:color="auto"/>
        <w:bottom w:val="none" w:sz="0" w:space="0" w:color="auto"/>
        <w:right w:val="none" w:sz="0" w:space="0" w:color="auto"/>
      </w:divBdr>
    </w:div>
    <w:div w:id="1908108416">
      <w:bodyDiv w:val="1"/>
      <w:marLeft w:val="0"/>
      <w:marRight w:val="0"/>
      <w:marTop w:val="0"/>
      <w:marBottom w:val="0"/>
      <w:divBdr>
        <w:top w:val="none" w:sz="0" w:space="0" w:color="auto"/>
        <w:left w:val="none" w:sz="0" w:space="0" w:color="auto"/>
        <w:bottom w:val="none" w:sz="0" w:space="0" w:color="auto"/>
        <w:right w:val="none" w:sz="0" w:space="0" w:color="auto"/>
      </w:divBdr>
    </w:div>
    <w:div w:id="1933081391">
      <w:bodyDiv w:val="1"/>
      <w:marLeft w:val="0"/>
      <w:marRight w:val="0"/>
      <w:marTop w:val="0"/>
      <w:marBottom w:val="0"/>
      <w:divBdr>
        <w:top w:val="none" w:sz="0" w:space="0" w:color="auto"/>
        <w:left w:val="none" w:sz="0" w:space="0" w:color="auto"/>
        <w:bottom w:val="none" w:sz="0" w:space="0" w:color="auto"/>
        <w:right w:val="none" w:sz="0" w:space="0" w:color="auto"/>
      </w:divBdr>
    </w:div>
    <w:div w:id="1938059022">
      <w:bodyDiv w:val="1"/>
      <w:marLeft w:val="0"/>
      <w:marRight w:val="0"/>
      <w:marTop w:val="0"/>
      <w:marBottom w:val="0"/>
      <w:divBdr>
        <w:top w:val="none" w:sz="0" w:space="0" w:color="auto"/>
        <w:left w:val="none" w:sz="0" w:space="0" w:color="auto"/>
        <w:bottom w:val="none" w:sz="0" w:space="0" w:color="auto"/>
        <w:right w:val="none" w:sz="0" w:space="0" w:color="auto"/>
      </w:divBdr>
    </w:div>
    <w:div w:id="1948074401">
      <w:bodyDiv w:val="1"/>
      <w:marLeft w:val="0"/>
      <w:marRight w:val="0"/>
      <w:marTop w:val="0"/>
      <w:marBottom w:val="0"/>
      <w:divBdr>
        <w:top w:val="none" w:sz="0" w:space="0" w:color="auto"/>
        <w:left w:val="none" w:sz="0" w:space="0" w:color="auto"/>
        <w:bottom w:val="none" w:sz="0" w:space="0" w:color="auto"/>
        <w:right w:val="none" w:sz="0" w:space="0" w:color="auto"/>
      </w:divBdr>
    </w:div>
    <w:div w:id="1951861508">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
    <w:div w:id="1979919138">
      <w:bodyDiv w:val="1"/>
      <w:marLeft w:val="0"/>
      <w:marRight w:val="0"/>
      <w:marTop w:val="0"/>
      <w:marBottom w:val="0"/>
      <w:divBdr>
        <w:top w:val="none" w:sz="0" w:space="0" w:color="auto"/>
        <w:left w:val="none" w:sz="0" w:space="0" w:color="auto"/>
        <w:bottom w:val="none" w:sz="0" w:space="0" w:color="auto"/>
        <w:right w:val="none" w:sz="0" w:space="0" w:color="auto"/>
      </w:divBdr>
    </w:div>
    <w:div w:id="1992129288">
      <w:bodyDiv w:val="1"/>
      <w:marLeft w:val="0"/>
      <w:marRight w:val="0"/>
      <w:marTop w:val="0"/>
      <w:marBottom w:val="0"/>
      <w:divBdr>
        <w:top w:val="none" w:sz="0" w:space="0" w:color="auto"/>
        <w:left w:val="none" w:sz="0" w:space="0" w:color="auto"/>
        <w:bottom w:val="none" w:sz="0" w:space="0" w:color="auto"/>
        <w:right w:val="none" w:sz="0" w:space="0" w:color="auto"/>
      </w:divBdr>
    </w:div>
    <w:div w:id="2027318262">
      <w:bodyDiv w:val="1"/>
      <w:marLeft w:val="0"/>
      <w:marRight w:val="0"/>
      <w:marTop w:val="0"/>
      <w:marBottom w:val="0"/>
      <w:divBdr>
        <w:top w:val="none" w:sz="0" w:space="0" w:color="auto"/>
        <w:left w:val="none" w:sz="0" w:space="0" w:color="auto"/>
        <w:bottom w:val="none" w:sz="0" w:space="0" w:color="auto"/>
        <w:right w:val="none" w:sz="0" w:space="0" w:color="auto"/>
      </w:divBdr>
    </w:div>
    <w:div w:id="2040424249">
      <w:bodyDiv w:val="1"/>
      <w:marLeft w:val="0"/>
      <w:marRight w:val="0"/>
      <w:marTop w:val="0"/>
      <w:marBottom w:val="0"/>
      <w:divBdr>
        <w:top w:val="none" w:sz="0" w:space="0" w:color="auto"/>
        <w:left w:val="none" w:sz="0" w:space="0" w:color="auto"/>
        <w:bottom w:val="none" w:sz="0" w:space="0" w:color="auto"/>
        <w:right w:val="none" w:sz="0" w:space="0" w:color="auto"/>
      </w:divBdr>
    </w:div>
    <w:div w:id="2048093668">
      <w:bodyDiv w:val="1"/>
      <w:marLeft w:val="0"/>
      <w:marRight w:val="0"/>
      <w:marTop w:val="0"/>
      <w:marBottom w:val="0"/>
      <w:divBdr>
        <w:top w:val="none" w:sz="0" w:space="0" w:color="auto"/>
        <w:left w:val="none" w:sz="0" w:space="0" w:color="auto"/>
        <w:bottom w:val="none" w:sz="0" w:space="0" w:color="auto"/>
        <w:right w:val="none" w:sz="0" w:space="0" w:color="auto"/>
      </w:divBdr>
    </w:div>
    <w:div w:id="2048483308">
      <w:bodyDiv w:val="1"/>
      <w:marLeft w:val="0"/>
      <w:marRight w:val="0"/>
      <w:marTop w:val="0"/>
      <w:marBottom w:val="0"/>
      <w:divBdr>
        <w:top w:val="none" w:sz="0" w:space="0" w:color="auto"/>
        <w:left w:val="none" w:sz="0" w:space="0" w:color="auto"/>
        <w:bottom w:val="none" w:sz="0" w:space="0" w:color="auto"/>
        <w:right w:val="none" w:sz="0" w:space="0" w:color="auto"/>
      </w:divBdr>
    </w:div>
    <w:div w:id="2055350760">
      <w:bodyDiv w:val="1"/>
      <w:marLeft w:val="0"/>
      <w:marRight w:val="0"/>
      <w:marTop w:val="0"/>
      <w:marBottom w:val="0"/>
      <w:divBdr>
        <w:top w:val="none" w:sz="0" w:space="0" w:color="auto"/>
        <w:left w:val="none" w:sz="0" w:space="0" w:color="auto"/>
        <w:bottom w:val="none" w:sz="0" w:space="0" w:color="auto"/>
        <w:right w:val="none" w:sz="0" w:space="0" w:color="auto"/>
      </w:divBdr>
    </w:div>
    <w:div w:id="2122265390">
      <w:bodyDiv w:val="1"/>
      <w:marLeft w:val="0"/>
      <w:marRight w:val="0"/>
      <w:marTop w:val="0"/>
      <w:marBottom w:val="0"/>
      <w:divBdr>
        <w:top w:val="none" w:sz="0" w:space="0" w:color="auto"/>
        <w:left w:val="none" w:sz="0" w:space="0" w:color="auto"/>
        <w:bottom w:val="none" w:sz="0" w:space="0" w:color="auto"/>
        <w:right w:val="none" w:sz="0" w:space="0" w:color="auto"/>
      </w:divBdr>
    </w:div>
    <w:div w:id="2124373521">
      <w:bodyDiv w:val="1"/>
      <w:marLeft w:val="0"/>
      <w:marRight w:val="0"/>
      <w:marTop w:val="0"/>
      <w:marBottom w:val="0"/>
      <w:divBdr>
        <w:top w:val="none" w:sz="0" w:space="0" w:color="auto"/>
        <w:left w:val="none" w:sz="0" w:space="0" w:color="auto"/>
        <w:bottom w:val="none" w:sz="0" w:space="0" w:color="auto"/>
        <w:right w:val="none" w:sz="0" w:space="0" w:color="auto"/>
      </w:divBdr>
    </w:div>
    <w:div w:id="21295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44681</Words>
  <Characters>254688</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4</cp:revision>
  <dcterms:created xsi:type="dcterms:W3CDTF">2020-10-20T21:06:00Z</dcterms:created>
  <dcterms:modified xsi:type="dcterms:W3CDTF">2020-11-18T21:48:00Z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