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C3CD" w14:textId="20721714" w:rsidR="003A1E4D" w:rsidRDefault="003A1E4D" w:rsidP="00E05CD2">
      <w:pPr>
        <w:spacing w:line="360" w:lineRule="auto"/>
      </w:pPr>
      <w:r>
        <w:t xml:space="preserve">Comparing metagenomics and total </w:t>
      </w:r>
      <w:r w:rsidR="00D62ED7">
        <w:t>RNA sequencing</w:t>
      </w:r>
      <w:r>
        <w:t xml:space="preserve"> for taxonomic profiling of microbial communities</w:t>
      </w:r>
      <w:r w:rsidR="002D5F25">
        <w:t xml:space="preserve"> in the context of freshwater assessments</w:t>
      </w:r>
    </w:p>
    <w:p w14:paraId="2EFBE41C" w14:textId="13C09A90" w:rsidR="00C41629" w:rsidRDefault="00C41629" w:rsidP="00E05CD2">
      <w:pPr>
        <w:spacing w:line="360" w:lineRule="auto"/>
      </w:pPr>
    </w:p>
    <w:p w14:paraId="6BC52B6E" w14:textId="77777777" w:rsidR="00C41629" w:rsidRDefault="00C41629" w:rsidP="00E05CD2">
      <w:pPr>
        <w:spacing w:line="360" w:lineRule="auto"/>
      </w:pPr>
    </w:p>
    <w:p w14:paraId="187FA110" w14:textId="038D98FF" w:rsidR="005A3700" w:rsidRDefault="005A3700" w:rsidP="00E05CD2">
      <w:pPr>
        <w:spacing w:line="360" w:lineRule="auto"/>
      </w:pPr>
      <w:r>
        <w:t>Intro</w:t>
      </w:r>
      <w:r w:rsidR="00C94608">
        <w:t xml:space="preserve"> structure</w:t>
      </w:r>
    </w:p>
    <w:p w14:paraId="66497A96" w14:textId="2BF0B88A" w:rsidR="005A3700" w:rsidRDefault="005A3700" w:rsidP="00E05CD2">
      <w:pPr>
        <w:spacing w:line="360" w:lineRule="auto"/>
      </w:pPr>
    </w:p>
    <w:p w14:paraId="5AC8F785" w14:textId="07E3EF65" w:rsidR="005A3700" w:rsidRDefault="005A3700" w:rsidP="00E05CD2">
      <w:pPr>
        <w:pStyle w:val="ListParagraph"/>
        <w:numPr>
          <w:ilvl w:val="0"/>
          <w:numId w:val="1"/>
        </w:numPr>
        <w:spacing w:line="360" w:lineRule="auto"/>
      </w:pPr>
      <w:r>
        <w:t xml:space="preserve">Freshwater biomonitoring </w:t>
      </w:r>
      <w:r w:rsidR="00EE3DBD">
        <w:t>why</w:t>
      </w:r>
      <w:r w:rsidR="00A62F5A">
        <w:t xml:space="preserve"> </w:t>
      </w:r>
      <w:r w:rsidR="000F1848">
        <w:t>and how</w:t>
      </w:r>
      <w:r w:rsidR="00C94608">
        <w:t xml:space="preserve">; </w:t>
      </w:r>
      <w:r>
        <w:t xml:space="preserve">inclusion </w:t>
      </w:r>
      <w:r w:rsidR="00C94608">
        <w:t xml:space="preserve">of microbes </w:t>
      </w:r>
      <w:r w:rsidR="000F1848">
        <w:t xml:space="preserve">was recently </w:t>
      </w:r>
      <w:r>
        <w:t>advocated</w:t>
      </w:r>
    </w:p>
    <w:p w14:paraId="28CD9955" w14:textId="7280110A" w:rsidR="00C94608" w:rsidRDefault="00C94608" w:rsidP="00E05CD2">
      <w:pPr>
        <w:pStyle w:val="ListParagraph"/>
        <w:numPr>
          <w:ilvl w:val="0"/>
          <w:numId w:val="1"/>
        </w:numPr>
        <w:spacing w:line="360" w:lineRule="auto"/>
      </w:pPr>
      <w:r>
        <w:t>Taxonomic identification via morphology and barcoding limited</w:t>
      </w:r>
    </w:p>
    <w:p w14:paraId="60AC8F92" w14:textId="35E4F2DF" w:rsidR="005A3700" w:rsidRDefault="005A3700" w:rsidP="00E05CD2">
      <w:pPr>
        <w:pStyle w:val="ListParagraph"/>
        <w:numPr>
          <w:ilvl w:val="0"/>
          <w:numId w:val="1"/>
        </w:numPr>
        <w:spacing w:line="360" w:lineRule="auto"/>
      </w:pPr>
      <w:r>
        <w:t xml:space="preserve">Shotgun </w:t>
      </w:r>
      <w:r w:rsidR="00D274ED">
        <w:t>sequencing-based</w:t>
      </w:r>
      <w:r>
        <w:t xml:space="preserve"> approaches such as </w:t>
      </w:r>
      <w:r w:rsidR="003A1E4D">
        <w:t>metagenomics</w:t>
      </w:r>
      <w:r>
        <w:t xml:space="preserve"> and metatranscriptomics </w:t>
      </w:r>
      <w:r w:rsidR="00C94608">
        <w:t>overcome limitations, but which one is better suited (also pros and cons of both methods)</w:t>
      </w:r>
      <w:r w:rsidR="00E67459">
        <w:t>?</w:t>
      </w:r>
    </w:p>
    <w:p w14:paraId="6B68F458" w14:textId="4CA2C1D9" w:rsidR="00C94608" w:rsidRDefault="00C94608" w:rsidP="00E05CD2">
      <w:pPr>
        <w:pStyle w:val="ListParagraph"/>
        <w:numPr>
          <w:ilvl w:val="0"/>
          <w:numId w:val="1"/>
        </w:numPr>
        <w:spacing w:line="360" w:lineRule="auto"/>
      </w:pPr>
      <w:r>
        <w:t>What we did to c</w:t>
      </w:r>
      <w:r w:rsidR="003A1E4D">
        <w:t>ompar</w:t>
      </w:r>
      <w:r>
        <w:t>e</w:t>
      </w:r>
      <w:r w:rsidR="005A3700">
        <w:t xml:space="preserve"> both </w:t>
      </w:r>
      <w:r w:rsidR="00EE3DBD">
        <w:t>methods</w:t>
      </w:r>
    </w:p>
    <w:p w14:paraId="1AF38B1C" w14:textId="7D247BDB" w:rsidR="00C94608" w:rsidRDefault="00C94608" w:rsidP="00E05CD2">
      <w:pPr>
        <w:spacing w:line="360" w:lineRule="auto"/>
      </w:pPr>
    </w:p>
    <w:p w14:paraId="7BB08CAC" w14:textId="77777777" w:rsidR="00C94608" w:rsidRDefault="00C94608" w:rsidP="00E05CD2">
      <w:pPr>
        <w:spacing w:line="360" w:lineRule="auto"/>
      </w:pPr>
    </w:p>
    <w:p w14:paraId="72C74ACD" w14:textId="52AE4C23" w:rsidR="00EE3DBD" w:rsidRDefault="00EE3DBD" w:rsidP="001B2FBE">
      <w:pPr>
        <w:pStyle w:val="Heading1"/>
      </w:pPr>
      <w:r>
        <w:t>Introduction</w:t>
      </w:r>
    </w:p>
    <w:p w14:paraId="03ABC4F8" w14:textId="77777777" w:rsidR="00EE3DBD" w:rsidRDefault="00EE3DBD" w:rsidP="00E05CD2">
      <w:pPr>
        <w:spacing w:line="360" w:lineRule="auto"/>
      </w:pPr>
    </w:p>
    <w:p w14:paraId="2291B550" w14:textId="79284E8E" w:rsidR="002D1DC2" w:rsidRDefault="002D1DC2" w:rsidP="00E05CD2">
      <w:pPr>
        <w:spacing w:line="360" w:lineRule="auto"/>
        <w:jc w:val="both"/>
        <w:rPr>
          <w:rFonts w:ascii="Calibri" w:hAnsi="Calibri" w:cs="Calibri"/>
        </w:rPr>
      </w:pPr>
      <w:r>
        <w:rPr>
          <w:rFonts w:ascii="Calibri" w:hAnsi="Calibri" w:cs="Calibri"/>
        </w:rPr>
        <w:t xml:space="preserve">PART 1 FRESHWATER ASSESSMENT </w:t>
      </w:r>
      <w:r w:rsidR="00E97D19">
        <w:rPr>
          <w:rFonts w:ascii="Calibri" w:hAnsi="Calibri" w:cs="Calibri"/>
        </w:rPr>
        <w:t>WHY</w:t>
      </w:r>
      <w:r w:rsidR="00E67459">
        <w:rPr>
          <w:rFonts w:ascii="Calibri" w:hAnsi="Calibri" w:cs="Calibri"/>
        </w:rPr>
        <w:t xml:space="preserve"> AND HOW</w:t>
      </w:r>
    </w:p>
    <w:p w14:paraId="7F4EE7A8" w14:textId="0DA5B8C5" w:rsidR="00EE3DBD" w:rsidRDefault="00E56109" w:rsidP="00E05CD2">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w:t>
      </w:r>
      <w:r w:rsidR="002D5F25">
        <w:rPr>
          <w:rFonts w:ascii="Calibri" w:hAnsi="Calibri" w:cs="Calibri"/>
        </w:rPr>
        <w:t>eco</w:t>
      </w:r>
      <w:r>
        <w:rPr>
          <w:rFonts w:ascii="Calibri" w:hAnsi="Calibri" w:cs="Calibri"/>
        </w:rPr>
        <w:t>systems are 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 consumable water</w:t>
      </w:r>
      <w:r w:rsidR="00DA1B58">
        <w:rPr>
          <w:rFonts w:ascii="Calibri" w:hAnsi="Calibri" w:cs="Calibri"/>
        </w:rPr>
        <w:t xml:space="preserve"> </w:t>
      </w:r>
      <w:r w:rsidR="00DA1B58">
        <w:rPr>
          <w:rFonts w:ascii="Calibri" w:hAnsi="Calibri" w:cs="Calibri"/>
        </w:rPr>
        <w:fldChar w:fldCharType="begin" w:fldLock="1"/>
      </w:r>
      <w:r w:rsidR="006F508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2006)","plainTextFormattedCitation":"(Dudgeon et al., 2006)","previouslyFormattedCitation":"(Dudgeon et al., 2006)"},"properties":{"noteIndex":0},"schema":"https://github.com/citation-style-language/schema/raw/master/csl-citation.json"}</w:instrText>
      </w:r>
      <w:r w:rsidR="00DA1B58">
        <w:rPr>
          <w:rFonts w:ascii="Calibri" w:hAnsi="Calibri" w:cs="Calibri"/>
        </w:rPr>
        <w:fldChar w:fldCharType="separate"/>
      </w:r>
      <w:r w:rsidR="00DA1B58" w:rsidRPr="00DA1B58">
        <w:rPr>
          <w:rFonts w:ascii="Calibri" w:hAnsi="Calibri" w:cs="Calibri"/>
          <w:noProof/>
        </w:rPr>
        <w:t>(Dudgeon et al., 2006)</w:t>
      </w:r>
      <w:r w:rsidR="00DA1B58">
        <w:rPr>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 xml:space="preserve">However, </w:t>
      </w:r>
      <w:r>
        <w:rPr>
          <w:rFonts w:ascii="Calibri" w:hAnsi="Calibri" w:cs="Calibri"/>
        </w:rPr>
        <w:t xml:space="preserve">these </w:t>
      </w:r>
      <w:r w:rsidR="002D5F25">
        <w:rPr>
          <w:rFonts w:ascii="Calibri" w:hAnsi="Calibri" w:cs="Calibri"/>
        </w:rPr>
        <w:t>eco</w:t>
      </w:r>
      <w:r>
        <w:rPr>
          <w:rFonts w:ascii="Calibri" w:hAnsi="Calibri" w:cs="Calibri"/>
        </w:rPr>
        <w:t>systems</w:t>
      </w:r>
      <w:r w:rsidRPr="00B94B64">
        <w:rPr>
          <w:rFonts w:ascii="Calibri" w:hAnsi="Calibri" w:cs="Calibri"/>
        </w:rPr>
        <w:t xml:space="preserve"> </w:t>
      </w:r>
      <w:r w:rsidR="00EE3DBD" w:rsidRPr="00B94B64">
        <w:rPr>
          <w:rFonts w:ascii="Calibri" w:hAnsi="Calibri" w:cs="Calibri"/>
        </w:rPr>
        <w:t>are heavily impacted by agricultural and industrial pollution</w:t>
      </w:r>
      <w:r w:rsidR="00EE3DBD">
        <w:rPr>
          <w:rFonts w:ascii="Calibri" w:hAnsi="Calibri" w:cs="Calibri"/>
        </w:rPr>
        <w:t xml:space="preserve">, </w:t>
      </w:r>
      <w:r w:rsidR="00EE3DBD" w:rsidRPr="00B94B64">
        <w:rPr>
          <w:rFonts w:ascii="Calibri" w:hAnsi="Calibri" w:cs="Calibri"/>
        </w:rPr>
        <w:t xml:space="preserve">habitat fragmentation </w:t>
      </w:r>
      <w:r w:rsidR="00EE3DBD">
        <w:rPr>
          <w:rFonts w:ascii="Calibri" w:hAnsi="Calibri" w:cs="Calibri"/>
        </w:rPr>
        <w:t>(</w:t>
      </w:r>
      <w:r w:rsidR="00EE3DBD" w:rsidRPr="00B94B64">
        <w:rPr>
          <w:rFonts w:ascii="Calibri" w:hAnsi="Calibri" w:cs="Calibri"/>
        </w:rPr>
        <w:t>wetland drainage, river straightening, and dam building</w:t>
      </w:r>
      <w:r w:rsidR="00EE3DBD">
        <w:rPr>
          <w:rFonts w:ascii="Calibri" w:hAnsi="Calibri" w:cs="Calibri"/>
        </w:rPr>
        <w:t xml:space="preserve">), and the introduction of invasive species </w:t>
      </w:r>
      <w:r w:rsidR="00EE3DBD">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sidR="00EE3DBD">
        <w:rPr>
          <w:rFonts w:ascii="Calibri" w:hAnsi="Calibri" w:cs="Calibri"/>
        </w:rPr>
        <w:fldChar w:fldCharType="separate"/>
      </w:r>
      <w:r w:rsidR="00222941" w:rsidRPr="00222941">
        <w:rPr>
          <w:rFonts w:ascii="Calibri" w:hAnsi="Calibri" w:cs="Calibri"/>
          <w:noProof/>
        </w:rPr>
        <w:t>(Dextrase and Mandrak, 2006; Jensen et al., 2006)</w:t>
      </w:r>
      <w:r w:rsidR="00EE3DBD">
        <w:rPr>
          <w:rFonts w:ascii="Calibri" w:hAnsi="Calibri" w:cs="Calibri"/>
        </w:rPr>
        <w:fldChar w:fldCharType="end"/>
      </w:r>
      <w:r w:rsidR="00EE3DBD" w:rsidRPr="00B94B64">
        <w:rPr>
          <w:rFonts w:ascii="Calibri" w:hAnsi="Calibri" w:cs="Calibri"/>
        </w:rPr>
        <w:t>. Consequently, freshwater</w:t>
      </w:r>
      <w:r w:rsidR="004D5825">
        <w:rPr>
          <w:rFonts w:ascii="Calibri" w:hAnsi="Calibri" w:cs="Calibri"/>
        </w:rPr>
        <w:t xml:space="preserve"> </w:t>
      </w:r>
      <w:r w:rsidR="002D5F25">
        <w:rPr>
          <w:rFonts w:ascii="Calibri" w:hAnsi="Calibri" w:cs="Calibri"/>
        </w:rPr>
        <w:t>eco</w:t>
      </w:r>
      <w:r w:rsidR="004D5825">
        <w:rPr>
          <w:rFonts w:ascii="Calibri" w:hAnsi="Calibri" w:cs="Calibri"/>
        </w:rPr>
        <w:t>systems</w:t>
      </w:r>
      <w:r w:rsidR="00EE3DBD" w:rsidRPr="00B94B64">
        <w:rPr>
          <w:rFonts w:ascii="Calibri" w:hAnsi="Calibri" w:cs="Calibri"/>
        </w:rPr>
        <w:t xml:space="preserve"> </w:t>
      </w:r>
      <w:r w:rsidR="00EE3DBD">
        <w:rPr>
          <w:rFonts w:ascii="Calibri" w:hAnsi="Calibri" w:cs="Calibri"/>
        </w:rPr>
        <w:t>belong to</w:t>
      </w:r>
      <w:r w:rsidR="00EE3DBD" w:rsidRPr="00B94B64">
        <w:rPr>
          <w:rFonts w:ascii="Calibri" w:hAnsi="Calibri" w:cs="Calibri"/>
        </w:rPr>
        <w:t xml:space="preserve"> the most threatened ecosystems with some of the highest rates of species loss </w:t>
      </w:r>
      <w:r w:rsidR="00EE3DBD">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sidR="00EE3DBD">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sidR="00EE3DBD">
        <w:rPr>
          <w:rStyle w:val="FootnoteReference"/>
          <w:rFonts w:ascii="Calibri" w:hAnsi="Calibri" w:cs="Calibri"/>
        </w:rPr>
        <w:fldChar w:fldCharType="end"/>
      </w:r>
      <w:r w:rsidR="00EE3DBD" w:rsidRPr="00B94B64">
        <w:rPr>
          <w:rFonts w:ascii="Calibri" w:hAnsi="Calibri" w:cs="Calibri"/>
        </w:rPr>
        <w:t>.</w:t>
      </w:r>
    </w:p>
    <w:p w14:paraId="3084CDCD" w14:textId="53EC0FC3" w:rsidR="00696C5A" w:rsidRPr="009459B5" w:rsidRDefault="00EE3DBD" w:rsidP="00E05CD2">
      <w:pPr>
        <w:spacing w:line="360" w:lineRule="auto"/>
        <w:ind w:firstLine="576"/>
        <w:jc w:val="both"/>
        <w:rPr>
          <w:color w:val="000000" w:themeColor="text1"/>
        </w:rPr>
      </w:pPr>
      <w:r w:rsidRPr="00B94B64">
        <w:rPr>
          <w:rFonts w:ascii="Calibri" w:hAnsi="Calibri" w:cs="Calibri"/>
        </w:rPr>
        <w:t xml:space="preserve"> </w:t>
      </w:r>
      <w:r>
        <w:rPr>
          <w:rFonts w:ascii="Calibri" w:hAnsi="Calibri" w:cs="Calibri"/>
        </w:rPr>
        <w:t xml:space="preserve">To prevent this species loss, the natural status of freshwater </w:t>
      </w:r>
      <w:r w:rsidR="002D5F25">
        <w:rPr>
          <w:rFonts w:ascii="Calibri" w:hAnsi="Calibri" w:cs="Calibri"/>
        </w:rPr>
        <w:t>ecosystems</w:t>
      </w:r>
      <w:r w:rsidR="004D5825">
        <w:rPr>
          <w:rFonts w:ascii="Calibri" w:hAnsi="Calibri" w:cs="Calibri"/>
        </w:rPr>
        <w:t xml:space="preserve"> </w:t>
      </w:r>
      <w:r>
        <w:rPr>
          <w:rFonts w:ascii="Calibri" w:hAnsi="Calibri" w:cs="Calibri"/>
        </w:rPr>
        <w:t xml:space="preserve">needs to be protected, preserved, and restored. </w:t>
      </w:r>
      <w:r w:rsidR="004D5825">
        <w:rPr>
          <w:rFonts w:ascii="Calibri" w:hAnsi="Calibri" w:cs="Calibri"/>
        </w:rPr>
        <w:t xml:space="preserve">Therefore, </w:t>
      </w:r>
      <w:r w:rsidR="003B2870">
        <w:rPr>
          <w:rFonts w:ascii="Calibri" w:hAnsi="Calibri" w:cs="Calibri"/>
        </w:rPr>
        <w:t xml:space="preserve">the ecological status of </w:t>
      </w:r>
      <w:r w:rsidR="002D5F25">
        <w:rPr>
          <w:rFonts w:ascii="Calibri" w:hAnsi="Calibri" w:cs="Calibri"/>
        </w:rPr>
        <w:t>freshwater bodies</w:t>
      </w:r>
      <w:r w:rsidR="003B2870">
        <w:rPr>
          <w:rFonts w:ascii="Calibri" w:hAnsi="Calibri" w:cs="Calibri"/>
        </w:rPr>
        <w:t xml:space="preserve"> must be evaluated, by generating an inventory of their </w:t>
      </w:r>
      <w:r w:rsidR="00696C5A">
        <w:rPr>
          <w:rFonts w:ascii="Calibri" w:hAnsi="Calibri" w:cs="Calibri"/>
        </w:rPr>
        <w:t>biodiversity.</w:t>
      </w:r>
      <w:r w:rsidR="003B2870">
        <w:rPr>
          <w:rFonts w:ascii="Calibri" w:hAnsi="Calibri" w:cs="Calibri"/>
        </w:rPr>
        <w:t xml:space="preserve"> Traditionally, </w:t>
      </w:r>
      <w:r w:rsidR="00696C5A">
        <w:rPr>
          <w:rFonts w:ascii="Calibri" w:hAnsi="Calibri" w:cs="Calibri"/>
        </w:rPr>
        <w:t>animals</w:t>
      </w:r>
      <w:r w:rsidR="003B2870">
        <w:rPr>
          <w:rFonts w:ascii="Calibri" w:hAnsi="Calibri" w:cs="Calibri"/>
        </w:rPr>
        <w:t xml:space="preserve">, </w:t>
      </w:r>
      <w:r w:rsidR="00696C5A">
        <w:rPr>
          <w:rFonts w:ascii="Calibri" w:hAnsi="Calibri" w:cs="Calibri"/>
        </w:rPr>
        <w:t>plants</w:t>
      </w:r>
      <w:r w:rsidR="003B2870">
        <w:rPr>
          <w:rFonts w:ascii="Calibri" w:hAnsi="Calibri" w:cs="Calibri"/>
        </w:rPr>
        <w:t>, and diatoms are in focus when generating such inventories</w:t>
      </w:r>
      <w:r w:rsidR="002D5F25">
        <w:rPr>
          <w:rFonts w:ascii="Calibri" w:hAnsi="Calibri" w:cs="Calibri"/>
        </w:rPr>
        <w:t>.</w:t>
      </w:r>
      <w:r w:rsidR="00696C5A">
        <w:rPr>
          <w:rFonts w:ascii="Calibri" w:hAnsi="Calibri" w:cs="Calibri"/>
        </w:rPr>
        <w:t xml:space="preserve"> </w:t>
      </w:r>
      <w:r w:rsidR="002D5F25">
        <w:rPr>
          <w:rFonts w:ascii="Calibri" w:hAnsi="Calibri" w:cs="Calibri"/>
        </w:rPr>
        <w:t>However,</w:t>
      </w:r>
      <w:r w:rsidR="003B2870">
        <w:rPr>
          <w:rFonts w:ascii="Calibri" w:hAnsi="Calibri" w:cs="Calibri"/>
        </w:rPr>
        <w:t xml:space="preserve"> </w:t>
      </w:r>
      <w:r w:rsidR="001F09D3">
        <w:rPr>
          <w:rFonts w:ascii="Calibri" w:hAnsi="Calibri" w:cs="Calibri"/>
        </w:rPr>
        <w:t>there are ongoing efforts to implement</w:t>
      </w:r>
      <w:r w:rsidR="00696C5A">
        <w:rPr>
          <w:rFonts w:ascii="Calibri" w:hAnsi="Calibri" w:cs="Calibri"/>
        </w:rPr>
        <w:t xml:space="preserve"> </w:t>
      </w:r>
      <w:r w:rsidR="00AE1B39">
        <w:rPr>
          <w:rFonts w:ascii="Calibri" w:hAnsi="Calibri" w:cs="Calibri"/>
        </w:rPr>
        <w:t>microbes</w:t>
      </w:r>
      <w:r w:rsidR="001F09D3">
        <w:rPr>
          <w:rFonts w:ascii="Calibri" w:hAnsi="Calibri" w:cs="Calibri"/>
        </w:rPr>
        <w:t xml:space="preserve"> as well</w:t>
      </w:r>
      <w:r w:rsidR="00696C5A">
        <w:rPr>
          <w:rFonts w:ascii="Calibri" w:hAnsi="Calibri" w:cs="Calibri"/>
        </w:rPr>
        <w:t xml:space="preserve">, since they </w:t>
      </w:r>
      <w:r w:rsidR="00696C5A">
        <w:rPr>
          <w:color w:val="000000" w:themeColor="text1"/>
        </w:rPr>
        <w:t xml:space="preserve">respond faster to environmental changes </w:t>
      </w:r>
      <w:r w:rsidR="009459B5">
        <w:rPr>
          <w:color w:val="000000" w:themeColor="text1"/>
        </w:rPr>
        <w:t xml:space="preserve">and therefore </w:t>
      </w:r>
      <w:r w:rsidR="009459B5">
        <w:rPr>
          <w:color w:val="000000" w:themeColor="text1"/>
        </w:rPr>
        <w:lastRenderedPageBreak/>
        <w:t xml:space="preserve">might better represent environmental conditions </w:t>
      </w:r>
      <w:r w:rsidR="00696C5A">
        <w:rPr>
          <w:rStyle w:val="FootnoteReference"/>
          <w:color w:val="000000" w:themeColor="text1"/>
        </w:rPr>
        <w:fldChar w:fldCharType="begin" w:fldLock="1"/>
      </w:r>
      <w:r w:rsidR="001F09D3">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Protozoologica","id":"ITEM-2","issue":"3","issued":{"date-parts":[["2013"]]},"page":"105-113","title":"Seven reasons why protists make useful bioindicators","type":"article-journal","volume":"52"},"uris":["http://www.mendeley.com/documents/?uuid=315cd321-5282-4450-862c-6be15d063346"]},{"id":"ITEM-3","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A.","non-dropping-particle":"","parse-names":false,"suffix":""}],"id":"ITEM-3","issued":{"date-parts":[["2001"]]},"page":"249-261","publisher":"John Wiley &amp; Sons","publisher-place":"Chichester, West Sussex","title":"Bacteria as Biomonitors","type":"chapter"},"uris":["http://www.mendeley.com/documents/?uuid=67edf6e3-90cc-4be3-a000-b9fd0320002b"]},{"id":"ITEM-4","itemData":{"DOI":"10.1128/mBio.00326-15","abstract":"ABSTRACT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C","non-dropping-particle":"","parse-names":false,"suffix":""}],"container-title":"mBio","id":"ITEM-4","issue":"3","issued":{"date-parts":[["2015"]]},"page":"e00326-15","title":"Natural Bacterial Communities Serve as Quantitative Geochemical Biosensors","type":"article-journal","volume":"6"},"uris":["http://www.mendeley.com/documents/?uuid=b1097c15-9488-4546-ba39-d4f7e3bcd44f"]},{"id":"ITEM-5","itemData":{"DOI":"10.1016/j.ecolind.2017.10.041","ISSN":"1470160X","abstract":"The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Indicators","id":"ITEM-5","issued":{"date-parts":[["2018"]]},"page":"153-164","publisher":"Elsevier","title":"Metabarcoding of benthic ciliate communities shows high potential for environmental monitoring in salmon aquaculture","type":"article-journal","volume":"85"},"uris":["http://www.mendeley.com/documents/?uuid=c347e569-339a-4a28-a17e-2110e58f97e6"]},{"id":"ITEM-6","itemData":{"DOI":"10.1016/j.ejop.2016.02.003","ISSN":"16180429","abstract":"High-throughput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Protistology","id":"ITEM-6","issued":{"date-parts":[["2016"]]},"page":"12-25","title":"Protist metabarcoding and environmental biomonitoring: Time for change","type":"article-journal","volume":"55"},"uris":["http://www.mendeley.com/documents/?uuid=018f4fde-040b-469b-8e6a-6ca5683a499d"]},{"id":"ITEM-7","itemData":{"DOI":"10.1016/j.tim.2018.10.012","ISSN":"18784380","abstract":"Genomics is fast becoming a routine tool in medical diagnostics and cutting-edge biotechnologies. Yet, its use for environmental biomonitoring is still considered a futuristic ideal. Until now, environmental genomics was mainly used as a replacement of the burdensome morphological identification, to screen known morphologically distinguishable bioindicator taxa. While prokaryotic and eukaryotic microbial diversity is of key importance in ecosystem functioning, its implementation in biomonitoring programs is still largely unappreciated, mainly because of difficulties in identifying microbes and limited knowledge of their ecological functions. Here, we argue that the combination of massive environmental genomics microbial data with machine learning algorithms can be extremely powerful for biomonitoring programs and pave the way to fill important gaps in our understanding of microbial ecology.","author":[{"dropping-particle":"","family":"Cordier","given":"Tristan","non-dropping-particle":"","parse-names":false,"suffix":""},{"dropping-particle":"","family":"Lanzén","given":"Anders","non-dropping-particle":"","parse-names":false,"suffix":""},{"dropping-particle":"","family":"Apothéloz-Perret-Gentil","given":"Laure","non-dropping-particle":"","parse-names":false,"suffix":""},{"dropping-particle":"","family":"Stoeck","given":"Thorsten","non-dropping-particle":"","parse-names":false,"suffix":""},{"dropping-particle":"","family":"Pawlowski","given":"Jan","non-dropping-particle":"","parse-names":false,"suffix":""}],"container-title":"Trends in Microbiology","id":"ITEM-7","issue":"5","issued":{"date-parts":[["2019"]]},"page":"387-397","publisher":"Elsevier Ltd","title":"Embracing Environmental Genomics and Machine Learning for Routine Biomonitoring","type":"article-journal","volume":"27"},"uris":["http://www.mendeley.com/documents/?uuid=8ea21dac-c19d-427b-8c06-02e6c70f2907"]}],"mendeley":{"formattedCitation":"(Cordier et al., 2019; Foissner and Berger, 1996; McArthur, 2001; Pawlowski et al., 2016; Payne, 2013; Smith et al., 2015; Stoeck et al., 2018)","plainTextFormattedCitation":"(Cordier et al., 2019; Foissner and Berger, 1996; McArthur, 2001; Pawlowski et al., 2016; Payne, 2013; Smith et al., 2015; Stoeck et al., 2018)","previouslyFormattedCitation":"(Cordier et al., 2019; Foissner and Berger, 1996; McArthur, 2001; Pawlowski et al., 2016; Payne, 2013; Smith et al., 2015; Stoeck et al., 2018)"},"properties":{"noteIndex":0},"schema":"https://github.com/citation-style-language/schema/raw/master/csl-citation.json"}</w:instrText>
      </w:r>
      <w:r w:rsidR="00696C5A">
        <w:rPr>
          <w:rStyle w:val="FootnoteReference"/>
          <w:color w:val="000000" w:themeColor="text1"/>
        </w:rPr>
        <w:fldChar w:fldCharType="separate"/>
      </w:r>
      <w:r w:rsidR="001F09D3" w:rsidRPr="001F09D3">
        <w:rPr>
          <w:bCs/>
          <w:noProof/>
          <w:color w:val="000000" w:themeColor="text1"/>
          <w:lang w:val="en-US"/>
        </w:rPr>
        <w:t>(Cordier et al., 2019; Foissner and Berger, 1996; McArthur, 2001; Pawlowski et al., 2016; Payne, 2013; Smith et al., 2015; Stoeck et al., 2018)</w:t>
      </w:r>
      <w:r w:rsidR="00696C5A">
        <w:rPr>
          <w:rStyle w:val="FootnoteReference"/>
          <w:color w:val="000000" w:themeColor="text1"/>
        </w:rPr>
        <w:fldChar w:fldCharType="end"/>
      </w:r>
      <w:r w:rsidR="00696C5A">
        <w:rPr>
          <w:color w:val="000000" w:themeColor="text1"/>
        </w:rPr>
        <w:t>.</w:t>
      </w:r>
      <w:r w:rsidR="009459B5">
        <w:rPr>
          <w:color w:val="000000" w:themeColor="text1"/>
        </w:rPr>
        <w:t xml:space="preserve"> </w:t>
      </w:r>
    </w:p>
    <w:p w14:paraId="5FD6AC39" w14:textId="1C55943D" w:rsidR="002C57A6" w:rsidRDefault="002C57A6" w:rsidP="00E05CD2">
      <w:pPr>
        <w:spacing w:line="360" w:lineRule="auto"/>
        <w:jc w:val="both"/>
        <w:rPr>
          <w:color w:val="000000" w:themeColor="text1"/>
        </w:rPr>
      </w:pPr>
    </w:p>
    <w:p w14:paraId="1B4FD419" w14:textId="1E3A192F" w:rsidR="00E97D19" w:rsidRDefault="00E97D19" w:rsidP="00E05CD2">
      <w:pPr>
        <w:spacing w:line="360" w:lineRule="auto"/>
        <w:jc w:val="both"/>
        <w:rPr>
          <w:rFonts w:ascii="Calibri" w:hAnsi="Calibri" w:cs="Calibri"/>
        </w:rPr>
      </w:pPr>
      <w:r>
        <w:rPr>
          <w:rFonts w:ascii="Calibri" w:hAnsi="Calibri" w:cs="Calibri"/>
        </w:rPr>
        <w:t xml:space="preserve">PART 2 </w:t>
      </w:r>
      <w:r w:rsidR="00E67459">
        <w:rPr>
          <w:rFonts w:ascii="Calibri" w:hAnsi="Calibri" w:cs="Calibri"/>
        </w:rPr>
        <w:t>LIMITATIONS</w:t>
      </w:r>
    </w:p>
    <w:p w14:paraId="5784B722" w14:textId="234355D3" w:rsidR="00AE1B39" w:rsidRDefault="00202CD7" w:rsidP="00E05CD2">
      <w:pPr>
        <w:spacing w:line="360" w:lineRule="auto"/>
        <w:ind w:firstLine="720"/>
        <w:jc w:val="both"/>
        <w:rPr>
          <w:rFonts w:ascii="Calibri" w:hAnsi="Calibri" w:cs="Calibri"/>
          <w:color w:val="000000" w:themeColor="text1"/>
        </w:rPr>
      </w:pPr>
      <w:r>
        <w:rPr>
          <w:color w:val="000000" w:themeColor="text1"/>
        </w:rPr>
        <w:t>B</w:t>
      </w:r>
      <w:r w:rsidR="009459B5">
        <w:rPr>
          <w:color w:val="000000" w:themeColor="text1"/>
        </w:rPr>
        <w:t>iodiversity</w:t>
      </w:r>
      <w:r w:rsidR="00696C5A">
        <w:rPr>
          <w:color w:val="000000" w:themeColor="text1"/>
        </w:rPr>
        <w:t xml:space="preserve"> inventories</w:t>
      </w:r>
      <w:r>
        <w:rPr>
          <w:color w:val="000000" w:themeColor="text1"/>
        </w:rPr>
        <w:t xml:space="preserve"> are generated by </w:t>
      </w:r>
      <w:r w:rsidR="00DE3419">
        <w:rPr>
          <w:color w:val="000000" w:themeColor="text1"/>
        </w:rPr>
        <w:t>taxonomically identif</w:t>
      </w:r>
      <w:r>
        <w:rPr>
          <w:color w:val="000000" w:themeColor="text1"/>
        </w:rPr>
        <w:t xml:space="preserve">ying </w:t>
      </w:r>
      <w:r w:rsidR="002E0CED">
        <w:rPr>
          <w:color w:val="000000" w:themeColor="text1"/>
        </w:rPr>
        <w:t xml:space="preserve">the community of </w:t>
      </w:r>
      <w:r>
        <w:rPr>
          <w:color w:val="000000" w:themeColor="text1"/>
        </w:rPr>
        <w:t>organisms in a sample</w:t>
      </w:r>
      <w:r w:rsidR="009459B5">
        <w:rPr>
          <w:color w:val="000000" w:themeColor="text1"/>
        </w:rPr>
        <w:t xml:space="preserve">. This process </w:t>
      </w:r>
      <w:r w:rsidR="00D65118">
        <w:rPr>
          <w:color w:val="000000" w:themeColor="text1"/>
        </w:rPr>
        <w:t xml:space="preserve">is called taxonomic profiling and </w:t>
      </w:r>
      <w:r w:rsidR="006B2701">
        <w:rPr>
          <w:color w:val="000000" w:themeColor="text1"/>
        </w:rPr>
        <w:t xml:space="preserve">traditionally </w:t>
      </w:r>
      <w:r w:rsidR="00D65118">
        <w:rPr>
          <w:color w:val="000000" w:themeColor="text1"/>
        </w:rPr>
        <w:t xml:space="preserve">done </w:t>
      </w:r>
      <w:r w:rsidR="00B12813">
        <w:rPr>
          <w:color w:val="000000" w:themeColor="text1"/>
        </w:rPr>
        <w:t xml:space="preserve">by </w:t>
      </w:r>
      <w:r w:rsidR="006B2701">
        <w:rPr>
          <w:color w:val="000000" w:themeColor="text1"/>
        </w:rPr>
        <w:t xml:space="preserve">assessing </w:t>
      </w:r>
      <w:r w:rsidR="00D274ED">
        <w:rPr>
          <w:color w:val="000000" w:themeColor="text1"/>
        </w:rPr>
        <w:t xml:space="preserve">the </w:t>
      </w:r>
      <w:r w:rsidR="00B12813">
        <w:rPr>
          <w:color w:val="000000" w:themeColor="text1"/>
        </w:rPr>
        <w:t xml:space="preserve">morphology of </w:t>
      </w:r>
      <w:r w:rsidR="00D54B3D">
        <w:rPr>
          <w:color w:val="000000" w:themeColor="text1"/>
        </w:rPr>
        <w:t>organisms</w:t>
      </w:r>
      <w:r w:rsidR="00B12813">
        <w:rPr>
          <w:color w:val="000000" w:themeColor="text1"/>
        </w:rPr>
        <w:t>.</w:t>
      </w:r>
      <w:r w:rsidR="005D113D">
        <w:rPr>
          <w:color w:val="000000" w:themeColor="text1"/>
        </w:rPr>
        <w:t xml:space="preserve"> </w:t>
      </w:r>
      <w:r w:rsidR="00D54B3D">
        <w:rPr>
          <w:color w:val="000000" w:themeColor="text1"/>
        </w:rPr>
        <w:t xml:space="preserve">However, morphological identification can be biased </w:t>
      </w:r>
      <w:r w:rsidR="00D54B3D">
        <w:rPr>
          <w:color w:val="000000" w:themeColor="text1"/>
        </w:rPr>
        <w:fldChar w:fldCharType="begin" w:fldLock="1"/>
      </w:r>
      <w:r w:rsidR="00D54B3D">
        <w:rPr>
          <w:color w:val="000000" w:themeColor="text1"/>
        </w:rPr>
        <w:instrText xml:space="preserve">ADDIN CSL_CITATION {"citationItems":[{"id":"ITEM-1","itemData":{"DOI":"10.1899/10-016.1","ISSN":"0887-3593","abstract":"Four approaches to or levels of identifying macroinvertebrates (amateur/family, expert entomologist/genus, expert entomologist/genus-species, and DNA barcoding/species) were used to assess community structure and water quality in White Clay Creek, Pennsylvania, USA. Macroinvertebrates were collected in March 2008 from 2 riffle sites 3.9 km apart on the same stream. The downstream site was known to be degraded by land and water use. About 98% of the 1617 specimens used for analysis, including small, immature, and damaged specimens, were successfully barcoded (sequenced) for the mitochondrial cytochrome c oxidase subunit I gene. A criterion of 2 to 4% genetic divergence provided good separation of presumptive species. Barcodes increased the taxonomic inventory across the 2 sites by 475% (124 taxa) relative to the amateur level, and 125% (83 taxa) and 70% (62 taxa) relative to the expert genus and species levels, respectively. Barcoding revealed species not currently described in larval taxonomic keys, including multiple (2-11) coexisting congeneric species. That 150 species were revealed by barcoding samples collected on the same date and in the same habitat was unprecedented, as was the fact that 60 cm2 of stream bottom supported an average of 248 to 347 individuals representing 55 to 68 species. Most barcode species were rare, with 42% represented by ≤2 individuals. Across all species, 43 of 89 barcode species were unique to upstream site 11 and 60 of 107 were unique to downstream site 12. In terms of water-quality assessment, most of the 17 metrics studied changed significantly (α = 0.05) when taxonomy changed from family to genus-species (79% and 93% for sites 11 and 12, respectively), and many also changed when taxonomy changed from genus to species (59 and 65% for sites 11 and 12, respectively). The proportion of metrics able to detect a difference (α = 0.05) between sites 11 and 12 increased with improved taxonomic resolution (36, 47, 65, and 76% for family, genus, genus-species, and barcode, respectively). The results revealed a pollution-tolerance gap because barcoding pushed larval taxonomy beyond the available pollution-tolerance data. Regardless, the combined morphological and molecular approach provides a finer resolution for evaluating environmental change associated with both natural and anthropogenic processes. The ability to distinguish larvae at the species level through barcoding finally puts biodiversity assessments for aquatic communi…","author":[{"dropping-particle":"","family":"Sweeney","given":"Bernard W.","non-dropping-particle":"","parse-names":false,"suffix":""},{"dropping-particle":"","family":"Battle","given":"Juliann M.","non-dropping-particle":"","parse-names":false,"suffix":""},{"dropping-particle":"","family":"Jackson","given":"John K.","non-dropping-particle":"","parse-names":false,"suffix":""},{"dropping-particle":"","family":"Dapkey","given":"Tanya","non-dropping-particle":"","parse-names":false,"suffix":""}],"container-title":"Journal of the North American Benthological Society","id":"ITEM-1","issue":"1","issued":{"date-parts":[["2011"]]},"page":"195-216","title":"Can DNA barcodes of stream macroinvertebrates improve descriptions of community structure and water quality?","type":"article-journal","volume":"30"},"uris":["http://www.mendeley.com/documents/?uuid=f7c3f043-91a2-469a-a829-7c2dc1d23491"]},{"id":"ITEM-2","itemData":{"DOI":"10.1086/674782","ISSN":"21619565","abstract":"Benthic macroinvertebrate community composition is used to assess wetland and stream condition and to help differentiate the effects of stressors among sites. Deoxyribonucleic acid (DNA) barcoding has been promoted as a way to increase taxonomic resolution and, thereby, to increase the sensitivity of bioassessment metrics. We compared the ability of several commonly used bioassessment metrics calculated with data derived from morphology and from DNA barcoding to detect differences in stream condition of 6 paired sites in southern California with relatively subtle impacts to habitat. At each site, we sampled an upstream (reference) reach and a downstream (impact) reach with armored stream banks. We counted and identified </w:instrText>
      </w:r>
      <w:r w:rsidR="00D54B3D">
        <w:rPr>
          <w:rFonts w:ascii="Cambria Math" w:hAnsi="Cambria Math" w:cs="Cambria Math"/>
          <w:color w:val="000000" w:themeColor="text1"/>
        </w:rPr>
        <w:instrText>∼</w:instrText>
      </w:r>
      <w:r w:rsidR="00D54B3D">
        <w:rPr>
          <w:color w:val="000000" w:themeColor="text1"/>
        </w:rPr>
        <w:instrText xml:space="preserve">600 organisms/sample based on morphology (generally to species, but to genus for midges). We then extracted mitochondrial (mt)DNA from each individual and sequenced the </w:instrText>
      </w:r>
      <w:r w:rsidR="00D54B3D">
        <w:rPr>
          <w:rFonts w:ascii="Cambria Math" w:hAnsi="Cambria Math" w:cs="Cambria Math"/>
          <w:color w:val="000000" w:themeColor="text1"/>
        </w:rPr>
        <w:instrText>∼</w:instrText>
      </w:r>
      <w:r w:rsidR="00D54B3D">
        <w:rPr>
          <w:color w:val="000000" w:themeColor="text1"/>
        </w:rPr>
        <w:instrText>658-base pair (bp) barcoding region of the cytochrome c oxidase subunit I (COI) gene. Most (91%) organisms yielded sequences &gt;350 bp in length, but high failure rates for all taxa collected from 1 stream required that we exclude it from analysis. Sixteen metrics calculated with morphological data showed subtle but not significant differences in community composition between armored and unarmored reaches. The statistical power of 10 of the 16 metrics was substantially higher when calculated with DNA than with morphological data, and we were able to discern differences between armored and unarmored reaches with the DNA data. These differences were associated with increased taxonomic richness detected for midges, mayflies, noninsects, caddisflies, and black flies when DNA data were used. Our results suggest that identifications based on DNA barcoding have the potential to improve power to detect small changes in stream condition. © 2014 by The Society for Freshwater Science.","author":[{"dropping-particle":"","family":"Stein","given":"Eric D.","non-dropping-particle":"","parse-names":false,"suffix":""},{"dropping-particle":"","family":"White","given":"Bryan P.","non-dropping-particle":"","parse-names":false,"suffix":""},{"dropping-particle":"","family":"Mazor","given":"Raphael D.","non-dropping-particle":"","parse-names":false,"suffix":""},{"dropping-particle":"","family":"Jackson","given":"John K.","non-dropping-particle":"","parse-names":false,"suffix":""},{"dropping-particle":"","family":"Battle","given":"Juliann M.","non-dropping-particle":"","parse-names":false,"suffix":""},{"dropping-particle":"","family":"Miller","given":"Peter E.","non-dropping-particle":"","parse-names":false,"suffix":""},{"dropping-particle":"","family":"Pilgrim","given":"Erik M.","non-dropping-particle":"","parse-names":false,"suffix":""},{"dropping-particle":"","family":"Sweeney","given":"Bernard W.","non-dropping-particle":"","parse-names":false,"suffix":""}],"container-title":"Freshwater Science","id":"ITEM-2","issue":"1","issued":{"date-parts":[["2014"]]},"page":"302-311","title":"Does DNA barcoding improve performance of traditional stream bioassessment metrics?","type":"article-journal","volume":"33"},"uris":["http://www.mendeley.com/documents/?uuid=d0a7f18c-d064-47fb-8bc0-fc9ece675979"]}],"mendeley":{"formattedCitation":"(Stein et al., 2014; Sweeney et al., 2011)","plainTextFormattedCitation":"(Stein et al., 2014; Sweeney et al., 2011)","previouslyFormattedCitation":"(Stein et al., 2014; Sweeney et al., 2011)"},"properties":{"noteIndex":0},"schema":"https://github.com/citation-style-language/schema/raw/master/csl-citation.json"}</w:instrText>
      </w:r>
      <w:r w:rsidR="00D54B3D">
        <w:rPr>
          <w:color w:val="000000" w:themeColor="text1"/>
        </w:rPr>
        <w:fldChar w:fldCharType="separate"/>
      </w:r>
      <w:r w:rsidR="00D54B3D" w:rsidRPr="00ED072D">
        <w:rPr>
          <w:noProof/>
          <w:color w:val="000000" w:themeColor="text1"/>
        </w:rPr>
        <w:t>(Stein et al., 2014; Sweeney et al., 2011)</w:t>
      </w:r>
      <w:r w:rsidR="00D54B3D">
        <w:rPr>
          <w:color w:val="000000" w:themeColor="text1"/>
        </w:rPr>
        <w:fldChar w:fldCharType="end"/>
      </w:r>
      <w:r w:rsidR="00D54B3D">
        <w:rPr>
          <w:color w:val="000000" w:themeColor="text1"/>
        </w:rPr>
        <w:t xml:space="preserve"> or not feasible due to a lack of diagnostical traits</w:t>
      </w:r>
      <w:r w:rsidR="006B2701">
        <w:rPr>
          <w:color w:val="000000" w:themeColor="text1"/>
        </w:rPr>
        <w:t>, especially for microbes</w:t>
      </w:r>
      <w:r w:rsidR="00D54B3D">
        <w:rPr>
          <w:color w:val="000000" w:themeColor="text1"/>
        </w:rPr>
        <w:t xml:space="preserve"> </w:t>
      </w:r>
      <w:r w:rsidR="00D54B3D">
        <w:rPr>
          <w:rStyle w:val="FootnoteReference"/>
          <w:color w:val="000000" w:themeColor="text1"/>
        </w:rPr>
        <w:fldChar w:fldCharType="begin" w:fldLock="1"/>
      </w:r>
      <w:r w:rsidR="00D54B3D">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sidR="00D54B3D">
        <w:rPr>
          <w:rStyle w:val="FootnoteReference"/>
          <w:color w:val="000000" w:themeColor="text1"/>
        </w:rPr>
        <w:fldChar w:fldCharType="separate"/>
      </w:r>
      <w:r w:rsidR="00D54B3D" w:rsidRPr="002C57A6">
        <w:rPr>
          <w:bCs/>
          <w:noProof/>
          <w:color w:val="000000" w:themeColor="text1"/>
          <w:lang w:val="en-US"/>
        </w:rPr>
        <w:t>(Pawlowski et al., 2012; Will and Rubinoff, 2004)</w:t>
      </w:r>
      <w:r w:rsidR="00D54B3D">
        <w:rPr>
          <w:rStyle w:val="FootnoteReference"/>
          <w:color w:val="000000" w:themeColor="text1"/>
        </w:rPr>
        <w:fldChar w:fldCharType="end"/>
      </w:r>
      <w:r w:rsidR="00D54B3D">
        <w:rPr>
          <w:color w:val="000000" w:themeColor="text1"/>
        </w:rPr>
        <w:t xml:space="preserve">. </w:t>
      </w:r>
      <w:r w:rsidR="006B2701">
        <w:rPr>
          <w:color w:val="000000" w:themeColor="text1"/>
        </w:rPr>
        <w:t xml:space="preserve">Consequently, DNA metabarcoding </w:t>
      </w:r>
      <w:r w:rsidR="006B2701">
        <w:rPr>
          <w:color w:val="000000" w:themeColor="text1"/>
        </w:rPr>
        <w:fldChar w:fldCharType="begin" w:fldLock="1"/>
      </w:r>
      <w:r w:rsidR="006B2701">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2012)","previouslyFormattedCitation":"(Taberlet et al., 2012)"},"properties":{"noteIndex":0},"schema":"https://github.com/citation-style-language/schema/raw/master/csl-citation.json"}</w:instrText>
      </w:r>
      <w:r w:rsidR="006B2701">
        <w:rPr>
          <w:color w:val="000000" w:themeColor="text1"/>
        </w:rPr>
        <w:fldChar w:fldCharType="separate"/>
      </w:r>
      <w:r w:rsidR="006B2701" w:rsidRPr="002C57A6">
        <w:rPr>
          <w:noProof/>
          <w:color w:val="000000" w:themeColor="text1"/>
        </w:rPr>
        <w:t>(Taberlet et al., 2012)</w:t>
      </w:r>
      <w:r w:rsidR="006B2701">
        <w:rPr>
          <w:color w:val="000000" w:themeColor="text1"/>
        </w:rPr>
        <w:fldChar w:fldCharType="end"/>
      </w:r>
      <w:r w:rsidR="006B2701">
        <w:rPr>
          <w:color w:val="000000" w:themeColor="text1"/>
        </w:rPr>
        <w:t xml:space="preserve"> has established as a</w:t>
      </w:r>
      <w:r w:rsidR="00C42FCD">
        <w:rPr>
          <w:color w:val="000000" w:themeColor="text1"/>
        </w:rPr>
        <w:t xml:space="preserve"> </w:t>
      </w:r>
      <w:r>
        <w:rPr>
          <w:color w:val="000000" w:themeColor="text1"/>
        </w:rPr>
        <w:t xml:space="preserve">complementing, </w:t>
      </w:r>
      <w:r w:rsidR="00C42FCD">
        <w:rPr>
          <w:color w:val="000000" w:themeColor="text1"/>
        </w:rPr>
        <w:t>DNA-based</w:t>
      </w:r>
      <w:r>
        <w:rPr>
          <w:color w:val="000000" w:themeColor="text1"/>
        </w:rPr>
        <w:t xml:space="preserve"> </w:t>
      </w:r>
      <w:r w:rsidR="006B2701">
        <w:rPr>
          <w:color w:val="000000" w:themeColor="text1"/>
        </w:rPr>
        <w:t xml:space="preserve">approach for taxonomic </w:t>
      </w:r>
      <w:r w:rsidR="00040022">
        <w:rPr>
          <w:color w:val="000000" w:themeColor="text1"/>
        </w:rPr>
        <w:t>profiling</w:t>
      </w:r>
      <w:r w:rsidR="002E0CED">
        <w:rPr>
          <w:color w:val="000000" w:themeColor="text1"/>
        </w:rPr>
        <w:t xml:space="preserve"> of communities</w:t>
      </w:r>
      <w:r w:rsidR="006B2701">
        <w:rPr>
          <w:color w:val="000000" w:themeColor="text1"/>
        </w:rPr>
        <w:t>.</w:t>
      </w:r>
      <w:r w:rsidR="003E2C36">
        <w:rPr>
          <w:color w:val="000000" w:themeColor="text1"/>
        </w:rPr>
        <w:t xml:space="preserve"> </w:t>
      </w:r>
      <w:r w:rsidR="00AF0A00">
        <w:rPr>
          <w:rFonts w:ascii="Calibri" w:hAnsi="Calibri" w:cs="Calibri"/>
          <w:color w:val="000000" w:themeColor="text1"/>
        </w:rPr>
        <w:t xml:space="preserve">DNA metabarcoding, however, </w:t>
      </w:r>
      <w:r w:rsidR="009459B5">
        <w:rPr>
          <w:rFonts w:ascii="Calibri" w:hAnsi="Calibri" w:cs="Calibri"/>
          <w:color w:val="000000" w:themeColor="text1"/>
        </w:rPr>
        <w:t>can also implement</w:t>
      </w:r>
      <w:r w:rsidR="00AF0A00">
        <w:rPr>
          <w:rFonts w:ascii="Calibri" w:hAnsi="Calibri" w:cs="Calibri"/>
          <w:color w:val="000000" w:themeColor="text1"/>
        </w:rPr>
        <w:t xml:space="preserve"> bias, due to </w:t>
      </w:r>
      <w:r w:rsidR="002C57A6" w:rsidRPr="004D1350">
        <w:rPr>
          <w:rFonts w:ascii="Calibri" w:hAnsi="Calibri" w:cs="Calibri"/>
          <w:color w:val="000000" w:themeColor="text1"/>
        </w:rPr>
        <w:t xml:space="preserve">varying </w:t>
      </w:r>
      <w:r w:rsidR="002C57A6">
        <w:rPr>
          <w:rFonts w:ascii="Calibri" w:hAnsi="Calibri" w:cs="Calibri"/>
          <w:color w:val="000000" w:themeColor="text1"/>
        </w:rPr>
        <w:t xml:space="preserve">primer </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8c0197df-a405-4e28-9086-06a6df449a73"]},{"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AF0A00">
        <w:rPr>
          <w:rFonts w:ascii="Calibri" w:hAnsi="Calibri" w:cs="Calibri"/>
          <w:color w:val="000000" w:themeColor="text1"/>
        </w:rPr>
        <w:t xml:space="preserve"> and</w:t>
      </w:r>
      <w:r w:rsidR="002C57A6">
        <w:rPr>
          <w:rFonts w:ascii="Calibri" w:hAnsi="Calibri" w:cs="Calibri"/>
          <w:color w:val="000000" w:themeColor="text1"/>
        </w:rPr>
        <w:t xml:space="preserve"> </w:t>
      </w:r>
      <w:r w:rsidR="00AF0A00">
        <w:rPr>
          <w:rFonts w:ascii="Calibri" w:hAnsi="Calibri" w:cs="Calibri"/>
          <w:color w:val="000000" w:themeColor="text1"/>
        </w:rPr>
        <w:t xml:space="preserve">PCR-related bias </w:t>
      </w:r>
      <w:r w:rsidR="002C57A6">
        <w:rPr>
          <w:rStyle w:val="FootnoteReference"/>
          <w:rFonts w:ascii="Calibri" w:hAnsi="Calibri" w:cs="Calibri"/>
          <w:color w:val="000000" w:themeColor="text1"/>
        </w:rPr>
        <w:fldChar w:fldCharType="begin" w:fldLock="1"/>
      </w:r>
      <w:r w:rsidR="001B6AFD">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Data","type":"article-journal","volume":"4"},"uris":["http://www.mendeley.com/documents/?uuid=c2678d95-e7ca-4ca7-9407-4863719cc5ed"]},{"id":"ITEM-3","itemData":{"DOI":"10.1111/1755-0998.12285","ISBN":"1755-0998","ISSN":"17550998","PMID":"24890199","abstract":"Environmental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Resources","id":"ITEM-3","issue":"1","issued":{"date-parts":[["2015"]]},"page":"216-227","title":"Distance, flow and PCR inhibition: EDNA dynamics in two headwater streams","type":"article-journal","volume":"15"},"uris":["http://www.mendeley.com/documents/?uuid=298d3f47-40ef-46d9-ae08-0335951093a6"]},{"id":"ITEM-4","itemData":{"author":[{"dropping-particle":"","family":"Taberlet","given":"Pierre","non-dropping-particle":"","parse-names":false,"suffix":""},{"dropping-particle":"","family":"Griffin","given":"Sally","non-dropping-particle":"","parse-names":false,"suffix":""},{"dropping-particle":"","family":"Goossens","given":"Beno\\^\\i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acids research","id":"ITEM-4","issue":"16","issued":{"date-parts":[["1996"]]},"page":"3189-3194","publisher":"Oxford University Press","title":"Reliable genotyping of samples with very low DNA quantities using PCR","type":"article-journal","volume":"24"},"uris":["http://www.mendeley.com/documents/?uuid=fe548e93-4898-4218-9dd7-cbd5bc4d0c04"]},{"id":"ITEM-5","itemData":{"DOI":"10.1093/gigascience/giz092","ISSN":"2047-217X","abstract":"&lt;p&gt;Trap-based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surveillance","type":"article-journal","volume":"8"},"uris":["http://www.mendeley.com/documents/?uuid=882e99ad-6151-4097-851d-f3746fb79f88"]}],"mendeley":{"formattedCitation":"(Jane et al., 2015; Nichols et al., 2018; Piper et al., 2019; Sze and Schloss, 2019; Taberlet et al., 1996)","plainTextFormattedCitation":"(Jane et al., 2015; Nichols et al., 2018; Piper et al., 2019; Sze and Schloss, 2019; Taberlet et al., 1996)","previouslyFormattedCitation":"(Jane et al., 2015; Nichols et al., 2018; Piper et al., 2019; Sze and Schloss, 2019;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AF0A00" w:rsidRPr="00AF0A00">
        <w:rPr>
          <w:rFonts w:ascii="Calibri" w:hAnsi="Calibri" w:cs="Calibri"/>
          <w:bCs/>
          <w:noProof/>
          <w:color w:val="000000" w:themeColor="text1"/>
          <w:lang w:val="en-US"/>
        </w:rPr>
        <w:t>(Jane et al., 2015; Nichols et al., 2018; Piper et al., 2019; Sze and Schloss, 2019; Taberlet et al., 1996)</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w:t>
      </w:r>
      <w:r w:rsidR="00AF0A00">
        <w:rPr>
          <w:rFonts w:ascii="Calibri" w:hAnsi="Calibri" w:cs="Calibri"/>
          <w:color w:val="000000" w:themeColor="text1"/>
        </w:rPr>
        <w:t xml:space="preserve"> Furthermore, DNA metabarcoding primers </w:t>
      </w:r>
      <w:r>
        <w:rPr>
          <w:rFonts w:ascii="Calibri" w:hAnsi="Calibri" w:cs="Calibri"/>
          <w:color w:val="000000" w:themeColor="text1"/>
        </w:rPr>
        <w:t>are designed to</w:t>
      </w:r>
      <w:r w:rsidR="00AF0A00">
        <w:rPr>
          <w:rFonts w:ascii="Calibri" w:hAnsi="Calibri" w:cs="Calibri"/>
          <w:color w:val="000000" w:themeColor="text1"/>
        </w:rPr>
        <w:t xml:space="preserve"> target </w:t>
      </w:r>
      <w:r>
        <w:rPr>
          <w:rFonts w:ascii="Calibri" w:hAnsi="Calibri" w:cs="Calibri"/>
          <w:color w:val="000000" w:themeColor="text1"/>
        </w:rPr>
        <w:t>specific</w:t>
      </w:r>
      <w:r w:rsidR="00AF0A00">
        <w:rPr>
          <w:rFonts w:ascii="Calibri" w:hAnsi="Calibri" w:cs="Calibri"/>
          <w:color w:val="000000" w:themeColor="text1"/>
        </w:rPr>
        <w:t xml:space="preserve"> </w:t>
      </w:r>
      <w:r w:rsidR="002E0CED">
        <w:rPr>
          <w:rFonts w:ascii="Calibri" w:hAnsi="Calibri" w:cs="Calibri"/>
          <w:color w:val="000000" w:themeColor="text1"/>
        </w:rPr>
        <w:t xml:space="preserve">taxonomic </w:t>
      </w:r>
      <w:r w:rsidR="00AF0A00">
        <w:rPr>
          <w:rFonts w:ascii="Calibri" w:hAnsi="Calibri" w:cs="Calibri"/>
          <w:color w:val="000000" w:themeColor="text1"/>
        </w:rPr>
        <w:t>groups</w:t>
      </w:r>
      <w:r w:rsidR="00C42FCD">
        <w:rPr>
          <w:rFonts w:ascii="Calibri" w:hAnsi="Calibri" w:cs="Calibri"/>
          <w:color w:val="000000" w:themeColor="text1"/>
        </w:rPr>
        <w:t>,</w:t>
      </w:r>
      <w:r w:rsidR="00AF0A00">
        <w:rPr>
          <w:rFonts w:ascii="Calibri" w:hAnsi="Calibri" w:cs="Calibri"/>
          <w:color w:val="000000" w:themeColor="text1"/>
        </w:rPr>
        <w:t xml:space="preserve"> and taxonomically diverse communities cannot be entirely covered</w:t>
      </w:r>
      <w:r w:rsidR="00C42FCD">
        <w:rPr>
          <w:rFonts w:ascii="Calibri" w:hAnsi="Calibri" w:cs="Calibri"/>
          <w:color w:val="000000" w:themeColor="text1"/>
        </w:rPr>
        <w:t>. Attempts to increase taxonomic coverage by including multiple</w:t>
      </w:r>
      <w:r w:rsidR="00AF0A00">
        <w:rPr>
          <w:rFonts w:ascii="Calibri" w:hAnsi="Calibri" w:cs="Calibri"/>
          <w:color w:val="000000" w:themeColor="text1"/>
        </w:rPr>
        <w:t xml:space="preserve"> primer</w:t>
      </w:r>
      <w:r w:rsidR="00C42FCD">
        <w:rPr>
          <w:rFonts w:ascii="Calibri" w:hAnsi="Calibri" w:cs="Calibri"/>
          <w:color w:val="000000" w:themeColor="text1"/>
        </w:rPr>
        <w:t xml:space="preserve">s failed because </w:t>
      </w:r>
      <w:r>
        <w:rPr>
          <w:rFonts w:ascii="Calibri" w:hAnsi="Calibri" w:cs="Calibri"/>
          <w:color w:val="000000" w:themeColor="text1"/>
        </w:rPr>
        <w:t xml:space="preserve">they </w:t>
      </w:r>
      <w:r w:rsidR="00C42FCD">
        <w:rPr>
          <w:rFonts w:ascii="Calibri" w:hAnsi="Calibri" w:cs="Calibri"/>
          <w:color w:val="000000" w:themeColor="text1"/>
        </w:rPr>
        <w:t>introduce</w:t>
      </w:r>
      <w:r>
        <w:rPr>
          <w:rFonts w:ascii="Calibri" w:hAnsi="Calibri" w:cs="Calibri"/>
          <w:color w:val="000000" w:themeColor="text1"/>
        </w:rPr>
        <w:t>d</w:t>
      </w:r>
      <w:r w:rsidR="00C42FCD">
        <w:rPr>
          <w:rFonts w:ascii="Calibri" w:hAnsi="Calibri" w:cs="Calibri"/>
          <w:color w:val="000000" w:themeColor="text1"/>
        </w:rPr>
        <w:t xml:space="preserve"> additional bias</w:t>
      </w:r>
      <w:r w:rsidR="00AF0A00">
        <w:rPr>
          <w:rFonts w:ascii="Calibri" w:hAnsi="Calibri" w:cs="Calibri"/>
          <w:color w:val="000000" w:themeColor="text1"/>
        </w:rPr>
        <w:t xml:space="preserve"> </w:t>
      </w:r>
      <w:r w:rsidR="00C42FCD">
        <w:rPr>
          <w:rStyle w:val="FootnoteReference"/>
          <w:rFonts w:ascii="Calibri" w:hAnsi="Calibri" w:cs="Calibri"/>
          <w:color w:val="000000" w:themeColor="text1"/>
        </w:rPr>
        <w:fldChar w:fldCharType="begin" w:fldLock="1"/>
      </w:r>
      <w:r w:rsidR="00C42FCD">
        <w:rPr>
          <w:rFonts w:ascii="Calibri" w:hAnsi="Calibri" w:cs="Calibri"/>
          <w:color w:val="000000" w:themeColor="text1"/>
        </w:rPr>
        <w:instrText>ADDIN CSL_CITATION {"citationItems":[{"id":"ITEM-1","itemData":{"DOI":"10.1002/ece3.5063","ISSN":"20457758","abstract":"In diet metabarcoding analyses, insufficient taxonomic coverage of PCR primer sets generates false negatives that may dramatically distort biodiversity estimates. In this paper, we investigated the taxonomic coverage and complementarity of three cy-tochrome c oxidase subunit I gene (COI) primer sets based on in silico analyses and we conducted an in vivo evaluation using fecal and spider web samples from different invertivores, environments, and geographic locations. Our results underline the lack of predictability of both the coverage and complementarity of individual primer sets: (a) sharp discrepancies exist observed between in silico and in vivo analyses (to the detriment of in silico analyses); (b) both coverage and complementarity depend greatly on the predator and on the taxonomic level at which preys are considered; (c) primer sets' complementarity is the greatest at fine taxonomic levels (molecular operational taxonomic units [MOTUs] and variants). We then formalized the \"one-locus-several-primer-sets\" (OLSP) strategy, that is, the use of several primer sets that target the same locus (here the first part of the COI gene) and the same group of taxa (here invertebrates). The proximal aim of the OLSP strategy is to minimize false negatives by increasing total coverage through multiple primer sets. We illustrate that the OLSP strategy is especially relevant from this perspective since distinct variants 2 | CORSE Et al.","author":[{"dropping-particle":"","family":"Corse","given":"Emmanuel","non-dropping-particle":"","parse-names":false,"suffix":""},{"dropping-particle":"","family":"Tougard","given":"Christelle","non-dropping-particle":"","parse-names":false,"suffix":""},{"dropping-particle":"","family":"Archambaud-Suard","given":"Gaït","non-dropping-particle":"","parse-names":false,"suffix":""},{"dropping-particle":"","family":"Agnèse","given":"Jean François","non-dropping-particle":"","parse-names":false,"suffix":""},{"dropping-particle":"","family":"Messu Mandeng","given":"Françoise D.","non-dropping-particle":"","parse-names":false,"suffix":""},{"dropping-particle":"","family":"Bilong Bilong","given":"Charles F.","non-dropping-particle":"","parse-names":false,"suffix":""},{"dropping-particle":"","family":"Duneau","given":"David","non-dropping-particle":"","parse-names":false,"suffix":""},{"dropping-particle":"","family":"Zinger","given":"Lucie","non-dropping-particle":"","parse-names":false,"suffix":""},{"dropping-particle":"","family":"Chappaz","given":"Rémi","non-dropping-particle":"","parse-names":false,"suffix":""},{"dropping-particle":"","family":"Xu","given":"Charles C.Y.","non-dropping-particle":"","parse-names":false,"suffix":""},{"dropping-particle":"","family":"Meglécz","given":"Emese","non-dropping-particle":"","parse-names":false,"suffix":""},{"dropping-particle":"","family":"Dubut","given":"Vincent","non-dropping-particle":"","parse-names":false,"suffix":""}],"container-title":"Ecology and Evolution","id":"ITEM-1","issue":"8","issued":{"date-parts":[["2019"]]},"page":"4603-4620","title":"One-locus-several-primers: A strategy to improve the taxonomic and haplotypic coverage in diet metabarcoding studies","type":"article-journal","volume":"9"},"uris":["http://www.mendeley.com/documents/?uuid=5b4ba2ea-25ad-4631-b34a-b56b1258669d"]},{"id":"ITEM-2","itemData":{"DOI":"10.1111/1755-0998.12188","ISSN":"1755098X","abstract":"Ecological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diet","type":"article-journal","volume":"14"},"uris":["http://www.mendeley.com/documents/?uuid=eee3f353-d8ba-44b2-9fbe-45e11d890c6c"]},{"id":"ITEM-3","itemData":{"DOI":"10.1111/mec.14776","ISSN":"1365294X","abstract":"Abstract DNA metabarcoding is a technique used to survey biodiversity in many ecological settings, but there are doubts about whether it can provide quantitative results, that is, the proportions of each species in the mixture as opposed to a species list. While there are several experimental studies that report quantitative metabarcoding results, there are a similar number that fail to do so. Here, we provide the rationale to understand under what circumstances the technique can be quantitative. In essence, we simulate a mixture of DNA of S species with a defined initial abundance distribution. In the simulated PCR, each species increases its concentration following a certain amplification efficiency. The final DNA concentration will reflect the initial one when the efficiency is similar for all species; otherwise, the initial and final DNA concentrations would be poorly related. Although there are many known factors that modulate amplification efficiency, we focused on the number of primer?template mismatches, arguably the most important one. We used 15 common primers pairs targeting the mitochondrial COI region and the mitogenomes of ca. 1,200 insect species. The results showed that some primers pairs produced quantitative results under most circumstances, whereas some other primers failed to do so. In conclusion, depending on the primer pair used in the PCR amplification and on the characteristics of the mixture analysed (i.e., high species richness, low evenness), DNA metabarcoding can provide a quantitative estimate of the relative abundances of different species.","author":[{"dropping-particle":"","family":"Piñol","given":"Josep","non-dropping-particle":"","parse-names":false,"suffix":""},{"dropping-particle":"","family":"Senar","given":"Miquel A.","non-dropping-particle":"","parse-names":false,"suffix":""},{"dropping-particle":"","family":"Symondson","given":"William O.C.","non-dropping-particle":"","parse-names":false,"suffix":""}],"container-title":"Molecular Ecology","id":"ITEM-3","issue":"2","issued":{"date-parts":[["2019"]]},"page":"407-419","title":"The choice of universal primers and the characteristics of the species mixture determine when DNA metabarcoding can be quantitative","type":"article-journal","volume":"28"},"uris":["http://www.mendeley.com/documents/?uuid=bfec6cf9-9449-413e-8ef4-cc46e868073e"]}],"mendeley":{"formattedCitation":"(Corse et al., 2019; De Barba et al., 2014; Piñol et al., 2019)","plainTextFormattedCitation":"(Corse et al., 2019; De Barba et al., 2014; Piñol et al., 2019)","previouslyFormattedCitation":"(Corse et al., 2019; De Barba et al., 2014; Piñol et al., 2019)"},"properties":{"noteIndex":0},"schema":"https://github.com/citation-style-language/schema/raw/master/csl-citation.json"}</w:instrText>
      </w:r>
      <w:r w:rsidR="00C42FCD">
        <w:rPr>
          <w:rStyle w:val="FootnoteReference"/>
          <w:rFonts w:ascii="Calibri" w:hAnsi="Calibri" w:cs="Calibri"/>
          <w:color w:val="000000" w:themeColor="text1"/>
        </w:rPr>
        <w:fldChar w:fldCharType="separate"/>
      </w:r>
      <w:r w:rsidR="00C42FCD" w:rsidRPr="009A387B">
        <w:rPr>
          <w:rFonts w:ascii="Calibri" w:hAnsi="Calibri" w:cs="Calibri"/>
          <w:bCs/>
          <w:noProof/>
          <w:color w:val="000000" w:themeColor="text1"/>
          <w:lang w:val="en-US"/>
        </w:rPr>
        <w:t>(Corse et al., 2019; De Barba et al., 2014; Piñol et al., 2019)</w:t>
      </w:r>
      <w:r w:rsidR="00C42FCD">
        <w:rPr>
          <w:rStyle w:val="FootnoteReference"/>
          <w:rFonts w:ascii="Calibri" w:hAnsi="Calibri" w:cs="Calibri"/>
          <w:color w:val="000000" w:themeColor="text1"/>
        </w:rPr>
        <w:fldChar w:fldCharType="end"/>
      </w:r>
      <w:r w:rsidR="00AF0A00">
        <w:rPr>
          <w:rFonts w:ascii="Calibri" w:hAnsi="Calibri" w:cs="Calibri"/>
          <w:color w:val="000000" w:themeColor="text1"/>
        </w:rPr>
        <w:t>.</w:t>
      </w:r>
      <w:r w:rsidR="009459B5">
        <w:rPr>
          <w:rFonts w:ascii="Calibri" w:hAnsi="Calibri" w:cs="Calibri"/>
          <w:color w:val="000000" w:themeColor="text1"/>
        </w:rPr>
        <w:t xml:space="preserve"> </w:t>
      </w:r>
      <w:r w:rsidR="00AE1B39">
        <w:rPr>
          <w:rFonts w:ascii="Calibri" w:hAnsi="Calibri" w:cs="Calibri"/>
          <w:color w:val="000000" w:themeColor="text1"/>
        </w:rPr>
        <w:t xml:space="preserve">Consequently, both traditional approaches and DNA metabarcoding are unsuitable for taxonomic </w:t>
      </w:r>
      <w:r w:rsidR="00040022">
        <w:rPr>
          <w:rFonts w:ascii="Calibri" w:hAnsi="Calibri" w:cs="Calibri"/>
          <w:color w:val="000000" w:themeColor="text1"/>
        </w:rPr>
        <w:t>profiling</w:t>
      </w:r>
      <w:r w:rsidR="00AE1B39">
        <w:rPr>
          <w:rFonts w:ascii="Calibri" w:hAnsi="Calibri" w:cs="Calibri"/>
          <w:color w:val="000000" w:themeColor="text1"/>
        </w:rPr>
        <w:t xml:space="preserve"> of the biodiversity </w:t>
      </w:r>
      <w:r>
        <w:rPr>
          <w:rFonts w:ascii="Calibri" w:hAnsi="Calibri" w:cs="Calibri"/>
          <w:color w:val="000000" w:themeColor="text1"/>
        </w:rPr>
        <w:t>in</w:t>
      </w:r>
      <w:r w:rsidR="00AE1B39">
        <w:rPr>
          <w:rFonts w:ascii="Calibri" w:hAnsi="Calibri" w:cs="Calibri"/>
          <w:color w:val="000000" w:themeColor="text1"/>
        </w:rPr>
        <w:t xml:space="preserve"> a </w:t>
      </w:r>
      <w:r w:rsidR="002D5F25">
        <w:rPr>
          <w:rFonts w:ascii="Calibri" w:hAnsi="Calibri" w:cs="Calibri"/>
          <w:color w:val="000000" w:themeColor="text1"/>
        </w:rPr>
        <w:t xml:space="preserve">freshwater </w:t>
      </w:r>
      <w:r w:rsidR="00AE1B39">
        <w:rPr>
          <w:rFonts w:ascii="Calibri" w:hAnsi="Calibri" w:cs="Calibri"/>
          <w:color w:val="000000" w:themeColor="text1"/>
        </w:rPr>
        <w:t xml:space="preserve">ecosystem. </w:t>
      </w:r>
    </w:p>
    <w:p w14:paraId="7F9467AA" w14:textId="667C2473" w:rsidR="00AF0A00" w:rsidRDefault="00AF0A00" w:rsidP="00E05CD2">
      <w:pPr>
        <w:spacing w:line="360" w:lineRule="auto"/>
        <w:ind w:firstLine="720"/>
        <w:jc w:val="both"/>
        <w:rPr>
          <w:rFonts w:ascii="Calibri" w:hAnsi="Calibri" w:cs="Calibri"/>
          <w:color w:val="000000" w:themeColor="text1"/>
        </w:rPr>
      </w:pPr>
    </w:p>
    <w:p w14:paraId="1FE160CB" w14:textId="5A55EB99" w:rsidR="002D1DC2" w:rsidRPr="002C57A6" w:rsidRDefault="002D1DC2" w:rsidP="00E05CD2">
      <w:pPr>
        <w:spacing w:line="360" w:lineRule="auto"/>
        <w:jc w:val="both"/>
        <w:rPr>
          <w:rFonts w:ascii="Calibri" w:hAnsi="Calibri" w:cs="Calibri"/>
          <w:bCs/>
          <w:noProof/>
          <w:color w:val="000000" w:themeColor="text1"/>
          <w:lang w:val="en-US"/>
        </w:rPr>
      </w:pPr>
      <w:r>
        <w:rPr>
          <w:rFonts w:ascii="Calibri" w:hAnsi="Calibri" w:cs="Calibri"/>
          <w:bCs/>
          <w:noProof/>
          <w:color w:val="000000" w:themeColor="text1"/>
          <w:lang w:val="en-US"/>
        </w:rPr>
        <w:t xml:space="preserve">PART </w:t>
      </w:r>
      <w:r w:rsidR="00E97D19">
        <w:rPr>
          <w:rFonts w:ascii="Calibri" w:hAnsi="Calibri" w:cs="Calibri"/>
          <w:bCs/>
          <w:noProof/>
          <w:color w:val="000000" w:themeColor="text1"/>
          <w:lang w:val="en-US"/>
        </w:rPr>
        <w:t>3</w:t>
      </w:r>
      <w:r>
        <w:rPr>
          <w:rFonts w:ascii="Calibri" w:hAnsi="Calibri" w:cs="Calibri"/>
          <w:bCs/>
          <w:noProof/>
          <w:color w:val="000000" w:themeColor="text1"/>
          <w:lang w:val="en-US"/>
        </w:rPr>
        <w:t xml:space="preserve">: </w:t>
      </w:r>
      <w:r w:rsidR="00E97D19">
        <w:rPr>
          <w:rFonts w:ascii="Calibri" w:hAnsi="Calibri" w:cs="Calibri"/>
          <w:bCs/>
          <w:noProof/>
          <w:color w:val="000000" w:themeColor="text1"/>
          <w:lang w:val="en-US"/>
        </w:rPr>
        <w:t>META</w:t>
      </w:r>
      <w:r w:rsidR="00D62ED7">
        <w:rPr>
          <w:rFonts w:ascii="Calibri" w:hAnsi="Calibri" w:cs="Calibri"/>
          <w:bCs/>
          <w:noProof/>
          <w:color w:val="000000" w:themeColor="text1"/>
          <w:lang w:val="en-US"/>
        </w:rPr>
        <w:t>GENOMICS</w:t>
      </w:r>
      <w:r w:rsidR="00E97D19">
        <w:rPr>
          <w:rFonts w:ascii="Calibri" w:hAnsi="Calibri" w:cs="Calibri"/>
          <w:bCs/>
          <w:noProof/>
          <w:color w:val="000000" w:themeColor="text1"/>
          <w:lang w:val="en-US"/>
        </w:rPr>
        <w:t xml:space="preserve"> AND METATRANSCRIPTOMICS</w:t>
      </w:r>
    </w:p>
    <w:p w14:paraId="36F4E72A" w14:textId="68A43CB3" w:rsidR="00485983" w:rsidRDefault="00645104" w:rsidP="00E05CD2">
      <w:pPr>
        <w:spacing w:line="360" w:lineRule="auto"/>
        <w:ind w:firstLine="720"/>
        <w:jc w:val="both"/>
        <w:rPr>
          <w:rFonts w:ascii="Calibri" w:hAnsi="Calibri" w:cs="Calibri"/>
          <w:color w:val="000000" w:themeColor="text1"/>
        </w:rPr>
      </w:pPr>
      <w:r>
        <w:rPr>
          <w:rFonts w:ascii="Calibri" w:hAnsi="Calibri" w:cs="Calibri"/>
          <w:color w:val="000000" w:themeColor="text1"/>
        </w:rPr>
        <w:t>An alternative</w:t>
      </w:r>
      <w:r w:rsidR="002E0CED">
        <w:rPr>
          <w:rFonts w:ascii="Calibri" w:hAnsi="Calibri" w:cs="Calibri"/>
          <w:color w:val="000000" w:themeColor="text1"/>
        </w:rPr>
        <w:t xml:space="preserve"> approach</w:t>
      </w:r>
      <w:r>
        <w:rPr>
          <w:rFonts w:ascii="Calibri" w:hAnsi="Calibri" w:cs="Calibri"/>
          <w:color w:val="000000" w:themeColor="text1"/>
        </w:rPr>
        <w:t xml:space="preserve"> for taxonomic profiling of</w:t>
      </w:r>
      <w:r w:rsidR="00AE1B39">
        <w:rPr>
          <w:rFonts w:ascii="Calibri" w:hAnsi="Calibri" w:cs="Calibri"/>
          <w:color w:val="000000" w:themeColor="text1"/>
        </w:rPr>
        <w:t xml:space="preserve"> </w:t>
      </w:r>
      <w:r>
        <w:rPr>
          <w:rFonts w:ascii="Calibri" w:hAnsi="Calibri" w:cs="Calibri"/>
          <w:color w:val="000000" w:themeColor="text1"/>
        </w:rPr>
        <w:t xml:space="preserve">communities is </w:t>
      </w:r>
      <w:r w:rsidR="00AE0642">
        <w:rPr>
          <w:rFonts w:ascii="Calibri" w:hAnsi="Calibri" w:cs="Calibri"/>
          <w:color w:val="000000" w:themeColor="text1"/>
        </w:rPr>
        <w:t xml:space="preserve">shotgun sequencing. This approach </w:t>
      </w:r>
      <w:r w:rsidR="00C91A73">
        <w:rPr>
          <w:rFonts w:ascii="Calibri" w:hAnsi="Calibri" w:cs="Calibri"/>
          <w:color w:val="000000" w:themeColor="text1"/>
        </w:rPr>
        <w:t>involves</w:t>
      </w:r>
      <w:r w:rsidR="00FC6056">
        <w:rPr>
          <w:rFonts w:ascii="Calibri" w:hAnsi="Calibri" w:cs="Calibri"/>
          <w:color w:val="000000" w:themeColor="text1"/>
        </w:rPr>
        <w:t xml:space="preserve"> the </w:t>
      </w:r>
      <w:r>
        <w:rPr>
          <w:rFonts w:ascii="Calibri" w:hAnsi="Calibri" w:cs="Calibri"/>
          <w:color w:val="000000" w:themeColor="text1"/>
        </w:rPr>
        <w:t xml:space="preserve">random fragmentation </w:t>
      </w:r>
      <w:r w:rsidR="00C13917">
        <w:rPr>
          <w:rFonts w:ascii="Calibri" w:hAnsi="Calibri" w:cs="Calibri"/>
          <w:color w:val="000000" w:themeColor="text1"/>
        </w:rPr>
        <w:t>and sequencing of</w:t>
      </w:r>
      <w:r>
        <w:rPr>
          <w:rFonts w:ascii="Calibri" w:hAnsi="Calibri" w:cs="Calibri"/>
          <w:color w:val="000000" w:themeColor="text1"/>
        </w:rPr>
        <w:t xml:space="preserve"> </w:t>
      </w:r>
      <w:r w:rsidR="00853528">
        <w:rPr>
          <w:rFonts w:ascii="Calibri" w:hAnsi="Calibri" w:cs="Calibri"/>
          <w:color w:val="000000" w:themeColor="text1"/>
        </w:rPr>
        <w:t xml:space="preserve">the entire </w:t>
      </w:r>
      <w:r>
        <w:rPr>
          <w:rFonts w:ascii="Calibri" w:hAnsi="Calibri" w:cs="Calibri"/>
          <w:color w:val="000000" w:themeColor="text1"/>
        </w:rPr>
        <w:t>DNA</w:t>
      </w:r>
      <w:r w:rsidR="00853528">
        <w:rPr>
          <w:rFonts w:ascii="Calibri" w:hAnsi="Calibri" w:cs="Calibri"/>
          <w:color w:val="000000" w:themeColor="text1"/>
        </w:rPr>
        <w:t xml:space="preserve"> in a sample</w:t>
      </w:r>
      <w:r w:rsidR="00AE0642">
        <w:rPr>
          <w:rFonts w:ascii="Calibri" w:hAnsi="Calibri" w:cs="Calibri"/>
          <w:color w:val="000000" w:themeColor="text1"/>
        </w:rPr>
        <w:t>, which is called metagenomics, or the entire RNA in a sample, which is called metatranscriptomics</w:t>
      </w:r>
      <w:r>
        <w:rPr>
          <w:rFonts w:ascii="Calibri" w:hAnsi="Calibri" w:cs="Calibri"/>
          <w:color w:val="000000" w:themeColor="text1"/>
        </w:rPr>
        <w:t>.</w:t>
      </w:r>
      <w:r w:rsidR="00C13917">
        <w:rPr>
          <w:rFonts w:ascii="Calibri" w:hAnsi="Calibri" w:cs="Calibri"/>
          <w:color w:val="000000" w:themeColor="text1"/>
        </w:rPr>
        <w:t xml:space="preserve"> </w:t>
      </w:r>
      <w:r w:rsidR="007F079D">
        <w:rPr>
          <w:rFonts w:ascii="Calibri" w:hAnsi="Calibri" w:cs="Calibri"/>
          <w:color w:val="000000" w:themeColor="text1"/>
        </w:rPr>
        <w:t xml:space="preserve">That way, entire communities can be sequenced </w:t>
      </w:r>
      <w:r w:rsidR="00AE0642">
        <w:rPr>
          <w:rFonts w:ascii="Calibri" w:hAnsi="Calibri" w:cs="Calibri"/>
          <w:color w:val="000000" w:themeColor="text1"/>
        </w:rPr>
        <w:t xml:space="preserve">and identified primer- and </w:t>
      </w:r>
      <w:r w:rsidR="00C91A73">
        <w:rPr>
          <w:rFonts w:ascii="Calibri" w:hAnsi="Calibri" w:cs="Calibri"/>
          <w:color w:val="000000" w:themeColor="text1"/>
        </w:rPr>
        <w:t>PCR-free</w:t>
      </w:r>
      <w:r w:rsidR="007F079D">
        <w:rPr>
          <w:rFonts w:ascii="Calibri" w:hAnsi="Calibri" w:cs="Calibri"/>
          <w:color w:val="000000" w:themeColor="text1"/>
        </w:rPr>
        <w:t xml:space="preserve"> and</w:t>
      </w:r>
      <w:r w:rsidR="00C91A73">
        <w:rPr>
          <w:rFonts w:ascii="Calibri" w:hAnsi="Calibri" w:cs="Calibri"/>
          <w:color w:val="000000" w:themeColor="text1"/>
        </w:rPr>
        <w:t>,</w:t>
      </w:r>
      <w:r w:rsidR="007F079D">
        <w:rPr>
          <w:rFonts w:ascii="Calibri" w:hAnsi="Calibri" w:cs="Calibri"/>
          <w:color w:val="000000" w:themeColor="text1"/>
        </w:rPr>
        <w:t xml:space="preserve"> therefore</w:t>
      </w:r>
      <w:r w:rsidR="00C91A73">
        <w:rPr>
          <w:rFonts w:ascii="Calibri" w:hAnsi="Calibri" w:cs="Calibri"/>
          <w:color w:val="000000" w:themeColor="text1"/>
        </w:rPr>
        <w:t>,</w:t>
      </w:r>
      <w:r w:rsidR="007F079D">
        <w:rPr>
          <w:rFonts w:ascii="Calibri" w:hAnsi="Calibri" w:cs="Calibri"/>
          <w:color w:val="000000" w:themeColor="text1"/>
        </w:rPr>
        <w:t xml:space="preserve"> excluding the bias</w:t>
      </w:r>
      <w:r w:rsidR="00A62F5A">
        <w:rPr>
          <w:rFonts w:ascii="Calibri" w:hAnsi="Calibri" w:cs="Calibri"/>
          <w:color w:val="000000" w:themeColor="text1"/>
        </w:rPr>
        <w:t xml:space="preserve"> associated with </w:t>
      </w:r>
      <w:r w:rsidR="00AE0642">
        <w:rPr>
          <w:rFonts w:ascii="Calibri" w:hAnsi="Calibri" w:cs="Calibri"/>
          <w:color w:val="000000" w:themeColor="text1"/>
        </w:rPr>
        <w:t xml:space="preserve">traditional approaches and </w:t>
      </w:r>
      <w:r w:rsidR="00A62F5A">
        <w:rPr>
          <w:rFonts w:ascii="Calibri" w:hAnsi="Calibri" w:cs="Calibri"/>
          <w:color w:val="000000" w:themeColor="text1"/>
        </w:rPr>
        <w:t>DNA metabarcoding</w:t>
      </w:r>
      <w:r w:rsidR="007F079D">
        <w:rPr>
          <w:rFonts w:ascii="Calibri" w:hAnsi="Calibri" w:cs="Calibri"/>
          <w:color w:val="000000" w:themeColor="text1"/>
        </w:rPr>
        <w:t>.</w:t>
      </w:r>
      <w:r w:rsidR="002E0CED">
        <w:rPr>
          <w:rFonts w:ascii="Calibri" w:hAnsi="Calibri" w:cs="Calibri"/>
          <w:color w:val="000000" w:themeColor="text1"/>
        </w:rPr>
        <w:t xml:space="preserve"> R</w:t>
      </w:r>
      <w:r w:rsidR="006F5086">
        <w:rPr>
          <w:rFonts w:ascii="Calibri" w:hAnsi="Calibri" w:cs="Calibri"/>
          <w:color w:val="000000" w:themeColor="text1"/>
        </w:rPr>
        <w:t xml:space="preserve">ecent studies </w:t>
      </w:r>
      <w:r w:rsidR="00485983">
        <w:rPr>
          <w:rFonts w:ascii="Calibri" w:hAnsi="Calibri" w:cs="Calibri"/>
          <w:color w:val="000000" w:themeColor="text1"/>
        </w:rPr>
        <w:t>address advantages of implementing</w:t>
      </w:r>
      <w:r w:rsidR="006F5086">
        <w:rPr>
          <w:rFonts w:ascii="Calibri" w:hAnsi="Calibri" w:cs="Calibri"/>
          <w:color w:val="000000" w:themeColor="text1"/>
        </w:rPr>
        <w:t xml:space="preserve"> </w:t>
      </w:r>
      <w:r w:rsidR="0017697A">
        <w:rPr>
          <w:rFonts w:ascii="Calibri" w:hAnsi="Calibri" w:cs="Calibri"/>
          <w:color w:val="000000" w:themeColor="text1"/>
        </w:rPr>
        <w:t>metagenomics and metatranscriptomics</w:t>
      </w:r>
      <w:r w:rsidR="002E0CED">
        <w:rPr>
          <w:rFonts w:ascii="Calibri" w:hAnsi="Calibri" w:cs="Calibri"/>
          <w:color w:val="000000" w:themeColor="text1"/>
        </w:rPr>
        <w:t xml:space="preserve"> </w:t>
      </w:r>
      <w:r w:rsidR="006F5086">
        <w:rPr>
          <w:rFonts w:ascii="Calibri" w:hAnsi="Calibri" w:cs="Calibri"/>
          <w:color w:val="000000" w:themeColor="text1"/>
        </w:rPr>
        <w:t xml:space="preserve">into </w:t>
      </w:r>
      <w:r w:rsidR="002D5F25">
        <w:rPr>
          <w:rFonts w:ascii="Calibri" w:hAnsi="Calibri" w:cs="Calibri"/>
          <w:color w:val="000000" w:themeColor="text1"/>
        </w:rPr>
        <w:t>freshwater</w:t>
      </w:r>
      <w:r w:rsidR="00AE0642">
        <w:rPr>
          <w:rFonts w:ascii="Calibri" w:hAnsi="Calibri" w:cs="Calibri"/>
          <w:color w:val="000000" w:themeColor="text1"/>
        </w:rPr>
        <w:t xml:space="preserve"> </w:t>
      </w:r>
      <w:r w:rsidR="006E6787">
        <w:rPr>
          <w:rFonts w:ascii="Calibri" w:hAnsi="Calibri" w:cs="Calibri"/>
          <w:color w:val="000000" w:themeColor="text1"/>
        </w:rPr>
        <w:t>assessments</w:t>
      </w:r>
      <w:r w:rsidR="00AE0642">
        <w:rPr>
          <w:rFonts w:ascii="Calibri" w:hAnsi="Calibri" w:cs="Calibri"/>
          <w:color w:val="000000" w:themeColor="text1"/>
        </w:rPr>
        <w:t xml:space="preserve"> </w:t>
      </w:r>
      <w:r w:rsidR="006F5086">
        <w:rPr>
          <w:rFonts w:ascii="Calibri" w:hAnsi="Calibri" w:cs="Calibri"/>
          <w:color w:val="000000" w:themeColor="text1"/>
        </w:rPr>
        <w:fldChar w:fldCharType="begin" w:fldLock="1"/>
      </w:r>
      <w:r w:rsidR="009B29C6">
        <w:rPr>
          <w:rFonts w:ascii="Calibri" w:hAnsi="Calibri" w:cs="Calibri"/>
          <w:color w:val="000000" w:themeColor="text1"/>
        </w:rPr>
        <w:instrText>ADDIN CSL_CITATION {"citationItems":[{"id":"ITEM-1","itemData":{"DOI":"10.20944/PREPRINTS202001.0278.V1","author":[{"dropping-particle":"","family":"Cordier","given":"Tristan","non-dropping-particle":"","parse-names":false,"suffix":""},{"dropping-particle":"","family":"Sáez","given":"Laura Alonso","non-dropping-particle":"","parse-names":false,"suffix":""},{"dropping-particle":"","family":"Apotheloz-Perret-Gentil","given":"Laure","non-dropping-particle":"","parse-names":false,"suffix":""},{"dropping-particle":"","family":"Aylagas","given":"Eva","non-dropping-particle":"","parse-names":false,"suffix":""},{"dropping-particle":"","family":"Bohan","given":"David A.","non-dropping-particle":"","parse-names":false,"suffix":""},{"dropping-particle":"","family":"Bouchez","given":"Agnès","non-dropping-particle":"","parse-names":false,"suffix":""},{"dropping-particle":"","family":"Chariton","given":"Anthony","non-dropping-particle":"","parse-names":false,"suffix":""},{"dropping-particle":"","family":"Creer","given":"Simon","non-dropping-particle":"","parse-names":false,"suffix":""},{"dropping-particle":"","family":"Fruhe","given":"Larissa","non-dropping-particle":"","parse-names":false,"suffix":""},{"dropping-particle":"","family":"Keck","given":"François","non-dropping-particle":"","parse-names":false,"suffix":""},{"dropping-particle":"","family":"Keeley","given":"Nigel","non-dropping-particle":"","parse-names":false,"suffix":""},{"dropping-particle":"","family":"Laroche","given":"Olivier","non-dropping-particle":"","parse-names":false,"suffix":""},{"dropping-particle":"","family":"Leese","given":"Florian","non-dropping-particle":"","parse-names":false,"suffix":""},{"dropping-particle":"","family":"Pochon","given":"Xavier","non-dropping-particle":"","parse-names":false,"suffix":""},{"dropping-particle":"","family":"Stoeck","given":"Thorsten","non-dropping-particle":"","parse-names":false,"suffix":""},{"dropping-particle":"","family":"Pawlowski","given":"Jan","non-dropping-particle":"","parse-names":false,"suffix":""},{"dropping-particle":"","family":"Lanzén","given":"Anders","non-dropping-particle":"","parse-names":false,"suffix":""}],"container-title":"Preprints","id":"ITEM-1","issue":"January","issued":{"date-parts":[["2020"]]},"title":"Ecosystems Monitoring Powered by Environmental Genomics: A Review of Current Strategies with An Implementation Roadmap","type":"article-journal"},"uris":["http://www.mendeley.com/documents/?uuid=e1f63067-c8c1-4445-85f0-e0bbc540e0ea"]},{"id":"ITEM-2","itemData":{"DOI":"10.1016/bs.aecr.2018.01.001","ISSN":"00652504","abstract":"Aquatic biomonitoring has become an essential task in Europe and many other regions as a consequence of strong anthropogenic pressures affecting the health of lakes, rivers, oceans and groundwater. A typical assessment of the environmental quality status, such as it is required by European but also North American and other legislation, relies on matching the composition of assemblages of organisms identified using morphological criteria present in aquatic ecosystems to those expected in the absence of anthropogenic pressures. Through decade-long and difficult intercalibration exercises among networks of regulators and scientists in European countries, a pragmatic biomonitoring approach was developed and adopted, which now produces invaluable information. Nonetheless, this approach is based on several hundred different protocols, making it susceptible to issues with comparability, scale and resolution. Furthermore, data acquisition is often slow due to a lack of taxonomic experts for many taxa and regions and time-consuming morphological identification of organisms. High-throughput genetic screening methods such as (e)DNA metabarcoding have been proposed as a possible solution to these shortcomings. Such “next-generation biomonitoring”, also termed “biomonitoring 2.0”, has many advantages over the traditional approach in terms of speed, comparability and costs. It also creates the potential to include new bioindicators and thereby further improves the assessment of aquatic ecosystem health. However, several major conceptual and technological challenges still hinder its implementation into legal and regulatory frameworks. Academic scientists sometimes tend to overlook legal or socioeconomic constraints, which regulators have to consider on a regular basis. Moreover, quantification of species abundance or biomass remains a significant bottleneck to releasing the full potential of these approaches. Here, we highlight the main challenges for next-generation aquatic biomonitoring and outline principles and good practices to address these with an emphasis on bridging traditional disciplinary boundaries between academics, regulators, stakeholders and industry.","author":[{"dropping-particle":"","family":"Leese","given":"Florian","non-dropping-particle":"","parse-names":false,"suffix":""},{"dropping-particle":"","family":"Bouchez","given":"Agnès","non-dropping-particle":"","parse-names":false,"suffix":""},{"dropping-particle":"","family":"Abarenkov","given":"Kessy","non-dropping-particle":"","parse-names":false,"suffix":""},{"dropping-particle":"","family":"Altermatt","given":"Florian","non-dropping-particle":"","parse-names":false,"suffix":""},{"dropping-particle":"","family":"Borja","given":"Ángel","non-dropping-particle":"","parse-names":false,"suffix":""},{"dropping-particle":"","family":"Bruce","given":"Kat","non-dropping-particle":"","parse-names":false,"suffix":""},{"dropping-particle":"","family":"Ekrem","given":"Torbjørn","non-dropping-particle":"","parse-names":false,"suffix":""},{"dropping-particle":"","family":"Čiampor","given":"Fedor","non-dropping-particle":"","parse-names":false,"suffix":""},{"dropping-particle":"","family":"Čiamporová-Zaťovičová","given":"Zuzana","non-dropping-particle":"","parse-names":false,"suffix":""},{"dropping-particle":"","family":"Costa","given":"Filipe O.","non-dropping-particle":"","parse-names":false,"suffix":""},{"dropping-particle":"","family":"Duarte","given":"Sofia","non-dropping-particle":"","parse-names":false,"suffix":""},{"dropping-particle":"","family":"Elbrecht","given":"Vasco","non-dropping-particle":"","parse-names":false,"suffix":""},{"dropping-particle":"","family":"Fontaneto","given":"Diego","non-dropping-particle":"","parse-names":false,"suffix":""},{"dropping-particle":"","family":"Franc","given":"Alain","non-dropping-particle":"","parse-names":false,"suffix":""},{"dropping-particle":"","family":"Geiger","given":"Matthias F.","non-dropping-particle":"","parse-names":false,"suffix":""},{"dropping-particle":"","family":"Hering","given":"Daniel","non-dropping-particle":"","parse-names":false,"suffix":""},{"dropping-particle":"","family":"Kahlert","given":"Maria","non-dropping-particle":"","parse-names":false,"suffix":""},{"dropping-particle":"","family":"Kalamujić Stroil","given":"Belma","non-dropping-particle":"","parse-names":false,"suffix":""},{"dropping-particle":"","family":"Kelly","given":"Martyn","non-dropping-particle":"","parse-names":false,"suffix":""},{"dropping-particle":"","family":"Keskin","given":"Emre","non-dropping-particle":"","parse-names":false,"suffix":""},{"dropping-particle":"","family":"Liska","given":"Igor","non-dropping-particle":"","parse-names":false,"suffix":""},{"dropping-particle":"","family":"Mergen","given":"Patricia","non-dropping-particle":"","parse-names":false,"suffix":""},{"dropping-particle":"","family":"Meissner","given":"Kristian","non-dropping-particle":"","parse-names":false,"suffix":""},{"dropping-particle":"","family":"Pawlowski","given":"Jan","non-dropping-particle":"","parse-names":false,"suffix":""},{"dropping-particle":"","family":"Penev","given":"Lyubomir","non-dropping-particle":"","parse-names":false,"suffix":""},{"dropping-particle":"","family":"Reyjol","given":"Yorick","non-dropping-particle":"","parse-names":false,"suffix":""},{"dropping-particle":"","family":"Rotter","given":"Ana","non-dropping-particle":"","parse-names":false,"suffix":""},{"dropping-particle":"","family":"Steinke","given":"Dirk","non-dropping-particle":"","parse-names":false,"suffix":""},{"dropping-particle":"","family":"Wal","given":"Bas","non-dropping-particle":"van der","parse-names":false,"suffix":""},{"dropping-particle":"","family":"Vitecek","given":"Simon","non-dropping-particle":"","parse-names":false,"suffix":""},{"dropping-particle":"","family":"Zimmermann","given":"Jonas","non-dropping-particle":"","parse-names":false,"suffix":""},{"dropping-particle":"","family":"Weigand","given":"Alexander M.","non-dropping-particle":"","parse-names":false,"suffix":""}],"container-title":"Advances in Ecological Research","id":"ITEM-2","issued":{"date-parts":[["2018"]]},"page":"63-99","title":"Why We Need Sustainable Networks Bridging Countries, Disciplines, Cultures and Generations for Aquatic Biomonitoring 2.0: A Perspective Derived From the DNAqua-Net COST Action","type":"article-journal","volume":"58"},"uris":["http://www.mendeley.com/documents/?uuid=268a8e00-5a3e-4f6d-abf4-008fd488e5ea"]}],"mendeley":{"formattedCitation":"(Cordier et al., 2020; Leese et al., 2018)","plainTextFormattedCitation":"(Cordier et al., 2020; Leese et al., 2018)","previouslyFormattedCitation":"(Cordier et al., 2020; Leese et al., 2018)"},"properties":{"noteIndex":0},"schema":"https://github.com/citation-style-language/schema/raw/master/csl-citation.json"}</w:instrText>
      </w:r>
      <w:r w:rsidR="006F5086">
        <w:rPr>
          <w:rFonts w:ascii="Calibri" w:hAnsi="Calibri" w:cs="Calibri"/>
          <w:color w:val="000000" w:themeColor="text1"/>
        </w:rPr>
        <w:fldChar w:fldCharType="separate"/>
      </w:r>
      <w:r w:rsidR="006F5086" w:rsidRPr="006F5086">
        <w:rPr>
          <w:rFonts w:ascii="Calibri" w:hAnsi="Calibri" w:cs="Calibri"/>
          <w:noProof/>
          <w:color w:val="000000" w:themeColor="text1"/>
        </w:rPr>
        <w:t>(Cordier et al., 2020; Leese et al., 2018)</w:t>
      </w:r>
      <w:r w:rsidR="006F5086">
        <w:rPr>
          <w:rFonts w:ascii="Calibri" w:hAnsi="Calibri" w:cs="Calibri"/>
          <w:color w:val="000000" w:themeColor="text1"/>
        </w:rPr>
        <w:fldChar w:fldCharType="end"/>
      </w:r>
      <w:r w:rsidR="00CC2460">
        <w:rPr>
          <w:rFonts w:ascii="Calibri" w:hAnsi="Calibri" w:cs="Calibri"/>
          <w:color w:val="000000" w:themeColor="text1"/>
        </w:rPr>
        <w:t>.</w:t>
      </w:r>
      <w:r w:rsidR="00485983">
        <w:rPr>
          <w:rFonts w:ascii="Calibri" w:hAnsi="Calibri" w:cs="Calibri"/>
          <w:color w:val="000000" w:themeColor="text1"/>
        </w:rPr>
        <w:t xml:space="preserve"> </w:t>
      </w:r>
      <w:r w:rsidR="00FE25F8">
        <w:rPr>
          <w:rFonts w:ascii="Calibri" w:hAnsi="Calibri" w:cs="Calibri"/>
          <w:color w:val="000000" w:themeColor="text1"/>
        </w:rPr>
        <w:t xml:space="preserve">Although </w:t>
      </w:r>
      <w:r w:rsidR="00FE25F8">
        <w:rPr>
          <w:rFonts w:ascii="Calibri" w:hAnsi="Calibri" w:cs="Calibri"/>
          <w:color w:val="000000" w:themeColor="text1"/>
        </w:rPr>
        <w:lastRenderedPageBreak/>
        <w:t xml:space="preserve">metatranscriptomics is usually applied for analyzing gene expression, </w:t>
      </w:r>
      <w:r w:rsidR="000E4B4D">
        <w:rPr>
          <w:rFonts w:ascii="Calibri" w:hAnsi="Calibri" w:cs="Calibri"/>
          <w:color w:val="000000" w:themeColor="text1"/>
        </w:rPr>
        <w:t>in this study,</w:t>
      </w:r>
      <w:r w:rsidR="00FE25F8">
        <w:rPr>
          <w:rFonts w:ascii="Calibri" w:hAnsi="Calibri" w:cs="Calibri"/>
          <w:color w:val="000000" w:themeColor="text1"/>
        </w:rPr>
        <w:t xml:space="preserve"> </w:t>
      </w:r>
      <w:r w:rsidR="00485983">
        <w:rPr>
          <w:rFonts w:ascii="Calibri" w:hAnsi="Calibri" w:cs="Calibri"/>
          <w:color w:val="000000" w:themeColor="text1"/>
        </w:rPr>
        <w:t xml:space="preserve">we address </w:t>
      </w:r>
      <w:r w:rsidR="00C00EC4">
        <w:rPr>
          <w:rFonts w:ascii="Calibri" w:hAnsi="Calibri" w:cs="Calibri"/>
          <w:color w:val="000000" w:themeColor="text1"/>
        </w:rPr>
        <w:t xml:space="preserve">potential </w:t>
      </w:r>
      <w:r w:rsidR="007645E2">
        <w:rPr>
          <w:rFonts w:ascii="Calibri" w:hAnsi="Calibri" w:cs="Calibri"/>
          <w:color w:val="000000" w:themeColor="text1"/>
        </w:rPr>
        <w:t xml:space="preserve">advantages of metatranscriptomics over </w:t>
      </w:r>
      <w:r w:rsidR="006E6787">
        <w:rPr>
          <w:rFonts w:ascii="Calibri" w:hAnsi="Calibri" w:cs="Calibri"/>
          <w:color w:val="000000" w:themeColor="text1"/>
        </w:rPr>
        <w:t>metagenomics</w:t>
      </w:r>
      <w:r w:rsidR="007645E2">
        <w:rPr>
          <w:rFonts w:ascii="Calibri" w:hAnsi="Calibri" w:cs="Calibri"/>
          <w:color w:val="000000" w:themeColor="text1"/>
        </w:rPr>
        <w:t xml:space="preserve"> for taxonomic profiling.</w:t>
      </w:r>
    </w:p>
    <w:p w14:paraId="32A28A81" w14:textId="1FA69E3A" w:rsidR="003561B3" w:rsidRDefault="007645E2" w:rsidP="00E05CD2">
      <w:pPr>
        <w:spacing w:line="360" w:lineRule="auto"/>
        <w:ind w:firstLine="720"/>
        <w:jc w:val="both"/>
        <w:rPr>
          <w:rFonts w:ascii="Calibri" w:hAnsi="Calibri" w:cs="Calibri"/>
          <w:color w:val="000000" w:themeColor="text1"/>
        </w:rPr>
      </w:pPr>
      <w:r>
        <w:rPr>
          <w:rFonts w:ascii="Calibri" w:hAnsi="Calibri" w:cs="Calibri"/>
          <w:color w:val="000000" w:themeColor="text1"/>
        </w:rPr>
        <w:t>First, total RNA sequencing (total RNA-Seq), which represents metatranscriptomics without an mRNA enrichment step, naturally enriche</w:t>
      </w:r>
      <w:r w:rsidR="00485983">
        <w:rPr>
          <w:rFonts w:ascii="Calibri" w:hAnsi="Calibri" w:cs="Calibri"/>
          <w:color w:val="000000" w:themeColor="text1"/>
        </w:rPr>
        <w:t>s sequencing data for</w:t>
      </w:r>
      <w:r>
        <w:rPr>
          <w:rFonts w:ascii="Calibri" w:hAnsi="Calibri" w:cs="Calibri"/>
          <w:color w:val="000000" w:themeColor="text1"/>
        </w:rPr>
        <w:t xml:space="preserve"> </w:t>
      </w:r>
      <w:r w:rsidR="006E6787">
        <w:rPr>
          <w:rFonts w:ascii="Calibri" w:hAnsi="Calibri" w:cs="Calibri"/>
          <w:color w:val="000000" w:themeColor="text1"/>
        </w:rPr>
        <w:t xml:space="preserve">common </w:t>
      </w:r>
      <w:r>
        <w:rPr>
          <w:rFonts w:ascii="Calibri" w:hAnsi="Calibri" w:cs="Calibri"/>
          <w:color w:val="000000" w:themeColor="text1"/>
        </w:rPr>
        <w:t>barcode sequences</w:t>
      </w:r>
      <w:r w:rsidR="00485983">
        <w:rPr>
          <w:rFonts w:ascii="Calibri" w:hAnsi="Calibri" w:cs="Calibri"/>
          <w:color w:val="000000" w:themeColor="text1"/>
        </w:rPr>
        <w:t xml:space="preserve">. This natural enrichment is achieved </w:t>
      </w:r>
      <w:r>
        <w:rPr>
          <w:rFonts w:ascii="Calibri" w:hAnsi="Calibri" w:cs="Calibri"/>
          <w:color w:val="000000" w:themeColor="text1"/>
        </w:rPr>
        <w:t xml:space="preserve">because &gt;85% of RNA consists of rRNA </w:t>
      </w:r>
      <w:r>
        <w:rPr>
          <w:rStyle w:val="FootnoteReference"/>
        </w:rPr>
        <w:fldChar w:fldCharType="begin" w:fldLock="1"/>
      </w:r>
      <w:r>
        <w:instrText>ADDIN CSL_CITATION {"citationItems":[{"id":"ITEM-1","itemData":{"DOI":"10.1007/978-1-4684-3417-0_12","ISBN":"978-1-4684-3417-0","abstract":"The long title of this chapter was suggested by the editor. I find it excellent because, right away, it points to the complexity and vagueness of the subject. This in turn forces the author to clarify his position. First of all I shall not deal with eukaryotic cells; partly because I lack the necessary specialized knowledge, but also because, as a rule, these cells contain more than one protein-synthesizing system (PSS), making them particularly difficult to analyze. So, this chapter is about the PSS in bacteria with the usual bias toward Escherichia coli.","author":[{"dropping-particle":"","family":"Maaløe","given":"O","non-dropping-particle":"","parse-names":false,"suffix":""}],"container-title":"Biological Regulation and Development: Gene Expression","editor":[{"dropping-particle":"","family":"Goldberger","given":"Robert F","non-dropping-particle":"","parse-names":false,"suffix":""}],"id":"ITEM-1","issued":{"date-parts":[["1979"]]},"page":"487-542","publisher":"Springer US","publisher-place":"Boston, MA","title":"Regulation of the Protein-Synthesizing Machinery---Ribosomes, tRNA, Factors, and So On","type":"chapter"},"uris":["http://www.mendeley.com/documents/?uuid=df82fedf-5511-4ed8-b29f-9d425296ee39"]}],"mendeley":{"formattedCitation":"(Maaløe, 1979)","plainTextFormattedCitation":"(Maaløe, 1979)","previouslyFormattedCitation":"(Maaløe, 1979)"},"properties":{"noteIndex":0},"schema":"https://github.com/citation-style-language/schema/raw/master/csl-citation.json"}</w:instrText>
      </w:r>
      <w:r>
        <w:rPr>
          <w:rStyle w:val="FootnoteReference"/>
        </w:rPr>
        <w:fldChar w:fldCharType="separate"/>
      </w:r>
      <w:r w:rsidRPr="00886040">
        <w:rPr>
          <w:noProof/>
        </w:rPr>
        <w:t>(Maaløe, 1979)</w:t>
      </w:r>
      <w:r>
        <w:rPr>
          <w:rStyle w:val="FootnoteReference"/>
        </w:rPr>
        <w:fldChar w:fldCharType="end"/>
      </w:r>
      <w:r>
        <w:t xml:space="preserve"> contain</w:t>
      </w:r>
      <w:r w:rsidR="00485983">
        <w:t>ing</w:t>
      </w:r>
      <w:r>
        <w:t xml:space="preserve"> the common barcodes 16S</w:t>
      </w:r>
      <w:r w:rsidR="006E6787">
        <w:t xml:space="preserve">, </w:t>
      </w:r>
      <w:r>
        <w:t>18S rRNA</w:t>
      </w:r>
      <w:r w:rsidR="006E6787">
        <w:t>, and</w:t>
      </w:r>
      <w:r>
        <w:t xml:space="preserve"> 28S rRNA</w:t>
      </w:r>
      <w:r w:rsidR="00485983">
        <w:t>,</w:t>
      </w:r>
      <w:r w:rsidR="006E6787">
        <w:t xml:space="preserve"> </w:t>
      </w:r>
      <w:r w:rsidR="00FE25F8">
        <w:t>whereas these</w:t>
      </w:r>
      <w:r w:rsidR="006E6787">
        <w:t xml:space="preserve"> barcodes can </w:t>
      </w:r>
      <w:r w:rsidR="006E6787">
        <w:rPr>
          <w:rFonts w:ascii="Calibri" w:hAnsi="Calibri" w:cs="Calibri"/>
          <w:color w:val="000000" w:themeColor="text1"/>
        </w:rPr>
        <w:t xml:space="preserve">make up as little as </w:t>
      </w:r>
      <w:r w:rsidR="006E6787">
        <w:t>0.05%</w:t>
      </w:r>
      <w:r w:rsidR="00FE25F8">
        <w:t xml:space="preserve"> – </w:t>
      </w:r>
      <w:r w:rsidR="006E6787">
        <w:t xml:space="preserve">1.4% </w:t>
      </w:r>
      <w:r w:rsidR="00FE25F8">
        <w:t xml:space="preserve">in metagenomics sequencing data </w:t>
      </w:r>
      <w:r w:rsidR="006E6787">
        <w:rPr>
          <w:rFonts w:ascii="Calibri" w:hAnsi="Calibri" w:cs="Calibri"/>
          <w:color w:val="000000" w:themeColor="text1"/>
        </w:rPr>
        <w:fldChar w:fldCharType="begin" w:fldLock="1"/>
      </w:r>
      <w:r w:rsidR="006E6787">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sidR="006E6787">
        <w:rPr>
          <w:rFonts w:ascii="Calibri" w:hAnsi="Calibri" w:cs="Calibri"/>
          <w:color w:val="000000" w:themeColor="text1"/>
        </w:rPr>
        <w:fldChar w:fldCharType="separate"/>
      </w:r>
      <w:r w:rsidR="006E6787" w:rsidRPr="00EB444C">
        <w:rPr>
          <w:rFonts w:ascii="Calibri" w:hAnsi="Calibri" w:cs="Calibri"/>
          <w:noProof/>
          <w:color w:val="000000" w:themeColor="text1"/>
        </w:rPr>
        <w:t>(Logares et al., 2014; Yilmaz et al., 2011)</w:t>
      </w:r>
      <w:r w:rsidR="006E6787">
        <w:rPr>
          <w:rFonts w:ascii="Calibri" w:hAnsi="Calibri" w:cs="Calibri"/>
          <w:color w:val="000000" w:themeColor="text1"/>
        </w:rPr>
        <w:fldChar w:fldCharType="end"/>
      </w:r>
      <w:r w:rsidR="006E6787">
        <w:rPr>
          <w:rFonts w:ascii="Calibri" w:hAnsi="Calibri" w:cs="Calibri"/>
          <w:color w:val="000000" w:themeColor="text1"/>
        </w:rPr>
        <w:t xml:space="preserve">. </w:t>
      </w:r>
      <w:r w:rsidR="009459B5">
        <w:rPr>
          <w:rFonts w:ascii="Calibri" w:hAnsi="Calibri" w:cs="Calibri"/>
          <w:color w:val="000000" w:themeColor="text1"/>
        </w:rPr>
        <w:t>In theory, t</w:t>
      </w:r>
      <w:r w:rsidR="003561B3">
        <w:rPr>
          <w:rFonts w:ascii="Calibri" w:hAnsi="Calibri" w:cs="Calibri"/>
          <w:color w:val="000000" w:themeColor="text1"/>
        </w:rPr>
        <w:t>his</w:t>
      </w:r>
      <w:r w:rsidR="003561B3" w:rsidRPr="003561B3">
        <w:rPr>
          <w:rFonts w:ascii="Calibri" w:hAnsi="Calibri" w:cs="Calibri"/>
          <w:color w:val="000000" w:themeColor="text1"/>
        </w:rPr>
        <w:t xml:space="preserve"> </w:t>
      </w:r>
      <w:r w:rsidR="00485983">
        <w:rPr>
          <w:rFonts w:ascii="Calibri" w:hAnsi="Calibri" w:cs="Calibri"/>
          <w:color w:val="000000" w:themeColor="text1"/>
        </w:rPr>
        <w:t xml:space="preserve">enrichment </w:t>
      </w:r>
      <w:r w:rsidR="003561B3">
        <w:rPr>
          <w:rFonts w:ascii="Calibri" w:hAnsi="Calibri" w:cs="Calibri"/>
          <w:color w:val="000000" w:themeColor="text1"/>
        </w:rPr>
        <w:t>enable</w:t>
      </w:r>
      <w:r w:rsidR="009459B5">
        <w:rPr>
          <w:rFonts w:ascii="Calibri" w:hAnsi="Calibri" w:cs="Calibri"/>
          <w:color w:val="000000" w:themeColor="text1"/>
        </w:rPr>
        <w:t>s</w:t>
      </w:r>
      <w:r w:rsidR="003561B3">
        <w:rPr>
          <w:rFonts w:ascii="Calibri" w:hAnsi="Calibri" w:cs="Calibri"/>
          <w:color w:val="000000" w:themeColor="text1"/>
        </w:rPr>
        <w:t xml:space="preserve"> </w:t>
      </w:r>
      <w:r w:rsidR="00485983">
        <w:rPr>
          <w:rFonts w:ascii="Calibri" w:hAnsi="Calibri" w:cs="Calibri"/>
          <w:color w:val="000000" w:themeColor="text1"/>
        </w:rPr>
        <w:t xml:space="preserve">a </w:t>
      </w:r>
      <w:r w:rsidR="003561B3">
        <w:rPr>
          <w:rFonts w:ascii="Calibri" w:hAnsi="Calibri" w:cs="Calibri"/>
          <w:color w:val="000000" w:themeColor="text1"/>
        </w:rPr>
        <w:t xml:space="preserve">better coverage of </w:t>
      </w:r>
      <w:r w:rsidR="00485983">
        <w:rPr>
          <w:rFonts w:ascii="Calibri" w:hAnsi="Calibri" w:cs="Calibri"/>
          <w:color w:val="000000" w:themeColor="text1"/>
        </w:rPr>
        <w:t>common</w:t>
      </w:r>
      <w:r w:rsidR="00FE25F8">
        <w:rPr>
          <w:rFonts w:ascii="Calibri" w:hAnsi="Calibri" w:cs="Calibri"/>
          <w:color w:val="000000" w:themeColor="text1"/>
        </w:rPr>
        <w:t xml:space="preserve"> </w:t>
      </w:r>
      <w:r w:rsidR="003561B3">
        <w:rPr>
          <w:rFonts w:ascii="Calibri" w:hAnsi="Calibri" w:cs="Calibri"/>
          <w:color w:val="000000" w:themeColor="text1"/>
        </w:rPr>
        <w:t xml:space="preserve">barcodes </w:t>
      </w:r>
      <w:r w:rsidR="009459B5">
        <w:rPr>
          <w:rFonts w:ascii="Calibri" w:hAnsi="Calibri" w:cs="Calibri"/>
          <w:color w:val="000000" w:themeColor="text1"/>
        </w:rPr>
        <w:t xml:space="preserve">with total RNA-Seq </w:t>
      </w:r>
      <w:r w:rsidR="003561B3">
        <w:rPr>
          <w:rFonts w:ascii="Calibri" w:hAnsi="Calibri" w:cs="Calibri"/>
          <w:color w:val="000000" w:themeColor="text1"/>
        </w:rPr>
        <w:t xml:space="preserve">as compared to metagenomics, which should allow for more accurate taxonomic profiling of </w:t>
      </w:r>
      <w:r w:rsidR="00FE25F8">
        <w:rPr>
          <w:rFonts w:ascii="Calibri" w:hAnsi="Calibri" w:cs="Calibri"/>
          <w:color w:val="000000" w:themeColor="text1"/>
        </w:rPr>
        <w:t>taxonomically diverse</w:t>
      </w:r>
      <w:r w:rsidR="003561B3">
        <w:rPr>
          <w:rFonts w:ascii="Calibri" w:hAnsi="Calibri" w:cs="Calibri"/>
          <w:color w:val="000000" w:themeColor="text1"/>
        </w:rPr>
        <w:t xml:space="preserve"> communities.</w:t>
      </w:r>
    </w:p>
    <w:p w14:paraId="024F0364" w14:textId="18E6945E" w:rsidR="0049163C" w:rsidRDefault="006E6787" w:rsidP="00E05CD2">
      <w:pPr>
        <w:spacing w:line="360" w:lineRule="auto"/>
        <w:ind w:firstLine="720"/>
        <w:jc w:val="both"/>
      </w:pPr>
      <w:r>
        <w:rPr>
          <w:rFonts w:ascii="Calibri" w:hAnsi="Calibri" w:cs="Calibri"/>
          <w:color w:val="000000" w:themeColor="text1"/>
        </w:rPr>
        <w:t xml:space="preserve">Second, </w:t>
      </w:r>
      <w:r>
        <w:t xml:space="preserve">metatranscriptomics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environment","type":"article-journal","volume":"6"},"uris":["http://www.mendeley.com/documents/?uuid=cb3795f4-3215-40a9-b2b1-a58c91dd93f8"]},{"id":"ITEM-2","itemData":{"DOI":"10.1038/ismej.2015.30","ISSN":"17517370","abstract":"The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Journal","id":"ITEM-2","issue":"10","issued":{"date-parts":[["2015"]]},"page":"2178-2190","publisher":"Nature Publishing Group","title":"Metatranscriptomic census of active protists in soils","type":"article-journal","volume":"9"},"uris":["http://www.mendeley.com/documents/?uuid=acd8f8dc-022c-4af3-aa7c-ff6a39b11bda"]}],"mendeley":{"formattedCitation":"(Geisen et al., 2015; Gomez-Silvan et al., 2018)","plainTextFormattedCitation":"(Geisen et al., 2015; Gomez-Silvan et al., 2018)","previouslyFormattedCitation":"(Geisen et al., 2015; Gomez-Silvan et al., 2018)"},"properties":{"noteIndex":0},"schema":"https://github.com/citation-style-language/schema/raw/master/csl-citation.json"}</w:instrText>
      </w:r>
      <w:r>
        <w:rPr>
          <w:rStyle w:val="FootnoteReference"/>
        </w:rPr>
        <w:fldChar w:fldCharType="separate"/>
      </w:r>
      <w:r w:rsidRPr="000A37E7">
        <w:rPr>
          <w:bCs/>
          <w:noProof/>
          <w:lang w:val="en-US"/>
        </w:rPr>
        <w:t>(Geisen et al., 2015; Gomez-Silvan et al., 2018)</w:t>
      </w:r>
      <w:r>
        <w:rPr>
          <w:rStyle w:val="FootnoteReference"/>
        </w:rPr>
        <w:fldChar w:fldCharType="end"/>
      </w:r>
      <w:r w:rsidR="00C00EC4">
        <w:t xml:space="preserve">. </w:t>
      </w:r>
      <w:r w:rsidR="00F837C3">
        <w:t>In comparison, metagenomics</w:t>
      </w:r>
      <w:r>
        <w:t xml:space="preserve"> targets the present community, including DNA of dead and/or inactive cells and extracellular DNA, which can make up </w:t>
      </w:r>
      <w:r w:rsidR="00C00EC4">
        <w:t>over</w:t>
      </w:r>
      <w:r>
        <w:t xml:space="preserve"> 90% of microbial DNA datasets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et al., 2015)","plainTextFormattedCitation":"(Carini et al., 2016; Torti et al., 2015)","previouslyFormattedCitation":"(Carini et al., 2016; Torti et al., 2015)"},"properties":{"noteIndex":0},"schema":"https://github.com/citation-style-language/schema/raw/master/csl-citation.json"}</w:instrText>
      </w:r>
      <w:r>
        <w:rPr>
          <w:rStyle w:val="FootnoteReference"/>
        </w:rPr>
        <w:fldChar w:fldCharType="separate"/>
      </w:r>
      <w:r w:rsidRPr="00EA11B7">
        <w:rPr>
          <w:noProof/>
        </w:rPr>
        <w:t>(Carini et al., 2016; Torti et al., 2015)</w:t>
      </w:r>
      <w:r>
        <w:rPr>
          <w:rStyle w:val="FootnoteReference"/>
        </w:rPr>
        <w:fldChar w:fldCharType="end"/>
      </w:r>
      <w:r>
        <w:t>. Information about the active community is desirable for ecological assessments as it reflects the portion of the community that is interacting with the environment and therefore</w:t>
      </w:r>
      <w:r w:rsidR="00F837C3">
        <w:t xml:space="preserve"> </w:t>
      </w:r>
      <w:r>
        <w:t>better reflect</w:t>
      </w:r>
      <w:r w:rsidR="00F837C3">
        <w:t>s</w:t>
      </w:r>
      <w:r>
        <w:t xml:space="preserve"> environmental conditions.</w:t>
      </w:r>
    </w:p>
    <w:p w14:paraId="08C58C99" w14:textId="77777777" w:rsidR="00BC3432" w:rsidRDefault="00BC3432" w:rsidP="00E05CD2">
      <w:pPr>
        <w:spacing w:line="360" w:lineRule="auto"/>
        <w:ind w:firstLine="720"/>
        <w:jc w:val="both"/>
      </w:pPr>
    </w:p>
    <w:p w14:paraId="242B5E03" w14:textId="2C1FC774" w:rsidR="00832935" w:rsidRDefault="00832935" w:rsidP="00E05CD2">
      <w:pPr>
        <w:spacing w:line="360" w:lineRule="auto"/>
        <w:jc w:val="both"/>
      </w:pPr>
      <w:r>
        <w:t xml:space="preserve">PART </w:t>
      </w:r>
      <w:r w:rsidR="00E97D19">
        <w:t>4</w:t>
      </w:r>
      <w:r>
        <w:t>: WHAT WE DO</w:t>
      </w:r>
    </w:p>
    <w:p w14:paraId="58DBB3A5" w14:textId="3089D800" w:rsidR="00A819B8" w:rsidRDefault="00A819B8" w:rsidP="00E05CD2">
      <w:pPr>
        <w:spacing w:line="360" w:lineRule="auto"/>
        <w:ind w:firstLine="576"/>
        <w:jc w:val="both"/>
      </w:pPr>
      <w:r>
        <w:t xml:space="preserve">To </w:t>
      </w:r>
      <w:r w:rsidR="00137B30">
        <w:t>compare</w:t>
      </w:r>
      <w:r w:rsidR="00F3585D">
        <w:t xml:space="preserve"> </w:t>
      </w:r>
      <w:r w:rsidR="00137B30">
        <w:t xml:space="preserve">the </w:t>
      </w:r>
      <w:r>
        <w:t>performance</w:t>
      </w:r>
      <w:r w:rsidR="00137B30">
        <w:t>s of metagenomics and total RNA-Seq</w:t>
      </w:r>
      <w:r>
        <w:t xml:space="preserve"> </w:t>
      </w:r>
      <w:r w:rsidR="00E97D19">
        <w:t xml:space="preserve">in taxonomic profiling </w:t>
      </w:r>
      <w:r w:rsidR="009459B5">
        <w:t>accuracy</w:t>
      </w:r>
      <w:r>
        <w:t>, w</w:t>
      </w:r>
      <w:r w:rsidR="0049163C">
        <w:t xml:space="preserve">e applied </w:t>
      </w:r>
      <w:r>
        <w:t xml:space="preserve">metagenomics and total </w:t>
      </w:r>
      <w:r w:rsidR="00D62ED7">
        <w:t>RNA-Seq</w:t>
      </w:r>
      <w:r>
        <w:t xml:space="preserve"> </w:t>
      </w:r>
      <w:r w:rsidR="0049163C">
        <w:t xml:space="preserve">to </w:t>
      </w:r>
      <w:r w:rsidR="00111265">
        <w:t xml:space="preserve">two sets of samples: 1) </w:t>
      </w:r>
      <w:r w:rsidR="0049163C">
        <w:t xml:space="preserve">a commercially available microbial mock community </w:t>
      </w:r>
      <w:r>
        <w:t xml:space="preserve">and </w:t>
      </w:r>
      <w:r w:rsidR="00111265">
        <w:t>2)</w:t>
      </w:r>
      <w:r w:rsidR="005D766B">
        <w:t xml:space="preserve"> </w:t>
      </w:r>
      <w:r>
        <w:t>fish tank water sample</w:t>
      </w:r>
      <w:r w:rsidR="005D766B">
        <w:t>s</w:t>
      </w:r>
      <w:r w:rsidR="00111265">
        <w:t xml:space="preserve">, which </w:t>
      </w:r>
      <w:r w:rsidR="00EC6348">
        <w:t>simulates</w:t>
      </w:r>
      <w:r w:rsidR="00111265">
        <w:t xml:space="preserve"> environmental </w:t>
      </w:r>
      <w:r w:rsidR="005D766B">
        <w:t xml:space="preserve">freshwater </w:t>
      </w:r>
      <w:r w:rsidR="00111265">
        <w:t>sampling</w:t>
      </w:r>
      <w:r>
        <w:t xml:space="preserve">. </w:t>
      </w:r>
      <w:r w:rsidR="00596CFB">
        <w:t>In addition, we</w:t>
      </w:r>
      <w:r w:rsidR="00846409">
        <w:t xml:space="preserve"> applied a </w:t>
      </w:r>
      <w:r w:rsidR="005D766B">
        <w:t xml:space="preserve">broad </w:t>
      </w:r>
      <w:r w:rsidR="00846409">
        <w:t xml:space="preserve">variety of </w:t>
      </w:r>
      <w:r w:rsidR="005D766B">
        <w:t xml:space="preserve">common </w:t>
      </w:r>
      <w:r w:rsidR="00846409">
        <w:t xml:space="preserve">bioinformatic processing </w:t>
      </w:r>
      <w:r w:rsidR="00BC3432">
        <w:t>and analysis tools</w:t>
      </w:r>
      <w:r w:rsidR="00846409">
        <w:t xml:space="preserve"> </w:t>
      </w:r>
      <w:r>
        <w:t xml:space="preserve">to both metagenomics and total </w:t>
      </w:r>
      <w:r w:rsidR="00D62ED7">
        <w:t>RNA-Seq</w:t>
      </w:r>
      <w:r>
        <w:t xml:space="preserve"> data</w:t>
      </w:r>
      <w:r w:rsidR="00111265">
        <w:t xml:space="preserve"> of both sample sets</w:t>
      </w:r>
      <w:r w:rsidR="00BC3432">
        <w:t xml:space="preserve"> to test impact </w:t>
      </w:r>
      <w:r w:rsidR="005D766B">
        <w:t xml:space="preserve">of these tools </w:t>
      </w:r>
      <w:r w:rsidR="00BC3432">
        <w:t>on the taxonomic profiling accuracy</w:t>
      </w:r>
      <w:r w:rsidR="009F6CC0">
        <w:t>.</w:t>
      </w:r>
    </w:p>
    <w:p w14:paraId="458D8DEC" w14:textId="17F6A472" w:rsidR="005D766B" w:rsidRDefault="00A819B8" w:rsidP="00E05CD2">
      <w:pPr>
        <w:spacing w:line="360" w:lineRule="auto"/>
        <w:ind w:firstLine="576"/>
        <w:jc w:val="both"/>
      </w:pPr>
      <w:r>
        <w:t>Using the known composition of the mock community, we</w:t>
      </w:r>
      <w:r w:rsidR="0049163C">
        <w:t xml:space="preserve"> </w:t>
      </w:r>
      <w:r w:rsidR="00AE1909">
        <w:t>evaluated</w:t>
      </w:r>
      <w:r w:rsidR="0049163C">
        <w:t xml:space="preserve"> the</w:t>
      </w:r>
      <w:r w:rsidR="00575A73">
        <w:t xml:space="preserve"> accuracy </w:t>
      </w:r>
      <w:r>
        <w:t>of</w:t>
      </w:r>
      <w:r w:rsidR="009F6CC0">
        <w:t xml:space="preserve"> the </w:t>
      </w:r>
      <w:r w:rsidR="00BC3432">
        <w:t xml:space="preserve">two </w:t>
      </w:r>
      <w:r w:rsidR="009F6CC0">
        <w:t xml:space="preserve">sequencing approaches and bioinformatic </w:t>
      </w:r>
      <w:r w:rsidR="00BC3432">
        <w:t>tools</w:t>
      </w:r>
      <w:r>
        <w:t xml:space="preserve"> </w:t>
      </w:r>
      <w:r w:rsidR="009F6CC0">
        <w:t>in terms of</w:t>
      </w:r>
      <w:r w:rsidR="0049163C">
        <w:t xml:space="preserve"> taxa and abundance recovery. </w:t>
      </w:r>
      <w:r w:rsidR="00AE1909">
        <w:t>This evaluation allowed us to</w:t>
      </w:r>
      <w:r w:rsidR="00575A73">
        <w:t xml:space="preserve"> </w:t>
      </w:r>
      <w:r w:rsidR="00AE1909">
        <w:t>determine</w:t>
      </w:r>
      <w:r w:rsidR="00575A73">
        <w:t xml:space="preserve"> the most accurate taxonomic profiling </w:t>
      </w:r>
      <w:r w:rsidR="00F3585D">
        <w:t>workflow</w:t>
      </w:r>
      <w:r w:rsidR="00575A73">
        <w:t>, from sequencing to bioinformatical processing and analysis.</w:t>
      </w:r>
      <w:r w:rsidR="00596CFB">
        <w:t xml:space="preserve"> </w:t>
      </w:r>
      <w:r w:rsidR="00111265">
        <w:t xml:space="preserve">We also showed how the taxonomic </w:t>
      </w:r>
      <w:r w:rsidR="00111265">
        <w:lastRenderedPageBreak/>
        <w:t>profile of the fish tank sample differ</w:t>
      </w:r>
      <w:r w:rsidR="00596CFB">
        <w:t>ed</w:t>
      </w:r>
      <w:r w:rsidR="00111265">
        <w:t xml:space="preserve"> based on the applied sequencing approach</w:t>
      </w:r>
      <w:r w:rsidR="00AE1909">
        <w:t>es</w:t>
      </w:r>
      <w:r w:rsidR="00111265">
        <w:t xml:space="preserve"> and bioinformatic </w:t>
      </w:r>
      <w:r w:rsidR="00BC3432">
        <w:t>tools</w:t>
      </w:r>
      <w:r w:rsidR="00111265">
        <w:t>.</w:t>
      </w:r>
      <w:r w:rsidR="004850F6">
        <w:t xml:space="preserve"> Finally, we assessed which </w:t>
      </w:r>
      <w:r w:rsidR="00BC3432">
        <w:t xml:space="preserve">tools in </w:t>
      </w:r>
      <w:r w:rsidR="004850F6">
        <w:t xml:space="preserve">the </w:t>
      </w:r>
      <w:r w:rsidR="00AE1909">
        <w:t>bioinformatic</w:t>
      </w:r>
      <w:r w:rsidR="00596CFB">
        <w:t xml:space="preserve"> </w:t>
      </w:r>
      <w:r w:rsidR="00BC3432">
        <w:t>workflow</w:t>
      </w:r>
      <w:r w:rsidR="00596CFB">
        <w:t xml:space="preserve"> </w:t>
      </w:r>
      <w:r w:rsidR="004850F6">
        <w:t>result</w:t>
      </w:r>
      <w:r w:rsidR="00596CFB">
        <w:t>ed</w:t>
      </w:r>
      <w:r w:rsidR="004850F6">
        <w:t xml:space="preserve"> in significant differences in the taxonomic profile </w:t>
      </w:r>
      <w:r w:rsidR="00AE1909">
        <w:t>for both sample sets</w:t>
      </w:r>
      <w:r w:rsidR="00BC3432">
        <w:t>.</w:t>
      </w:r>
    </w:p>
    <w:p w14:paraId="6C0F552B" w14:textId="77777777" w:rsidR="005D766B" w:rsidRDefault="005D766B" w:rsidP="00E05CD2">
      <w:pPr>
        <w:spacing w:line="360" w:lineRule="auto"/>
      </w:pPr>
      <w:r>
        <w:br w:type="page"/>
      </w:r>
    </w:p>
    <w:p w14:paraId="2F6CE8C1" w14:textId="0B3734BA" w:rsidR="002B753B" w:rsidRDefault="003124FC" w:rsidP="001B2FBE">
      <w:pPr>
        <w:pStyle w:val="Heading1"/>
      </w:pPr>
      <w:r>
        <w:lastRenderedPageBreak/>
        <w:t>Methods:</w:t>
      </w:r>
    </w:p>
    <w:p w14:paraId="5FEE85A8" w14:textId="5C8A5FD0" w:rsidR="00EC6348" w:rsidRDefault="00EC6348" w:rsidP="00E05CD2">
      <w:pPr>
        <w:spacing w:line="360" w:lineRule="auto"/>
      </w:pPr>
    </w:p>
    <w:p w14:paraId="0128698C" w14:textId="7ACB908A" w:rsidR="00EC6348" w:rsidRDefault="00EC6348" w:rsidP="00E05CD2">
      <w:pPr>
        <w:spacing w:line="360" w:lineRule="auto"/>
      </w:pPr>
      <w:r>
        <w:t>The workflow of this study is shown in Fig. 1</w:t>
      </w:r>
      <w:r w:rsidR="007A090D">
        <w:t>.</w:t>
      </w:r>
    </w:p>
    <w:p w14:paraId="6E75036E" w14:textId="77777777" w:rsidR="007A090D" w:rsidRDefault="007A090D" w:rsidP="00E05CD2">
      <w:pPr>
        <w:spacing w:line="360" w:lineRule="auto"/>
      </w:pPr>
    </w:p>
    <w:p w14:paraId="0454706A" w14:textId="4B0F9913" w:rsidR="00EC6348" w:rsidRPr="00EC6348" w:rsidRDefault="00EC6348" w:rsidP="00E05CD2">
      <w:pPr>
        <w:spacing w:line="360" w:lineRule="auto"/>
        <w:rPr>
          <w:i/>
          <w:iCs/>
        </w:rPr>
      </w:pPr>
      <w:r w:rsidRPr="00EC6348">
        <w:rPr>
          <w:i/>
          <w:iCs/>
        </w:rPr>
        <w:t>Sampl</w:t>
      </w:r>
      <w:r>
        <w:rPr>
          <w:i/>
          <w:iCs/>
        </w:rPr>
        <w:t>ing</w:t>
      </w:r>
    </w:p>
    <w:p w14:paraId="1A843FE6" w14:textId="6ACCFFF3" w:rsidR="00EC6348" w:rsidRPr="00EC6348" w:rsidRDefault="00EC6348" w:rsidP="00205CCC">
      <w:pPr>
        <w:spacing w:line="360" w:lineRule="auto"/>
        <w:ind w:firstLine="720"/>
        <w:jc w:val="both"/>
      </w:pPr>
      <w:r>
        <w:t xml:space="preserve">The microbial </w:t>
      </w:r>
      <w:r w:rsidRPr="00EC6348">
        <w:t>mock community</w:t>
      </w:r>
      <w:r w:rsidR="008F49B7">
        <w:t xml:space="preserve"> used in this study</w:t>
      </w:r>
      <w:r w:rsidRPr="00EC6348">
        <w:t xml:space="preserve"> </w:t>
      </w:r>
      <w:r>
        <w:t>is commercially available</w:t>
      </w:r>
      <w:r w:rsidR="008F49B7">
        <w:t xml:space="preserve"> </w:t>
      </w:r>
      <w:r w:rsidR="00205CCC">
        <w:t>as</w:t>
      </w:r>
      <w:r w:rsidR="008F49B7">
        <w:t xml:space="preserve"> </w:t>
      </w:r>
      <w:r w:rsidR="008F49B7" w:rsidRPr="00EC6348">
        <w:t>ZymoBIOMICS Microbial Community Standard II (Log Distribution)</w:t>
      </w:r>
      <w:r w:rsidR="008F49B7">
        <w:t xml:space="preserve"> </w:t>
      </w:r>
      <w:r>
        <w:t>(</w:t>
      </w:r>
      <w:r w:rsidR="008F49B7">
        <w:t>Zymo Research;</w:t>
      </w:r>
      <w:r w:rsidR="008F49B7">
        <w:t xml:space="preserve"> </w:t>
      </w:r>
      <w:r w:rsidR="00776123">
        <w:t xml:space="preserve">Cat # </w:t>
      </w:r>
      <w:r w:rsidR="00776123" w:rsidRPr="00776123">
        <w:t>D6310</w:t>
      </w:r>
      <w:r w:rsidR="00776123">
        <w:t xml:space="preserve">; </w:t>
      </w:r>
      <w:r>
        <w:t>Irvine</w:t>
      </w:r>
      <w:r w:rsidR="008F49B7">
        <w:t>;</w:t>
      </w:r>
      <w:r>
        <w:t xml:space="preserve"> CA U.S.A.). It consists of </w:t>
      </w:r>
      <w:r w:rsidRPr="00EC6348">
        <w:t xml:space="preserve">eight bacteria </w:t>
      </w:r>
      <w:r>
        <w:t xml:space="preserve">species </w:t>
      </w:r>
      <w:r w:rsidRPr="00EC6348">
        <w:t>(</w:t>
      </w:r>
      <w:r>
        <w:t>thee</w:t>
      </w:r>
      <w:r w:rsidRPr="00EC6348">
        <w:t xml:space="preserve"> </w:t>
      </w:r>
      <w:r>
        <w:t>g</w:t>
      </w:r>
      <w:r w:rsidRPr="00EC6348">
        <w:t xml:space="preserve">ram-negative and </w:t>
      </w:r>
      <w:r>
        <w:t>five</w:t>
      </w:r>
      <w:r w:rsidRPr="00EC6348">
        <w:t xml:space="preserve"> </w:t>
      </w:r>
      <w:r>
        <w:t>g</w:t>
      </w:r>
      <w:r w:rsidRPr="00EC6348">
        <w:t xml:space="preserve">ram-positive) and </w:t>
      </w:r>
      <w:r>
        <w:t>two</w:t>
      </w:r>
      <w:r w:rsidRPr="00EC6348">
        <w:t xml:space="preserve"> yeast</w:t>
      </w:r>
      <w:r>
        <w:t xml:space="preserve"> species. They are mixed </w:t>
      </w:r>
      <w:r>
        <w:t>to create log-distributed</w:t>
      </w:r>
      <w:r>
        <w:t xml:space="preserve"> species </w:t>
      </w:r>
      <w:r>
        <w:t>abundance</w:t>
      </w:r>
      <w:r>
        <w:t xml:space="preserve">s based on </w:t>
      </w:r>
      <w:r>
        <w:t>genomic DNA</w:t>
      </w:r>
      <w:r>
        <w:t xml:space="preserve"> amounts (Tab. 1). The mock community is stored in DNA/RNA Shield </w:t>
      </w:r>
      <w:r>
        <w:t>(</w:t>
      </w:r>
      <w:r w:rsidRPr="00EC6348">
        <w:t>Zymo</w:t>
      </w:r>
      <w:r>
        <w:t xml:space="preserve"> Research</w:t>
      </w:r>
      <w:r w:rsidR="008F49B7">
        <w:t>;</w:t>
      </w:r>
      <w:r>
        <w:t xml:space="preserve"> </w:t>
      </w:r>
      <w:r w:rsidR="00776123">
        <w:t xml:space="preserve">Cat # </w:t>
      </w:r>
      <w:r w:rsidR="00776123" w:rsidRPr="00776123">
        <w:t>R1100-50</w:t>
      </w:r>
      <w:r w:rsidR="00776123">
        <w:t xml:space="preserve">; </w:t>
      </w:r>
      <w:r>
        <w:t>Irvine</w:t>
      </w:r>
      <w:r w:rsidR="008F49B7">
        <w:t>;</w:t>
      </w:r>
      <w:r>
        <w:t xml:space="preserve"> CA U.S.A.),</w:t>
      </w:r>
      <w:r>
        <w:t xml:space="preserve"> which inactivates cells while preserving DNA and RNA. We generated three simulated water sample</w:t>
      </w:r>
      <w:r w:rsidR="00205CCC">
        <w:t xml:space="preserve"> replicates</w:t>
      </w:r>
      <w:r>
        <w:t xml:space="preserve"> by adding 130 µl of the microbial mock community to 50 mL ultrapure H</w:t>
      </w:r>
      <w:r>
        <w:rPr>
          <w:vertAlign w:val="subscript"/>
        </w:rPr>
        <w:t>2</w:t>
      </w:r>
      <w:r>
        <w:t>O</w:t>
      </w:r>
      <w:r w:rsidR="00205CCC">
        <w:t xml:space="preserve"> </w:t>
      </w:r>
      <w:r w:rsidR="00205CCC">
        <w:t xml:space="preserve">three </w:t>
      </w:r>
      <w:r w:rsidR="00205CCC">
        <w:t xml:space="preserve">separate </w:t>
      </w:r>
      <w:r w:rsidR="00205CCC">
        <w:t>times</w:t>
      </w:r>
      <w:r>
        <w:t>.</w:t>
      </w:r>
    </w:p>
    <w:p w14:paraId="4E6DB16E" w14:textId="613C9A68" w:rsidR="00EC6348" w:rsidRDefault="00EC6348" w:rsidP="00E05CD2">
      <w:pPr>
        <w:spacing w:line="360" w:lineRule="auto"/>
      </w:pPr>
    </w:p>
    <w:p w14:paraId="3D2E471C" w14:textId="16BD4A2D" w:rsidR="00EC6348" w:rsidRDefault="00EC6348" w:rsidP="00205CCC">
      <w:pPr>
        <w:pStyle w:val="Caption"/>
        <w:keepNext/>
        <w:spacing w:line="360" w:lineRule="auto"/>
        <w:jc w:val="both"/>
      </w:pPr>
      <w:r>
        <w:t xml:space="preserve">Table </w:t>
      </w:r>
      <w:r>
        <w:fldChar w:fldCharType="begin"/>
      </w:r>
      <w:r>
        <w:instrText xml:space="preserve"> SEQ Table \* ARABIC </w:instrText>
      </w:r>
      <w:r>
        <w:fldChar w:fldCharType="separate"/>
      </w:r>
      <w:r>
        <w:rPr>
          <w:noProof/>
        </w:rPr>
        <w:t>1</w:t>
      </w:r>
      <w:r>
        <w:fldChar w:fldCharType="end"/>
      </w:r>
      <w:r>
        <w:t>: Microbial composition of the mock community (taken from the</w:t>
      </w:r>
      <w:r w:rsidRPr="00EC6348">
        <w:t xml:space="preserve"> </w:t>
      </w:r>
      <w:r w:rsidRPr="00EC6348">
        <w:t>ZymoBIOMICS Microbial Community Standard II (Log Distribution)</w:t>
      </w:r>
      <w:r>
        <w:t xml:space="preserve"> manual).</w:t>
      </w:r>
    </w:p>
    <w:tbl>
      <w:tblPr>
        <w:tblStyle w:val="TableGrid"/>
        <w:tblW w:w="5076" w:type="pct"/>
        <w:tblLook w:val="04A0" w:firstRow="1" w:lastRow="0" w:firstColumn="1" w:lastColumn="0" w:noHBand="0" w:noVBand="1"/>
      </w:tblPr>
      <w:tblGrid>
        <w:gridCol w:w="2725"/>
        <w:gridCol w:w="1129"/>
        <w:gridCol w:w="1170"/>
        <w:gridCol w:w="1341"/>
        <w:gridCol w:w="1635"/>
        <w:gridCol w:w="1492"/>
      </w:tblGrid>
      <w:tr w:rsidR="00EC6348" w14:paraId="6F65E085" w14:textId="77777777" w:rsidTr="00205CCC">
        <w:tc>
          <w:tcPr>
            <w:tcW w:w="1491" w:type="pct"/>
            <w:vMerge w:val="restart"/>
            <w:vAlign w:val="center"/>
          </w:tcPr>
          <w:p w14:paraId="2163E58D" w14:textId="6FCD3B43" w:rsidR="00EC6348" w:rsidRDefault="00EC6348" w:rsidP="00205CCC">
            <w:pPr>
              <w:jc w:val="center"/>
            </w:pPr>
            <w:r>
              <w:t>Species</w:t>
            </w:r>
          </w:p>
        </w:tc>
        <w:tc>
          <w:tcPr>
            <w:tcW w:w="3509" w:type="pct"/>
            <w:gridSpan w:val="5"/>
            <w:vAlign w:val="center"/>
          </w:tcPr>
          <w:p w14:paraId="5F6CE3A3" w14:textId="42CFABB9" w:rsidR="00EC6348" w:rsidRDefault="00EC6348" w:rsidP="00205CCC">
            <w:pPr>
              <w:jc w:val="center"/>
            </w:pPr>
            <w:r>
              <w:t>Defined Composition (%)</w:t>
            </w:r>
          </w:p>
        </w:tc>
      </w:tr>
      <w:tr w:rsidR="00205CCC" w14:paraId="18E654FF" w14:textId="77777777" w:rsidTr="00205CCC">
        <w:tc>
          <w:tcPr>
            <w:tcW w:w="1491" w:type="pct"/>
            <w:vMerge/>
            <w:vAlign w:val="center"/>
          </w:tcPr>
          <w:p w14:paraId="32633545" w14:textId="77777777" w:rsidR="00EC6348" w:rsidRDefault="00EC6348" w:rsidP="00205CCC">
            <w:pPr>
              <w:jc w:val="center"/>
            </w:pPr>
          </w:p>
        </w:tc>
        <w:tc>
          <w:tcPr>
            <w:tcW w:w="316" w:type="pct"/>
            <w:vAlign w:val="center"/>
          </w:tcPr>
          <w:p w14:paraId="22FF61B9" w14:textId="57E4D765" w:rsidR="00EC6348" w:rsidRDefault="00EC6348" w:rsidP="00205CCC">
            <w:pPr>
              <w:jc w:val="center"/>
            </w:pPr>
            <w:r>
              <w:t>Genomic DNA</w:t>
            </w:r>
          </w:p>
        </w:tc>
        <w:tc>
          <w:tcPr>
            <w:tcW w:w="672" w:type="pct"/>
            <w:vAlign w:val="center"/>
          </w:tcPr>
          <w:p w14:paraId="3A54BEE3" w14:textId="35AA0DEC" w:rsidR="00EC6348" w:rsidRDefault="00EC6348" w:rsidP="00205CCC">
            <w:pPr>
              <w:jc w:val="center"/>
            </w:pPr>
            <w:r>
              <w:t>16S Only</w:t>
            </w:r>
            <w:r w:rsidRPr="00EC6348">
              <w:rPr>
                <w:vertAlign w:val="superscript"/>
              </w:rPr>
              <w:t>1</w:t>
            </w:r>
          </w:p>
        </w:tc>
        <w:tc>
          <w:tcPr>
            <w:tcW w:w="762" w:type="pct"/>
            <w:vAlign w:val="center"/>
          </w:tcPr>
          <w:p w14:paraId="602BEBA5" w14:textId="01283488" w:rsidR="00EC6348" w:rsidRDefault="00EC6348" w:rsidP="00205CCC">
            <w:pPr>
              <w:jc w:val="center"/>
            </w:pPr>
            <w:r>
              <w:t>16S &amp; 18S</w:t>
            </w:r>
            <w:r w:rsidRPr="00EC6348">
              <w:rPr>
                <w:vertAlign w:val="superscript"/>
              </w:rPr>
              <w:t>1</w:t>
            </w:r>
          </w:p>
        </w:tc>
        <w:tc>
          <w:tcPr>
            <w:tcW w:w="917" w:type="pct"/>
            <w:vAlign w:val="center"/>
          </w:tcPr>
          <w:p w14:paraId="0FFC0956" w14:textId="7E73FC07" w:rsidR="00EC6348" w:rsidRDefault="00EC6348" w:rsidP="00205CCC">
            <w:pPr>
              <w:jc w:val="center"/>
            </w:pPr>
            <w:r>
              <w:t>Genome Copy</w:t>
            </w:r>
            <w:r w:rsidRPr="00EC6348">
              <w:rPr>
                <w:vertAlign w:val="superscript"/>
              </w:rPr>
              <w:t>2</w:t>
            </w:r>
          </w:p>
        </w:tc>
        <w:tc>
          <w:tcPr>
            <w:tcW w:w="842" w:type="pct"/>
            <w:vAlign w:val="center"/>
          </w:tcPr>
          <w:p w14:paraId="52FEED66" w14:textId="42988258" w:rsidR="00EC6348" w:rsidRDefault="00EC6348" w:rsidP="00205CCC">
            <w:pPr>
              <w:jc w:val="center"/>
            </w:pPr>
            <w:r>
              <w:t>Cell Number</w:t>
            </w:r>
            <w:r w:rsidRPr="00EC6348">
              <w:rPr>
                <w:vertAlign w:val="superscript"/>
              </w:rPr>
              <w:t>3</w:t>
            </w:r>
          </w:p>
        </w:tc>
      </w:tr>
      <w:tr w:rsidR="00EC6348" w14:paraId="4A520B6E" w14:textId="77777777" w:rsidTr="00205CCC">
        <w:tc>
          <w:tcPr>
            <w:tcW w:w="1491" w:type="pct"/>
            <w:vAlign w:val="center"/>
          </w:tcPr>
          <w:p w14:paraId="5757868A" w14:textId="54309256" w:rsidR="00EC6348" w:rsidRPr="00205CCC" w:rsidRDefault="00EC6348" w:rsidP="00205CCC">
            <w:pPr>
              <w:jc w:val="center"/>
              <w:rPr>
                <w:i/>
                <w:iCs/>
              </w:rPr>
            </w:pPr>
            <w:r w:rsidRPr="00205CCC">
              <w:rPr>
                <w:i/>
                <w:iCs/>
              </w:rPr>
              <w:t>Listeria monocytogenes</w:t>
            </w:r>
          </w:p>
        </w:tc>
        <w:tc>
          <w:tcPr>
            <w:tcW w:w="316" w:type="pct"/>
            <w:vAlign w:val="center"/>
          </w:tcPr>
          <w:p w14:paraId="53D1360C" w14:textId="7481E0CA" w:rsidR="00EC6348" w:rsidRDefault="00EC6348" w:rsidP="00205CCC">
            <w:pPr>
              <w:jc w:val="center"/>
            </w:pPr>
            <w:r>
              <w:t>89.1</w:t>
            </w:r>
          </w:p>
        </w:tc>
        <w:tc>
          <w:tcPr>
            <w:tcW w:w="672" w:type="pct"/>
            <w:vAlign w:val="center"/>
          </w:tcPr>
          <w:p w14:paraId="1C134301" w14:textId="65CE52A2" w:rsidR="00EC6348" w:rsidRDefault="00EC6348" w:rsidP="00205CCC">
            <w:pPr>
              <w:jc w:val="center"/>
            </w:pPr>
            <w:r>
              <w:t>95.9</w:t>
            </w:r>
          </w:p>
        </w:tc>
        <w:tc>
          <w:tcPr>
            <w:tcW w:w="762" w:type="pct"/>
            <w:vAlign w:val="center"/>
          </w:tcPr>
          <w:p w14:paraId="29FE2C45" w14:textId="027FB48F" w:rsidR="00EC6348" w:rsidRDefault="00EC6348" w:rsidP="00205CCC">
            <w:pPr>
              <w:jc w:val="center"/>
            </w:pPr>
            <w:r>
              <w:t>91.9</w:t>
            </w:r>
          </w:p>
        </w:tc>
        <w:tc>
          <w:tcPr>
            <w:tcW w:w="917" w:type="pct"/>
            <w:vAlign w:val="center"/>
          </w:tcPr>
          <w:p w14:paraId="16F521AB" w14:textId="4308FBDE" w:rsidR="00EC6348" w:rsidRDefault="00EC6348" w:rsidP="00205CCC">
            <w:pPr>
              <w:jc w:val="center"/>
            </w:pPr>
            <w:r>
              <w:t>94.8</w:t>
            </w:r>
          </w:p>
        </w:tc>
        <w:tc>
          <w:tcPr>
            <w:tcW w:w="842" w:type="pct"/>
            <w:vAlign w:val="center"/>
          </w:tcPr>
          <w:p w14:paraId="5519655A" w14:textId="18417F57" w:rsidR="00EC6348" w:rsidRDefault="00EC6348" w:rsidP="00205CCC">
            <w:pPr>
              <w:jc w:val="center"/>
            </w:pPr>
            <w:r>
              <w:t>94.9</w:t>
            </w:r>
          </w:p>
        </w:tc>
      </w:tr>
      <w:tr w:rsidR="00EC6348" w14:paraId="37AD32A5" w14:textId="77777777" w:rsidTr="00205CCC">
        <w:tc>
          <w:tcPr>
            <w:tcW w:w="1491" w:type="pct"/>
            <w:vAlign w:val="center"/>
          </w:tcPr>
          <w:p w14:paraId="488D5DB7" w14:textId="666ACF79" w:rsidR="00EC6348" w:rsidRPr="00205CCC" w:rsidRDefault="00EC6348" w:rsidP="00205CCC">
            <w:pPr>
              <w:jc w:val="center"/>
              <w:rPr>
                <w:i/>
                <w:iCs/>
              </w:rPr>
            </w:pPr>
            <w:r w:rsidRPr="00205CCC">
              <w:rPr>
                <w:i/>
                <w:iCs/>
              </w:rPr>
              <w:t>Pseudomonas aeruginosa</w:t>
            </w:r>
          </w:p>
        </w:tc>
        <w:tc>
          <w:tcPr>
            <w:tcW w:w="316" w:type="pct"/>
            <w:vAlign w:val="center"/>
          </w:tcPr>
          <w:p w14:paraId="72511EC1" w14:textId="12728146" w:rsidR="00EC6348" w:rsidRDefault="00EC6348" w:rsidP="00205CCC">
            <w:pPr>
              <w:jc w:val="center"/>
            </w:pPr>
            <w:r>
              <w:t>8.9</w:t>
            </w:r>
          </w:p>
        </w:tc>
        <w:tc>
          <w:tcPr>
            <w:tcW w:w="672" w:type="pct"/>
            <w:vAlign w:val="center"/>
          </w:tcPr>
          <w:p w14:paraId="2D15B3D2" w14:textId="208AE776" w:rsidR="00EC6348" w:rsidRDefault="00EC6348" w:rsidP="00205CCC">
            <w:pPr>
              <w:jc w:val="center"/>
            </w:pPr>
            <w:r>
              <w:t>2.8</w:t>
            </w:r>
          </w:p>
        </w:tc>
        <w:tc>
          <w:tcPr>
            <w:tcW w:w="762" w:type="pct"/>
            <w:vAlign w:val="center"/>
          </w:tcPr>
          <w:p w14:paraId="34A053BC" w14:textId="36AC6F15" w:rsidR="00EC6348" w:rsidRDefault="00EC6348" w:rsidP="00205CCC">
            <w:pPr>
              <w:jc w:val="center"/>
            </w:pPr>
            <w:r>
              <w:t>2.7</w:t>
            </w:r>
          </w:p>
        </w:tc>
        <w:tc>
          <w:tcPr>
            <w:tcW w:w="917" w:type="pct"/>
            <w:vAlign w:val="center"/>
          </w:tcPr>
          <w:p w14:paraId="05B921FA" w14:textId="4AB35056" w:rsidR="00EC6348" w:rsidRDefault="00EC6348" w:rsidP="00205CCC">
            <w:pPr>
              <w:jc w:val="center"/>
            </w:pPr>
            <w:r>
              <w:t>4.2</w:t>
            </w:r>
          </w:p>
        </w:tc>
        <w:tc>
          <w:tcPr>
            <w:tcW w:w="842" w:type="pct"/>
            <w:vAlign w:val="center"/>
          </w:tcPr>
          <w:p w14:paraId="2A591CA8" w14:textId="21451339" w:rsidR="00EC6348" w:rsidRDefault="00EC6348" w:rsidP="00205CCC">
            <w:pPr>
              <w:jc w:val="center"/>
            </w:pPr>
            <w:r>
              <w:t>4.2</w:t>
            </w:r>
          </w:p>
        </w:tc>
      </w:tr>
      <w:tr w:rsidR="00EC6348" w14:paraId="26757436" w14:textId="77777777" w:rsidTr="00205CCC">
        <w:tc>
          <w:tcPr>
            <w:tcW w:w="1491" w:type="pct"/>
            <w:vAlign w:val="center"/>
          </w:tcPr>
          <w:p w14:paraId="0A7CC713" w14:textId="2AA633D1" w:rsidR="00EC6348" w:rsidRPr="00205CCC" w:rsidRDefault="00EC6348" w:rsidP="00205CCC">
            <w:pPr>
              <w:jc w:val="center"/>
              <w:rPr>
                <w:i/>
                <w:iCs/>
              </w:rPr>
            </w:pPr>
            <w:r w:rsidRPr="00205CCC">
              <w:rPr>
                <w:i/>
                <w:iCs/>
              </w:rPr>
              <w:t>Bacillus subtilis</w:t>
            </w:r>
          </w:p>
        </w:tc>
        <w:tc>
          <w:tcPr>
            <w:tcW w:w="316" w:type="pct"/>
            <w:vAlign w:val="center"/>
          </w:tcPr>
          <w:p w14:paraId="6FEDE34A" w14:textId="6EC66819" w:rsidR="00EC6348" w:rsidRDefault="00EC6348" w:rsidP="00205CCC">
            <w:pPr>
              <w:jc w:val="center"/>
            </w:pPr>
            <w:r>
              <w:t>0.89</w:t>
            </w:r>
          </w:p>
        </w:tc>
        <w:tc>
          <w:tcPr>
            <w:tcW w:w="672" w:type="pct"/>
            <w:vAlign w:val="center"/>
          </w:tcPr>
          <w:p w14:paraId="1435815A" w14:textId="73D676C8" w:rsidR="00EC6348" w:rsidRDefault="00EC6348" w:rsidP="00205CCC">
            <w:pPr>
              <w:jc w:val="center"/>
            </w:pPr>
            <w:r>
              <w:t>1.2</w:t>
            </w:r>
          </w:p>
        </w:tc>
        <w:tc>
          <w:tcPr>
            <w:tcW w:w="762" w:type="pct"/>
            <w:vAlign w:val="center"/>
          </w:tcPr>
          <w:p w14:paraId="63B009B9" w14:textId="5B22B782" w:rsidR="00EC6348" w:rsidRDefault="00EC6348" w:rsidP="00205CCC">
            <w:pPr>
              <w:jc w:val="center"/>
            </w:pPr>
            <w:r>
              <w:t>1.1</w:t>
            </w:r>
          </w:p>
        </w:tc>
        <w:tc>
          <w:tcPr>
            <w:tcW w:w="917" w:type="pct"/>
            <w:vAlign w:val="center"/>
          </w:tcPr>
          <w:p w14:paraId="7371E89A" w14:textId="5C1DC12B" w:rsidR="00EC6348" w:rsidRDefault="00EC6348" w:rsidP="00205CCC">
            <w:pPr>
              <w:jc w:val="center"/>
            </w:pPr>
            <w:r>
              <w:t>0.7</w:t>
            </w:r>
          </w:p>
        </w:tc>
        <w:tc>
          <w:tcPr>
            <w:tcW w:w="842" w:type="pct"/>
            <w:vAlign w:val="center"/>
          </w:tcPr>
          <w:p w14:paraId="73F55973" w14:textId="722ECEFD" w:rsidR="00EC6348" w:rsidRDefault="00EC6348" w:rsidP="00205CCC">
            <w:pPr>
              <w:jc w:val="center"/>
            </w:pPr>
            <w:r>
              <w:t>0.7</w:t>
            </w:r>
          </w:p>
        </w:tc>
      </w:tr>
      <w:tr w:rsidR="00EC6348" w14:paraId="51E812ED" w14:textId="77777777" w:rsidTr="00205CCC">
        <w:tc>
          <w:tcPr>
            <w:tcW w:w="1491" w:type="pct"/>
            <w:vAlign w:val="center"/>
          </w:tcPr>
          <w:p w14:paraId="02F7F098" w14:textId="451EB11E" w:rsidR="00EC6348" w:rsidRPr="00205CCC" w:rsidRDefault="00EC6348" w:rsidP="00205CCC">
            <w:pPr>
              <w:jc w:val="center"/>
              <w:rPr>
                <w:i/>
                <w:iCs/>
              </w:rPr>
            </w:pPr>
            <w:r w:rsidRPr="00205CCC">
              <w:rPr>
                <w:i/>
                <w:iCs/>
              </w:rPr>
              <w:t>Saccharomyces cerevisiae</w:t>
            </w:r>
          </w:p>
        </w:tc>
        <w:tc>
          <w:tcPr>
            <w:tcW w:w="316" w:type="pct"/>
            <w:vAlign w:val="center"/>
          </w:tcPr>
          <w:p w14:paraId="7CD5BACD" w14:textId="03FF44E0" w:rsidR="00EC6348" w:rsidRDefault="00EC6348" w:rsidP="00205CCC">
            <w:pPr>
              <w:jc w:val="center"/>
            </w:pPr>
            <w:r>
              <w:t>0.89</w:t>
            </w:r>
          </w:p>
        </w:tc>
        <w:tc>
          <w:tcPr>
            <w:tcW w:w="672" w:type="pct"/>
            <w:vAlign w:val="center"/>
          </w:tcPr>
          <w:p w14:paraId="2E6C4489" w14:textId="076A7095" w:rsidR="00EC6348" w:rsidRDefault="00EC6348" w:rsidP="00205CCC">
            <w:pPr>
              <w:jc w:val="center"/>
            </w:pPr>
            <w:r>
              <w:t>NA</w:t>
            </w:r>
          </w:p>
        </w:tc>
        <w:tc>
          <w:tcPr>
            <w:tcW w:w="762" w:type="pct"/>
            <w:vAlign w:val="center"/>
          </w:tcPr>
          <w:p w14:paraId="0A8E0221" w14:textId="5F69D002" w:rsidR="00EC6348" w:rsidRDefault="00EC6348" w:rsidP="00205CCC">
            <w:pPr>
              <w:jc w:val="center"/>
            </w:pPr>
            <w:r>
              <w:t>4.1</w:t>
            </w:r>
          </w:p>
        </w:tc>
        <w:tc>
          <w:tcPr>
            <w:tcW w:w="917" w:type="pct"/>
            <w:vAlign w:val="center"/>
          </w:tcPr>
          <w:p w14:paraId="04F474F9" w14:textId="7C8864DC" w:rsidR="00EC6348" w:rsidRDefault="00EC6348" w:rsidP="00205CCC">
            <w:pPr>
              <w:jc w:val="center"/>
            </w:pPr>
            <w:r>
              <w:t>0.23</w:t>
            </w:r>
          </w:p>
        </w:tc>
        <w:tc>
          <w:tcPr>
            <w:tcW w:w="842" w:type="pct"/>
            <w:vAlign w:val="center"/>
          </w:tcPr>
          <w:p w14:paraId="313824C9" w14:textId="5F486BF3" w:rsidR="00EC6348" w:rsidRDefault="00EC6348" w:rsidP="00205CCC">
            <w:pPr>
              <w:jc w:val="center"/>
            </w:pPr>
            <w:r>
              <w:t>0.12</w:t>
            </w:r>
          </w:p>
        </w:tc>
      </w:tr>
      <w:tr w:rsidR="00EC6348" w14:paraId="17E6D63A" w14:textId="77777777" w:rsidTr="00205CCC">
        <w:tc>
          <w:tcPr>
            <w:tcW w:w="1491" w:type="pct"/>
            <w:vAlign w:val="center"/>
          </w:tcPr>
          <w:p w14:paraId="4F2AFB1E" w14:textId="457D9DB8" w:rsidR="00EC6348" w:rsidRPr="00205CCC" w:rsidRDefault="00EC6348" w:rsidP="00205CCC">
            <w:pPr>
              <w:jc w:val="center"/>
              <w:rPr>
                <w:i/>
                <w:iCs/>
              </w:rPr>
            </w:pPr>
            <w:r w:rsidRPr="00205CCC">
              <w:rPr>
                <w:i/>
                <w:iCs/>
              </w:rPr>
              <w:t>Escherichia coli</w:t>
            </w:r>
          </w:p>
        </w:tc>
        <w:tc>
          <w:tcPr>
            <w:tcW w:w="316" w:type="pct"/>
            <w:vAlign w:val="center"/>
          </w:tcPr>
          <w:p w14:paraId="3EF092C1" w14:textId="024D7F67" w:rsidR="00EC6348" w:rsidRDefault="00EC6348" w:rsidP="00205CCC">
            <w:pPr>
              <w:jc w:val="center"/>
            </w:pPr>
            <w:r>
              <w:t>0.089</w:t>
            </w:r>
          </w:p>
        </w:tc>
        <w:tc>
          <w:tcPr>
            <w:tcW w:w="672" w:type="pct"/>
            <w:vAlign w:val="center"/>
          </w:tcPr>
          <w:p w14:paraId="2E3ABC53" w14:textId="2007CDD1" w:rsidR="00EC6348" w:rsidRDefault="00EC6348" w:rsidP="00205CCC">
            <w:pPr>
              <w:jc w:val="center"/>
            </w:pPr>
            <w:r>
              <w:t>0.069</w:t>
            </w:r>
          </w:p>
        </w:tc>
        <w:tc>
          <w:tcPr>
            <w:tcW w:w="762" w:type="pct"/>
            <w:vAlign w:val="center"/>
          </w:tcPr>
          <w:p w14:paraId="1E577733" w14:textId="43575083" w:rsidR="00EC6348" w:rsidRDefault="00EC6348" w:rsidP="00205CCC">
            <w:pPr>
              <w:jc w:val="center"/>
            </w:pPr>
            <w:r>
              <w:t>0.066</w:t>
            </w:r>
          </w:p>
        </w:tc>
        <w:tc>
          <w:tcPr>
            <w:tcW w:w="917" w:type="pct"/>
            <w:vAlign w:val="center"/>
          </w:tcPr>
          <w:p w14:paraId="1C84981A" w14:textId="17924EC0" w:rsidR="00EC6348" w:rsidRDefault="00EC6348" w:rsidP="00205CCC">
            <w:pPr>
              <w:jc w:val="center"/>
            </w:pPr>
            <w:r>
              <w:t>0.058</w:t>
            </w:r>
          </w:p>
        </w:tc>
        <w:tc>
          <w:tcPr>
            <w:tcW w:w="842" w:type="pct"/>
            <w:vAlign w:val="center"/>
          </w:tcPr>
          <w:p w14:paraId="25CBD63E" w14:textId="2EEF665F" w:rsidR="00EC6348" w:rsidRDefault="00EC6348" w:rsidP="00205CCC">
            <w:pPr>
              <w:jc w:val="center"/>
            </w:pPr>
            <w:r>
              <w:t>0.058</w:t>
            </w:r>
          </w:p>
        </w:tc>
      </w:tr>
      <w:tr w:rsidR="00EC6348" w14:paraId="29E8A4E6" w14:textId="77777777" w:rsidTr="00205CCC">
        <w:tc>
          <w:tcPr>
            <w:tcW w:w="1491" w:type="pct"/>
            <w:vAlign w:val="center"/>
          </w:tcPr>
          <w:p w14:paraId="0DB53069" w14:textId="7F18832B" w:rsidR="00EC6348" w:rsidRPr="00205CCC" w:rsidRDefault="00EC6348" w:rsidP="00205CCC">
            <w:pPr>
              <w:jc w:val="center"/>
              <w:rPr>
                <w:i/>
                <w:iCs/>
              </w:rPr>
            </w:pPr>
            <w:r w:rsidRPr="00205CCC">
              <w:rPr>
                <w:i/>
                <w:iCs/>
              </w:rPr>
              <w:t>Salmonella enterica</w:t>
            </w:r>
          </w:p>
        </w:tc>
        <w:tc>
          <w:tcPr>
            <w:tcW w:w="316" w:type="pct"/>
            <w:vAlign w:val="center"/>
          </w:tcPr>
          <w:p w14:paraId="7B0EEE9A" w14:textId="42A164EC" w:rsidR="00EC6348" w:rsidRDefault="00EC6348" w:rsidP="00205CCC">
            <w:pPr>
              <w:jc w:val="center"/>
            </w:pPr>
            <w:r>
              <w:t>0.089</w:t>
            </w:r>
          </w:p>
        </w:tc>
        <w:tc>
          <w:tcPr>
            <w:tcW w:w="672" w:type="pct"/>
            <w:vAlign w:val="center"/>
          </w:tcPr>
          <w:p w14:paraId="06E48E92" w14:textId="3C389EBF" w:rsidR="00EC6348" w:rsidRDefault="00EC6348" w:rsidP="00205CCC">
            <w:pPr>
              <w:jc w:val="center"/>
            </w:pPr>
            <w:r>
              <w:t>0.07</w:t>
            </w:r>
          </w:p>
        </w:tc>
        <w:tc>
          <w:tcPr>
            <w:tcW w:w="762" w:type="pct"/>
            <w:vAlign w:val="center"/>
          </w:tcPr>
          <w:p w14:paraId="093E3E00" w14:textId="7C7D3853" w:rsidR="00EC6348" w:rsidRDefault="00EC6348" w:rsidP="00205CCC">
            <w:pPr>
              <w:jc w:val="center"/>
            </w:pPr>
            <w:r>
              <w:t>0.067</w:t>
            </w:r>
          </w:p>
        </w:tc>
        <w:tc>
          <w:tcPr>
            <w:tcW w:w="917" w:type="pct"/>
            <w:vAlign w:val="center"/>
          </w:tcPr>
          <w:p w14:paraId="33DD3A00" w14:textId="62E3D4EB" w:rsidR="00EC6348" w:rsidRDefault="00EC6348" w:rsidP="00205CCC">
            <w:pPr>
              <w:jc w:val="center"/>
            </w:pPr>
            <w:r>
              <w:t>0.059</w:t>
            </w:r>
          </w:p>
        </w:tc>
        <w:tc>
          <w:tcPr>
            <w:tcW w:w="842" w:type="pct"/>
            <w:vAlign w:val="center"/>
          </w:tcPr>
          <w:p w14:paraId="4906EE16" w14:textId="0BB5D4B4" w:rsidR="00EC6348" w:rsidRDefault="00EC6348" w:rsidP="00205CCC">
            <w:pPr>
              <w:jc w:val="center"/>
            </w:pPr>
            <w:r>
              <w:t>0.059</w:t>
            </w:r>
          </w:p>
        </w:tc>
      </w:tr>
      <w:tr w:rsidR="00EC6348" w14:paraId="14074C73" w14:textId="77777777" w:rsidTr="00205CCC">
        <w:tc>
          <w:tcPr>
            <w:tcW w:w="1491" w:type="pct"/>
            <w:vAlign w:val="center"/>
          </w:tcPr>
          <w:p w14:paraId="5D0ADC67" w14:textId="55840264" w:rsidR="00EC6348" w:rsidRPr="00205CCC" w:rsidRDefault="00EC6348" w:rsidP="00205CCC">
            <w:pPr>
              <w:jc w:val="center"/>
              <w:rPr>
                <w:i/>
                <w:iCs/>
              </w:rPr>
            </w:pPr>
            <w:r w:rsidRPr="00205CCC">
              <w:rPr>
                <w:i/>
                <w:iCs/>
              </w:rPr>
              <w:t>Lactobacillus fermentum</w:t>
            </w:r>
          </w:p>
        </w:tc>
        <w:tc>
          <w:tcPr>
            <w:tcW w:w="316" w:type="pct"/>
            <w:vAlign w:val="center"/>
          </w:tcPr>
          <w:p w14:paraId="04B634E3" w14:textId="170C0677" w:rsidR="00EC6348" w:rsidRDefault="00EC6348" w:rsidP="00205CCC">
            <w:pPr>
              <w:jc w:val="center"/>
            </w:pPr>
            <w:r>
              <w:t>0.0089</w:t>
            </w:r>
          </w:p>
        </w:tc>
        <w:tc>
          <w:tcPr>
            <w:tcW w:w="672" w:type="pct"/>
            <w:vAlign w:val="center"/>
          </w:tcPr>
          <w:p w14:paraId="5D17974B" w14:textId="50EB628F" w:rsidR="00EC6348" w:rsidRDefault="00EC6348" w:rsidP="00205CCC">
            <w:pPr>
              <w:jc w:val="center"/>
            </w:pPr>
            <w:r>
              <w:t>0.012</w:t>
            </w:r>
          </w:p>
        </w:tc>
        <w:tc>
          <w:tcPr>
            <w:tcW w:w="762" w:type="pct"/>
            <w:vAlign w:val="center"/>
          </w:tcPr>
          <w:p w14:paraId="6D14063D" w14:textId="655DA410" w:rsidR="00EC6348" w:rsidRDefault="00EC6348" w:rsidP="00205CCC">
            <w:pPr>
              <w:jc w:val="center"/>
            </w:pPr>
            <w:r>
              <w:t>0.012</w:t>
            </w:r>
          </w:p>
        </w:tc>
        <w:tc>
          <w:tcPr>
            <w:tcW w:w="917" w:type="pct"/>
            <w:vAlign w:val="center"/>
          </w:tcPr>
          <w:p w14:paraId="344044E0" w14:textId="596C2BEA" w:rsidR="00EC6348" w:rsidRDefault="00EC6348" w:rsidP="00205CCC">
            <w:pPr>
              <w:jc w:val="center"/>
            </w:pPr>
            <w:r>
              <w:t>0.015</w:t>
            </w:r>
          </w:p>
        </w:tc>
        <w:tc>
          <w:tcPr>
            <w:tcW w:w="842" w:type="pct"/>
            <w:vAlign w:val="center"/>
          </w:tcPr>
          <w:p w14:paraId="209F22D0" w14:textId="32F49ECA" w:rsidR="00EC6348" w:rsidRDefault="00EC6348" w:rsidP="00205CCC">
            <w:pPr>
              <w:jc w:val="center"/>
            </w:pPr>
            <w:r>
              <w:t>0.015</w:t>
            </w:r>
          </w:p>
        </w:tc>
      </w:tr>
      <w:tr w:rsidR="00EC6348" w14:paraId="48FDE44F" w14:textId="77777777" w:rsidTr="00205CCC">
        <w:tc>
          <w:tcPr>
            <w:tcW w:w="1491" w:type="pct"/>
            <w:vAlign w:val="center"/>
          </w:tcPr>
          <w:p w14:paraId="770C84CE" w14:textId="70FE9ABE" w:rsidR="00EC6348" w:rsidRPr="00205CCC" w:rsidRDefault="00EC6348" w:rsidP="00205CCC">
            <w:pPr>
              <w:jc w:val="center"/>
              <w:rPr>
                <w:i/>
                <w:iCs/>
              </w:rPr>
            </w:pPr>
            <w:r w:rsidRPr="00205CCC">
              <w:rPr>
                <w:i/>
                <w:iCs/>
              </w:rPr>
              <w:t>Enterococcus faecalis</w:t>
            </w:r>
          </w:p>
        </w:tc>
        <w:tc>
          <w:tcPr>
            <w:tcW w:w="316" w:type="pct"/>
            <w:vAlign w:val="center"/>
          </w:tcPr>
          <w:p w14:paraId="364FD968" w14:textId="3CEA35F2" w:rsidR="00EC6348" w:rsidRDefault="00EC6348" w:rsidP="00205CCC">
            <w:pPr>
              <w:jc w:val="center"/>
            </w:pPr>
            <w:r>
              <w:t>0.00089</w:t>
            </w:r>
          </w:p>
        </w:tc>
        <w:tc>
          <w:tcPr>
            <w:tcW w:w="672" w:type="pct"/>
            <w:vAlign w:val="center"/>
          </w:tcPr>
          <w:p w14:paraId="30544D50" w14:textId="0D995DEE" w:rsidR="00EC6348" w:rsidRDefault="00EC6348" w:rsidP="00205CCC">
            <w:pPr>
              <w:jc w:val="center"/>
            </w:pPr>
            <w:r>
              <w:t>0.00067</w:t>
            </w:r>
          </w:p>
        </w:tc>
        <w:tc>
          <w:tcPr>
            <w:tcW w:w="762" w:type="pct"/>
            <w:vAlign w:val="center"/>
          </w:tcPr>
          <w:p w14:paraId="2D26CA6F" w14:textId="40090EF8" w:rsidR="00EC6348" w:rsidRDefault="00EC6348" w:rsidP="00205CCC">
            <w:pPr>
              <w:jc w:val="center"/>
            </w:pPr>
            <w:r>
              <w:t>0.00064</w:t>
            </w:r>
          </w:p>
        </w:tc>
        <w:tc>
          <w:tcPr>
            <w:tcW w:w="917" w:type="pct"/>
            <w:vAlign w:val="center"/>
          </w:tcPr>
          <w:p w14:paraId="4430CC08" w14:textId="25DD831B" w:rsidR="00EC6348" w:rsidRDefault="00EC6348" w:rsidP="00205CCC">
            <w:pPr>
              <w:jc w:val="center"/>
            </w:pPr>
            <w:r>
              <w:t>0.001</w:t>
            </w:r>
          </w:p>
        </w:tc>
        <w:tc>
          <w:tcPr>
            <w:tcW w:w="842" w:type="pct"/>
            <w:vAlign w:val="center"/>
          </w:tcPr>
          <w:p w14:paraId="1F10223B" w14:textId="03A111B0" w:rsidR="00EC6348" w:rsidRDefault="00EC6348" w:rsidP="00205CCC">
            <w:pPr>
              <w:jc w:val="center"/>
            </w:pPr>
            <w:r>
              <w:t>0.001</w:t>
            </w:r>
          </w:p>
        </w:tc>
      </w:tr>
      <w:tr w:rsidR="00EC6348" w14:paraId="1D6A7423" w14:textId="77777777" w:rsidTr="00205CCC">
        <w:tc>
          <w:tcPr>
            <w:tcW w:w="1491" w:type="pct"/>
            <w:vAlign w:val="center"/>
          </w:tcPr>
          <w:p w14:paraId="4F2C915A" w14:textId="72836441" w:rsidR="00EC6348" w:rsidRPr="00205CCC" w:rsidRDefault="00EC6348" w:rsidP="00205CCC">
            <w:pPr>
              <w:jc w:val="center"/>
              <w:rPr>
                <w:i/>
                <w:iCs/>
              </w:rPr>
            </w:pPr>
            <w:r w:rsidRPr="00205CCC">
              <w:rPr>
                <w:i/>
                <w:iCs/>
              </w:rPr>
              <w:t>Cryptococcus neoformans</w:t>
            </w:r>
          </w:p>
        </w:tc>
        <w:tc>
          <w:tcPr>
            <w:tcW w:w="316" w:type="pct"/>
            <w:vAlign w:val="center"/>
          </w:tcPr>
          <w:p w14:paraId="7BD0FDB0" w14:textId="3CE2A289" w:rsidR="00EC6348" w:rsidRDefault="00EC6348" w:rsidP="00205CCC">
            <w:pPr>
              <w:jc w:val="center"/>
            </w:pPr>
            <w:r>
              <w:t>0.00089</w:t>
            </w:r>
          </w:p>
        </w:tc>
        <w:tc>
          <w:tcPr>
            <w:tcW w:w="672" w:type="pct"/>
            <w:vAlign w:val="center"/>
          </w:tcPr>
          <w:p w14:paraId="1BA13A88" w14:textId="67EDC493" w:rsidR="00EC6348" w:rsidRDefault="00EC6348" w:rsidP="00205CCC">
            <w:pPr>
              <w:jc w:val="center"/>
            </w:pPr>
            <w:r>
              <w:t>NA</w:t>
            </w:r>
          </w:p>
        </w:tc>
        <w:tc>
          <w:tcPr>
            <w:tcW w:w="762" w:type="pct"/>
            <w:vAlign w:val="center"/>
          </w:tcPr>
          <w:p w14:paraId="134F34F9" w14:textId="106B61EE" w:rsidR="00EC6348" w:rsidRDefault="00EC6348" w:rsidP="00205CCC">
            <w:pPr>
              <w:jc w:val="center"/>
            </w:pPr>
            <w:r>
              <w:t>0.0014</w:t>
            </w:r>
          </w:p>
        </w:tc>
        <w:tc>
          <w:tcPr>
            <w:tcW w:w="917" w:type="pct"/>
            <w:vAlign w:val="center"/>
          </w:tcPr>
          <w:p w14:paraId="60AFE575" w14:textId="3DFB6725" w:rsidR="00EC6348" w:rsidRDefault="00EC6348" w:rsidP="00205CCC">
            <w:pPr>
              <w:jc w:val="center"/>
            </w:pPr>
            <w:r>
              <w:t>0.00015</w:t>
            </w:r>
          </w:p>
        </w:tc>
        <w:tc>
          <w:tcPr>
            <w:tcW w:w="842" w:type="pct"/>
            <w:vAlign w:val="center"/>
          </w:tcPr>
          <w:p w14:paraId="5702B1C3" w14:textId="42F22174" w:rsidR="00EC6348" w:rsidRDefault="00EC6348" w:rsidP="00205CCC">
            <w:pPr>
              <w:jc w:val="center"/>
            </w:pPr>
            <w:r>
              <w:t>0.00007</w:t>
            </w:r>
          </w:p>
        </w:tc>
      </w:tr>
      <w:tr w:rsidR="00EC6348" w14:paraId="57E820AF" w14:textId="77777777" w:rsidTr="00205CCC">
        <w:tc>
          <w:tcPr>
            <w:tcW w:w="1491" w:type="pct"/>
            <w:vAlign w:val="center"/>
          </w:tcPr>
          <w:p w14:paraId="17F62494" w14:textId="6EF550FB" w:rsidR="00EC6348" w:rsidRPr="00205CCC" w:rsidRDefault="00EC6348" w:rsidP="00205CCC">
            <w:pPr>
              <w:jc w:val="center"/>
              <w:rPr>
                <w:i/>
                <w:iCs/>
              </w:rPr>
            </w:pPr>
            <w:r w:rsidRPr="00205CCC">
              <w:rPr>
                <w:i/>
                <w:iCs/>
              </w:rPr>
              <w:t>Staphylococcus aureus</w:t>
            </w:r>
          </w:p>
        </w:tc>
        <w:tc>
          <w:tcPr>
            <w:tcW w:w="316" w:type="pct"/>
            <w:vAlign w:val="center"/>
          </w:tcPr>
          <w:p w14:paraId="58E60EA4" w14:textId="140FCAC5" w:rsidR="00EC6348" w:rsidRDefault="00EC6348" w:rsidP="00205CCC">
            <w:pPr>
              <w:jc w:val="center"/>
            </w:pPr>
            <w:r>
              <w:t>0.000089</w:t>
            </w:r>
          </w:p>
        </w:tc>
        <w:tc>
          <w:tcPr>
            <w:tcW w:w="672" w:type="pct"/>
            <w:vAlign w:val="center"/>
          </w:tcPr>
          <w:p w14:paraId="0CCC915B" w14:textId="07B3CE32" w:rsidR="00EC6348" w:rsidRDefault="00EC6348" w:rsidP="00205CCC">
            <w:pPr>
              <w:jc w:val="center"/>
            </w:pPr>
            <w:r>
              <w:t>0.0001</w:t>
            </w:r>
          </w:p>
        </w:tc>
        <w:tc>
          <w:tcPr>
            <w:tcW w:w="762" w:type="pct"/>
            <w:vAlign w:val="center"/>
          </w:tcPr>
          <w:p w14:paraId="1EF1197E" w14:textId="60B7BF44" w:rsidR="00EC6348" w:rsidRDefault="00EC6348" w:rsidP="00205CCC">
            <w:pPr>
              <w:jc w:val="center"/>
            </w:pPr>
            <w:r>
              <w:t>0.0001</w:t>
            </w:r>
          </w:p>
        </w:tc>
        <w:tc>
          <w:tcPr>
            <w:tcW w:w="917" w:type="pct"/>
            <w:vAlign w:val="center"/>
          </w:tcPr>
          <w:p w14:paraId="226BAA8D" w14:textId="45E0BFB1" w:rsidR="00EC6348" w:rsidRDefault="00EC6348" w:rsidP="00205CCC">
            <w:pPr>
              <w:jc w:val="center"/>
            </w:pPr>
            <w:r>
              <w:t>0.0001</w:t>
            </w:r>
          </w:p>
        </w:tc>
        <w:tc>
          <w:tcPr>
            <w:tcW w:w="842" w:type="pct"/>
            <w:vAlign w:val="center"/>
          </w:tcPr>
          <w:p w14:paraId="177AAA68" w14:textId="6F1BF25B" w:rsidR="00EC6348" w:rsidRDefault="00EC6348" w:rsidP="00205CCC">
            <w:pPr>
              <w:jc w:val="center"/>
            </w:pPr>
            <w:r>
              <w:t>0.0001</w:t>
            </w:r>
          </w:p>
        </w:tc>
      </w:tr>
    </w:tbl>
    <w:p w14:paraId="453EE94C" w14:textId="0F11F604" w:rsidR="00EC6348" w:rsidRPr="00EC6348" w:rsidRDefault="00EC6348" w:rsidP="00205CCC">
      <w:pPr>
        <w:pStyle w:val="Caption"/>
        <w:keepNext/>
        <w:spacing w:line="360" w:lineRule="auto"/>
        <w:jc w:val="both"/>
      </w:pPr>
      <w:r w:rsidRPr="00EC6348">
        <w:rPr>
          <w:vertAlign w:val="superscript"/>
        </w:rPr>
        <w:t>1</w:t>
      </w:r>
      <w:r w:rsidRPr="00EC6348">
        <w:t xml:space="preserve"> </w:t>
      </w:r>
      <w:r w:rsidRPr="00EC6348">
        <w:t>The theoretical composition in terms of 16S (or 16S &amp; 18S) rRNA gene abundance was calculated from theoretical genomic DNA composition with the following formula: 16S/18S copy number = total genomic DNA (g) × unit conversion constant (bp/g) / genome size (bp) × 16S/18S copy number per genome</w:t>
      </w:r>
      <w:r>
        <w:t xml:space="preserve">; </w:t>
      </w:r>
      <w:r w:rsidRPr="00EC6348">
        <w:rPr>
          <w:vertAlign w:val="superscript"/>
        </w:rPr>
        <w:t>2</w:t>
      </w:r>
      <w:r w:rsidRPr="00EC6348">
        <w:t xml:space="preserve"> </w:t>
      </w:r>
      <w:r w:rsidRPr="00EC6348">
        <w:t>The theoretical composition in terms of genome copy number was calculated from theoretical genomic DNA composition with the following formula: genome copy number = total genomic DNA</w:t>
      </w:r>
      <w:r w:rsidR="00205CCC">
        <w:t> </w:t>
      </w:r>
      <w:r w:rsidRPr="00EC6348">
        <w:t>(g) × unit conversion constant (bp/g) / genome size (bp)</w:t>
      </w:r>
      <w:r>
        <w:t xml:space="preserve">; </w:t>
      </w:r>
      <w:r w:rsidRPr="00EC6348">
        <w:rPr>
          <w:vertAlign w:val="superscript"/>
        </w:rPr>
        <w:t>3</w:t>
      </w:r>
      <w:r w:rsidRPr="00EC6348">
        <w:t xml:space="preserve"> </w:t>
      </w:r>
      <w:r w:rsidRPr="00EC6348">
        <w:t xml:space="preserve">The theoretical composition in terms of cell number was calculated from theoretical genomic </w:t>
      </w:r>
      <w:r w:rsidRPr="00EC6348">
        <w:lastRenderedPageBreak/>
        <w:t>DNA composition with the following formula: cell number = total genomic DNA (g) × unit conversion constant (bp/g) / genome size (bp)/ploidy.</w:t>
      </w:r>
    </w:p>
    <w:p w14:paraId="3D445CDB" w14:textId="4364A188" w:rsidR="00EC6348" w:rsidRDefault="008F49B7" w:rsidP="00205CCC">
      <w:pPr>
        <w:spacing w:line="360" w:lineRule="auto"/>
        <w:ind w:firstLine="720"/>
        <w:jc w:val="both"/>
      </w:pPr>
      <w:r>
        <w:t xml:space="preserve">We </w:t>
      </w:r>
      <w:r w:rsidR="001B2FBE">
        <w:t>also took 3</w:t>
      </w:r>
      <w:r w:rsidR="00EC6348">
        <w:t xml:space="preserve"> L </w:t>
      </w:r>
      <w:r w:rsidR="001B2FBE">
        <w:t xml:space="preserve">of </w:t>
      </w:r>
      <w:r w:rsidR="00EC6348">
        <w:t xml:space="preserve">water from a fish tank containing soil, plants, roots, algae, fish, snails, and shrimp to simulate </w:t>
      </w:r>
      <w:r w:rsidR="00EC6348" w:rsidRPr="00EC6348">
        <w:t>environmental freshwater sampling</w:t>
      </w:r>
      <w:r w:rsidR="00EC6348">
        <w:t xml:space="preserve"> (Supplementary Fig. 1)</w:t>
      </w:r>
      <w:r w:rsidR="001B2FBE">
        <w:t xml:space="preserve"> using a bleach-sterilized and rinsed jug</w:t>
      </w:r>
      <w:r w:rsidR="00EC6348">
        <w:t xml:space="preserve">. The fish tank is in display at the </w:t>
      </w:r>
      <w:r>
        <w:t xml:space="preserve">Hagen </w:t>
      </w:r>
      <w:r w:rsidR="00EC6348">
        <w:t>Aqua</w:t>
      </w:r>
      <w:r>
        <w:t>l</w:t>
      </w:r>
      <w:r w:rsidR="00EC6348">
        <w:t>ab of the University of Guelph (Guelph</w:t>
      </w:r>
      <w:r>
        <w:t>;</w:t>
      </w:r>
      <w:r w:rsidR="00EC6348">
        <w:t xml:space="preserve"> ON Canada).</w:t>
      </w:r>
    </w:p>
    <w:p w14:paraId="41BC2F61" w14:textId="6B7279C0" w:rsidR="00EC6348" w:rsidRDefault="00EC6348" w:rsidP="00E05CD2">
      <w:pPr>
        <w:spacing w:line="360" w:lineRule="auto"/>
      </w:pPr>
    </w:p>
    <w:p w14:paraId="21B59F9B" w14:textId="71E14258" w:rsidR="00EC6348" w:rsidRPr="00E05CD2" w:rsidRDefault="00EC6348" w:rsidP="00E05CD2">
      <w:pPr>
        <w:spacing w:line="360" w:lineRule="auto"/>
        <w:rPr>
          <w:i/>
          <w:iCs/>
        </w:rPr>
      </w:pPr>
      <w:r w:rsidRPr="00E05CD2">
        <w:rPr>
          <w:i/>
          <w:iCs/>
        </w:rPr>
        <w:t>Laboratory processing</w:t>
      </w:r>
    </w:p>
    <w:p w14:paraId="259BCC92" w14:textId="7783A3C7" w:rsidR="00EC6348" w:rsidRDefault="008F49B7" w:rsidP="00205CCC">
      <w:pPr>
        <w:spacing w:line="360" w:lineRule="auto"/>
        <w:ind w:firstLine="720"/>
        <w:jc w:val="both"/>
      </w:pPr>
      <w:r>
        <w:t xml:space="preserve">We filtered all </w:t>
      </w:r>
      <w:r w:rsidR="001B2FBE">
        <w:t xml:space="preserve">water </w:t>
      </w:r>
      <w:r>
        <w:t xml:space="preserve">samples in a clean laboratory </w:t>
      </w:r>
      <w:r w:rsidR="00776123">
        <w:t>(for details see Supplemental material</w:t>
      </w:r>
      <w:r w:rsidR="00205CCC">
        <w:t> </w:t>
      </w:r>
      <w:r w:rsidR="00776123">
        <w:t>1)</w:t>
      </w:r>
      <w:r>
        <w:t xml:space="preserve">. All samples were filtered through sterile </w:t>
      </w:r>
      <w:r w:rsidR="00776123">
        <w:t xml:space="preserve">0.2 µm </w:t>
      </w:r>
      <w:r w:rsidR="00776123" w:rsidRPr="00776123">
        <w:t>Nalgene Analytical Test Filter Funnels</w:t>
      </w:r>
      <w:r w:rsidR="00776123">
        <w:t xml:space="preserve"> (Thermo Fisher Scientific; Cat # </w:t>
      </w:r>
      <w:r w:rsidR="00776123" w:rsidRPr="00776123">
        <w:t>145-2020</w:t>
      </w:r>
      <w:r w:rsidR="00776123">
        <w:t xml:space="preserve">; Burlington; ON Canada) </w:t>
      </w:r>
      <w:r>
        <w:t xml:space="preserve">using </w:t>
      </w:r>
      <w:r w:rsidR="00205CCC">
        <w:t>an</w:t>
      </w:r>
      <w:r w:rsidR="00776123">
        <w:t xml:space="preserve"> </w:t>
      </w:r>
      <w:r w:rsidR="00776123" w:rsidRPr="00776123">
        <w:t>80</w:t>
      </w:r>
      <w:r w:rsidR="00776123">
        <w:t> </w:t>
      </w:r>
      <w:r w:rsidR="00776123" w:rsidRPr="00776123">
        <w:t>mbar</w:t>
      </w:r>
      <w:r w:rsidR="00776123" w:rsidRPr="00776123">
        <w:t xml:space="preserve"> </w:t>
      </w:r>
      <w:r w:rsidR="00776123">
        <w:t xml:space="preserve">Welch </w:t>
      </w:r>
      <w:r w:rsidR="00776123" w:rsidRPr="00776123">
        <w:t>WOB-L® Dry Vacuum Pump</w:t>
      </w:r>
      <w:r w:rsidR="00776123">
        <w:t xml:space="preserve"> (</w:t>
      </w:r>
      <w:r w:rsidR="00776123">
        <w:t>VWR International</w:t>
      </w:r>
      <w:r w:rsidR="00776123">
        <w:t>;</w:t>
      </w:r>
      <w:r w:rsidR="00776123">
        <w:t xml:space="preserve"> </w:t>
      </w:r>
      <w:r w:rsidR="00776123">
        <w:t xml:space="preserve">Cat # </w:t>
      </w:r>
      <w:r w:rsidR="00776123" w:rsidRPr="00776123">
        <w:t>80077-612</w:t>
      </w:r>
      <w:r w:rsidR="00776123">
        <w:t>;</w:t>
      </w:r>
      <w:r w:rsidR="00776123">
        <w:t xml:space="preserve"> Mississauga</w:t>
      </w:r>
      <w:r w:rsidR="00776123">
        <w:t>;</w:t>
      </w:r>
      <w:r w:rsidR="00776123">
        <w:t xml:space="preserve"> ON </w:t>
      </w:r>
      <w:r w:rsidR="00776123">
        <w:t>Canada)</w:t>
      </w:r>
      <w:r>
        <w:t>. We filtered</w:t>
      </w:r>
      <w:r w:rsidR="00EC6348">
        <w:t xml:space="preserve"> the two types of samples on </w:t>
      </w:r>
      <w:r>
        <w:t xml:space="preserve">two </w:t>
      </w:r>
      <w:r w:rsidR="00EC6348">
        <w:t xml:space="preserve">different days. </w:t>
      </w:r>
      <w:r>
        <w:t>On the first day (31 Jan 2020)</w:t>
      </w:r>
      <w:r w:rsidR="00EC6348">
        <w:t xml:space="preserve">, we filtered </w:t>
      </w:r>
      <w:r>
        <w:t xml:space="preserve">the </w:t>
      </w:r>
      <w:r w:rsidR="00205CCC">
        <w:t xml:space="preserve">three </w:t>
      </w:r>
      <w:r w:rsidR="001B2FBE">
        <w:t xml:space="preserve">50 mL </w:t>
      </w:r>
      <w:r>
        <w:t>microbial mock community/H</w:t>
      </w:r>
      <w:r w:rsidRPr="00EC6348">
        <w:rPr>
          <w:vertAlign w:val="subscript"/>
        </w:rPr>
        <w:t>2</w:t>
      </w:r>
      <w:r>
        <w:t xml:space="preserve">O mixes </w:t>
      </w:r>
      <w:r>
        <w:t>and added a negative</w:t>
      </w:r>
      <w:r w:rsidR="001B2FBE">
        <w:t xml:space="preserve"> filtration</w:t>
      </w:r>
      <w:r>
        <w:t xml:space="preserve"> control by filtering </w:t>
      </w:r>
      <w:r w:rsidR="00EC6348">
        <w:t>50 mL of ultrapure H</w:t>
      </w:r>
      <w:r w:rsidR="00EC6348" w:rsidRPr="00EC6348">
        <w:rPr>
          <w:vertAlign w:val="subscript"/>
        </w:rPr>
        <w:t>2</w:t>
      </w:r>
      <w:r w:rsidR="00EC6348">
        <w:t>O along with the other samples</w:t>
      </w:r>
      <w:r w:rsidR="001B2FBE">
        <w:t>. O</w:t>
      </w:r>
      <w:r>
        <w:t xml:space="preserve">n the second day (05 Feb 2020), we filtered </w:t>
      </w:r>
      <w:r w:rsidR="001B2FBE">
        <w:t xml:space="preserve">three times 1 L of </w:t>
      </w:r>
      <w:r>
        <w:t xml:space="preserve">the </w:t>
      </w:r>
      <w:r>
        <w:t xml:space="preserve">fish tank water </w:t>
      </w:r>
      <w:r w:rsidR="00EC6348">
        <w:t xml:space="preserve">an </w:t>
      </w:r>
      <w:r>
        <w:t xml:space="preserve">added a negative </w:t>
      </w:r>
      <w:r w:rsidR="001B2FBE">
        <w:t xml:space="preserve">filtration </w:t>
      </w:r>
      <w:r>
        <w:t xml:space="preserve">control by </w:t>
      </w:r>
      <w:r>
        <w:t xml:space="preserve">treating an </w:t>
      </w:r>
      <w:r w:rsidR="00EC6348">
        <w:t xml:space="preserve">additional filter the same way as the other </w:t>
      </w:r>
      <w:r>
        <w:t>filters</w:t>
      </w:r>
      <w:r w:rsidR="00EC6348">
        <w:t xml:space="preserve"> </w:t>
      </w:r>
      <w:r>
        <w:t>without actually filtering water</w:t>
      </w:r>
      <w:r w:rsidR="00EC6348">
        <w:t xml:space="preserve">. </w:t>
      </w:r>
      <w:r w:rsidR="00205CCC">
        <w:t>A</w:t>
      </w:r>
      <w:r w:rsidR="00205CCC">
        <w:t>fter filtration</w:t>
      </w:r>
      <w:r w:rsidR="00205CCC">
        <w:t>, w</w:t>
      </w:r>
      <w:r>
        <w:t xml:space="preserve">e immediately cut each filter into small pieces and </w:t>
      </w:r>
      <w:r w:rsidR="00EC6348">
        <w:t xml:space="preserve">transferred </w:t>
      </w:r>
      <w:r>
        <w:t xml:space="preserve">them </w:t>
      </w:r>
      <w:r w:rsidR="00205CCC">
        <w:t>in</w:t>
      </w:r>
      <w:r>
        <w:t xml:space="preserve">to </w:t>
      </w:r>
      <w:r w:rsidRPr="008F49B7">
        <w:t>ZR BashingBead Lysis Tubes (0.1 &amp; 0.5 mm)</w:t>
      </w:r>
      <w:r>
        <w:t xml:space="preserve"> (</w:t>
      </w:r>
      <w:r w:rsidRPr="00EC6348">
        <w:t>Zymo</w:t>
      </w:r>
      <w:r>
        <w:t xml:space="preserve"> Research</w:t>
      </w:r>
      <w:r>
        <w:t>;</w:t>
      </w:r>
      <w:r>
        <w:t xml:space="preserve"> </w:t>
      </w:r>
      <w:r w:rsidR="00776123">
        <w:t xml:space="preserve">Cat # </w:t>
      </w:r>
      <w:r w:rsidR="00776123" w:rsidRPr="00776123">
        <w:t>S6012-50</w:t>
      </w:r>
      <w:r w:rsidR="00776123">
        <w:t xml:space="preserve">; </w:t>
      </w:r>
      <w:r>
        <w:t>Irvine</w:t>
      </w:r>
      <w:r>
        <w:t>;</w:t>
      </w:r>
      <w:r>
        <w:t xml:space="preserve"> CA U.S.A.</w:t>
      </w:r>
      <w:r>
        <w:t xml:space="preserve">) which were prepared with 1 mL of </w:t>
      </w:r>
      <w:r>
        <w:t>DNA/RNA Shield</w:t>
      </w:r>
      <w:r>
        <w:t xml:space="preserve"> </w:t>
      </w:r>
      <w:r w:rsidR="00205CCC">
        <w:t>under a clean hood in a low DNA-concentration laboratory prior to filtration.</w:t>
      </w:r>
    </w:p>
    <w:p w14:paraId="1DE167B0" w14:textId="6FE76251" w:rsidR="00205CCC" w:rsidRDefault="008F49B7" w:rsidP="00205CCC">
      <w:pPr>
        <w:spacing w:line="360" w:lineRule="auto"/>
        <w:ind w:firstLine="720"/>
        <w:jc w:val="both"/>
      </w:pPr>
      <w:r>
        <w:t xml:space="preserve">We </w:t>
      </w:r>
      <w:r w:rsidR="00205CCC">
        <w:t>beat</w:t>
      </w:r>
      <w:r>
        <w:t xml:space="preserve"> the BashingBead tubes on a Vortex-Genie 2 (Scientific Industries, Inc.; </w:t>
      </w:r>
      <w:r w:rsidR="00776123">
        <w:t>Cat #</w:t>
      </w:r>
      <w:r w:rsidR="00776123" w:rsidRPr="00776123">
        <w:t xml:space="preserve"> SI-0236</w:t>
      </w:r>
      <w:r w:rsidR="00776123">
        <w:t xml:space="preserve">; </w:t>
      </w:r>
      <w:r>
        <w:t xml:space="preserve">Burlington; NY U.S.A.) </w:t>
      </w:r>
      <w:r w:rsidR="00205CCC">
        <w:t>in</w:t>
      </w:r>
      <w:r>
        <w:t xml:space="preserve"> a </w:t>
      </w:r>
      <w:r w:rsidRPr="008F49B7">
        <w:t>Horizontal-(24) Microtube</w:t>
      </w:r>
      <w:r>
        <w:t xml:space="preserve"> holder </w:t>
      </w:r>
      <w:r>
        <w:t xml:space="preserve">(Scientific Industries, Inc.; </w:t>
      </w:r>
      <w:r w:rsidR="00776123">
        <w:t>Cat #</w:t>
      </w:r>
      <w:r w:rsidR="00776123" w:rsidRPr="00776123">
        <w:t xml:space="preserve"> SI</w:t>
      </w:r>
      <w:r w:rsidR="00205CCC">
        <w:noBreakHyphen/>
      </w:r>
      <w:r w:rsidR="00776123" w:rsidRPr="00776123">
        <w:t>H524</w:t>
      </w:r>
      <w:r w:rsidR="00776123">
        <w:t xml:space="preserve">; </w:t>
      </w:r>
      <w:r>
        <w:t>Burlington; NY U.S.A.)</w:t>
      </w:r>
      <w:r>
        <w:t xml:space="preserve"> for 40 min at maximum rpm to break up cells</w:t>
      </w:r>
      <w:r w:rsidR="00776123">
        <w:t xml:space="preserve">. </w:t>
      </w:r>
      <w:r w:rsidR="00205CCC">
        <w:t xml:space="preserve">The manufacturer </w:t>
      </w:r>
      <w:r w:rsidR="00776123">
        <w:t xml:space="preserve">guaranteed reliable </w:t>
      </w:r>
      <w:r w:rsidR="00205CCC">
        <w:t>cell breakup</w:t>
      </w:r>
      <w:r w:rsidR="00776123">
        <w:t xml:space="preserve"> </w:t>
      </w:r>
      <w:r w:rsidR="00205CCC">
        <w:t>of</w:t>
      </w:r>
      <w:r w:rsidR="00776123">
        <w:t xml:space="preserve"> the purchased microbial mock community</w:t>
      </w:r>
      <w:r w:rsidR="00205CCC">
        <w:t xml:space="preserve"> using this procedure.</w:t>
      </w:r>
    </w:p>
    <w:p w14:paraId="55B9B18C" w14:textId="75C8D342" w:rsidR="008F49B7" w:rsidRDefault="008F49B7" w:rsidP="00205CCC">
      <w:pPr>
        <w:spacing w:line="360" w:lineRule="auto"/>
        <w:ind w:firstLine="720"/>
        <w:jc w:val="both"/>
      </w:pPr>
      <w:r>
        <w:t>For parallel DNA/RNA extraction</w:t>
      </w:r>
      <w:r w:rsidR="00906044">
        <w:t xml:space="preserve"> from samples</w:t>
      </w:r>
      <w:r>
        <w:t xml:space="preserve">, we used </w:t>
      </w:r>
      <w:r w:rsidR="00906044">
        <w:t xml:space="preserve">a modified version of </w:t>
      </w:r>
      <w:r>
        <w:t xml:space="preserve">the </w:t>
      </w:r>
      <w:r w:rsidRPr="008F49B7">
        <w:t>Quick-DNA/RNA Microprep Plus Kit</w:t>
      </w:r>
      <w:r>
        <w:t xml:space="preserve"> </w:t>
      </w:r>
      <w:r>
        <w:t xml:space="preserve">(Zymo Research; </w:t>
      </w:r>
      <w:r w:rsidR="00776123">
        <w:t xml:space="preserve">Cat # </w:t>
      </w:r>
      <w:r w:rsidR="00776123" w:rsidRPr="00776123">
        <w:t>D7005</w:t>
      </w:r>
      <w:r w:rsidR="00776123">
        <w:t xml:space="preserve">; </w:t>
      </w:r>
      <w:r>
        <w:t>Irvine; CA U.S.A.)</w:t>
      </w:r>
      <w:r>
        <w:t>, which was provided as a free sample by the manufacturer</w:t>
      </w:r>
      <w:r w:rsidR="00906044">
        <w:t>. We</w:t>
      </w:r>
      <w:r>
        <w:t xml:space="preserve"> added a purification step using </w:t>
      </w:r>
      <w:r w:rsidRPr="008F49B7">
        <w:t xml:space="preserve">Zymo-Spin </w:t>
      </w:r>
      <w:r w:rsidRPr="008F49B7">
        <w:lastRenderedPageBreak/>
        <w:t>II</w:t>
      </w:r>
      <w:r w:rsidR="00205CCC">
        <w:noBreakHyphen/>
      </w:r>
      <w:r w:rsidRPr="008F49B7">
        <w:t>µHRC Filters</w:t>
      </w:r>
      <w:r>
        <w:t xml:space="preserve"> </w:t>
      </w:r>
      <w:r>
        <w:t xml:space="preserve">(Zymo Research; </w:t>
      </w:r>
      <w:r w:rsidR="00776123">
        <w:t xml:space="preserve">Cat # </w:t>
      </w:r>
      <w:r w:rsidR="00776123" w:rsidRPr="00776123">
        <w:t>C1059-50</w:t>
      </w:r>
      <w:r w:rsidR="00776123">
        <w:t xml:space="preserve">; </w:t>
      </w:r>
      <w:r>
        <w:t>Irvine; CA U.S.A.)</w:t>
      </w:r>
      <w:r>
        <w:t xml:space="preserve"> and modified the protocol to process more sample volume (</w:t>
      </w:r>
      <w:r w:rsidR="00205CCC">
        <w:t xml:space="preserve">for details see </w:t>
      </w:r>
      <w:r>
        <w:t xml:space="preserve">Supplemental </w:t>
      </w:r>
      <w:r w:rsidR="00205CCC">
        <w:t>m</w:t>
      </w:r>
      <w:r>
        <w:t xml:space="preserve">aterial </w:t>
      </w:r>
      <w:r w:rsidR="00B161CD">
        <w:t>2</w:t>
      </w:r>
      <w:r>
        <w:t>).</w:t>
      </w:r>
      <w:r w:rsidR="001B2FBE">
        <w:t xml:space="preserve"> </w:t>
      </w:r>
      <w:r w:rsidR="001B2FBE">
        <w:t xml:space="preserve">We </w:t>
      </w:r>
      <w:r w:rsidR="00E601D1">
        <w:t>extracted</w:t>
      </w:r>
      <w:r w:rsidR="001B2FBE">
        <w:t xml:space="preserve"> the two types of samples on two different days</w:t>
      </w:r>
      <w:r w:rsidR="001B2FBE">
        <w:t xml:space="preserve"> </w:t>
      </w:r>
      <w:r w:rsidR="00E601D1">
        <w:t xml:space="preserve">under a clean hood in a low DNA-concentration laboratory </w:t>
      </w:r>
      <w:r w:rsidR="001B2FBE">
        <w:t>and added a negative extraction control each day.</w:t>
      </w:r>
    </w:p>
    <w:p w14:paraId="3C266BBE" w14:textId="71B8D7A7" w:rsidR="00906044" w:rsidRDefault="00906044" w:rsidP="00205CCC">
      <w:pPr>
        <w:spacing w:line="360" w:lineRule="auto"/>
        <w:ind w:firstLine="720"/>
        <w:jc w:val="both"/>
      </w:pPr>
      <w:r>
        <w:t xml:space="preserve">The extracted DNA and RNA </w:t>
      </w:r>
      <w:r w:rsidR="001B2FBE">
        <w:t>along with the negative filtration and extraction controls were</w:t>
      </w:r>
      <w:r>
        <w:t xml:space="preserve"> sent to </w:t>
      </w:r>
      <w:r w:rsidRPr="00906044">
        <w:t>Génome Québec</w:t>
      </w:r>
      <w:r w:rsidRPr="00906044">
        <w:t xml:space="preserve"> </w:t>
      </w:r>
      <w:r>
        <w:t xml:space="preserve">(Montreal; QC Canada) for library preparation and shotgun sequencing. </w:t>
      </w:r>
      <w:r w:rsidR="00205CCC">
        <w:t xml:space="preserve">The </w:t>
      </w:r>
      <w:r>
        <w:t>DNA librar</w:t>
      </w:r>
      <w:r w:rsidR="00205CCC">
        <w:t>y</w:t>
      </w:r>
      <w:r>
        <w:t xml:space="preserve"> w</w:t>
      </w:r>
      <w:r w:rsidR="00205CCC">
        <w:t>as</w:t>
      </w:r>
      <w:r>
        <w:t xml:space="preserve"> prepared </w:t>
      </w:r>
      <w:r w:rsidRPr="00906044">
        <w:rPr>
          <w:highlight w:val="yellow"/>
        </w:rPr>
        <w:t xml:space="preserve">with </w:t>
      </w:r>
      <w:r w:rsidRPr="00906044">
        <w:rPr>
          <w:highlight w:val="yellow"/>
        </w:rPr>
        <w:t>NEB Ultra II</w:t>
      </w:r>
      <w:r w:rsidRPr="00906044">
        <w:rPr>
          <w:highlight w:val="yellow"/>
        </w:rPr>
        <w:t xml:space="preserve"> </w:t>
      </w:r>
      <w:r>
        <w:t>and</w:t>
      </w:r>
      <w:r w:rsidR="00205CCC">
        <w:t xml:space="preserve"> the </w:t>
      </w:r>
      <w:r>
        <w:t>RNA librar</w:t>
      </w:r>
      <w:r w:rsidR="00205CCC">
        <w:t>y</w:t>
      </w:r>
      <w:r>
        <w:t xml:space="preserve"> </w:t>
      </w:r>
      <w:r w:rsidRPr="00906044">
        <w:rPr>
          <w:highlight w:val="yellow"/>
        </w:rPr>
        <w:t xml:space="preserve">with </w:t>
      </w:r>
      <w:r w:rsidRPr="00906044">
        <w:rPr>
          <w:highlight w:val="yellow"/>
        </w:rPr>
        <w:t>NEB stranded total RNA library preparation</w:t>
      </w:r>
      <w:r w:rsidR="00205CCC">
        <w:t xml:space="preserve"> while skipping the</w:t>
      </w:r>
      <w:r w:rsidR="00205CCC">
        <w:t xml:space="preserve"> mRNA enrichment</w:t>
      </w:r>
      <w:r w:rsidR="00205CCC">
        <w:t xml:space="preserve"> step to create a total RNA library</w:t>
      </w:r>
      <w:r>
        <w:t xml:space="preserve">. During library preparation, normalization was performed based on volume instead of </w:t>
      </w:r>
      <w:r w:rsidR="00205CCC">
        <w:t>concentration</w:t>
      </w:r>
      <w:r>
        <w:t xml:space="preserve"> because we aimed for an equal relative sequencing depth between samples as compared to an equal total sequencing depth that might over- or underrepresent samples with high or low DNA/RNA amounts. The RNA librar</w:t>
      </w:r>
      <w:r w:rsidR="00205CCC">
        <w:t>y</w:t>
      </w:r>
      <w:r>
        <w:t xml:space="preserve"> yielded fragments around 230 bp length</w:t>
      </w:r>
      <w:r w:rsidR="00E05CD2">
        <w:t>,</w:t>
      </w:r>
      <w:r>
        <w:t xml:space="preserve"> and to be able to compare DNA and RNA without choosing unnecessarily long paired-end reads, both libraries were sequenced on one </w:t>
      </w:r>
      <w:r w:rsidR="00E05CD2">
        <w:t xml:space="preserve">Illumina </w:t>
      </w:r>
      <w:r>
        <w:t>MiSeq PE 150bp run.</w:t>
      </w:r>
    </w:p>
    <w:p w14:paraId="3D441BEC" w14:textId="78F005AC" w:rsidR="00E05CD2" w:rsidRDefault="00E05CD2" w:rsidP="00E05CD2">
      <w:pPr>
        <w:spacing w:line="360" w:lineRule="auto"/>
      </w:pPr>
    </w:p>
    <w:p w14:paraId="2B1688A1" w14:textId="69E4795F" w:rsidR="00E05CD2" w:rsidRPr="00776123" w:rsidRDefault="00E05CD2" w:rsidP="00E05CD2">
      <w:pPr>
        <w:spacing w:line="360" w:lineRule="auto"/>
        <w:rPr>
          <w:i/>
          <w:iCs/>
        </w:rPr>
      </w:pPr>
      <w:r w:rsidRPr="00776123">
        <w:rPr>
          <w:i/>
          <w:iCs/>
        </w:rPr>
        <w:t>Bioinformatic processing</w:t>
      </w:r>
    </w:p>
    <w:p w14:paraId="49EFA5C3" w14:textId="77777777" w:rsidR="007032DD" w:rsidRDefault="00E05CD2" w:rsidP="001B2FBE">
      <w:pPr>
        <w:spacing w:line="360" w:lineRule="auto"/>
        <w:jc w:val="both"/>
      </w:pPr>
      <w:r w:rsidRPr="00E05CD2">
        <w:t>﻿</w:t>
      </w:r>
      <w:r w:rsidR="007A090D">
        <w:tab/>
      </w:r>
      <w:r w:rsidR="007032DD" w:rsidRPr="007032DD">
        <w:rPr>
          <w:highlight w:val="yellow"/>
        </w:rPr>
        <w:t>All MinION nanopore filtered reads analyzed in this project were deposited in the NCBI SRA database (https://www.ncbi.nlm.nih.gov/sra). The data of the barcodes test run was deposited under Bioproject PRJNA627087 (samples accession numbers: SRR11581740 - SRR11581744). The data of the plastic and water samples was deposited under Bioproject PRJNA625720 (samples accession numbers: SRR11554946 - SRR11554965).</w:t>
      </w:r>
    </w:p>
    <w:p w14:paraId="79D05422" w14:textId="6E3387DA" w:rsidR="008F49B7" w:rsidRDefault="00E05CD2" w:rsidP="001B2FBE">
      <w:pPr>
        <w:spacing w:line="360" w:lineRule="auto"/>
        <w:jc w:val="both"/>
      </w:pPr>
      <w:r w:rsidRPr="00E05CD2">
        <w:t xml:space="preserve">We obtained </w:t>
      </w:r>
      <w:r w:rsidRPr="00E05CD2">
        <w:rPr>
          <w:highlight w:val="yellow"/>
        </w:rPr>
        <w:t>XXX</w:t>
      </w:r>
      <w:r w:rsidRPr="00E05CD2">
        <w:t xml:space="preserve"> paired</w:t>
      </w:r>
      <w:r>
        <w:t>-end</w:t>
      </w:r>
      <w:r w:rsidRPr="00E05CD2">
        <w:t xml:space="preserve"> sequences (SRA accession number: </w:t>
      </w:r>
      <w:r w:rsidRPr="00E05CD2">
        <w:rPr>
          <w:highlight w:val="yellow"/>
        </w:rPr>
        <w:t>XXX</w:t>
      </w:r>
      <w:r w:rsidRPr="00E05CD2">
        <w:t>)</w:t>
      </w:r>
      <w:r w:rsidR="00205CCC">
        <w:t xml:space="preserve">, on average </w:t>
      </w:r>
      <w:r w:rsidR="00205CCC" w:rsidRPr="00205CCC">
        <w:rPr>
          <w:highlight w:val="yellow"/>
        </w:rPr>
        <w:t>XXX</w:t>
      </w:r>
      <w:r w:rsidR="00205CCC">
        <w:t xml:space="preserve"> per sample </w:t>
      </w:r>
      <w:r w:rsidR="00205CCC" w:rsidRPr="00205CCC">
        <w:rPr>
          <w:highlight w:val="yellow"/>
        </w:rPr>
        <w:t>[how much will it vary because of our normalization method?]</w:t>
      </w:r>
      <w:r w:rsidR="00205CCC">
        <w:t>,</w:t>
      </w:r>
      <w:r w:rsidRPr="00E05CD2">
        <w:t xml:space="preserve"> and</w:t>
      </w:r>
      <w:r>
        <w:t xml:space="preserve"> processed them in five steps, using </w:t>
      </w:r>
      <w:r w:rsidR="002E3D51">
        <w:t>multiple</w:t>
      </w:r>
      <w:r>
        <w:t xml:space="preserve"> common tools</w:t>
      </w:r>
      <w:r w:rsidR="002E3D51">
        <w:t>/parameters</w:t>
      </w:r>
      <w:r>
        <w:t xml:space="preserve"> </w:t>
      </w:r>
      <w:r w:rsidR="002E3D51">
        <w:t>at</w:t>
      </w:r>
      <w:r>
        <w:t xml:space="preserve"> each step</w:t>
      </w:r>
      <w:r w:rsidR="008D510C">
        <w:t xml:space="preserve"> (Fig. 2). For step one (t</w:t>
      </w:r>
      <w:r w:rsidR="002E3D51">
        <w:t>rimming and quality filtering</w:t>
      </w:r>
      <w:r w:rsidR="008D510C">
        <w:t>), we used</w:t>
      </w:r>
      <w:r w:rsidR="002E3D51">
        <w:t xml:space="preserve"> </w:t>
      </w:r>
      <w:r>
        <w:t xml:space="preserve">Trimmomatic </w:t>
      </w:r>
      <w:r>
        <w:fldChar w:fldCharType="begin" w:fldLock="1"/>
      </w:r>
      <w:r w:rsidR="002E3D51">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data","type":"article-journal","volume":"30"},"uris":["http://www.mendeley.com/documents/?uuid=8bf5538d-4744-49eb-93b1-cc0cc55d504c"]}],"mendeley":{"formattedCitation":"(Bolger et al., 2014)","plainTextFormattedCitation":"(Bolger et al., 2014)","previouslyFormattedCitation":"(Bolger et al., 2014)"},"properties":{"noteIndex":0},"schema":"https://github.com/citation-style-language/schema/raw/master/csl-citation.json"}</w:instrText>
      </w:r>
      <w:r>
        <w:fldChar w:fldCharType="separate"/>
      </w:r>
      <w:r w:rsidRPr="00E05CD2">
        <w:rPr>
          <w:noProof/>
        </w:rPr>
        <w:t>(Bolger et al., 2014)</w:t>
      </w:r>
      <w:r>
        <w:fldChar w:fldCharType="end"/>
      </w:r>
      <w:r>
        <w:t xml:space="preserve"> with </w:t>
      </w:r>
      <w:r w:rsidRPr="00205CCC">
        <w:t xml:space="preserve">four different quality </w:t>
      </w:r>
      <w:r w:rsidR="00205CCC" w:rsidRPr="00205CCC">
        <w:t>cut-offs</w:t>
      </w:r>
      <w:r w:rsidRPr="00205CCC">
        <w:t xml:space="preserve"> (</w:t>
      </w:r>
      <w:r w:rsidR="00205CCC" w:rsidRPr="00205CCC">
        <w:t>﻿PHRED ≤2, ≤5, ≤10, and ≤20</w:t>
      </w:r>
      <w:r w:rsidRPr="00205CCC">
        <w:t>)</w:t>
      </w:r>
      <w:r w:rsidR="008D510C" w:rsidRPr="00205CCC">
        <w:t>.</w:t>
      </w:r>
      <w:r w:rsidR="008D510C">
        <w:t xml:space="preserve"> For step two (</w:t>
      </w:r>
      <w:r w:rsidR="002E3D51">
        <w:t>rRNA sorting</w:t>
      </w:r>
      <w:r w:rsidR="008D510C">
        <w:t>), we used four approaches:</w:t>
      </w:r>
      <w:r w:rsidR="002E3D51">
        <w:t xml:space="preserve"> alignment-based </w:t>
      </w:r>
      <w:r w:rsidR="002E3D51">
        <w:t>–</w:t>
      </w:r>
      <w:r w:rsidR="002E3D51">
        <w:t xml:space="preserve"> SortMeRNA </w:t>
      </w:r>
      <w:r w:rsidR="002E3D51">
        <w:fldChar w:fldCharType="begin" w:fldLock="1"/>
      </w:r>
      <w:r w:rsidR="002E3D51">
        <w:instrText>ADDIN CSL_CITATION {"citationItems":[{"id":"ITEM-1","itemData":{"DOI":"10.1093/bioinformatics/bts611","ISSN":"13674803","PMID":"23071270","abstract":"Motivation: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page":"3211-3217","title":"SortMeRNA: Fast and accurate filtering of ribosomal RNAs in metatranscriptomic data","type":"article-journal","volume":"28"},"uris":["http://www.mendeley.com/documents/?uuid=6c6f928c-93bc-47d3-a940-07855be399e5"]}],"mendeley":{"formattedCitation":"(Kopylova et al., 2012)","plainTextFormattedCitation":"(Kopylova et al., 2012)","previouslyFormattedCitation":"(Kopylova et al., 2012)"},"properties":{"noteIndex":0},"schema":"https://github.com/citation-style-language/schema/raw/master/csl-citation.json"}</w:instrText>
      </w:r>
      <w:r w:rsidR="002E3D51">
        <w:fldChar w:fldCharType="separate"/>
      </w:r>
      <w:r w:rsidR="002E3D51" w:rsidRPr="002E3D51">
        <w:rPr>
          <w:noProof/>
        </w:rPr>
        <w:t>(Kopylova et al., 2012)</w:t>
      </w:r>
      <w:r w:rsidR="002E3D51">
        <w:fldChar w:fldCharType="end"/>
      </w:r>
      <w:r w:rsidR="002E3D51">
        <w:t xml:space="preserve">, HMM-based </w:t>
      </w:r>
      <w:r w:rsidR="002E3D51">
        <w:t>–</w:t>
      </w:r>
      <w:r w:rsidR="002E3D51">
        <w:t xml:space="preserve"> barrnap </w:t>
      </w:r>
      <w:r w:rsidR="002E3D51">
        <w:fldChar w:fldCharType="begin" w:fldLock="1"/>
      </w:r>
      <w:r w:rsidR="002E3D51">
        <w:instrText>ADDIN CSL_CITATION {"citationItems":[{"id":"ITEM-1","itemData":{"author":[{"dropping-particle":"","family":"Seemann","given":"Thorsten","non-dropping-particle":"","parse-names":false,"suffix":""}],"id":"ITEM-1","issued":{"date-parts":[["0"]]},"publisher":"Thorsten Seemann","title":"BAsic Rapid Ribosomal RNA Predictor - barrnap","type":"article"},"uris":["http://www.mendeley.com/documents/?uuid=3f154bcc-7077-4785-8e0d-2dbcb36c9655"]}],"mendeley":{"formattedCitation":"(Seemann)","manualFormatting":"(Seemann, unpublished)","plainTextFormattedCitation":"(Seemann)","previouslyFormattedCitation":"(Seemann)"},"properties":{"noteIndex":0},"schema":"https://github.com/citation-style-language/schema/raw/master/csl-citation.json"}</w:instrText>
      </w:r>
      <w:r w:rsidR="002E3D51">
        <w:fldChar w:fldCharType="separate"/>
      </w:r>
      <w:r w:rsidR="002E3D51" w:rsidRPr="002E3D51">
        <w:rPr>
          <w:noProof/>
        </w:rPr>
        <w:t>(Seemann</w:t>
      </w:r>
      <w:r w:rsidR="002E3D51">
        <w:rPr>
          <w:noProof/>
        </w:rPr>
        <w:t>, unpublished</w:t>
      </w:r>
      <w:r w:rsidR="002E3D51" w:rsidRPr="002E3D51">
        <w:rPr>
          <w:noProof/>
        </w:rPr>
        <w:t>)</w:t>
      </w:r>
      <w:r w:rsidR="002E3D51">
        <w:fldChar w:fldCharType="end"/>
      </w:r>
      <w:r w:rsidR="002E3D51">
        <w:t xml:space="preserve">, kmer-based – rRNAFilter </w:t>
      </w:r>
      <w:r w:rsidR="002E3D51">
        <w:fldChar w:fldCharType="begin" w:fldLock="1"/>
      </w:r>
      <w:r w:rsidR="002E3D51">
        <w:instrText>ADDIN CSL_CITATION {"citationItems":[{"id":"ITEM-1","itemData":{"DOI":"10.1089/cmb.2016.0113","ISSN":"10665277","abstract":"Metatranscriptomics studies the transcriptome of all microbial species in a habitat. Removing ribosomal RNA (rRNA) reads in metatranscriptomic data is essential for the study of microbial gene expression. Although several methods are developed, all of them rely on rRNA databases that contain a limited number of known rRNA sequences and cannot work well on rRNA reads from unknown rRNA sequences. To address this problem, we have developed a novel approach called rRNAFilter. Our method can accurately and rapidly remove rRNA reads from metatranscriptomes without any prior knowledge of known rRNA sequences. Compared with two existing approaches, rRNAFilter has shown comparable performance when working on reads from known rRNA sequences and much better performance when dealing with reads from unknown rRNA sequences.","author":[{"dropping-particle":"","family":"Wang","given":"Ying","non-dropping-particle":"","parse-names":false,"suffix":""},{"dropping-particle":"","family":"Hu","given":"Haiyan","non-dropping-particle":"","parse-names":false,"suffix":""},{"dropping-particle":"","family":"Li","given":"Xiaoman","non-dropping-particle":"","parse-names":false,"suffix":""}],"container-title":"Journal of Computational Biology","id":"ITEM-1","issue":"4","issued":{"date-parts":[["2017"]]},"page":"368-375","title":"rRNAFilter: A Fast Approach for Ribosomal RNA Read Removal Without a Reference Database","type":"article-journal","volume":"24"},"uris":["http://www.mendeley.com/documents/?uuid=9969de0c-0db0-499b-bae9-de0a4fd76aa8"]}],"mendeley":{"formattedCitation":"(Wang et al., 2017)","plainTextFormattedCitation":"(Wang et al., 2017)","previouslyFormattedCitation":"(Wang et al., 2017)"},"properties":{"noteIndex":0},"schema":"https://github.com/citation-style-language/schema/raw/master/csl-citation.json"}</w:instrText>
      </w:r>
      <w:r w:rsidR="002E3D51">
        <w:fldChar w:fldCharType="separate"/>
      </w:r>
      <w:r w:rsidR="002E3D51" w:rsidRPr="002E3D51">
        <w:rPr>
          <w:noProof/>
        </w:rPr>
        <w:t>(Wang et al., 2017)</w:t>
      </w:r>
      <w:r w:rsidR="002E3D51">
        <w:fldChar w:fldCharType="end"/>
      </w:r>
      <w:r w:rsidR="002E3D51">
        <w:t>, and no sorting</w:t>
      </w:r>
      <w:r w:rsidR="008D510C">
        <w:t xml:space="preserve">. </w:t>
      </w:r>
      <w:r w:rsidR="00205CCC">
        <w:t>A</w:t>
      </w:r>
      <w:r w:rsidR="00205CCC" w:rsidRPr="00776123">
        <w:t xml:space="preserve">ll </w:t>
      </w:r>
      <w:r w:rsidR="00205CCC">
        <w:t xml:space="preserve">resulting </w:t>
      </w:r>
      <w:r w:rsidR="00205CCC" w:rsidRPr="00776123">
        <w:t xml:space="preserve">reads </w:t>
      </w:r>
      <w:r w:rsidR="00205CCC">
        <w:t xml:space="preserve">after performing step one and two were separately pooled based on the </w:t>
      </w:r>
      <w:r w:rsidR="00205CCC" w:rsidRPr="00776123">
        <w:t>two sample types</w:t>
      </w:r>
      <w:r w:rsidR="00205CCC">
        <w:t xml:space="preserve"> and </w:t>
      </w:r>
      <w:r w:rsidR="00205CCC">
        <w:lastRenderedPageBreak/>
        <w:t>the pooled reads were used in</w:t>
      </w:r>
      <w:r w:rsidR="008D510C">
        <w:t xml:space="preserve"> step three (a</w:t>
      </w:r>
      <w:r w:rsidR="002E3D51">
        <w:t>ssembly</w:t>
      </w:r>
      <w:r w:rsidR="008D510C">
        <w:t>)</w:t>
      </w:r>
      <w:r w:rsidR="00205CCC">
        <w:t>, for which</w:t>
      </w:r>
      <w:r w:rsidR="008D510C">
        <w:t xml:space="preserve"> we used</w:t>
      </w:r>
      <w:r w:rsidR="002E3D51">
        <w:t xml:space="preserve"> four DNA assembler</w:t>
      </w:r>
      <w:r w:rsidR="008D510C">
        <w:t>s,</w:t>
      </w:r>
      <w:r w:rsidR="002E3D51">
        <w:t xml:space="preserve"> SPAdes </w:t>
      </w:r>
      <w:r w:rsidR="002E3D51">
        <w:fldChar w:fldCharType="begin" w:fldLock="1"/>
      </w:r>
      <w:r w:rsidR="002E3D51">
        <w:instrText>ADDIN CSL_CITATION {"citationItems":[{"id":"ITEM-1","itemData":{"DOI":"10.1089/cmb.2012.0021","ISBN":"1066-5277","ISSN":"1066-5277","PMID":"22506599","abstract":"The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Sequencing","type":"article-journal","volume":"19"},"uris":["http://www.mendeley.com/documents/?uuid=063ad35b-276f-4aeb-9443-301512102982"]}],"mendeley":{"formattedCitation":"(Bankevich et al., 2012)","plainTextFormattedCitation":"(Bankevich et al., 2012)","previouslyFormattedCitation":"(Bankevich et al., 2012)"},"properties":{"noteIndex":0},"schema":"https://github.com/citation-style-language/schema/raw/master/csl-citation.json"}</w:instrText>
      </w:r>
      <w:r w:rsidR="002E3D51">
        <w:fldChar w:fldCharType="separate"/>
      </w:r>
      <w:r w:rsidR="002E3D51" w:rsidRPr="002E3D51">
        <w:rPr>
          <w:noProof/>
        </w:rPr>
        <w:t>(Bankevich et al., 2012)</w:t>
      </w:r>
      <w:r w:rsidR="002E3D51">
        <w:fldChar w:fldCharType="end"/>
      </w:r>
      <w:r w:rsidR="002E3D51">
        <w:t xml:space="preserve">, metaSPAdes </w:t>
      </w:r>
      <w:r w:rsidR="002E3D51">
        <w:fldChar w:fldCharType="begin" w:fldLock="1"/>
      </w:r>
      <w:r w:rsidR="002E3D51">
        <w:instrText>ADDIN CSL_CITATION {"citationItems":[{"id":"ITEM-1","itemData":{"DOI":"10.1101/gr.213959.116","ISSN":"15495469","PMID":"28298430","abstract":"While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assembler","type":"article-journal","volume":"27"},"uris":["http://www.mendeley.com/documents/?uuid=fac35d80-e03f-4fd4-96cd-b65ccf68765e"]}],"mendeley":{"formattedCitation":"(Nurk et al., 2017)","plainTextFormattedCitation":"(Nurk et al., 2017)","previouslyFormattedCitation":"(Nurk et al., 2017)"},"properties":{"noteIndex":0},"schema":"https://github.com/citation-style-language/schema/raw/master/csl-citation.json"}</w:instrText>
      </w:r>
      <w:r w:rsidR="002E3D51">
        <w:fldChar w:fldCharType="separate"/>
      </w:r>
      <w:r w:rsidR="002E3D51" w:rsidRPr="002E3D51">
        <w:rPr>
          <w:noProof/>
        </w:rPr>
        <w:t>(Nurk et al., 2017)</w:t>
      </w:r>
      <w:r w:rsidR="002E3D51">
        <w:fldChar w:fldCharType="end"/>
      </w:r>
      <w:r w:rsidR="002E3D51">
        <w:t xml:space="preserve">, MEGAHIT </w:t>
      </w:r>
      <w:r w:rsidR="002E3D51">
        <w:fldChar w:fldCharType="begin" w:fldLock="1"/>
      </w:r>
      <w:r w:rsidR="002E3D51">
        <w:instrText>ADDIN CSL_CITATION {"citationItems":[{"id":"ITEM-1","itemData":{"DOI":"10.1093/bioinformatics/btv033","ISSN":"14602059","PMID":"25609793","abstract":"Summary: MEGAHIT is a NGS de novo assembler for assembling large and complex metagenomics data in a time- and cost-efficient manner. It finished assembling a soil metagenomics dataset with 252</w:instrText>
      </w:r>
      <w:r w:rsidR="002E3D51">
        <w:rPr>
          <w:rFonts w:ascii="Cambria Math" w:hAnsi="Cambria Math" w:cs="Cambria Math"/>
        </w:rPr>
        <w:instrText>∈</w:instrText>
      </w:r>
      <w:r w:rsidR="002E3D51">
        <w:instrText>Gbps in 44.1 and 99.6</w:instrText>
      </w:r>
      <w:r w:rsidR="002E3D51">
        <w:rPr>
          <w:rFonts w:ascii="Cambria Math" w:hAnsi="Cambria Math" w:cs="Cambria Math"/>
        </w:rPr>
        <w:instrText>∈</w:instrText>
      </w:r>
      <w:r w:rsidR="002E3D51">
        <w:instrText>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improvement.","author":[{"dropping-particle":"","family":"Li","given":"Dinghua","non-dropping-particle":"","parse-names":false,"suffix":""},{"dropping-particle":"","family":"Liu","given":"Chi Man","non-dropping-particle":"","parse-names":false,"suffix":""},{"dropping-particle":"","family":"Luo","given":"Ruibang","non-dropping-particle":"","parse-names":false,"suffix":""},{"dropping-particle":"","family":"Sadakane","given":"Kunihiko","non-dropping-particle":"","parse-names":false,"suffix":""},{"dropping-particle":"","family":"Lam","given":"Tak Wah","non-dropping-particle":"","parse-names":false,"suffix":""}],"container-title":"Bioinformatics","id":"ITEM-1","issue":"10","issued":{"date-parts":[["2015"]]},"page":"1674-1676","title":"MEGAHIT: An ultra-fast single-node solution for large and complex metagenomics assembly via succinct de Bruijn graph","type":"article-journal","volume":"31"},"uris":["http://www.mendeley.com/documents/?uuid=1f218f52-2a61-4768-836c-fc53897de3ec"]}],"mendeley":{"formattedCitation":"(Li et al., 2015)","plainTextFormattedCitation":"(Li et al., 2015)","previouslyFormattedCitation":"(Li et al., 2015)"},"properties":{"noteIndex":0},"schema":"https://github.com/citation-style-language/schema/raw/master/csl-citation.json"}</w:instrText>
      </w:r>
      <w:r w:rsidR="002E3D51">
        <w:fldChar w:fldCharType="separate"/>
      </w:r>
      <w:r w:rsidR="002E3D51" w:rsidRPr="002E3D51">
        <w:rPr>
          <w:noProof/>
        </w:rPr>
        <w:t>(Li et al., 2015)</w:t>
      </w:r>
      <w:r w:rsidR="002E3D51">
        <w:fldChar w:fldCharType="end"/>
      </w:r>
      <w:r w:rsidR="002E3D51">
        <w:t xml:space="preserve">, IDBA-UD </w:t>
      </w:r>
      <w:r w:rsidR="002E3D51">
        <w:fldChar w:fldCharType="begin" w:fldLock="1"/>
      </w:r>
      <w:r w:rsidR="002E3D51">
        <w:instrText>ADDIN CSL_CITATION {"citationItems":[{"id":"ITEM-1","itemData":{"DOI":"10.1093/bioinformatics/bts174","ISSN":"13674803","PMID":"22495754","abstract":"Motivation: Next-generation sequencing allows us to sequence reads from a microbial environment using single-cell sequencing or metagenomic sequencing technologies. However, both technologies suffer from the problem that sequencing depth of different regions of a genome or genomes from different species are highly uneven. Most existing genome assemblers usually have an assumption that sequencing depths are even. These assemblers fail to construct correct long contigs. Results: We introduce the IDBA-UD algorithm that is based on the de Bruijn graph approach for assembling reads from single-cell sequencing or metagenomic sequencing technologies with uneven sequencing depths. Several non-trivial techniques have been employed to tackle the problems. Instead of using a simple threshold, we use multiple depthrelative thresholds to remove erroneous k-mers in both low-depth and high-depth regions. The technique of local assembly with paired-end information is used to solve the branch problem of low-depth short repeat regions. To speed up the process, an error correction step is conducted to correct reads of high-depth regions that can be aligned to highconfident contigs. Comparison of the performances of IDBA-UD and existing assemblers (Velvet, Velvet-SC, SOAPdenovo and Meta-IDBA) for different datasets, shows that IDBA-UD can reconstruct longer contigs with higher accuracy. © The Author 2012. Published by Oxford University Press. All rights reserved.","author":[{"dropping-particle":"","family":"Peng","given":"Yu","non-dropping-particle":"","parse-names":false,"suffix":""},{"dropping-particle":"","family":"Leung","given":"Henry C.M.","non-dropping-particle":"","parse-names":false,"suffix":""},{"dropping-particle":"","family":"Yiu","given":"S. M.","non-dropping-particle":"","parse-names":false,"suffix":""},{"dropping-particle":"","family":"Chin","given":"Francis Y.L.","non-dropping-particle":"","parse-names":false,"suffix":""}],"container-title":"Bioinformatics","id":"ITEM-1","issue":"11","issued":{"date-parts":[["2012"]]},"page":"1420-1428","title":"IDBA-UD: A de novo assembler for single-cell and metagenomic sequencing data with highly uneven depth","type":"article-journal","volume":"28"},"uris":["http://www.mendeley.com/documents/?uuid=f641cf3a-e487-4b1b-be89-d64ff106e042"]}],"mendeley":{"formattedCitation":"(Peng et al., 2012)","plainTextFormattedCitation":"(Peng et al., 2012)","previouslyFormattedCitation":"(Peng et al., 2012)"},"properties":{"noteIndex":0},"schema":"https://github.com/citation-style-language/schema/raw/master/csl-citation.json"}</w:instrText>
      </w:r>
      <w:r w:rsidR="002E3D51">
        <w:fldChar w:fldCharType="separate"/>
      </w:r>
      <w:r w:rsidR="002E3D51" w:rsidRPr="002E3D51">
        <w:rPr>
          <w:noProof/>
        </w:rPr>
        <w:t>(Peng et al., 2012)</w:t>
      </w:r>
      <w:r w:rsidR="002E3D51">
        <w:fldChar w:fldCharType="end"/>
      </w:r>
      <w:r w:rsidR="008D510C">
        <w:t>,</w:t>
      </w:r>
      <w:r w:rsidR="002E3D51">
        <w:t xml:space="preserve"> and fo</w:t>
      </w:r>
      <w:r w:rsidR="008D510C">
        <w:t>u</w:t>
      </w:r>
      <w:r w:rsidR="002E3D51">
        <w:t>r RNA assembler</w:t>
      </w:r>
      <w:r w:rsidR="008D510C">
        <w:t>s,</w:t>
      </w:r>
      <w:r w:rsidR="002E3D51">
        <w:t xml:space="preserve"> Trinity </w:t>
      </w:r>
      <w:r w:rsidR="002E3D51">
        <w:fldChar w:fldCharType="begin" w:fldLock="1"/>
      </w:r>
      <w:r w:rsidR="002E3D51">
        <w:instrText>ADDIN CSL_CITATION {"citationItems":[{"id":"ITEM-1","itemData":{"DOI":"10.1038/nbt.1883.Trinity","ISBN":"1087-0156\\r1546-1696","ISSN":"1546-1696","PMID":"21572440","abstract":"Massively-parallel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methodology for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transcriptome assembly programs, and its sensitivity is comparable to methods relying on genome alignments. Our approach provides a unified and general solution for transcriptome reconstruction in any sample, especially in the complete absence of a reference genome.","author":[{"dropping-particle":"","family":"Grabherr","given":"Manfred G.;","non-dropping-particle":"","parse-names":false,"suffix":""},{"dropping-particle":"","family":"Brian J. Haas, Moran Yassour Joshua Z. Levin, Dawn A. Thompson, Ido Amit, Xian Adiconis, Lin Fan, Raktima Raychowdhury, Qiandong Zeng, Zehua Chen, Evan Mauceli, Nir Hacohen, Andreas Gnirke, Nicholas Rhind, Federica di Palma, Bruce W.","given":"Nir","non-dropping-particle":"","parse-names":false,"suffix":""},{"dropping-particle":"","family":"Friedman","given":"and Aviv Regev","non-dropping-particle":"","parse-names":false,"suffix":""}],"container-title":"Nature Biotechnology","id":"ITEM-1","issue":"7","issued":{"date-parts":[["2013"]]},"page":"644-652","title":"Trinity: reconstructing a full-length transcriptome without a genome from RNA-Seq data","type":"article-journal","volume":"29"},"uris":["http://www.mendeley.com/documents/?uuid=5702155d-89fa-4143-8762-c69b9d319bfe"]}],"mendeley":{"formattedCitation":"(Grabherr et al., 2013)","plainTextFormattedCitation":"(Grabherr et al., 2013)","previouslyFormattedCitation":"(Grabherr et al., 2013)"},"properties":{"noteIndex":0},"schema":"https://github.com/citation-style-language/schema/raw/master/csl-citation.json"}</w:instrText>
      </w:r>
      <w:r w:rsidR="002E3D51">
        <w:fldChar w:fldCharType="separate"/>
      </w:r>
      <w:r w:rsidR="002E3D51" w:rsidRPr="002E3D51">
        <w:rPr>
          <w:noProof/>
        </w:rPr>
        <w:t>(Grabherr et al., 2013)</w:t>
      </w:r>
      <w:r w:rsidR="002E3D51">
        <w:fldChar w:fldCharType="end"/>
      </w:r>
      <w:r w:rsidR="002E3D51">
        <w:t xml:space="preserve">, rnaSPAdes </w:t>
      </w:r>
      <w:r w:rsidR="002E3D51">
        <w:fldChar w:fldCharType="begin" w:fldLock="1"/>
      </w:r>
      <w:r w:rsidR="002E3D51">
        <w:instrText>ADDIN CSL_CITATION {"citationItems":[{"id":"ITEM-1","itemData":{"DOI":"10.1093/gigascience/giz100","ISSN":"2047217X","abstract":"Background: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author":[{"dropping-particle":"","family":"Bushmanova","given":"Elena","non-dropping-particle":"","parse-names":false,"suffix":""},{"dropping-particle":"","family":"Antipov","given":"Dmitry","non-dropping-particle":"","parse-names":false,"suffix":""},{"dropping-particle":"","family":"Lapidus","given":"Alla","non-dropping-particle":"","parse-names":false,"suffix":""},{"dropping-particle":"","family":"Prjibelski","given":"Andrey D.","non-dropping-particle":"","parse-names":false,"suffix":""}],"container-title":"GigaScience","id":"ITEM-1","issue":"9","issued":{"date-parts":[["2019"]]},"page":"1-13","publisher":"Oxford University Press","title":"rnaSPAdes: A de novo transcriptome assembler and its application to RNA-Seq data","type":"article-journal","volume":"8"},"uris":["http://www.mendeley.com/documents/?uuid=c5b29fa0-bb58-43b6-810d-873cc0b07925"]}],"mendeley":{"formattedCitation":"(Bushmanova et al., 2019)","plainTextFormattedCitation":"(Bushmanova et al., 2019)","previouslyFormattedCitation":"(Bushmanova et al., 2019)"},"properties":{"noteIndex":0},"schema":"https://github.com/citation-style-language/schema/raw/master/csl-citation.json"}</w:instrText>
      </w:r>
      <w:r w:rsidR="002E3D51">
        <w:fldChar w:fldCharType="separate"/>
      </w:r>
      <w:r w:rsidR="002E3D51" w:rsidRPr="002E3D51">
        <w:rPr>
          <w:noProof/>
        </w:rPr>
        <w:t>(Bushmanova et al., 2019)</w:t>
      </w:r>
      <w:r w:rsidR="002E3D51">
        <w:fldChar w:fldCharType="end"/>
      </w:r>
      <w:r w:rsidR="002E3D51">
        <w:t xml:space="preserve">, IDBA-tran </w:t>
      </w:r>
      <w:r w:rsidR="002E3D51">
        <w:fldChar w:fldCharType="begin" w:fldLock="1"/>
      </w:r>
      <w:r w:rsidR="002E3D51">
        <w:instrText>ADDIN CSL_CITATION {"citationItems":[{"id":"ITEM-1","itemData":{"DOI":"10.1093/bioinformatics/btt219","ISSN":"13674803","abstract":"Motivation: RNA sequencing based on next-generation sequencing technology is effective for analyzing transcriptomes. Like de novo genome assembly, de novo transcriptome assembly does not rely on any reference genome or additional annotation information, but is more difficult. In particular, isoforms can have very uneven expression levels (e.g. 1:100), which make it very difficult to identify low-expressed isoforms. One challenge is to remove erroneous vertices/edges with high multiplicity (produced by high-expressed isoforms) in the de Bruijn graph without removing correct ones with not-so-high multiplicity from low-expressed isoforms. Failing to do so will result in the loss of low-expressed isoforms or having complicated subgraphs with transcripts of different genes mixed together due to erroneous vertices/edges.Contributions: Unlike existing tools, which remove erroneous vertices/edges with multiplicities lower than a global threshold, we use a probabilistic progressive approach to iteratively remove them with local thresholds. This enables us to decompose the graph into disconnected components, each containing a few genes, if not a single gene, while retaining many correct vertices/edges of low-expressed isoforms. Combined with existing techniques, IDBA-Tran is able to assemble both high-expressed and low-expressed transcripts and outperform existing assemblers in terms of sensitivity and specificity for both simulated and real data. © The Author 2013.","author":[{"dropping-particle":"","family":"Peng","given":"Yu","non-dropping-particle":"","parse-names":false,"suffix":""},{"dropping-particle":"","family":"Leung","given":"Henry C.M.","non-dropping-particle":"","parse-names":false,"suffix":""},{"dropping-particle":"","family":"Yiu","given":"Siu Ming","non-dropping-particle":"","parse-names":false,"suffix":""},{"dropping-particle":"","family":"Lv","given":"Ming Ju","non-dropping-particle":"","parse-names":false,"suffix":""},{"dropping-particle":"","family":"Zhu","given":"Xin Guang","non-dropping-particle":"","parse-names":false,"suffix":""},{"dropping-particle":"","family":"Chin","given":"Francis Y.L.","non-dropping-particle":"","parse-names":false,"suffix":""}],"container-title":"Bioinformatics","id":"ITEM-1","issue":"13","issued":{"date-parts":[["2013"]]},"page":"326-334","title":"IDBA-tran: A more robust de novo de Bruijn graph assembler for transcriptomes with uneven expression levels","type":"article-journal","volume":"29"},"uris":["http://www.mendeley.com/documents/?uuid=dd7b1440-aa45-43ec-9607-3f5d1154e1a8"]}],"mendeley":{"formattedCitation":"(Peng et al., 2013)","plainTextFormattedCitation":"(Peng et al., 2013)","previouslyFormattedCitation":"(Peng et al., 2013)"},"properties":{"noteIndex":0},"schema":"https://github.com/citation-style-language/schema/raw/master/csl-citation.json"}</w:instrText>
      </w:r>
      <w:r w:rsidR="002E3D51">
        <w:fldChar w:fldCharType="separate"/>
      </w:r>
      <w:r w:rsidR="002E3D51" w:rsidRPr="002E3D51">
        <w:rPr>
          <w:noProof/>
        </w:rPr>
        <w:t>(Peng et al., 2013)</w:t>
      </w:r>
      <w:r w:rsidR="002E3D51">
        <w:fldChar w:fldCharType="end"/>
      </w:r>
      <w:r w:rsidR="008D510C">
        <w:t xml:space="preserve"> and</w:t>
      </w:r>
      <w:r w:rsidR="002E3D51">
        <w:t xml:space="preserve"> </w:t>
      </w:r>
      <w:r w:rsidR="002E3D51" w:rsidRPr="002E3D51">
        <w:t>Trans-ABySS</w:t>
      </w:r>
      <w:r w:rsidR="002E3D51">
        <w:t xml:space="preserve"> </w:t>
      </w:r>
      <w:r w:rsidR="002E3D51" w:rsidRPr="00776123">
        <w:fldChar w:fldCharType="begin" w:fldLock="1"/>
      </w:r>
      <w:r w:rsidR="008D510C" w:rsidRPr="00776123">
        <w:instrText>ADDIN CSL_CITATION {"citationItems":[{"id":"ITEM-1","itemData":{"DOI":"10.1038/nmeth.1517","ISSN":"15487091","abstract":"We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 2010 Nature America, Inc. All rights reserved.","author":[{"dropping-particle":"","family":"Robertson","given":"Gordon","non-dropping-particle":"","parse-names":false,"suffix":""},{"dropping-particle":"","family":"Schein","given":"Jacqueline","non-dropping-particle":"","parse-names":false,"suffix":""},{"dropping-particle":"","family":"Chiu","given":"Readman","non-dropping-particle":"","parse-names":false,"suffix":""},{"dropping-particle":"","family":"Corbett","given":"Richard","non-dropping-particle":"","parse-names":false,"suffix":""},{"dropping-particle":"","family":"Field","given":"Matthew","non-dropping-particle":"","parse-names":false,"suffix":""},{"dropping-particle":"","family":"Jackman","given":"Shaun D.","non-dropping-particle":"","parse-names":false,"suffix":""},{"dropping-particle":"","family":"Mungall","given":"Karen","non-dropping-particle":"","parse-names":false,"suffix":""},{"dropping-particle":"","family":"Lee","given":"Sam","non-dropping-particle":"","parse-names":false,"suffix":""},{"dropping-particle":"","family":"Okada","given":"Hisanaga Mark","non-dropping-particle":"","parse-names":false,"suffix":""},{"dropping-particle":"","family":"Qian","given":"Jenny Q.","non-dropping-particle":"","parse-names":false,"suffix":""},{"dropping-particle":"","family":"Griffith","given":"Malachi","non-dropping-particle":"","parse-names":false,"suffix":""},{"dropping-particle":"","family":"Raymond","given":"Anthony","non-dropping-particle":"","parse-names":false,"suffix":""},{"dropping-particle":"","family":"Thiessen","given":"Nina","non-dropping-particle":"","parse-names":false,"suffix":""},{"dropping-particle":"","family":"Cezard","given":"Timothee","non-dropping-particle":"","parse-names":false,"suffix":""},{"dropping-particle":"","family":"Butterfield","given":"Yaron S.","non-dropping-particle":"","parse-names":false,"suffix":""},{"dropping-particle":"","family":"Newsome","given":"Richard","non-dropping-particle":"","parse-names":false,"suffix":""},{"dropping-particle":"","family":"Chan","given":"Simon K.","non-dropping-particle":"","parse-names":false,"suffix":""},{"dropping-particle":"","family":"She","given":"Rong","non-dropping-particle":"","parse-names":false,"suffix":""},{"dropping-particle":"","family":"Varhol","given":"Richard","non-dropping-particle":"","parse-names":false,"suffix":""},{"dropping-particle":"","family":"Kamoh","given":"Baljit","non-dropping-particle":"","parse-names":false,"suffix":""},{"dropping-particle":"","family":"Prabhu","given":"Anna Liisa","non-dropping-particle":"","parse-names":false,"suffix":""},{"dropping-particle":"","family":"Tam","given":"Angela","non-dropping-particle":"","parse-names":false,"suffix":""},{"dropping-particle":"","family":"Zhao","given":"Yongjun","non-dropping-particle":"","parse-names":false,"suffix":""},{"dropping-particle":"","family":"Moore","given":"Richard A.","non-dropping-particle":"","parse-names":false,"suffix":""},{"dropping-particle":"","family":"Hirst","given":"Martin","non-dropping-particle":"","parse-names":false,"suffix":""},{"dropping-particle":"","family":"Marra","given":"Marco A.","non-dropping-particle":"","parse-names":false,"suffix":""},{"dropping-particle":"","family":"Jones","given":"Steven J.M.","non-dropping-particle":"","parse-names":false,"suffix":""},{"dropping-particle":"","family":"Hoodless","given":"Pamela A.","non-dropping-particle":"","parse-names":false,"suffix":""},{"dropping-particle":"","family":"Birol","given":"Inanc","non-dropping-particle":"","parse-names":false,"suffix":""}],"container-title":"Nature Methods","id":"ITEM-1","issue":"11","issued":{"date-parts":[["2010"]]},"page":"909-912","title":"De novo assembly and analysis of RNA-seq data","type":"article-journal","volume":"7"},"uris":["http://www.mendeley.com/documents/?uuid=8838f0de-0e2e-4da5-8ceb-46a2a988d4df"]}],"mendeley":{"formattedCitation":"(Robertson et al., 2010)","plainTextFormattedCitation":"(Robertson et al., 2010)","previouslyFormattedCitation":"(Robertson et al., 2010)"},"properties":{"noteIndex":0},"schema":"https://github.com/citation-style-language/schema/raw/master/csl-citation.json"}</w:instrText>
      </w:r>
      <w:r w:rsidR="002E3D51" w:rsidRPr="00776123">
        <w:fldChar w:fldCharType="separate"/>
      </w:r>
      <w:r w:rsidR="002E3D51" w:rsidRPr="00776123">
        <w:rPr>
          <w:noProof/>
        </w:rPr>
        <w:t>(Robertson et al., 2010)</w:t>
      </w:r>
      <w:r w:rsidR="002E3D51" w:rsidRPr="00776123">
        <w:fldChar w:fldCharType="end"/>
      </w:r>
      <w:r w:rsidR="008D510C" w:rsidRPr="00776123">
        <w:t>.</w:t>
      </w:r>
      <w:r w:rsidR="00205CCC">
        <w:t xml:space="preserve"> </w:t>
      </w:r>
      <w:r w:rsidR="008D510C" w:rsidRPr="00776123">
        <w:t>For</w:t>
      </w:r>
      <w:r w:rsidR="008D510C">
        <w:t xml:space="preserve"> step four (mapping </w:t>
      </w:r>
      <w:r w:rsidR="00205CCC">
        <w:t xml:space="preserve">individual sample </w:t>
      </w:r>
      <w:r w:rsidR="008D510C">
        <w:t xml:space="preserve">reads back to scaffolds), we used two programs, BWA </w:t>
      </w:r>
      <w:r w:rsidR="008D510C">
        <w:fldChar w:fldCharType="begin" w:fldLock="1"/>
      </w:r>
      <w:r w:rsidR="008D510C">
        <w:instrText xml:space="preserve">ADDIN CSL_CITATION {"citationItems":[{"id":"ITEM-1","itemData":{"DOI":"10.1093/bioinformatics/btp324","ISSN":"13674803","PMID":"19451168","abstract":"Motivation: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8D510C">
        <w:rPr>
          <w:rFonts w:ascii="Cambria Math" w:hAnsi="Cambria Math" w:cs="Cambria Math"/>
        </w:rPr>
        <w:instrText>∼</w:instrText>
      </w:r>
      <w:r w:rsidR="008D510C">
        <w:instrText>10-20× faster than MAQ, while achieving similar accuracy. In addition, BWA outputs alignment in the new standard SAM (Sequence Alignment/Map) format. Variant calling and other downstream analyses after the alignment can be achieved with the open source SAMtools software package. © 2009 The Author(s).","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transform","type":"article-journal","volume":"25"},"uris":["http://www.mendeley.com/documents/?uuid=6b1c143e-b46f-463f-a75f-1273b3a8ecc9"]}],"mendeley":{"formattedCitation":"(Li and Durbin, 2009)","plainTextFormattedCitation":"(Li and Durbin, 2009)","previouslyFormattedCitation":"(Li and Durbin, 2009)"},"properties":{"noteIndex":0},"schema":"https://github.com/citation-style-language/schema/raw/master/csl-citation.json"}</w:instrText>
      </w:r>
      <w:r w:rsidR="008D510C">
        <w:fldChar w:fldCharType="separate"/>
      </w:r>
      <w:r w:rsidR="008D510C" w:rsidRPr="008D510C">
        <w:rPr>
          <w:noProof/>
        </w:rPr>
        <w:t>(Li and Durbin, 2009)</w:t>
      </w:r>
      <w:r w:rsidR="008D510C">
        <w:fldChar w:fldCharType="end"/>
      </w:r>
      <w:r w:rsidR="008D510C">
        <w:t xml:space="preserve"> and Bowtie2 </w:t>
      </w:r>
      <w:r w:rsidR="008D510C">
        <w:fldChar w:fldCharType="begin" w:fldLock="1"/>
      </w:r>
      <w:r w:rsidR="008D510C">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2","type":"article-journal","volume":"9"},"uris":["http://www.mendeley.com/documents/?uuid=541d8a67-ab2b-442b-85d3-fb51d84baeb6"]}],"mendeley":{"formattedCitation":"(Langmead and Salzberg, 2012)","plainTextFormattedCitation":"(Langmead and Salzberg, 2012)","previouslyFormattedCitation":"(Langmead and Salzberg, 2012)"},"properties":{"noteIndex":0},"schema":"https://github.com/citation-style-language/schema/raw/master/csl-citation.json"}</w:instrText>
      </w:r>
      <w:r w:rsidR="008D510C">
        <w:fldChar w:fldCharType="separate"/>
      </w:r>
      <w:r w:rsidR="008D510C" w:rsidRPr="008D510C">
        <w:rPr>
          <w:noProof/>
        </w:rPr>
        <w:t>(Langmead and Salzberg, 2012)</w:t>
      </w:r>
      <w:r w:rsidR="008D510C">
        <w:fldChar w:fldCharType="end"/>
      </w:r>
      <w:r w:rsidR="008D510C">
        <w:t xml:space="preserve">. For step five (taxonomic </w:t>
      </w:r>
      <w:r w:rsidR="007A090D">
        <w:t>classification</w:t>
      </w:r>
      <w:r w:rsidR="008D510C">
        <w:t xml:space="preserve">), we used the reference databases NCBI nt </w:t>
      </w:r>
      <w:r w:rsidR="008D510C">
        <w:fldChar w:fldCharType="begin" w:fldLock="1"/>
      </w:r>
      <w:r w:rsidR="008D510C">
        <w:instrText>ADDIN CSL_CITATION {"citationItems":[{"id":"ITEM-1","itemData":{"DOI":"10.1093/nar/gkv1290","ISSN":"13624962","abstract":"The National Center for Biotechnology Information (NCBI) provides a large suite of online resources for biological information and data, including the GenBank® nucleic acid sequence database and the PubMed database of citations and abstracts for published life science journals. Additional NCBI resources focus on literature (PubMed Central (PMC), Bookshelf and PubReader), health (ClinVar, dbGaP, dbMHC, the Genetic Testing Registry, HIV-1/Human Protein Interaction Database and MedGen), genomes (BioProject, Assembly, Genome, BioSample, dbSNP, dbVar, Epigenomics, the Map Viewer, Nucleotide, Probe, RefSeq, Sequence Read Archive, the Taxonomy Browser and the Trace Archive), genes (Gene, Gene Expression Omnibus (GEO), HomoloGene, PopSet and UniGene), proteins (Protein, the Conserved Domain Database (CDD), COBALT, Conserved Domain Architecture Retrieval Tool (CDART), the Molecular Modeling Database (MMDB) and Protein Clusters) and chemicals (Biosystems and the Pub-Chem suite of small molecule databases). The Entrez system provides search and retrieval operations for most of these databases. Augmenting many of the web applications are custom implementations of the BLAST program optimized to search specialized datasets. All of these resources can be accessed through the NCBI home page at www.ncbi.nlm.nih. gov.","author":[{"dropping-particle":"","family":"Agarwala","given":"Richa","non-dropping-particle":"","parse-names":false,"suffix":""},{"dropping-particle":"","family":"Barrett","given":"Tanya","non-dropping-particle":"","parse-names":false,"suffix":""},{"dropping-particle":"","family":"Beck","given":"Jeff","non-dropping-particle":"","parse-names":false,"suffix":""},{"dropping-particle":"","family":"Benson","given":"Dennis A.","non-dropping-particle":"","parse-names":false,"suffix":""},{"dropping-particle":"","family":"Bollin","given":"Colleen","non-dropping-particle":"","parse-names":false,"suffix":""},{"dropping-particle":"","family":"Bolton","given":"Evan","non-dropping-particle":"","parse-names":false,"suffix":""},{"dropping-particle":"","family":"Bourexis","given":"Devon","non-dropping-particle":"","parse-names":false,"suffix":""},{"dropping-particle":"","family":"Brister","given":"J. Rodney","non-dropping-particle":"","parse-names":false,"suffix":""},{"dropping-particle":"","family":"Bryant","given":"Stephen H.","non-dropping-particle":"","parse-names":false,"suffix":""},{"dropping-particle":"","family":"Canese","given":"Kathi","non-dropping-particle":"","parse-names":false,"suffix":""},{"dropping-particle":"","family":"Charowhas","given":"Chad","non-dropping-particle":"","parse-names":false,"suffix":""},{"dropping-particle":"","family":"Clark","given":"Karen","non-dropping-particle":"","parse-names":false,"suffix":""},{"dropping-particle":"","family":"Dicuccio","given":"Michael","non-dropping-particle":"","parse-names":false,"suffix":""},{"dropping-particle":"","family":"Dondoshansky","given":"Ilya","non-dropping-particle":"","parse-names":false,"suffix":""},{"dropping-particle":"","family":"Federhen","given":"Scott","non-dropping-particle":"","parse-names":false,"suffix":""},{"dropping-particle":"","family":"Feolo","given":"Michael","non-dropping-particle":"","parse-names":false,"suffix":""},{"dropping-particle":"","family":"Funk","given":"Kathryn","non-dropping-particle":"","parse-names":false,"suffix":""},{"dropping-particle":"","family":"Geer","given":"Lewis Y.","non-dropping-particle":"","parse-names":false,"suffix":""},{"dropping-particle":"","family":"Gorelenkov","given":"Viatcheslav","non-dropping-particle":"","parse-names":false,"suffix":""},{"dropping-particle":"","family":"Hoeppner","given":"Marilu","non-dropping-particle":"","parse-names":false,"suffix":""},{"dropping-particle":"","family":"Holmes","given":"Brad","non-dropping-particle":"","parse-names":false,"suffix":""},{"dropping-particle":"","family":"Johnson","given":"Mark","non-dropping-particle":"","parse-names":false,"suffix":""},{"dropping-particle":"","family":"Khotomlianski","given":"Viatcheslav","non-dropping-particle":"","parse-names":false,"suffix":""},{"dropping-particle":"","family":"Kimchi","given":"Avi","non-dropping-particle":"","parse-names":false,"suffix":""},{"dropping-particle":"","family":"Kimelman","given":"Michael","non-dropping-particle":"","parse-names":false,"suffix":""},{"dropping-particle":"","family":"Kitts","given":"Paul","non-dropping-particle":"","parse-names":false,"suffix":""},{"dropping-particle":"","family":"Klimke","given":"William","non-dropping-particle":"","parse-names":false,"suffix":""},{"dropping-particle":"","family":"Krasnov","given":"Sergey","non-dropping-particle":"","parse-names":false,"suffix":""},{"dropping-particle":"","family":"Kuznetsov","given":"Anatoliy","non-dropping-particle":"","parse-names":false,"suffix":""},{"dropping-particle":"","family":"Landrum","given":"Melissa J.","non-dropping-particle":"","parse-names":false,"suffix":""},{"dropping-particle":"","family":"Landsman","given":"David","non-dropping-particle":"","parse-names":false,"suffix":""},{"dropping-particle":"","family":"Lee","given":"Jennifer M.","non-dropping-particle":"","parse-names":false,"suffix":""},{"dropping-particle":"","family":"Lipman","given":"David J.","non-dropping-particle":"","parse-names":false,"suffix":""},{"dropping-particle":"","family":"Lu","given":"Zhiyong","non-dropping-particle":"","parse-names":false,"suffix":""},{"dropping-particle":"","family":"Madden","given":"Thomas L.","non-dropping-particle":"","parse-names":false,"suffix":""},{"dropping-particle":"","family":"Madej","given":"Tom","non-dropping-particle":"","parse-names":false,"suffix":""},{"dropping-particle":"","family":"Marchler-Bauer","given":"Aron","non-dropping-particle":"","parse-names":false,"suffix":""},{"dropping-particle":"","family":"Karsch-Mizrachi","given":"Ilene","non-dropping-particle":"","parse-names":false,"suffix":""},{"dropping-particle":"","family":"Murphy","given":"Terence","non-dropping-particle":"","parse-names":false,"suffix":""},{"dropping-particle":"","family":"Orris","given":"Rebecca","non-dropping-particle":"","parse-names":false,"suffix":""},{"dropping-particle":"","family":"Ostell","given":"James","non-dropping-particle":"","parse-names":false,"suffix":""},{"dropping-particle":"","family":"O'sullivan","given":"Christopher","non-dropping-particle":"","parse-names":false,"suffix":""},{"dropping-particle":"","family":"Panchenko","given":"Anna","non-dropping-particle":"","parse-names":false,"suffix":""},{"dropping-particle":"","family":"Phan","given":"Lon","non-dropping-particle":"","parse-names":false,"suffix":""},{"dropping-particle":"","family":"Preuss","given":"Don","non-dropping-particle":"","parse-names":false,"suffix":""},{"dropping-particle":"","family":"Pruitt","given":"Kim D.","non-dropping-particle":"","parse-names":false,"suffix":""},{"dropping-particle":"","family":"Rodarmer","given":"Kurt","non-dropping-particle":"","parse-names":false,"suffix":""},{"dropping-particle":"","family":"Rubinstein","given":"Wendy","non-dropping-particle":"","parse-names":false,"suffix":""},{"dropping-particle":"","family":"Sayers","given":"Ericw","non-dropping-particle":"","parse-names":false,"suffix":""},{"dropping-particle":"","family":"Schneider","given":"Valerie","non-dropping-particle":"","parse-names":false,"suffix":""},{"dropping-particle":"","family":"Schuler","given":"Gregory D.","non-dropping-particle":"","parse-names":false,"suffix":""},{"dropping-particle":"","family":"Sherry","given":"Stephen T.","non-dropping-particle":"","parse-names":false,"suffix":""},{"dropping-particle":"","family":"Sirotkin","given":"Karl","non-dropping-particle":"","parse-names":false,"suffix":""},{"dropping-particle":"","family":"Siyan","given":"Karanjit","non-dropping-particle":"","parse-names":false,"suffix":""},{"dropping-particle":"","family":"Slotta","given":"Douglas","non-dropping-particle":"","parse-names":false,"suffix":""},{"dropping-particle":"","family":"Soboleva","given":"Alexandra","non-dropping-particle":"","parse-names":false,"suffix":""},{"dropping-particle":"","family":"Soussov","given":"Vladimir","non-dropping-particle":"","parse-names":false,"suffix":""},{"dropping-particle":"","family":"Starchenko","given":"Grigory","non-dropping-particle":"","parse-names":false,"suffix":""},{"dropping-particle":"","family":"Tatusova","given":"Tatiana A.","non-dropping-particle":"","parse-names":false,"suffix":""},{"dropping-particle":"","family":"Todorov","given":"Kamen","non-dropping-particle":"","parse-names":false,"suffix":""},{"dropping-particle":"","family":"Trawick","given":"Bart W.","non-dropping-particle":"","parse-names":false,"suffix":""},{"dropping-particle":"","family":"Vakatov","given":"Denis","non-dropping-particle":"","parse-names":false,"suffix":""},{"dropping-particle":"","family":"Wang","given":"Yanli","non-dropping-particle":"","parse-names":false,"suffix":""},{"dropping-particle":"","family":"Ward","given":"Minghong","non-dropping-particle":"","parse-names":false,"suffix":""},{"dropping-particle":"","family":"Wilbur","given":"W. John","non-dropping-particle":"","parse-names":false,"suffix":""},{"dropping-particle":"","family":"Yaschenko","given":"Eugene","non-dropping-particle":"","parse-names":false,"suffix":""},{"dropping-particle":"","family":"Zbicz","given":"Kerry","non-dropping-particle":"","parse-names":false,"suffix":""}],"container-title":"Nucleic Acids Research","id":"ITEM-1","issue":"D1","issued":{"date-parts":[["2016"]]},"page":"D7-D19","title":"Database resources of the National Center for Biotechnology Information","type":"article-journal","volume":"44"},"uris":["http://www.mendeley.com/documents/?uuid=8e5b7a1b-1691-46ee-b5b0-094425e03cd3"]}],"mendeley":{"formattedCitation":"(Agarwala et al., 2016)","plainTextFormattedCitation":"(Agarwala et al., 2016)","previouslyFormattedCitation":"(Agarwala et al., 2016)"},"properties":{"noteIndex":0},"schema":"https://github.com/citation-style-language/schema/raw/master/csl-citation.json"}</w:instrText>
      </w:r>
      <w:r w:rsidR="008D510C">
        <w:fldChar w:fldCharType="separate"/>
      </w:r>
      <w:r w:rsidR="008D510C" w:rsidRPr="008D510C">
        <w:rPr>
          <w:noProof/>
        </w:rPr>
        <w:t>(Agarwala et al., 2016)</w:t>
      </w:r>
      <w:r w:rsidR="008D510C">
        <w:fldChar w:fldCharType="end"/>
      </w:r>
      <w:r w:rsidR="008D510C">
        <w:t xml:space="preserve">, downloaded on 03 Feb 2020, and the reference database SILVA </w:t>
      </w:r>
      <w:r w:rsidR="008D510C">
        <w:fldChar w:fldCharType="begin" w:fldLock="1"/>
      </w:r>
      <w:r w:rsidR="00776123">
        <w:instrText>ADDIN CSL_CITATION {"citationItems":[{"id":"ITEM-1","itemData":{"DOI":"10.1093/nar/gks1219","ISSN":"03051048","PMID":"23193283","abstract":"SILVA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3194 778 small subunit and 288717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 © The Author(s) 2012.","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Research","id":"ITEM-1","issue":"D1","issued":{"date-parts":[["2013"]]},"page":"590-596","title":"The SILVA ribosomal RNA gene database project: Improved data processing and web-based tools","type":"article-journal","volume":"41"},"uris":["http://www.mendeley.com/documents/?uuid=40fe5704-a4d4-434a-a962-3daf8e34147f"]}],"mendeley":{"formattedCitation":"(Quast et al., 2013)","plainTextFormattedCitation":"(Quast et al., 2013)","previouslyFormattedCitation":"(Quast et al., 2013)"},"properties":{"noteIndex":0},"schema":"https://github.com/citation-style-language/schema/raw/master/csl-citation.json"}</w:instrText>
      </w:r>
      <w:r w:rsidR="008D510C">
        <w:fldChar w:fldCharType="separate"/>
      </w:r>
      <w:r w:rsidR="008D510C" w:rsidRPr="008D510C">
        <w:rPr>
          <w:noProof/>
        </w:rPr>
        <w:t>(Quast et al., 2013)</w:t>
      </w:r>
      <w:r w:rsidR="008D510C">
        <w:fldChar w:fldCharType="end"/>
      </w:r>
      <w:r w:rsidR="008D510C">
        <w:t xml:space="preserve">, downloaded on 16 Dec 2019. We used four approaches for </w:t>
      </w:r>
      <w:r w:rsidR="00776123">
        <w:t xml:space="preserve">the </w:t>
      </w:r>
      <w:r w:rsidR="008D510C">
        <w:t xml:space="preserve">taxonomic </w:t>
      </w:r>
      <w:r w:rsidR="007A090D">
        <w:t>classification</w:t>
      </w:r>
      <w:r w:rsidR="008D510C">
        <w:t xml:space="preserve">: </w:t>
      </w:r>
      <w:r w:rsidR="00776123">
        <w:t>kraken2</w:t>
      </w:r>
      <w:r w:rsidR="00776123">
        <w:t xml:space="preserve"> </w:t>
      </w:r>
      <w:r w:rsidR="00776123">
        <w:fldChar w:fldCharType="begin" w:fldLock="1"/>
      </w:r>
      <w:r w:rsidR="00776123">
        <w:instrText>ADDIN CSL_CITATION {"citationItems":[{"id":"ITEM-1","itemData":{"DOI":"10.1186/s13059-019-1891-0","ISSN":"1474760X","abstract":"Although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Biology","id":"ITEM-1","issue":"1","issued":{"date-parts":[["2019"]]},"page":"1-13","publisher":"Genome Biology","title":"Improved metagenomic analysis with Kraken 2","type":"article-journal","volume":"20"},"uris":["http://www.mendeley.com/documents/?uuid=cb425734-3d2d-424e-8f3d-75fd9ba94a45"]}],"mendeley":{"formattedCitation":"(Wood et al., 2019)","plainTextFormattedCitation":"(Wood et al., 2019)","previouslyFormattedCitation":"(Wood et al., 2019)"},"properties":{"noteIndex":0},"schema":"https://github.com/citation-style-language/schema/raw/master/csl-citation.json"}</w:instrText>
      </w:r>
      <w:r w:rsidR="00776123">
        <w:fldChar w:fldCharType="separate"/>
      </w:r>
      <w:r w:rsidR="00776123" w:rsidRPr="00776123">
        <w:rPr>
          <w:noProof/>
        </w:rPr>
        <w:t>(Wood et al., 2019)</w:t>
      </w:r>
      <w:r w:rsidR="00776123">
        <w:fldChar w:fldCharType="end"/>
      </w:r>
      <w:r w:rsidR="00776123">
        <w:t xml:space="preserve">, </w:t>
      </w:r>
      <w:r w:rsidR="00776123">
        <w:t>C</w:t>
      </w:r>
      <w:r w:rsidR="00776123">
        <w:t>entrifuge</w:t>
      </w:r>
      <w:r w:rsidR="00776123">
        <w:t xml:space="preserve"> </w:t>
      </w:r>
      <w:r w:rsidR="00776123">
        <w:fldChar w:fldCharType="begin" w:fldLock="1"/>
      </w:r>
      <w:r w:rsidR="00776123">
        <w:instrText>ADDIN CSL_CITATION {"citationItems":[{"id":"ITEM-1","itemData":{"DOI":"10.1101/gr.210641.116","ISSN":"15495469","PMID":"27852649","abstract":"Centrifuge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author":[{"dropping-particle":"","family":"Kim","given":"Daehwan","non-dropping-particle":"","parse-names":false,"suffix":""},{"dropping-particle":"","family":"Song","given":"Li","non-dropping-particle":"","parse-names":false,"suffix":""},{"dropping-particle":"","family":"Breitwieser","given":"Florian P.","non-dropping-particle":"","parse-names":false,"suffix":""},{"dropping-particle":"","family":"Salzberg","given":"Steven L.","non-dropping-particle":"","parse-names":false,"suffix":""}],"container-title":"Genome Research","id":"ITEM-1","issue":"12","issued":{"date-parts":[["2016"]]},"page":"1721-1729","title":"Centrifuge: Rapid and sensitive classification of metagenomic sequences","type":"article-journal","volume":"26"},"uris":["http://www.mendeley.com/documents/?uuid=0ea991f2-26e8-4130-9d78-8c6a08379916"]}],"mendeley":{"formattedCitation":"(Kim et al., 2016)","plainTextFormattedCitation":"(Kim et al., 2016)","previouslyFormattedCitation":"(Kim et al., 2016)"},"properties":{"noteIndex":0},"schema":"https://github.com/citation-style-language/schema/raw/master/csl-citation.json"}</w:instrText>
      </w:r>
      <w:r w:rsidR="00776123">
        <w:fldChar w:fldCharType="separate"/>
      </w:r>
      <w:r w:rsidR="00776123" w:rsidRPr="00776123">
        <w:rPr>
          <w:noProof/>
        </w:rPr>
        <w:t>(Kim et al., 2016)</w:t>
      </w:r>
      <w:r w:rsidR="00776123">
        <w:fldChar w:fldCharType="end"/>
      </w:r>
      <w:r w:rsidR="00776123">
        <w:t xml:space="preserve">, </w:t>
      </w:r>
      <w:r w:rsidR="008D510C">
        <w:t xml:space="preserve">BLAST </w:t>
      </w:r>
      <w:r w:rsidR="00776123">
        <w:fldChar w:fldCharType="begin" w:fldLock="1"/>
      </w:r>
      <w:r w:rsidR="00776123">
        <w:instrText>ADDIN CSL_CITATION {"citationItems":[{"id":"ITEM-1","itemData":{"author":[{"dropping-particle":"","family":"Altschul","given":"stephen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Biology","id":"ITEM-1","issued":{"date-parts":[["1990"]]},"page":"403-410","title":"Basic Local Alignment Search Tool","type":"article-journal","volume":"215"},"uris":["http://www.mendeley.com/documents/?uuid=7b20485f-58ab-4127-956b-824164aa24f0"]}],"mendeley":{"formattedCitation":"(Altschul et al., 1990)","plainTextFormattedCitation":"(Altschul et al., 1990)","previouslyFormattedCitation":"(Altschul et al., 1990)"},"properties":{"noteIndex":0},"schema":"https://github.com/citation-style-language/schema/raw/master/csl-citation.json"}</w:instrText>
      </w:r>
      <w:r w:rsidR="00776123">
        <w:fldChar w:fldCharType="separate"/>
      </w:r>
      <w:r w:rsidR="00776123" w:rsidRPr="00776123">
        <w:rPr>
          <w:noProof/>
        </w:rPr>
        <w:t>(Altschul et al., 1990)</w:t>
      </w:r>
      <w:r w:rsidR="00776123">
        <w:fldChar w:fldCharType="end"/>
      </w:r>
      <w:r w:rsidR="00205CCC">
        <w:t xml:space="preserve"> </w:t>
      </w:r>
      <w:r w:rsidR="00776123">
        <w:t>with an E-value cut-off of e</w:t>
      </w:r>
      <w:r w:rsidR="00205CCC">
        <w:t>-</w:t>
      </w:r>
      <w:r w:rsidR="00776123">
        <w:t xml:space="preserve">05 </w:t>
      </w:r>
      <w:r w:rsidR="008D510C">
        <w:t>and keeping the hit with the highest bitscore</w:t>
      </w:r>
      <w:r w:rsidR="00776123">
        <w:t xml:space="preserve"> per sequence</w:t>
      </w:r>
      <w:r w:rsidR="008D510C">
        <w:t xml:space="preserve">, </w:t>
      </w:r>
      <w:r w:rsidR="00776123">
        <w:t xml:space="preserve">and </w:t>
      </w:r>
      <w:r w:rsidR="008D510C">
        <w:t xml:space="preserve">BLAST </w:t>
      </w:r>
      <w:r w:rsidR="00776123">
        <w:t xml:space="preserve">with an </w:t>
      </w:r>
      <w:r w:rsidR="00776123">
        <w:t>E</w:t>
      </w:r>
      <w:r w:rsidR="00776123">
        <w:t xml:space="preserve">-value </w:t>
      </w:r>
      <w:r w:rsidR="00776123">
        <w:t>cut-off</w:t>
      </w:r>
      <w:r w:rsidR="00776123">
        <w:t xml:space="preserve"> of e</w:t>
      </w:r>
      <w:r w:rsidR="00205CCC">
        <w:t>-</w:t>
      </w:r>
      <w:r w:rsidR="00776123">
        <w:t xml:space="preserve">05 </w:t>
      </w:r>
      <w:r w:rsidR="008D510C">
        <w:t>and filtering the hits with an in-house script (based on steps performed by the program CREST</w:t>
      </w:r>
      <w:r w:rsidR="00776123">
        <w:t xml:space="preserve"> </w:t>
      </w:r>
      <w:r w:rsidR="00776123">
        <w:fldChar w:fldCharType="begin" w:fldLock="1"/>
      </w:r>
      <w:r w:rsidR="00776123">
        <w:instrText>ADDIN CSL_CITATION {"citationItems":[{"id":"ITEM-1","itemData":{"DOI":"10.1371/journal.pone.0049334","ISSN":"19326203","PMID":"23145153","abstract":"Sequencing of taxonomic or phylogenetic markers is becoming a fast and efficient method for studying environmental microbial communities. This has resulted in a steadily growing collection of marker sequences, most notably of the small-subunit (SSU) ribosomal RNA gene, and an increased understanding of microbial phylogeny, diversity and community composition patterns. However, to utilize these large datasets together with new sequencing technologies, a reliable and flexible system for taxonomic classification is critical. We developed CREST (Classification Resources for Environmental Sequence Tags), a set of resources and tools for generating and utilizing custom taxonomies and reference datasets for classification of environmental sequences. CREST uses an alignment-based classification method with the lowest common ancestor algorithm. It also uses explicit rank similarity criteria to reduce false positives and identify novel taxa. We implemented this method in a web server, a command line tool and the graphical user interfaced program MEGAN. Further, we provide the SSU rRNA reference database and taxonomy SilvaMod, derived from the publicly available SILVA SSURef, for classification of sequences from bacteria, archaea and eukaryotes. Using cross-validation and environmental datasets, we compared the performance of CREST and SilvaMod to the RDP Classifier. We also utilized Greengenes as a reference database, both with CREST and the RDP Classifier. These analyses indicate that CREST performs better than alignment-free methods with higher recall rate (sensitivity) as well as precision, and with the ability to accurately identify most sequences from novel taxa. Classification using SilvaMod performed better than with Greengenes, particularly when applied to environmental sequences. CREST is freely available under a GNU General Public License (v3) from http://apps.cbu.uib.no/crest and http://lcaclassifier.googlecode.com. © 2012 Lanzén et al.","author":[{"dropping-particle":"","family":"Lanzén","given":"Anders","non-dropping-particle":"","parse-names":false,"suffix":""},{"dropping-particle":"","family":"Jørgensen","given":"Steffen L.","non-dropping-particle":"","parse-names":false,"suffix":""},{"dropping-particle":"","family":"Huson","given":"Daniel H.","non-dropping-particle":"","parse-names":false,"suffix":""},{"dropping-particle":"","family":"Gorfer","given":"Markus","non-dropping-particle":"","parse-names":false,"suffix":""},{"dropping-particle":"","family":"Grindhaug","given":"Svenn Helge","non-dropping-particle":"","parse-names":false,"suffix":""},{"dropping-particle":"","family":"Jonassen","given":"Inge","non-dropping-particle":"","parse-names":false,"suffix":""},{"dropping-particle":"","family":"Øvreås","given":"Lise","non-dropping-particle":"","parse-names":false,"suffix":""},{"dropping-particle":"","family":"Urich","given":"Tim","non-dropping-particle":"","parse-names":false,"suffix":""}],"container-title":"PLoS ONE","id":"ITEM-1","issue":"11","issued":{"date-parts":[["2012"]]},"title":"CREST - Classification Resources for Environmental Sequence Tags","type":"article-journal","volume":"7"},"uris":["http://www.mendeley.com/documents/?uuid=d9bdd28a-fa81-4587-a524-3e72cc47d228"]}],"mendeley":{"formattedCitation":"(Lanzén et al., 2012)","plainTextFormattedCitation":"(Lanzén et al., 2012)"},"properties":{"noteIndex":0},"schema":"https://github.com/citation-style-language/schema/raw/master/csl-citation.json"}</w:instrText>
      </w:r>
      <w:r w:rsidR="00776123">
        <w:fldChar w:fldCharType="separate"/>
      </w:r>
      <w:r w:rsidR="00776123" w:rsidRPr="00776123">
        <w:rPr>
          <w:noProof/>
        </w:rPr>
        <w:t>(Lanzén et al., 2012)</w:t>
      </w:r>
      <w:r w:rsidR="00776123">
        <w:fldChar w:fldCharType="end"/>
      </w:r>
      <w:r w:rsidR="008D510C">
        <w:t xml:space="preserve">: filtering out hits below a bitscore of 155, only keeping hits within 2% of the best bitscore of each sequence, applying a cut-off for taxonomic ranks based on </w:t>
      </w:r>
      <w:r w:rsidR="00776123">
        <w:t xml:space="preserve">BLAST </w:t>
      </w:r>
      <w:r w:rsidR="008D510C">
        <w:t>pident values, and identifying the LCA of each sequence)</w:t>
      </w:r>
      <w:r w:rsidR="00776123">
        <w:t>.</w:t>
      </w:r>
    </w:p>
    <w:p w14:paraId="5494EAA5" w14:textId="036C2C8D" w:rsidR="00776123" w:rsidRDefault="00776123" w:rsidP="007A090D">
      <w:pPr>
        <w:spacing w:line="360" w:lineRule="auto"/>
        <w:ind w:firstLine="720"/>
        <w:jc w:val="both"/>
      </w:pPr>
      <w:r>
        <w:t xml:space="preserve">To be able to compare the taxonomic </w:t>
      </w:r>
      <w:r w:rsidR="007A090D">
        <w:t>classification</w:t>
      </w:r>
      <w:r>
        <w:t xml:space="preserve"> results </w:t>
      </w:r>
      <w:r w:rsidR="007A090D">
        <w:t>based on</w:t>
      </w:r>
      <w:r>
        <w:t xml:space="preserve"> SILVA and NCBI nt, we standardized the taxonomy by translating </w:t>
      </w:r>
      <w:r w:rsidR="00205CCC">
        <w:t xml:space="preserve">the taxonomy of </w:t>
      </w:r>
      <w:r>
        <w:t>all SILVA hits into NCBI staxids using an in-house script.</w:t>
      </w:r>
    </w:p>
    <w:p w14:paraId="44547772" w14:textId="571D977C" w:rsidR="008D510C" w:rsidRDefault="008D510C" w:rsidP="007A090D">
      <w:pPr>
        <w:spacing w:line="360" w:lineRule="auto"/>
        <w:ind w:firstLine="720"/>
        <w:jc w:val="both"/>
      </w:pPr>
      <w:r>
        <w:t xml:space="preserve">We generated a pipeline for all combinations of steps and programs, and the full code </w:t>
      </w:r>
      <w:r w:rsidR="00776123">
        <w:t xml:space="preserve">with </w:t>
      </w:r>
      <w:r w:rsidR="00205CCC">
        <w:t xml:space="preserve">all </w:t>
      </w:r>
      <w:r w:rsidR="00776123">
        <w:t>program parameters and</w:t>
      </w:r>
      <w:r>
        <w:t xml:space="preserve"> versions</w:t>
      </w:r>
      <w:r w:rsidR="00776123">
        <w:t>, as well as the scripts for translating SILVA taxonomy to NCBI staxids,</w:t>
      </w:r>
      <w:r>
        <w:t xml:space="preserve"> </w:t>
      </w:r>
      <w:r w:rsidR="00776123">
        <w:t>are</w:t>
      </w:r>
      <w:r>
        <w:t xml:space="preserve"> available on GitHub (XXX).</w:t>
      </w:r>
    </w:p>
    <w:p w14:paraId="2DCC620E" w14:textId="578C9215" w:rsidR="008D510C" w:rsidRDefault="008D510C" w:rsidP="00E05CD2">
      <w:pPr>
        <w:spacing w:line="360" w:lineRule="auto"/>
      </w:pPr>
    </w:p>
    <w:p w14:paraId="46CD1229" w14:textId="6B709F5C" w:rsidR="00776123" w:rsidRPr="00776123" w:rsidRDefault="00776123" w:rsidP="00E05CD2">
      <w:pPr>
        <w:spacing w:line="360" w:lineRule="auto"/>
        <w:rPr>
          <w:i/>
          <w:iCs/>
        </w:rPr>
      </w:pPr>
      <w:r w:rsidRPr="00776123">
        <w:rPr>
          <w:i/>
          <w:iCs/>
        </w:rPr>
        <w:t>Statistical evaluation</w:t>
      </w:r>
    </w:p>
    <w:p w14:paraId="5A9E7CE3" w14:textId="1AAF9A0A" w:rsidR="00776123" w:rsidRDefault="00776123" w:rsidP="00E05CD2">
      <w:pPr>
        <w:spacing w:line="360" w:lineRule="auto"/>
      </w:pPr>
      <w:r w:rsidRPr="007032DD">
        <w:rPr>
          <w:highlight w:val="yellow"/>
        </w:rPr>
        <w:t>XXX</w:t>
      </w:r>
    </w:p>
    <w:p w14:paraId="72B42603" w14:textId="4F83CB81" w:rsidR="00EC6348" w:rsidRDefault="00EC6348" w:rsidP="00E05CD2">
      <w:pPr>
        <w:spacing w:line="360" w:lineRule="auto"/>
      </w:pPr>
    </w:p>
    <w:p w14:paraId="3A09FE80" w14:textId="1B65AD2A" w:rsidR="00BC3432" w:rsidRDefault="00BC3432" w:rsidP="00E05CD2">
      <w:pPr>
        <w:spacing w:line="360" w:lineRule="auto"/>
      </w:pPr>
    </w:p>
    <w:p w14:paraId="0257128F" w14:textId="75DA6B0D" w:rsidR="007A090D" w:rsidRDefault="004C284B" w:rsidP="007032DD">
      <w:pPr>
        <w:pStyle w:val="ListParagraph"/>
        <w:numPr>
          <w:ilvl w:val="0"/>
          <w:numId w:val="2"/>
        </w:numPr>
        <w:spacing w:line="360" w:lineRule="auto"/>
      </w:pPr>
      <w:r>
        <w:t>Give standardized information about the samples according to (Yilmaz et al. 2011) MIxS specifications</w:t>
      </w:r>
    </w:p>
    <w:p w14:paraId="466232E1" w14:textId="77777777" w:rsidR="007A090D" w:rsidRDefault="007A090D">
      <w:r>
        <w:br w:type="page"/>
      </w:r>
    </w:p>
    <w:p w14:paraId="5C0E405C" w14:textId="77777777" w:rsidR="007A090D" w:rsidRDefault="007A090D" w:rsidP="007A090D">
      <w:pPr>
        <w:keepNext/>
        <w:spacing w:line="360" w:lineRule="auto"/>
      </w:pPr>
      <w:r>
        <w:rPr>
          <w:noProof/>
        </w:rPr>
        <w:lastRenderedPageBreak/>
        <w:drawing>
          <wp:inline distT="0" distB="0" distL="0" distR="0" wp14:anchorId="5115C24F" wp14:editId="5342929F">
            <wp:extent cx="3446585" cy="5557762"/>
            <wp:effectExtent l="0" t="0" r="0" b="5080"/>
            <wp:docPr id="6" name="Picture 6" descr="A picture containing toiletry, lo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lot project workflow_v3.png"/>
                    <pic:cNvPicPr/>
                  </pic:nvPicPr>
                  <pic:blipFill>
                    <a:blip r:embed="rId6">
                      <a:extLst>
                        <a:ext uri="{28A0092B-C50C-407E-A947-70E740481C1C}">
                          <a14:useLocalDpi xmlns:a14="http://schemas.microsoft.com/office/drawing/2010/main" val="0"/>
                        </a:ext>
                      </a:extLst>
                    </a:blip>
                    <a:stretch>
                      <a:fillRect/>
                    </a:stretch>
                  </pic:blipFill>
                  <pic:spPr>
                    <a:xfrm>
                      <a:off x="0" y="0"/>
                      <a:ext cx="3450136" cy="5563489"/>
                    </a:xfrm>
                    <a:prstGeom prst="rect">
                      <a:avLst/>
                    </a:prstGeom>
                  </pic:spPr>
                </pic:pic>
              </a:graphicData>
            </a:graphic>
          </wp:inline>
        </w:drawing>
      </w:r>
    </w:p>
    <w:p w14:paraId="5E4F7E4B" w14:textId="4F2928CA" w:rsidR="004C284B" w:rsidRDefault="007A090D" w:rsidP="007A090D">
      <w:pPr>
        <w:pStyle w:val="Caption"/>
      </w:pPr>
      <w:r>
        <w:t xml:space="preserve">Figure </w:t>
      </w:r>
      <w:r>
        <w:fldChar w:fldCharType="begin"/>
      </w:r>
      <w:r>
        <w:instrText xml:space="preserve"> SEQ Figure \* ARABIC </w:instrText>
      </w:r>
      <w:r>
        <w:fldChar w:fldCharType="separate"/>
      </w:r>
      <w:r>
        <w:rPr>
          <w:noProof/>
        </w:rPr>
        <w:t>1</w:t>
      </w:r>
      <w:r>
        <w:fldChar w:fldCharType="end"/>
      </w:r>
      <w:r>
        <w:t>: Study workflow</w:t>
      </w:r>
    </w:p>
    <w:p w14:paraId="3AEA54E3" w14:textId="1A117233" w:rsidR="003124FC" w:rsidRDefault="003124FC" w:rsidP="00E05CD2">
      <w:pPr>
        <w:spacing w:line="360" w:lineRule="auto"/>
      </w:pPr>
      <w:r>
        <w:rPr>
          <w:noProof/>
        </w:rPr>
        <w:lastRenderedPageBreak/>
        <w:drawing>
          <wp:inline distT="0" distB="0" distL="0" distR="0" wp14:anchorId="426DFACD" wp14:editId="2A56BCE9">
            <wp:extent cx="5943600" cy="450341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ot project levels_v3.pdf"/>
                    <pic:cNvPicPr/>
                  </pic:nvPicPr>
                  <pic:blipFill>
                    <a:blip r:embed="rId7">
                      <a:extLst>
                        <a:ext uri="{28A0092B-C50C-407E-A947-70E740481C1C}">
                          <a14:useLocalDpi xmlns:a14="http://schemas.microsoft.com/office/drawing/2010/main" val="0"/>
                        </a:ext>
                      </a:extLst>
                    </a:blip>
                    <a:stretch>
                      <a:fillRect/>
                    </a:stretch>
                  </pic:blipFill>
                  <pic:spPr>
                    <a:xfrm>
                      <a:off x="0" y="0"/>
                      <a:ext cx="5957258" cy="4513767"/>
                    </a:xfrm>
                    <a:prstGeom prst="rect">
                      <a:avLst/>
                    </a:prstGeom>
                  </pic:spPr>
                </pic:pic>
              </a:graphicData>
            </a:graphic>
          </wp:inline>
        </w:drawing>
      </w:r>
      <w:r>
        <w:br w:type="page"/>
      </w:r>
    </w:p>
    <w:p w14:paraId="08E79A26" w14:textId="1821ED53" w:rsidR="00776123" w:rsidRDefault="00776123" w:rsidP="001B2FBE">
      <w:pPr>
        <w:pStyle w:val="Heading1"/>
      </w:pPr>
      <w:r>
        <w:lastRenderedPageBreak/>
        <w:t>Results</w:t>
      </w:r>
      <w:r>
        <w:br w:type="page"/>
      </w:r>
    </w:p>
    <w:p w14:paraId="714DC8C3" w14:textId="5DB52209" w:rsidR="00EE3DBD" w:rsidRDefault="00312A0C" w:rsidP="001B2FBE">
      <w:pPr>
        <w:pStyle w:val="Heading1"/>
      </w:pPr>
      <w:r>
        <w:lastRenderedPageBreak/>
        <w:t>Dis</w:t>
      </w:r>
      <w:r w:rsidR="00177237">
        <w:t>c</w:t>
      </w:r>
      <w:r>
        <w:t>ussion:</w:t>
      </w:r>
    </w:p>
    <w:p w14:paraId="45DF5046" w14:textId="23176F83" w:rsidR="00312A0C" w:rsidRDefault="00312A0C" w:rsidP="00E05CD2">
      <w:pPr>
        <w:spacing w:line="360" w:lineRule="auto"/>
      </w:pPr>
    </w:p>
    <w:p w14:paraId="3BF5EF75" w14:textId="42DFC333" w:rsidR="00AE1B39" w:rsidRDefault="00AE1B39" w:rsidP="00E05CD2">
      <w:pPr>
        <w:spacing w:line="360" w:lineRule="auto"/>
      </w:pPr>
      <w:r>
        <w:t>Shotgun sequencing will highly favour microbes, and metazoans living in an ecosystem will be likely very underrepresented.</w:t>
      </w:r>
    </w:p>
    <w:p w14:paraId="6D834AEA" w14:textId="77777777" w:rsidR="00AE1B39" w:rsidRDefault="00AE1B39" w:rsidP="00E05CD2">
      <w:pPr>
        <w:spacing w:line="360" w:lineRule="auto"/>
      </w:pPr>
    </w:p>
    <w:p w14:paraId="46C28B03" w14:textId="000613A6" w:rsidR="00177237" w:rsidRDefault="00177237" w:rsidP="00E05CD2">
      <w:pPr>
        <w:spacing w:line="360" w:lineRule="auto"/>
      </w:pPr>
      <w:r>
        <w:t xml:space="preserve">Point out </w:t>
      </w:r>
      <w:r w:rsidR="004F3EB3">
        <w:t xml:space="preserve">that </w:t>
      </w:r>
      <w:r>
        <w:t>results are valid only for this specific sequencing depth</w:t>
      </w:r>
      <w:r w:rsidR="004F3EB3">
        <w:t>. I</w:t>
      </w:r>
      <w:r>
        <w:t xml:space="preserve">f </w:t>
      </w:r>
      <w:r w:rsidR="004F3EB3">
        <w:t>sequencing depth increase</w:t>
      </w:r>
      <w:r w:rsidR="004C284B">
        <w:t>s</w:t>
      </w:r>
      <w:r>
        <w:t xml:space="preserve">, </w:t>
      </w:r>
      <w:r w:rsidR="004F3EB3">
        <w:t>metagenomics</w:t>
      </w:r>
      <w:r>
        <w:t xml:space="preserve"> will become more effective</w:t>
      </w:r>
      <w:r w:rsidR="004C284B">
        <w:t xml:space="preserve"> (because it doesn’t only cover rRNA barcodes but many more)</w:t>
      </w:r>
      <w:r w:rsidR="004F3EB3">
        <w:t>, but we don’t know to what degree/at what depth in relation to community complexity.</w:t>
      </w:r>
    </w:p>
    <w:p w14:paraId="45871D2C" w14:textId="77777777" w:rsidR="00177237" w:rsidRDefault="00177237" w:rsidP="00E05CD2">
      <w:pPr>
        <w:spacing w:line="360" w:lineRule="auto"/>
      </w:pPr>
    </w:p>
    <w:p w14:paraId="405AC29A" w14:textId="16E6887C" w:rsidR="00312A0C" w:rsidRDefault="00312A0C" w:rsidP="00E05CD2">
      <w:pPr>
        <w:spacing w:line="360" w:lineRule="auto"/>
      </w:pPr>
      <w:r>
        <w:t>R</w:t>
      </w:r>
      <w:r w:rsidR="004F3EB3">
        <w:t>NA</w:t>
      </w:r>
      <w:r>
        <w:t xml:space="preserve"> hard to handle</w:t>
      </w:r>
      <w:r w:rsidR="004F3EB3">
        <w:t>, short half-life, not feasible for biomonitoring?</w:t>
      </w:r>
    </w:p>
    <w:p w14:paraId="2E400A0D" w14:textId="28393CB7" w:rsidR="00DE3419" w:rsidRDefault="00DE3419" w:rsidP="00E05CD2">
      <w:pPr>
        <w:spacing w:line="360" w:lineRule="auto"/>
      </w:pPr>
    </w:p>
    <w:p w14:paraId="36DB03EF" w14:textId="414BF80E" w:rsidR="00DE3419" w:rsidRDefault="004F3EB3" w:rsidP="00E05CD2">
      <w:pPr>
        <w:spacing w:line="360" w:lineRule="auto"/>
      </w:pPr>
      <w:r>
        <w:t>T</w:t>
      </w:r>
      <w:r w:rsidR="00DE3419">
        <w:t>axonomy</w:t>
      </w:r>
      <w:r>
        <w:t>-</w:t>
      </w:r>
      <w:r w:rsidR="00DE3419">
        <w:t>free</w:t>
      </w:r>
      <w:r>
        <w:t xml:space="preserve"> biomonitoring</w:t>
      </w:r>
    </w:p>
    <w:p w14:paraId="08C5B112" w14:textId="2326B497" w:rsidR="00886040" w:rsidRDefault="00886040" w:rsidP="00E05CD2">
      <w:pPr>
        <w:spacing w:line="360" w:lineRule="auto"/>
      </w:pPr>
    </w:p>
    <w:p w14:paraId="1EEACF69" w14:textId="321BA99E" w:rsidR="00886040" w:rsidRDefault="00886040" w:rsidP="00E05CD2">
      <w:pPr>
        <w:spacing w:line="360" w:lineRule="auto"/>
      </w:pPr>
      <w:r>
        <w:t>Total RNA Seq</w:t>
      </w:r>
      <w:r w:rsidR="00DC1691">
        <w:t xml:space="preserve"> </w:t>
      </w:r>
      <w:r>
        <w:t>can be even further used for mRNA analysis</w:t>
      </w:r>
      <w:r w:rsidR="004C284B">
        <w:t xml:space="preserve"> </w:t>
      </w:r>
      <w:r w:rsidR="00DC1691">
        <w:t>– two birds with one stone</w:t>
      </w:r>
    </w:p>
    <w:p w14:paraId="58013C61" w14:textId="77777777" w:rsidR="004F3EB3" w:rsidRDefault="004F3EB3" w:rsidP="00E05CD2">
      <w:pPr>
        <w:spacing w:line="360" w:lineRule="auto"/>
      </w:pPr>
    </w:p>
    <w:p w14:paraId="4E37389E" w14:textId="2840794D" w:rsidR="004F3EB3" w:rsidRDefault="004F3EB3" w:rsidP="00E05CD2">
      <w:pPr>
        <w:spacing w:line="360" w:lineRule="auto"/>
        <w:jc w:val="both"/>
      </w:pPr>
      <w:r>
        <w:t>Role of mRNA-Seq for taxonomic profiling</w:t>
      </w:r>
      <w:r w:rsidR="00DC1691">
        <w:t>?</w:t>
      </w:r>
      <w:r>
        <w:t xml:space="preserve"> (need to find REFS)</w:t>
      </w:r>
    </w:p>
    <w:p w14:paraId="5312DF25" w14:textId="77777777" w:rsidR="006E6787" w:rsidRDefault="006E6787" w:rsidP="00E05CD2">
      <w:pPr>
        <w:spacing w:line="360" w:lineRule="auto"/>
        <w:ind w:firstLine="720"/>
        <w:jc w:val="both"/>
        <w:rPr>
          <w:ins w:id="0" w:author="Christopher Hempel" w:date="2020-06-11T13:47:00Z"/>
          <w:rFonts w:ascii="Calibri" w:hAnsi="Calibri" w:cs="Calibri"/>
          <w:color w:val="000000" w:themeColor="text1"/>
        </w:rPr>
      </w:pPr>
    </w:p>
    <w:p w14:paraId="70C9AE7E" w14:textId="77777777" w:rsidR="001550E0" w:rsidRDefault="001550E0" w:rsidP="00E05CD2">
      <w:pPr>
        <w:spacing w:line="360" w:lineRule="auto"/>
        <w:ind w:firstLine="720"/>
        <w:jc w:val="both"/>
        <w:rPr>
          <w:ins w:id="1" w:author="Christopher Hempel" w:date="2020-06-11T14:02:00Z"/>
          <w:rFonts w:ascii="Calibri" w:hAnsi="Calibri" w:cs="Calibri"/>
          <w:color w:val="000000" w:themeColor="text1"/>
        </w:rPr>
      </w:pPr>
      <w:commentRangeStart w:id="2"/>
      <w:ins w:id="3" w:author="Christopher Hempel" w:date="2020-06-11T14:02:00Z">
        <w:r>
          <w:rPr>
            <w:rFonts w:ascii="Calibri" w:hAnsi="Calibri" w:cs="Calibri"/>
            <w:color w:val="000000" w:themeColor="text1"/>
          </w:rPr>
          <w:t xml:space="preserve">However, the application of metagenomics for taxonomic profiling is highly dependent on sequencing depth, i.e., the sequenced portion of a sample. This dependency is due to the small number of genes in an organism that are useful for taxonomic profiling. Standard barcode genes that are used for that purpose can make up as little as </w:t>
        </w:r>
        <w:r>
          <w:t xml:space="preserve">0.05%-1.4% </w:t>
        </w:r>
        <w:r>
          <w:rPr>
            <w:rFonts w:ascii="Calibri" w:hAnsi="Calibri" w:cs="Calibri"/>
            <w:color w:val="000000" w:themeColor="text1"/>
          </w:rPr>
          <w:t xml:space="preserve">in metagenomics data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(Logares et al., 2014; Yilmaz et al., 2011)</w:t>
        </w:r>
        <w:r>
          <w:rPr>
            <w:rFonts w:ascii="Calibri" w:hAnsi="Calibri" w:cs="Calibri"/>
            <w:color w:val="000000" w:themeColor="text1"/>
          </w:rPr>
          <w:fldChar w:fldCharType="end"/>
        </w:r>
        <w:r>
          <w:rPr>
            <w:rFonts w:ascii="Calibri" w:hAnsi="Calibri" w:cs="Calibri"/>
            <w:color w:val="000000" w:themeColor="text1"/>
          </w:rPr>
          <w:t xml:space="preserve">, and references for other genes are often missing, </w:t>
        </w:r>
        <w:r w:rsidRPr="00BA3733">
          <w:rPr>
            <w:rFonts w:ascii="Calibri" w:hAnsi="Calibri" w:cs="Calibri"/>
            <w:color w:val="000000" w:themeColor="text1"/>
          </w:rPr>
          <w:t xml:space="preserve">which is why the major portion of metagenomic data often remains unknown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Pr>
            <w:rFonts w:ascii="Calibri" w:hAnsi="Calibri" w:cs="Calibri"/>
            <w:color w:val="000000" w:themeColor="text1"/>
          </w:rPr>
          <w:t xml:space="preserve">. The efficiency of metagenomics for taxonomic profiling is, therefore, dependant on the coverage of these barcode genes, which is directly related to the sequencing depth. The more complex a community is, the higher sequencing depth is required to cover barcode genes to an extend where the community can be accurately profiled. Consequently, given sufficient sequencing depth, metagenomics can outperform metabarcoding in terms of taxonomic profiling </w:t>
        </w:r>
        <w:r>
          <w:rPr>
            <w:rFonts w:ascii="Calibri" w:hAnsi="Calibri" w:cs="Calibri"/>
            <w:color w:val="000000" w:themeColor="text1"/>
          </w:rPr>
          <w:lastRenderedPageBreak/>
          <w:fldChar w:fldCharType="begin" w:fldLock="1"/>
        </w:r>
        <w:r>
          <w:rPr>
            <w:rFonts w:ascii="Calibri" w:hAnsi="Calibri" w:cs="Calibri"/>
            <w:color w:val="000000" w:themeColor="text1"/>
          </w:rP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communities","type":"article-journal","volume":"16"},"uris":["http://www.mendeley.com/documents/?uuid=6d973113-910d-4c73-9a15-a2f47ee51e7b"]},{"id":"ITEM-2","itemData":{"ISBN":"9814335053","abstract":"16S rRNA gene sequencing has been widely used for probing the species structure of a variety of environmental bacterial communities. Alternatively, 16S rRNA gene fragments can be retrieved from shotgun metagenomic sequences (metagenomes) and used for species profiling. Both approaches have their limitations-16S rRNA sequencing may be biased because of unequal amplification of species' 16S rRNA genes, whereas shotgun metagenomic sequencing may not be deep enough to detect the 16S rRNA genes of rare species in a community. However, previous studies showed that these two approaches give largely similar species profiles for a few bacterial communities. To investigate this problem in greater detail, we conducted a systematic comparison of these two approaches. We developed PHYLOSHOP, a pipeline that predicts 16S rRNA gene fragments in metagenomes, reports the taxonomic assignment of these fragments, and visualizes their taxonomy distribution. Using PHYLOSHOP, we analyzed 33 metagenomic datasets of human-associated bacterial communities, and compared the bacterial community structures derived from these metagenomic datasets with the community structure derived from 16S rRNA gene sequencing (71 datasets). Based on several statistical tests (including a statistical test proposed here that takes into consideration differences in sample size), we observed that these two approaches give significantly different community structures for nearly all the bacterial communities collected from different locations on and in human body, and that these differences cannot be be explained by differences in sample size and are likely to be attributed by experimental method.","author":[{"dropping-particle":"","family":"Shah","given":"Neethu","non-dropping-particle":"","parse-names":false,"suffix":""},{"dropping-particle":"","family":"Tang","given":"Haixu","non-dropping-particle":"","parse-names":false,"suffix":""},{"dropping-particle":"","family":"Doak","given":"Thomas G.","non-dropping-particle":"","parse-names":false,"suffix":""},{"dropping-particle":"","family":"Ye","given":"Yuzhen","non-dropping-particle":"","parse-names":false,"suffix":""}],"container-title":"Pacific Symposium on Biocomputing 2011","id":"ITEM-2","issued":{"date-parts":[["2010"]]},"page":"165-176","title":"Comparing bacterial communities inferred from 16S rRNA gene sequencing and shotgun metagenomics","type":"article-journal"},"uris":["http://www.mendeley.com/documents/?uuid=ef7d3525-0873-405e-ba8f-cfe3dbbbdd6c"]},{"id":"ITEM-3","itemData":{"DOI":"10.1111/1462-2920.12086","ISSN":"14622912","abstract":"Next-generation sequencing has dramatically changed the landscape of microbial ecology, large-scale and in-depth diversity studies being now widely accessible. However, determining the accuracy of taxonomic and quantitative inferences and comparing results obtained with different approaches are complicated by incongruence of experimental and computational data types and also by lack of knowledge of the true ecological diversity. Here we used highly diverse bacterial and archaeal synthetic communities assembled from pure genomic DNAs to compare inferences from metagenomic and SSU rRNA amplicon sequencing. Both Illumina and 454 metagenomic data outperformed amplicon sequencing in quantifying the community composition, but the outcome was dependent on analysis parameters and platform. New approaches in processing and classifying amplicons can reconstruct the taxonomic composition of the community with high reproducibility within primer sets, but all tested primers sets lead to significant taxon-specific biases. Controlled synthetic communities assembled to broadly mimic the phylogenetic richness in target environments can provide important validation for fine-tuning experimental and computational parameters used to characterize natural communities.","author":[{"dropping-particle":"","family":"Shakya","given":"Migun","non-dropping-particle":"","parse-names":false,"suffix":""},{"dropping-particle":"","family":"Quince","given":"Christopher","non-dropping-particle":"","parse-names":false,"suffix":""},{"dropping-particle":"","family":"Campbell","given":"James H.","non-dropping-particle":"","parse-names":false,"suffix":""},{"dropping-particle":"","family":"Yang","given":"Zamin K.","non-dropping-particle":"","parse-names":false,"suffix":""},{"dropping-particle":"","family":"Schadt","given":"Christopher W.","non-dropping-particle":"","parse-names":false,"suffix":""},{"dropping-particle":"","family":"Podar","given":"Mircea","non-dropping-particle":"","parse-names":false,"suffix":""}],"container-title":"Environmental Microbiology","id":"ITEM-3","issue":"6","issued":{"date-parts":[["2013"]]},"page":"1882-1899","title":"Comparative metagenomic and rRNA microbial diversity characterization using archaeal and bacterial synthetic communities","type":"article-journal","volume":"15"},"uris":["http://www.mendeley.com/documents/?uuid=994b3804-ae89-4546-a2e0-29285c8c2c04"]}],"mendeley":{"formattedCitation":"(Logares et al., 2014; Shah et al., 2010; Shakya et al., 2013)","plainTextFormattedCitation":"(Logares et al., 2014; Shah et al., 2010; Shakya et al., 2013)","previouslyFormattedCitation":"(Logares et al., 2014; Shah et al., 2010; Shakya et al., 2013)"},"properties":{"noteIndex":0},"schema":"https://github.com/citation-style-language/schema/raw/master/csl-citation.json"}</w:instrText>
        </w:r>
        <w:r>
          <w:rPr>
            <w:rFonts w:ascii="Calibri" w:hAnsi="Calibri" w:cs="Calibri"/>
            <w:color w:val="000000" w:themeColor="text1"/>
          </w:rPr>
          <w:fldChar w:fldCharType="separate"/>
        </w:r>
        <w:r w:rsidRPr="00F638A3">
          <w:rPr>
            <w:rFonts w:ascii="Calibri" w:hAnsi="Calibri" w:cs="Calibri"/>
            <w:noProof/>
            <w:color w:val="000000" w:themeColor="text1"/>
          </w:rPr>
          <w:t>(Logares et al., 2014; Shah et al., 2010; Shakya et al., 2013)</w:t>
        </w:r>
        <w:r>
          <w:rPr>
            <w:rFonts w:ascii="Calibri" w:hAnsi="Calibri" w:cs="Calibri"/>
            <w:color w:val="000000" w:themeColor="text1"/>
          </w:rPr>
          <w:fldChar w:fldCharType="end"/>
        </w:r>
        <w:r>
          <w:rPr>
            <w:rFonts w:ascii="Calibri" w:hAnsi="Calibri" w:cs="Calibri"/>
            <w:color w:val="000000" w:themeColor="text1"/>
          </w:rPr>
          <w:t xml:space="preserve">, whereas at low sequencing depths, the coverage of barcodes can sometimes be too low and </w:t>
        </w:r>
        <w:r w:rsidRPr="00BA3733">
          <w:rPr>
            <w:rFonts w:ascii="Calibri" w:hAnsi="Calibri" w:cs="Calibri"/>
            <w:color w:val="000000" w:themeColor="text1"/>
          </w:rPr>
          <w:t xml:space="preserve">metagenomics can be outperformed by metabarcoding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sidRPr="00BA3733">
          <w:rPr>
            <w:rFonts w:ascii="Calibri" w:hAnsi="Calibri" w:cs="Calibri"/>
            <w:color w:val="000000" w:themeColor="text1"/>
          </w:rPr>
          <w:t>.</w:t>
        </w:r>
        <w:commentRangeEnd w:id="2"/>
        <w:r>
          <w:rPr>
            <w:rStyle w:val="CommentReference"/>
          </w:rPr>
          <w:commentReference w:id="2"/>
        </w:r>
      </w:ins>
    </w:p>
    <w:p w14:paraId="04381090" w14:textId="77777777" w:rsidR="001550E0" w:rsidRDefault="001550E0" w:rsidP="00E05CD2">
      <w:pPr>
        <w:spacing w:line="360" w:lineRule="auto"/>
        <w:ind w:firstLine="720"/>
        <w:jc w:val="both"/>
        <w:rPr>
          <w:ins w:id="4" w:author="Christopher Hempel" w:date="2020-06-11T14:02:00Z"/>
          <w:rFonts w:ascii="Calibri" w:hAnsi="Calibri" w:cs="Calibri"/>
          <w:color w:val="000000" w:themeColor="text1"/>
        </w:rPr>
      </w:pPr>
    </w:p>
    <w:p w14:paraId="7EE9CA06" w14:textId="75E0104B" w:rsidR="006E6787" w:rsidRDefault="001550E0" w:rsidP="00E05CD2">
      <w:pPr>
        <w:spacing w:line="360" w:lineRule="auto"/>
        <w:ind w:firstLine="720"/>
        <w:jc w:val="both"/>
        <w:rPr>
          <w:rFonts w:ascii="Calibri" w:hAnsi="Calibri" w:cs="Calibri"/>
          <w:color w:val="000000" w:themeColor="text1"/>
        </w:rPr>
      </w:pPr>
      <w:ins w:id="5" w:author="Christopher Hempel" w:date="2020-06-11T14:02:00Z">
        <w:r>
          <w:rPr>
            <w:rFonts w:ascii="Calibri" w:hAnsi="Calibri" w:cs="Calibri"/>
            <w:color w:val="000000" w:themeColor="text1"/>
          </w:rPr>
          <w:t xml:space="preserve">Another factor that needs to be considered for metagenomics is the high costs that are involved for high sequencing depths. Given the previously mentioned dependency of metagenomics on sequencing depth, it is recommended to aim for </w:t>
        </w:r>
        <w:r w:rsidRPr="00EB444C">
          <w:rPr>
            <w:rFonts w:ascii="Calibri" w:hAnsi="Calibri" w:cs="Calibri"/>
            <w:color w:val="000000" w:themeColor="text1"/>
          </w:rPr>
          <w:t>﻿maximize</w:t>
        </w:r>
        <w:r>
          <w:rPr>
            <w:rFonts w:ascii="Calibri" w:hAnsi="Calibri" w:cs="Calibri"/>
            <w:color w:val="000000" w:themeColor="text1"/>
          </w:rPr>
          <w:t>d</w:t>
        </w:r>
        <w:r w:rsidRPr="00EB444C">
          <w:rPr>
            <w:rFonts w:ascii="Calibri" w:hAnsi="Calibri" w:cs="Calibri"/>
            <w:color w:val="000000" w:themeColor="text1"/>
          </w:rPr>
          <w:t xml:space="preserve"> </w:t>
        </w:r>
        <w:r>
          <w:rPr>
            <w:rFonts w:ascii="Calibri" w:hAnsi="Calibri" w:cs="Calibri"/>
            <w:color w:val="000000" w:themeColor="text1"/>
          </w:rPr>
          <w:t xml:space="preserve">sequencing </w:t>
        </w:r>
        <w:r w:rsidRPr="00EB444C">
          <w:rPr>
            <w:rFonts w:ascii="Calibri" w:hAnsi="Calibri" w:cs="Calibri"/>
            <w:color w:val="000000" w:themeColor="text1"/>
          </w:rPr>
          <w:t>output</w:t>
        </w:r>
        <w:r>
          <w:rPr>
            <w:rFonts w:ascii="Calibri" w:hAnsi="Calibri" w:cs="Calibri"/>
            <w:color w:val="000000" w:themeColor="text1"/>
          </w:rPr>
          <w:t xml:space="preserve"> when performing metagenomics. </w:t>
        </w:r>
        <w:r w:rsidRPr="00EB444C">
          <w:rPr>
            <w:rFonts w:ascii="Calibri" w:hAnsi="Calibri" w:cs="Calibri"/>
            <w:color w:val="000000" w:themeColor="text1"/>
          </w:rPr>
          <w:t xml:space="preserve">﻿Illumina </w:t>
        </w:r>
        <w:commentRangeStart w:id="6"/>
        <w:r w:rsidRPr="00EB444C">
          <w:rPr>
            <w:rFonts w:ascii="Calibri" w:hAnsi="Calibri" w:cs="Calibri"/>
            <w:color w:val="000000" w:themeColor="text1"/>
          </w:rPr>
          <w:t>HiSeq</w:t>
        </w:r>
        <w:commentRangeEnd w:id="6"/>
        <w:r>
          <w:rPr>
            <w:rStyle w:val="CommentReference"/>
          </w:rPr>
          <w:commentReference w:id="6"/>
        </w:r>
        <w:r w:rsidRPr="00EB444C">
          <w:rPr>
            <w:rFonts w:ascii="Calibri" w:hAnsi="Calibri" w:cs="Calibri"/>
            <w:color w:val="000000" w:themeColor="text1"/>
          </w:rPr>
          <w:t>, NextSeq</w:t>
        </w:r>
        <w:r>
          <w:rPr>
            <w:rFonts w:ascii="Calibri" w:hAnsi="Calibri" w:cs="Calibri"/>
            <w:color w:val="000000" w:themeColor="text1"/>
          </w:rPr>
          <w:t>,</w:t>
        </w:r>
        <w:r w:rsidRPr="00EB444C">
          <w:rPr>
            <w:rFonts w:ascii="Calibri" w:hAnsi="Calibri" w:cs="Calibri"/>
            <w:color w:val="000000" w:themeColor="text1"/>
          </w:rPr>
          <w:t xml:space="preserve"> and NovaSeq</w:t>
        </w:r>
        <w:r>
          <w:rPr>
            <w:rFonts w:ascii="Calibri" w:hAnsi="Calibri" w:cs="Calibri"/>
            <w:color w:val="000000" w:themeColor="text1"/>
          </w:rPr>
          <w:t xml:space="preserve"> sequencing runs are considered to be suited for that purpose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analysis","type":"article-journal","volume":"35"},"uris":["http://www.mendeley.com/documents/?uuid=129e7328-0ff5-4a4a-883f-e12061863c72"]}],"mendeley":{"formattedCitation":"(Quince et al., 2017)","plainTextFormattedCitation":"(Quince et al., 2017)","previouslyFormattedCitation":"(Quince et al., 2017)"},"properties":{"noteIndex":0},"schema":"https://github.com/citation-style-language/schema/raw/master/csl-citation.json"}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(Quince et al., 2017)</w:t>
        </w:r>
        <w:r>
          <w:rPr>
            <w:rFonts w:ascii="Calibri" w:hAnsi="Calibri" w:cs="Calibri"/>
            <w:color w:val="000000" w:themeColor="text1"/>
          </w:rPr>
          <w:fldChar w:fldCharType="end"/>
        </w:r>
        <w:r>
          <w:rPr>
            <w:rFonts w:ascii="Calibri" w:hAnsi="Calibri" w:cs="Calibri"/>
            <w:color w:val="000000" w:themeColor="text1"/>
          </w:rPr>
          <w:t xml:space="preserve">. </w:t>
        </w:r>
        <w:commentRangeStart w:id="7"/>
        <w:r>
          <w:rPr>
            <w:rFonts w:ascii="Calibri" w:hAnsi="Calibri" w:cs="Calibri"/>
            <w:color w:val="000000" w:themeColor="text1"/>
          </w:rPr>
          <w:t>However, running these sequencers is expensive, and for many biomonitoring applications, it is important to consider the limited budget available to stakeholders. Consequently, the use of these high sequencing output sequencers might not be affordable yet for routine biomonitoring.</w:t>
        </w:r>
        <w:commentRangeEnd w:id="7"/>
        <w:r>
          <w:rPr>
            <w:rStyle w:val="CommentReference"/>
          </w:rPr>
          <w:commentReference w:id="7"/>
        </w:r>
      </w:ins>
    </w:p>
    <w:p w14:paraId="1B32F8B1" w14:textId="77777777" w:rsidR="00E97D19" w:rsidRDefault="00E97D19" w:rsidP="00E05CD2">
      <w:pPr>
        <w:spacing w:line="360" w:lineRule="auto"/>
      </w:pPr>
    </w:p>
    <w:p w14:paraId="033CCAA8" w14:textId="7F0AB8D7" w:rsidR="003A1E4D" w:rsidRPr="00E97D19" w:rsidRDefault="00E97D19" w:rsidP="00E05CD2">
      <w:pPr>
        <w:spacing w:line="360" w:lineRule="auto"/>
        <w:ind w:firstLine="720"/>
        <w:jc w:val="both"/>
        <w:rPr>
          <w:rFonts w:ascii="Calibri" w:hAnsi="Calibri" w:cs="Calibri"/>
          <w:color w:val="000000" w:themeColor="text1"/>
        </w:rPr>
      </w:pPr>
      <w:commentRangeStart w:id="8"/>
      <w:commentRangeStart w:id="9"/>
      <w:ins w:id="10" w:author="Christopher Hempel" w:date="2020-06-11T23:10:00Z">
        <w:r w:rsidRPr="00E97D19">
          <w:rPr>
            <w:rFonts w:ascii="Calibri" w:hAnsi="Calibri" w:cs="Calibri"/>
            <w:color w:val="000000" w:themeColor="text1"/>
          </w:rPr>
          <w:t>We predicted that by using total RNA-Seq, we would be able to accurately profile the entire microbial mock community at a moderate sequencing depth and that this approach would outperform metagenomics. This would make total RNA-Seq attractive and affordable for stakeholders. We also predicted that significant differences would be observable for both the microbial mock community and the fish tank sample using different bioinformatic pipelines.</w:t>
        </w:r>
        <w:commentRangeEnd w:id="8"/>
        <w:r w:rsidRPr="00E97D19">
          <w:rPr>
            <w:rFonts w:ascii="Calibri" w:hAnsi="Calibri" w:cs="Calibri"/>
            <w:color w:val="000000" w:themeColor="text1"/>
          </w:rPr>
          <w:commentReference w:id="8"/>
        </w:r>
        <w:commentRangeEnd w:id="9"/>
        <w:r w:rsidRPr="00E97D19">
          <w:rPr>
            <w:rFonts w:ascii="Calibri" w:hAnsi="Calibri" w:cs="Calibri"/>
            <w:color w:val="000000" w:themeColor="text1"/>
          </w:rPr>
          <w:commentReference w:id="9"/>
        </w:r>
      </w:ins>
      <w:r w:rsidR="003A1E4D" w:rsidRPr="00E97D19">
        <w:rPr>
          <w:rFonts w:ascii="Calibri" w:hAnsi="Calibri" w:cs="Calibri"/>
          <w:color w:val="000000" w:themeColor="text1"/>
        </w:rPr>
        <w:br w:type="page"/>
      </w:r>
    </w:p>
    <w:p w14:paraId="08E30B81" w14:textId="11C468BB" w:rsidR="001B2FBE" w:rsidRDefault="001B2FBE" w:rsidP="001B2FBE">
      <w:pPr>
        <w:pStyle w:val="Heading1"/>
      </w:pPr>
      <w:r>
        <w:lastRenderedPageBreak/>
        <w:t>References</w:t>
      </w:r>
    </w:p>
    <w:p w14:paraId="6F02541E" w14:textId="2B76D556" w:rsidR="00776123" w:rsidRPr="00776123" w:rsidRDefault="003A1E4D" w:rsidP="00776123">
      <w:pPr>
        <w:widowControl w:val="0"/>
        <w:autoSpaceDE w:val="0"/>
        <w:autoSpaceDN w:val="0"/>
        <w:adjustRightInd w:val="0"/>
        <w:spacing w:line="360" w:lineRule="auto"/>
        <w:ind w:left="480" w:hanging="480"/>
        <w:rPr>
          <w:rFonts w:ascii="Calibri" w:hAnsi="Calibri" w:cs="Calibri"/>
          <w:noProof/>
          <w:lang w:val="en-US"/>
        </w:rPr>
      </w:pPr>
      <w:r>
        <w:fldChar w:fldCharType="begin" w:fldLock="1"/>
      </w:r>
      <w:r>
        <w:instrText xml:space="preserve">ADDIN Mendeley Bibliography CSL_BIBLIOGRAPHY </w:instrText>
      </w:r>
      <w:r>
        <w:fldChar w:fldCharType="separate"/>
      </w:r>
      <w:r w:rsidR="00776123" w:rsidRPr="00776123">
        <w:rPr>
          <w:rFonts w:ascii="Calibri" w:hAnsi="Calibri" w:cs="Calibri"/>
          <w:noProof/>
          <w:lang w:val="en-US"/>
        </w:rPr>
        <w:t xml:space="preserve">Agarwala, R., Barrett, T., Beck, J., Benson, D. A., Bollin, C., Bolton, E., et al. (2016). Database resources of the National Center for Biotechnology Information. </w:t>
      </w:r>
      <w:r w:rsidR="00776123" w:rsidRPr="00776123">
        <w:rPr>
          <w:rFonts w:ascii="Calibri" w:hAnsi="Calibri" w:cs="Calibri"/>
          <w:i/>
          <w:iCs/>
          <w:noProof/>
          <w:lang w:val="en-US"/>
        </w:rPr>
        <w:t>Nucleic Acids Res.</w:t>
      </w:r>
      <w:r w:rsidR="00776123" w:rsidRPr="00776123">
        <w:rPr>
          <w:rFonts w:ascii="Calibri" w:hAnsi="Calibri" w:cs="Calibri"/>
          <w:noProof/>
          <w:lang w:val="en-US"/>
        </w:rPr>
        <w:t xml:space="preserve"> 44, D7–D19. doi:10.1093/nar/gkv1290.</w:t>
      </w:r>
    </w:p>
    <w:p w14:paraId="4761E401"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Alberdi, A., Aizpurua, O., Gilbert, M. T. P., and Bohmann, K. (2018). Scrutinizing key steps for reliable metabarcoding of environmental samples. </w:t>
      </w:r>
      <w:r w:rsidRPr="00776123">
        <w:rPr>
          <w:rFonts w:ascii="Calibri" w:hAnsi="Calibri" w:cs="Calibri"/>
          <w:i/>
          <w:iCs/>
          <w:noProof/>
          <w:lang w:val="en-US"/>
        </w:rPr>
        <w:t>Methods Ecol. Evol.</w:t>
      </w:r>
      <w:r w:rsidRPr="00776123">
        <w:rPr>
          <w:rFonts w:ascii="Calibri" w:hAnsi="Calibri" w:cs="Calibri"/>
          <w:noProof/>
          <w:lang w:val="en-US"/>
        </w:rPr>
        <w:t xml:space="preserve"> 9, 134–147. doi:10.1111/2041-210X.12849.</w:t>
      </w:r>
    </w:p>
    <w:p w14:paraId="1174E3CA"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Altschul,  stephen F., Gish, W., Miller, W., Myers, E. W., and Lipman, D. J. (1990). Basic Local Alignment Search Tool. </w:t>
      </w:r>
      <w:r w:rsidRPr="00776123">
        <w:rPr>
          <w:rFonts w:ascii="Calibri" w:hAnsi="Calibri" w:cs="Calibri"/>
          <w:i/>
          <w:iCs/>
          <w:noProof/>
          <w:lang w:val="en-US"/>
        </w:rPr>
        <w:t>J. Mol. Biol.</w:t>
      </w:r>
      <w:r w:rsidRPr="00776123">
        <w:rPr>
          <w:rFonts w:ascii="Calibri" w:hAnsi="Calibri" w:cs="Calibri"/>
          <w:noProof/>
          <w:lang w:val="en-US"/>
        </w:rPr>
        <w:t xml:space="preserve"> 215, 403–410.</w:t>
      </w:r>
    </w:p>
    <w:p w14:paraId="4C5385AA"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Bankevich, A., Nurk, S., Antipov, D., Gurevich, A. A., Dvorkin, M., Kulikov, A. S., et al. (2012). SPAdes: A New Genome Assembly Algorithm and Its Applications to Single-Cell Sequencing. </w:t>
      </w:r>
      <w:r w:rsidRPr="00776123">
        <w:rPr>
          <w:rFonts w:ascii="Calibri" w:hAnsi="Calibri" w:cs="Calibri"/>
          <w:i/>
          <w:iCs/>
          <w:noProof/>
          <w:lang w:val="en-US"/>
        </w:rPr>
        <w:t>J. Comput. Biol.</w:t>
      </w:r>
      <w:r w:rsidRPr="00776123">
        <w:rPr>
          <w:rFonts w:ascii="Calibri" w:hAnsi="Calibri" w:cs="Calibri"/>
          <w:noProof/>
          <w:lang w:val="en-US"/>
        </w:rPr>
        <w:t xml:space="preserve"> 19, 455–477. doi:10.1089/cmb.2012.0021.</w:t>
      </w:r>
    </w:p>
    <w:p w14:paraId="3B3B96F6"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Bolger, A. M., Lohse, M., and Usadel, B. (2014). Trimmomatic: A flexible trimmer for Illumina sequence data. </w:t>
      </w:r>
      <w:r w:rsidRPr="00776123">
        <w:rPr>
          <w:rFonts w:ascii="Calibri" w:hAnsi="Calibri" w:cs="Calibri"/>
          <w:i/>
          <w:iCs/>
          <w:noProof/>
          <w:lang w:val="en-US"/>
        </w:rPr>
        <w:t>Bioinformatics</w:t>
      </w:r>
      <w:r w:rsidRPr="00776123">
        <w:rPr>
          <w:rFonts w:ascii="Calibri" w:hAnsi="Calibri" w:cs="Calibri"/>
          <w:noProof/>
          <w:lang w:val="en-US"/>
        </w:rPr>
        <w:t xml:space="preserve"> 30, 2114–2120. doi:10.1093/bioinformatics/btu170.</w:t>
      </w:r>
    </w:p>
    <w:p w14:paraId="781B2ACA"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Bushmanova, E., Antipov, D., Lapidus, A., and Prjibelski, A. D. (2019). rnaSPAdes: A de novo transcriptome assembler and its application to RNA-Seq data. </w:t>
      </w:r>
      <w:r w:rsidRPr="00776123">
        <w:rPr>
          <w:rFonts w:ascii="Calibri" w:hAnsi="Calibri" w:cs="Calibri"/>
          <w:i/>
          <w:iCs/>
          <w:noProof/>
          <w:lang w:val="en-US"/>
        </w:rPr>
        <w:t>Gigascience</w:t>
      </w:r>
      <w:r w:rsidRPr="00776123">
        <w:rPr>
          <w:rFonts w:ascii="Calibri" w:hAnsi="Calibri" w:cs="Calibri"/>
          <w:noProof/>
          <w:lang w:val="en-US"/>
        </w:rPr>
        <w:t xml:space="preserve"> 8, 1–13. doi:10.1093/gigascience/giz100.</w:t>
      </w:r>
    </w:p>
    <w:p w14:paraId="454575E7"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Carini, P., Marsden, P. J., Leff, J. W., Morgan, E. E., Strickland, M. S., and Fierer, N. (2016). Relic DNA is abundant in soil and obscures estimates of soil microbial diversity. </w:t>
      </w:r>
      <w:r w:rsidRPr="00776123">
        <w:rPr>
          <w:rFonts w:ascii="Calibri" w:hAnsi="Calibri" w:cs="Calibri"/>
          <w:i/>
          <w:iCs/>
          <w:noProof/>
          <w:lang w:val="en-US"/>
        </w:rPr>
        <w:t>Nat. Microbiol.</w:t>
      </w:r>
      <w:r w:rsidRPr="00776123">
        <w:rPr>
          <w:rFonts w:ascii="Calibri" w:hAnsi="Calibri" w:cs="Calibri"/>
          <w:noProof/>
          <w:lang w:val="en-US"/>
        </w:rPr>
        <w:t xml:space="preserve"> 2, 1–6. doi:10.1038/nmicrobiol.2016.242.</w:t>
      </w:r>
    </w:p>
    <w:p w14:paraId="14C8F5C3"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Cordier, T., Lanzén, A., Apothéloz-Perret-Gentil, L., Stoeck, T., and Pawlowski, J. (2019). Embracing Environmental Genomics and Machine Learning for Routine Biomonitoring. </w:t>
      </w:r>
      <w:r w:rsidRPr="00776123">
        <w:rPr>
          <w:rFonts w:ascii="Calibri" w:hAnsi="Calibri" w:cs="Calibri"/>
          <w:i/>
          <w:iCs/>
          <w:noProof/>
          <w:lang w:val="en-US"/>
        </w:rPr>
        <w:t>Trends Microbiol.</w:t>
      </w:r>
      <w:r w:rsidRPr="00776123">
        <w:rPr>
          <w:rFonts w:ascii="Calibri" w:hAnsi="Calibri" w:cs="Calibri"/>
          <w:noProof/>
          <w:lang w:val="en-US"/>
        </w:rPr>
        <w:t xml:space="preserve"> 27, 387–397. doi:10.1016/j.tim.2018.10.012.</w:t>
      </w:r>
    </w:p>
    <w:p w14:paraId="7C890151"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Cordier, T., Sáez, L. A., Apotheloz-Perret-Gentil, L., Aylagas, E., Bohan, D. A., Bouchez, A., et al. (2020). Ecosystems Monitoring Powered by Environmental Genomics: A Review of Current Strategies with An Implementation Roadmap. </w:t>
      </w:r>
      <w:r w:rsidRPr="00776123">
        <w:rPr>
          <w:rFonts w:ascii="Calibri" w:hAnsi="Calibri" w:cs="Calibri"/>
          <w:i/>
          <w:iCs/>
          <w:noProof/>
          <w:lang w:val="en-US"/>
        </w:rPr>
        <w:t>Preprints</w:t>
      </w:r>
      <w:r w:rsidRPr="00776123">
        <w:rPr>
          <w:rFonts w:ascii="Calibri" w:hAnsi="Calibri" w:cs="Calibri"/>
          <w:noProof/>
          <w:lang w:val="en-US"/>
        </w:rPr>
        <w:t>. doi:10.20944/PREPRINTS202001.0278.V1.</w:t>
      </w:r>
    </w:p>
    <w:p w14:paraId="2F048B92"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Corse, E., Tougard, C., Archambaud-Suard, G., Agnèse, J. F., Messu Mandeng, F. D., Bilong Bilong, C. F., et al. (2019). One-locus-several-primers: A strategy to improve the taxonomic </w:t>
      </w:r>
      <w:r w:rsidRPr="00776123">
        <w:rPr>
          <w:rFonts w:ascii="Calibri" w:hAnsi="Calibri" w:cs="Calibri"/>
          <w:noProof/>
          <w:lang w:val="en-US"/>
        </w:rPr>
        <w:lastRenderedPageBreak/>
        <w:t xml:space="preserve">and haplotypic coverage in diet metabarcoding studies. </w:t>
      </w:r>
      <w:r w:rsidRPr="00776123">
        <w:rPr>
          <w:rFonts w:ascii="Calibri" w:hAnsi="Calibri" w:cs="Calibri"/>
          <w:i/>
          <w:iCs/>
          <w:noProof/>
          <w:lang w:val="en-US"/>
        </w:rPr>
        <w:t>Ecol. Evol.</w:t>
      </w:r>
      <w:r w:rsidRPr="00776123">
        <w:rPr>
          <w:rFonts w:ascii="Calibri" w:hAnsi="Calibri" w:cs="Calibri"/>
          <w:noProof/>
          <w:lang w:val="en-US"/>
        </w:rPr>
        <w:t xml:space="preserve"> 9, 4603–4620. doi:10.1002/ece3.5063.</w:t>
      </w:r>
    </w:p>
    <w:p w14:paraId="5C6B1F5A"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De Barba, M., Miquel, C., Boyer, F., Mercier, C., Rioux, D., Coissac, E., et al. (2014). DNA metabarcoding multiplexing and validation of data accuracy for diet assessment: Application to omnivorous diet. </w:t>
      </w:r>
      <w:r w:rsidRPr="00776123">
        <w:rPr>
          <w:rFonts w:ascii="Calibri" w:hAnsi="Calibri" w:cs="Calibri"/>
          <w:i/>
          <w:iCs/>
          <w:noProof/>
          <w:lang w:val="en-US"/>
        </w:rPr>
        <w:t>Mol. Ecol. Resour.</w:t>
      </w:r>
      <w:r w:rsidRPr="00776123">
        <w:rPr>
          <w:rFonts w:ascii="Calibri" w:hAnsi="Calibri" w:cs="Calibri"/>
          <w:noProof/>
          <w:lang w:val="en-US"/>
        </w:rPr>
        <w:t xml:space="preserve"> 14, 306–323. doi:10.1111/1755-0998.12188.</w:t>
      </w:r>
    </w:p>
    <w:p w14:paraId="149EAC32"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Dextrase, A. J., and Mandrak, N. E. (2006). Impacts of alien invasive species on freshwater fauna at risk in Canada. </w:t>
      </w:r>
      <w:r w:rsidRPr="00776123">
        <w:rPr>
          <w:rFonts w:ascii="Calibri" w:hAnsi="Calibri" w:cs="Calibri"/>
          <w:i/>
          <w:iCs/>
          <w:noProof/>
          <w:lang w:val="en-US"/>
        </w:rPr>
        <w:t>Biol. Invasions</w:t>
      </w:r>
      <w:r w:rsidRPr="00776123">
        <w:rPr>
          <w:rFonts w:ascii="Calibri" w:hAnsi="Calibri" w:cs="Calibri"/>
          <w:noProof/>
          <w:lang w:val="en-US"/>
        </w:rPr>
        <w:t xml:space="preserve"> 8, 13–24. doi:10.1007/s10530-005-0232-2.</w:t>
      </w:r>
    </w:p>
    <w:p w14:paraId="2640AE3E"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Dudgeon, D., Arthington, A. H., Gessner, M. O., Kawabata, Z. I., Knowler, D. J., Lévêque, C., et al. (2006). Freshwater biodiversity: Importance, threats, status and conservation challenges. </w:t>
      </w:r>
      <w:r w:rsidRPr="00776123">
        <w:rPr>
          <w:rFonts w:ascii="Calibri" w:hAnsi="Calibri" w:cs="Calibri"/>
          <w:i/>
          <w:iCs/>
          <w:noProof/>
          <w:lang w:val="en-US"/>
        </w:rPr>
        <w:t>Biol. Rev. Camb. Philos. Soc.</w:t>
      </w:r>
      <w:r w:rsidRPr="00776123">
        <w:rPr>
          <w:rFonts w:ascii="Calibri" w:hAnsi="Calibri" w:cs="Calibri"/>
          <w:noProof/>
          <w:lang w:val="en-US"/>
        </w:rPr>
        <w:t xml:space="preserve"> 81, 163–182. doi:10.1017/S1464793105006950.</w:t>
      </w:r>
    </w:p>
    <w:p w14:paraId="1A693D38"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Elbrecht, V., and Leese, F. (2015). Can DNA-based ecosystem assessments quantify species abundance? Testing primer bias and biomass-sequence relationships with an innovative metabarcoding protocol. </w:t>
      </w:r>
      <w:r w:rsidRPr="00776123">
        <w:rPr>
          <w:rFonts w:ascii="Calibri" w:hAnsi="Calibri" w:cs="Calibri"/>
          <w:i/>
          <w:iCs/>
          <w:noProof/>
          <w:lang w:val="en-US"/>
        </w:rPr>
        <w:t>PLoS One</w:t>
      </w:r>
      <w:r w:rsidRPr="00776123">
        <w:rPr>
          <w:rFonts w:ascii="Calibri" w:hAnsi="Calibri" w:cs="Calibri"/>
          <w:noProof/>
          <w:lang w:val="en-US"/>
        </w:rPr>
        <w:t xml:space="preserve"> 10, 1–16. doi:10.1371/journal.pone.0130324.</w:t>
      </w:r>
    </w:p>
    <w:p w14:paraId="525E45C4"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Foissner, W., and Berger, H. (1996). A User-Friendly Guide to the Ciliates. </w:t>
      </w:r>
      <w:r w:rsidRPr="00776123">
        <w:rPr>
          <w:rFonts w:ascii="Calibri" w:hAnsi="Calibri" w:cs="Calibri"/>
          <w:i/>
          <w:iCs/>
          <w:noProof/>
          <w:lang w:val="en-US"/>
        </w:rPr>
        <w:t>Freshw. Biol.</w:t>
      </w:r>
      <w:r w:rsidRPr="00776123">
        <w:rPr>
          <w:rFonts w:ascii="Calibri" w:hAnsi="Calibri" w:cs="Calibri"/>
          <w:noProof/>
          <w:lang w:val="en-US"/>
        </w:rPr>
        <w:t xml:space="preserve"> 35, 375–482.</w:t>
      </w:r>
    </w:p>
    <w:p w14:paraId="05A7416E"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Geisen, S., Tveit, A. T., Clark, I. M., Richter, A., Svenning, M. M., Bonkowski, M., et al. (2015). Metatranscriptomic census of active protists in soils. </w:t>
      </w:r>
      <w:r w:rsidRPr="00776123">
        <w:rPr>
          <w:rFonts w:ascii="Calibri" w:hAnsi="Calibri" w:cs="Calibri"/>
          <w:i/>
          <w:iCs/>
          <w:noProof/>
          <w:lang w:val="en-US"/>
        </w:rPr>
        <w:t>ISME J.</w:t>
      </w:r>
      <w:r w:rsidRPr="00776123">
        <w:rPr>
          <w:rFonts w:ascii="Calibri" w:hAnsi="Calibri" w:cs="Calibri"/>
          <w:noProof/>
          <w:lang w:val="en-US"/>
        </w:rPr>
        <w:t xml:space="preserve"> 9, 2178–2190. doi:10.1038/ismej.2015.30.</w:t>
      </w:r>
    </w:p>
    <w:p w14:paraId="7C85C889"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Gomez-Silvan, C., Leung, M. H. Y., Grue, K. A., Kaur, R., Tong, X., Lee, P. K. H., et al. (2018). A comparison of methods used to unveil the genetic and metabolic pool in the built environment. </w:t>
      </w:r>
      <w:r w:rsidRPr="00776123">
        <w:rPr>
          <w:rFonts w:ascii="Calibri" w:hAnsi="Calibri" w:cs="Calibri"/>
          <w:i/>
          <w:iCs/>
          <w:noProof/>
          <w:lang w:val="en-US"/>
        </w:rPr>
        <w:t>Microbiome</w:t>
      </w:r>
      <w:r w:rsidRPr="00776123">
        <w:rPr>
          <w:rFonts w:ascii="Calibri" w:hAnsi="Calibri" w:cs="Calibri"/>
          <w:noProof/>
          <w:lang w:val="en-US"/>
        </w:rPr>
        <w:t xml:space="preserve"> 6, 1–16. doi:10.1186/s40168-018-0453-0.</w:t>
      </w:r>
    </w:p>
    <w:p w14:paraId="336B3D16"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Grabherr, M. G. ., Brian J. Haas, Moran Yassour Joshua Z. Levin, Dawn A. Thompson, Ido Amit, Xian Adiconis, Lin Fan, Raktima Raychowdhury, Qiandong Zeng, Zehua Chen, Evan Mauceli, Nir Hacohen, Andreas Gnirke, Nicholas Rhind, Federica di Palma, Bruce W., N., and Friedman,  and A. R. (2013). Trinity: reconstructing a full-length transcriptome without a genome from RNA-Seq data. </w:t>
      </w:r>
      <w:r w:rsidRPr="00776123">
        <w:rPr>
          <w:rFonts w:ascii="Calibri" w:hAnsi="Calibri" w:cs="Calibri"/>
          <w:i/>
          <w:iCs/>
          <w:noProof/>
          <w:lang w:val="en-US"/>
        </w:rPr>
        <w:t>Nat. Biotechnol.</w:t>
      </w:r>
      <w:r w:rsidRPr="00776123">
        <w:rPr>
          <w:rFonts w:ascii="Calibri" w:hAnsi="Calibri" w:cs="Calibri"/>
          <w:noProof/>
          <w:lang w:val="en-US"/>
        </w:rPr>
        <w:t xml:space="preserve"> 29, 644–652. doi:10.1038/nbt.1883.Trinity.</w:t>
      </w:r>
    </w:p>
    <w:p w14:paraId="34133EA6"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Jane, S. F., Wilcox, T. M., Mckelvey, K. S., Young, M. K., Schwartz, M. K., Lowe, W. H., et al. (2015). Distance, flow and PCR inhibition: EDNA dynamics in two headwater streams. </w:t>
      </w:r>
      <w:r w:rsidRPr="00776123">
        <w:rPr>
          <w:rFonts w:ascii="Calibri" w:hAnsi="Calibri" w:cs="Calibri"/>
          <w:i/>
          <w:iCs/>
          <w:noProof/>
          <w:lang w:val="en-US"/>
        </w:rPr>
        <w:t xml:space="preserve">Mol. </w:t>
      </w:r>
      <w:r w:rsidRPr="00776123">
        <w:rPr>
          <w:rFonts w:ascii="Calibri" w:hAnsi="Calibri" w:cs="Calibri"/>
          <w:i/>
          <w:iCs/>
          <w:noProof/>
          <w:lang w:val="en-US"/>
        </w:rPr>
        <w:lastRenderedPageBreak/>
        <w:t>Ecol. Resour.</w:t>
      </w:r>
      <w:r w:rsidRPr="00776123">
        <w:rPr>
          <w:rFonts w:ascii="Calibri" w:hAnsi="Calibri" w:cs="Calibri"/>
          <w:noProof/>
          <w:lang w:val="en-US"/>
        </w:rPr>
        <w:t xml:space="preserve"> 15, 216–227. doi:10.1111/1755-0998.12285.</w:t>
      </w:r>
    </w:p>
    <w:p w14:paraId="61572EFC"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Jensen, K., Trepel, M., Merritt, D., and Rosenthal, G. (2006). Restoration ecology of river valleys. </w:t>
      </w:r>
      <w:r w:rsidRPr="00776123">
        <w:rPr>
          <w:rFonts w:ascii="Calibri" w:hAnsi="Calibri" w:cs="Calibri"/>
          <w:i/>
          <w:iCs/>
          <w:noProof/>
          <w:lang w:val="en-US"/>
        </w:rPr>
        <w:t>Basic Appl. Ecol.</w:t>
      </w:r>
      <w:r w:rsidRPr="00776123">
        <w:rPr>
          <w:rFonts w:ascii="Calibri" w:hAnsi="Calibri" w:cs="Calibri"/>
          <w:noProof/>
          <w:lang w:val="en-US"/>
        </w:rPr>
        <w:t xml:space="preserve"> 7, 383–387. doi:10.1016/j.baae.2006.05.008.</w:t>
      </w:r>
    </w:p>
    <w:p w14:paraId="68B25ABA"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Kim, D., Song, L., Breitwieser, F. P., and Salzberg, S. L. (2016). Centrifuge: Rapid and sensitive classification of metagenomic sequences. </w:t>
      </w:r>
      <w:r w:rsidRPr="00776123">
        <w:rPr>
          <w:rFonts w:ascii="Calibri" w:hAnsi="Calibri" w:cs="Calibri"/>
          <w:i/>
          <w:iCs/>
          <w:noProof/>
          <w:lang w:val="en-US"/>
        </w:rPr>
        <w:t>Genome Res.</w:t>
      </w:r>
      <w:r w:rsidRPr="00776123">
        <w:rPr>
          <w:rFonts w:ascii="Calibri" w:hAnsi="Calibri" w:cs="Calibri"/>
          <w:noProof/>
          <w:lang w:val="en-US"/>
        </w:rPr>
        <w:t xml:space="preserve"> 26, 1721–1729. doi:10.1101/gr.210641.116.</w:t>
      </w:r>
    </w:p>
    <w:p w14:paraId="1D4F81F7"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Kopylova, E., Noé, L., and Touzet, H. (2012). SortMeRNA: Fast and accurate filtering of ribosomal RNAs in metatranscriptomic data. </w:t>
      </w:r>
      <w:r w:rsidRPr="00776123">
        <w:rPr>
          <w:rFonts w:ascii="Calibri" w:hAnsi="Calibri" w:cs="Calibri"/>
          <w:i/>
          <w:iCs/>
          <w:noProof/>
          <w:lang w:val="en-US"/>
        </w:rPr>
        <w:t>Bioinformatics</w:t>
      </w:r>
      <w:r w:rsidRPr="00776123">
        <w:rPr>
          <w:rFonts w:ascii="Calibri" w:hAnsi="Calibri" w:cs="Calibri"/>
          <w:noProof/>
          <w:lang w:val="en-US"/>
        </w:rPr>
        <w:t xml:space="preserve"> 28, 3211–3217. doi:10.1093/bioinformatics/bts611.</w:t>
      </w:r>
    </w:p>
    <w:p w14:paraId="0E39A5E5"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Krehenwinkel, H., Wolf, M., Lim, J. Y., Rominger, A. J., Simison, W. B., and Gillespie, R. G. (2017). Estimating and mitigating amplification bias in qualitative and quantitative arthropod metabarcoding. </w:t>
      </w:r>
      <w:r w:rsidRPr="00776123">
        <w:rPr>
          <w:rFonts w:ascii="Calibri" w:hAnsi="Calibri" w:cs="Calibri"/>
          <w:i/>
          <w:iCs/>
          <w:noProof/>
          <w:lang w:val="en-US"/>
        </w:rPr>
        <w:t>Sci. Rep.</w:t>
      </w:r>
      <w:r w:rsidRPr="00776123">
        <w:rPr>
          <w:rFonts w:ascii="Calibri" w:hAnsi="Calibri" w:cs="Calibri"/>
          <w:noProof/>
          <w:lang w:val="en-US"/>
        </w:rPr>
        <w:t xml:space="preserve"> 7, 1–12. doi:10.1038/s41598-017-17333-x.</w:t>
      </w:r>
    </w:p>
    <w:p w14:paraId="549DE867"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Langmead, B., and Salzberg, S. L. (2012). Fast gapped-read alignment with Bowtie 2. </w:t>
      </w:r>
      <w:r w:rsidRPr="00776123">
        <w:rPr>
          <w:rFonts w:ascii="Calibri" w:hAnsi="Calibri" w:cs="Calibri"/>
          <w:i/>
          <w:iCs/>
          <w:noProof/>
          <w:lang w:val="en-US"/>
        </w:rPr>
        <w:t>Nat. Methods</w:t>
      </w:r>
      <w:r w:rsidRPr="00776123">
        <w:rPr>
          <w:rFonts w:ascii="Calibri" w:hAnsi="Calibri" w:cs="Calibri"/>
          <w:noProof/>
          <w:lang w:val="en-US"/>
        </w:rPr>
        <w:t xml:space="preserve"> 9, 357–359. doi:10.1038/nmeth.1923.</w:t>
      </w:r>
    </w:p>
    <w:p w14:paraId="48E9A9AF"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Lanzén, A., Jørgensen, S. L., Huson, D. H., Gorfer, M., Grindhaug, S. H., Jonassen, I., et al. (2012). CREST - Classification Resources for Environmental Sequence Tags. </w:t>
      </w:r>
      <w:r w:rsidRPr="00776123">
        <w:rPr>
          <w:rFonts w:ascii="Calibri" w:hAnsi="Calibri" w:cs="Calibri"/>
          <w:i/>
          <w:iCs/>
          <w:noProof/>
          <w:lang w:val="en-US"/>
        </w:rPr>
        <w:t>PLoS One</w:t>
      </w:r>
      <w:r w:rsidRPr="00776123">
        <w:rPr>
          <w:rFonts w:ascii="Calibri" w:hAnsi="Calibri" w:cs="Calibri"/>
          <w:noProof/>
          <w:lang w:val="en-US"/>
        </w:rPr>
        <w:t xml:space="preserve"> 7. doi:10.1371/journal.pone.0049334.</w:t>
      </w:r>
    </w:p>
    <w:p w14:paraId="471F787D"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Leese, F., Bouchez, A., Abarenkov, K., Altermatt, F., Borja, Á., Bruce, K., et al. (2018). Why We Need Sustainable Networks Bridging Countries, Disciplines, Cultures and Generations for Aquatic Biomonitoring 2.0: A Perspective Derived From the DNAqua-Net COST Action. </w:t>
      </w:r>
      <w:r w:rsidRPr="00776123">
        <w:rPr>
          <w:rFonts w:ascii="Calibri" w:hAnsi="Calibri" w:cs="Calibri"/>
          <w:i/>
          <w:iCs/>
          <w:noProof/>
          <w:lang w:val="en-US"/>
        </w:rPr>
        <w:t>Adv. Ecol. Res.</w:t>
      </w:r>
      <w:r w:rsidRPr="00776123">
        <w:rPr>
          <w:rFonts w:ascii="Calibri" w:hAnsi="Calibri" w:cs="Calibri"/>
          <w:noProof/>
          <w:lang w:val="en-US"/>
        </w:rPr>
        <w:t xml:space="preserve"> 58, 63–99. doi:10.1016/bs.aecr.2018.01.001.</w:t>
      </w:r>
    </w:p>
    <w:p w14:paraId="1D5E2C0E"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Li, D., Liu, C. M., Luo, R., Sadakane, K., and Lam, T. W. (2015). MEGAHIT: An ultra-fast single-node solution for large and complex metagenomics assembly via succinct de Bruijn graph. </w:t>
      </w:r>
      <w:r w:rsidRPr="00776123">
        <w:rPr>
          <w:rFonts w:ascii="Calibri" w:hAnsi="Calibri" w:cs="Calibri"/>
          <w:i/>
          <w:iCs/>
          <w:noProof/>
          <w:lang w:val="en-US"/>
        </w:rPr>
        <w:t>Bioinformatics</w:t>
      </w:r>
      <w:r w:rsidRPr="00776123">
        <w:rPr>
          <w:rFonts w:ascii="Calibri" w:hAnsi="Calibri" w:cs="Calibri"/>
          <w:noProof/>
          <w:lang w:val="en-US"/>
        </w:rPr>
        <w:t xml:space="preserve"> 31, 1674–1676. doi:10.1093/bioinformatics/btv033.</w:t>
      </w:r>
    </w:p>
    <w:p w14:paraId="40CCC3FE"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Li, H., and Durbin, R. (2009). Fast and accurate short read alignment with Burrows-Wheeler transform. </w:t>
      </w:r>
      <w:r w:rsidRPr="00776123">
        <w:rPr>
          <w:rFonts w:ascii="Calibri" w:hAnsi="Calibri" w:cs="Calibri"/>
          <w:i/>
          <w:iCs/>
          <w:noProof/>
          <w:lang w:val="en-US"/>
        </w:rPr>
        <w:t>Bioinformatics</w:t>
      </w:r>
      <w:r w:rsidRPr="00776123">
        <w:rPr>
          <w:rFonts w:ascii="Calibri" w:hAnsi="Calibri" w:cs="Calibri"/>
          <w:noProof/>
          <w:lang w:val="en-US"/>
        </w:rPr>
        <w:t xml:space="preserve"> 25, 1754–1760. doi:10.1093/bioinformatics/btp324.</w:t>
      </w:r>
    </w:p>
    <w:p w14:paraId="0A87B5E0"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Logares, R., Sunagawa, S., Salazar, G., Cornejo-Castillo, F. M., Ferrera, I., Sarmento, H., et al. (2014). Metagenomic 16S rDNA Illumina tags are a powerful alternative to amplicon sequencing to explore diversity and structure of microbial communities. </w:t>
      </w:r>
      <w:r w:rsidRPr="00776123">
        <w:rPr>
          <w:rFonts w:ascii="Calibri" w:hAnsi="Calibri" w:cs="Calibri"/>
          <w:i/>
          <w:iCs/>
          <w:noProof/>
          <w:lang w:val="en-US"/>
        </w:rPr>
        <w:t xml:space="preserve">Environ. </w:t>
      </w:r>
      <w:r w:rsidRPr="00776123">
        <w:rPr>
          <w:rFonts w:ascii="Calibri" w:hAnsi="Calibri" w:cs="Calibri"/>
          <w:i/>
          <w:iCs/>
          <w:noProof/>
          <w:lang w:val="en-US"/>
        </w:rPr>
        <w:lastRenderedPageBreak/>
        <w:t>Microbiol.</w:t>
      </w:r>
      <w:r w:rsidRPr="00776123">
        <w:rPr>
          <w:rFonts w:ascii="Calibri" w:hAnsi="Calibri" w:cs="Calibri"/>
          <w:noProof/>
          <w:lang w:val="en-US"/>
        </w:rPr>
        <w:t xml:space="preserve"> 16, 2659–2671. doi:10.1111/1462-2920.12250.</w:t>
      </w:r>
    </w:p>
    <w:p w14:paraId="13591A9C"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Maaløe, O. (1979). “Regulation of the Protein-Synthesizing Machinery---Ribosomes, tRNA, Factors, and So On,” in </w:t>
      </w:r>
      <w:r w:rsidRPr="00776123">
        <w:rPr>
          <w:rFonts w:ascii="Calibri" w:hAnsi="Calibri" w:cs="Calibri"/>
          <w:i/>
          <w:iCs/>
          <w:noProof/>
          <w:lang w:val="en-US"/>
        </w:rPr>
        <w:t>Biological Regulation and Development: Gene Expression</w:t>
      </w:r>
      <w:r w:rsidRPr="00776123">
        <w:rPr>
          <w:rFonts w:ascii="Calibri" w:hAnsi="Calibri" w:cs="Calibri"/>
          <w:noProof/>
          <w:lang w:val="en-US"/>
        </w:rPr>
        <w:t>, ed. R. F. Goldberger (Boston, MA: Springer US), 487–542. doi:10.1007/978-1-4684-3417-0_12.</w:t>
      </w:r>
    </w:p>
    <w:p w14:paraId="5C5E8A0B"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Malmqvist, B., and Rundle, S. (2002). Threats to the running water ecosystems of the world. </w:t>
      </w:r>
      <w:r w:rsidRPr="00776123">
        <w:rPr>
          <w:rFonts w:ascii="Calibri" w:hAnsi="Calibri" w:cs="Calibri"/>
          <w:i/>
          <w:iCs/>
          <w:noProof/>
          <w:lang w:val="en-US"/>
        </w:rPr>
        <w:t>Environ. Conserv.</w:t>
      </w:r>
      <w:r w:rsidRPr="00776123">
        <w:rPr>
          <w:rFonts w:ascii="Calibri" w:hAnsi="Calibri" w:cs="Calibri"/>
          <w:noProof/>
          <w:lang w:val="en-US"/>
        </w:rPr>
        <w:t xml:space="preserve"> 29, 134–153. doi:10.1017/S0376892902000097.</w:t>
      </w:r>
    </w:p>
    <w:p w14:paraId="31E2AAC1"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McArthur, J. V (2001). “Bacteria as Biomonitors,” in </w:t>
      </w:r>
      <w:r w:rsidRPr="00776123">
        <w:rPr>
          <w:rFonts w:ascii="Calibri" w:hAnsi="Calibri" w:cs="Calibri"/>
          <w:i/>
          <w:iCs/>
          <w:noProof/>
          <w:lang w:val="en-US"/>
        </w:rPr>
        <w:t>Bioassessment and Management of North American Freshwater Wetlands</w:t>
      </w:r>
      <w:r w:rsidRPr="00776123">
        <w:rPr>
          <w:rFonts w:ascii="Calibri" w:hAnsi="Calibri" w:cs="Calibri"/>
          <w:noProof/>
          <w:lang w:val="en-US"/>
        </w:rPr>
        <w:t>, eds. R. B. Rader, D. P. Batzer, and S. A. Wissinger (Chichester, West Sussex: John Wiley &amp; Sons), 249–261. doi:https://doi.org/10.1002/aqc.509.</w:t>
      </w:r>
    </w:p>
    <w:p w14:paraId="5FBD7106"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Nichols, R. V., Vollmers, C., Newsom, L. A., Wang, Y., Heintzman, P. D., Leighton, M., et al. (2018). Minimizing polymerase biases in metabarcoding. </w:t>
      </w:r>
      <w:r w:rsidRPr="00776123">
        <w:rPr>
          <w:rFonts w:ascii="Calibri" w:hAnsi="Calibri" w:cs="Calibri"/>
          <w:i/>
          <w:iCs/>
          <w:noProof/>
          <w:lang w:val="en-US"/>
        </w:rPr>
        <w:t>Mol. Ecol. Resour.</w:t>
      </w:r>
      <w:r w:rsidRPr="00776123">
        <w:rPr>
          <w:rFonts w:ascii="Calibri" w:hAnsi="Calibri" w:cs="Calibri"/>
          <w:noProof/>
          <w:lang w:val="en-US"/>
        </w:rPr>
        <w:t xml:space="preserve"> 18, 927–939. doi:10.1111/1755-0998.12895.</w:t>
      </w:r>
    </w:p>
    <w:p w14:paraId="01A5D4E4"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Nurk, S., Meleshko, D., Korobeynikov, A., and Pevzner, P. A. (2017). MetaSPAdes: A new versatile metagenomic assembler. </w:t>
      </w:r>
      <w:r w:rsidRPr="00776123">
        <w:rPr>
          <w:rFonts w:ascii="Calibri" w:hAnsi="Calibri" w:cs="Calibri"/>
          <w:i/>
          <w:iCs/>
          <w:noProof/>
          <w:lang w:val="en-US"/>
        </w:rPr>
        <w:t>Genome Res.</w:t>
      </w:r>
      <w:r w:rsidRPr="00776123">
        <w:rPr>
          <w:rFonts w:ascii="Calibri" w:hAnsi="Calibri" w:cs="Calibri"/>
          <w:noProof/>
          <w:lang w:val="en-US"/>
        </w:rPr>
        <w:t xml:space="preserve"> 27, 824–834. doi:10.1101/gr.213959.116.</w:t>
      </w:r>
    </w:p>
    <w:p w14:paraId="51E4DCE9"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Pawlowski, J., Audic, S., Adl, S., Bass, D., Belbahri, L., Berney, C., et al. (2012). CBOL Protist Working Group: Barcoding Eukaryotic Richness beyond the Animal, Plant, and Fungal Kingdoms. </w:t>
      </w:r>
      <w:r w:rsidRPr="00776123">
        <w:rPr>
          <w:rFonts w:ascii="Calibri" w:hAnsi="Calibri" w:cs="Calibri"/>
          <w:i/>
          <w:iCs/>
          <w:noProof/>
          <w:lang w:val="en-US"/>
        </w:rPr>
        <w:t>PLoS Biol.</w:t>
      </w:r>
      <w:r w:rsidRPr="00776123">
        <w:rPr>
          <w:rFonts w:ascii="Calibri" w:hAnsi="Calibri" w:cs="Calibri"/>
          <w:noProof/>
          <w:lang w:val="en-US"/>
        </w:rPr>
        <w:t xml:space="preserve"> 10, e1001419. doi:10.1371/journal.pbio.1001419.</w:t>
      </w:r>
    </w:p>
    <w:p w14:paraId="53FBA552"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Pawlowski, J., Lejzerowicz, F., Apotheloz-Perret-Gentil, L., Visco, J., and Esling, P. (2016). Protist metabarcoding and environmental biomonitoring: Time for change. </w:t>
      </w:r>
      <w:r w:rsidRPr="00776123">
        <w:rPr>
          <w:rFonts w:ascii="Calibri" w:hAnsi="Calibri" w:cs="Calibri"/>
          <w:i/>
          <w:iCs/>
          <w:noProof/>
          <w:lang w:val="en-US"/>
        </w:rPr>
        <w:t>Eur. J. Protistol.</w:t>
      </w:r>
      <w:r w:rsidRPr="00776123">
        <w:rPr>
          <w:rFonts w:ascii="Calibri" w:hAnsi="Calibri" w:cs="Calibri"/>
          <w:noProof/>
          <w:lang w:val="en-US"/>
        </w:rPr>
        <w:t xml:space="preserve"> 55, 12–25. doi:10.1016/j.ejop.2016.02.003.</w:t>
      </w:r>
    </w:p>
    <w:p w14:paraId="78021573"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Payne, R. J. (2013). Seven reasons why protists make useful bioindicators. </w:t>
      </w:r>
      <w:r w:rsidRPr="00776123">
        <w:rPr>
          <w:rFonts w:ascii="Calibri" w:hAnsi="Calibri" w:cs="Calibri"/>
          <w:i/>
          <w:iCs/>
          <w:noProof/>
          <w:lang w:val="en-US"/>
        </w:rPr>
        <w:t>Acta Protozool.</w:t>
      </w:r>
      <w:r w:rsidRPr="00776123">
        <w:rPr>
          <w:rFonts w:ascii="Calibri" w:hAnsi="Calibri" w:cs="Calibri"/>
          <w:noProof/>
          <w:lang w:val="en-US"/>
        </w:rPr>
        <w:t xml:space="preserve"> 52, 105–113. doi:10.4467/16890027AP.13.0011.1108.</w:t>
      </w:r>
    </w:p>
    <w:p w14:paraId="02FDD4BE"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Peng, Y., Leung, H. C. M., Yiu, S. M., and Chin, F. Y. L. (2012). IDBA-UD: A de novo assembler for single-cell and metagenomic sequencing data with highly uneven depth. </w:t>
      </w:r>
      <w:r w:rsidRPr="00776123">
        <w:rPr>
          <w:rFonts w:ascii="Calibri" w:hAnsi="Calibri" w:cs="Calibri"/>
          <w:i/>
          <w:iCs/>
          <w:noProof/>
          <w:lang w:val="en-US"/>
        </w:rPr>
        <w:t>Bioinformatics</w:t>
      </w:r>
      <w:r w:rsidRPr="00776123">
        <w:rPr>
          <w:rFonts w:ascii="Calibri" w:hAnsi="Calibri" w:cs="Calibri"/>
          <w:noProof/>
          <w:lang w:val="en-US"/>
        </w:rPr>
        <w:t xml:space="preserve"> 28, 1420–1428. doi:10.1093/bioinformatics/bts174.</w:t>
      </w:r>
    </w:p>
    <w:p w14:paraId="5ED72928"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Peng, Y., Leung, H. C. M., Yiu, S. M., Lv, M. J., Zhu, X. G., and Chin, F. Y. L. (2013). IDBA-tran: A more robust de novo de Bruijn graph assembler for transcriptomes with uneven expression levels. </w:t>
      </w:r>
      <w:r w:rsidRPr="00776123">
        <w:rPr>
          <w:rFonts w:ascii="Calibri" w:hAnsi="Calibri" w:cs="Calibri"/>
          <w:i/>
          <w:iCs/>
          <w:noProof/>
          <w:lang w:val="en-US"/>
        </w:rPr>
        <w:t>Bioinformatics</w:t>
      </w:r>
      <w:r w:rsidRPr="00776123">
        <w:rPr>
          <w:rFonts w:ascii="Calibri" w:hAnsi="Calibri" w:cs="Calibri"/>
          <w:noProof/>
          <w:lang w:val="en-US"/>
        </w:rPr>
        <w:t xml:space="preserve"> 29, 326–334. doi:10.1093/bioinformatics/btt219.</w:t>
      </w:r>
    </w:p>
    <w:p w14:paraId="7F52BCD8"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lastRenderedPageBreak/>
        <w:t xml:space="preserve">Piñol, J., San Andrés, V., Clare, E. L., Mir, G., and Symondson, W. O. C. (2014). A pragmatic approach to the analysis of diets of generalist predators: The use of next-generation sequencing with no blocking probes. </w:t>
      </w:r>
      <w:r w:rsidRPr="00776123">
        <w:rPr>
          <w:rFonts w:ascii="Calibri" w:hAnsi="Calibri" w:cs="Calibri"/>
          <w:i/>
          <w:iCs/>
          <w:noProof/>
          <w:lang w:val="en-US"/>
        </w:rPr>
        <w:t>Mol. Ecol. Resour.</w:t>
      </w:r>
      <w:r w:rsidRPr="00776123">
        <w:rPr>
          <w:rFonts w:ascii="Calibri" w:hAnsi="Calibri" w:cs="Calibri"/>
          <w:noProof/>
          <w:lang w:val="en-US"/>
        </w:rPr>
        <w:t xml:space="preserve"> 14, 18–26. doi:10.1111/1755-0998.12156.</w:t>
      </w:r>
    </w:p>
    <w:p w14:paraId="2423AF18"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Piñol, J., Senar, M. A., and Symondson, W. O. C. (2019). The choice of universal primers and the characteristics of the species mixture determine when DNA metabarcoding can be quantitative. </w:t>
      </w:r>
      <w:r w:rsidRPr="00776123">
        <w:rPr>
          <w:rFonts w:ascii="Calibri" w:hAnsi="Calibri" w:cs="Calibri"/>
          <w:i/>
          <w:iCs/>
          <w:noProof/>
          <w:lang w:val="en-US"/>
        </w:rPr>
        <w:t>Mol. Ecol.</w:t>
      </w:r>
      <w:r w:rsidRPr="00776123">
        <w:rPr>
          <w:rFonts w:ascii="Calibri" w:hAnsi="Calibri" w:cs="Calibri"/>
          <w:noProof/>
          <w:lang w:val="en-US"/>
        </w:rPr>
        <w:t xml:space="preserve"> 28, 407–419. doi:10.1111/mec.14776.</w:t>
      </w:r>
    </w:p>
    <w:p w14:paraId="0800F2AE"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Piper, A. M., Batovska, J., Cogan, N. O. I., Weiss, J., Cunningham, J. P., Rodoni, B. C., et al. (2019). Prospects and challenges of implementing DNA metabarcoding for high-throughput insect surveillance. </w:t>
      </w:r>
      <w:r w:rsidRPr="00776123">
        <w:rPr>
          <w:rFonts w:ascii="Calibri" w:hAnsi="Calibri" w:cs="Calibri"/>
          <w:i/>
          <w:iCs/>
          <w:noProof/>
          <w:lang w:val="en-US"/>
        </w:rPr>
        <w:t>Gigascience</w:t>
      </w:r>
      <w:r w:rsidRPr="00776123">
        <w:rPr>
          <w:rFonts w:ascii="Calibri" w:hAnsi="Calibri" w:cs="Calibri"/>
          <w:noProof/>
          <w:lang w:val="en-US"/>
        </w:rPr>
        <w:t xml:space="preserve"> 8, 1–22. doi:10.1093/gigascience/giz092.</w:t>
      </w:r>
    </w:p>
    <w:p w14:paraId="276AB137"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Quast, C., Pruesse, E., Yilmaz, P., Gerken, J., Schweer, T., Yarza, P., et al. (2013). The SILVA ribosomal RNA gene database project: Improved data processing and web-based tools. </w:t>
      </w:r>
      <w:r w:rsidRPr="00776123">
        <w:rPr>
          <w:rFonts w:ascii="Calibri" w:hAnsi="Calibri" w:cs="Calibri"/>
          <w:i/>
          <w:iCs/>
          <w:noProof/>
          <w:lang w:val="en-US"/>
        </w:rPr>
        <w:t>Nucleic Acids Res.</w:t>
      </w:r>
      <w:r w:rsidRPr="00776123">
        <w:rPr>
          <w:rFonts w:ascii="Calibri" w:hAnsi="Calibri" w:cs="Calibri"/>
          <w:noProof/>
          <w:lang w:val="en-US"/>
        </w:rPr>
        <w:t xml:space="preserve"> 41, 590–596. doi:10.1093/nar/gks1219.</w:t>
      </w:r>
    </w:p>
    <w:p w14:paraId="431D40B4"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Quince, C., Walker, A. W., Simpson, J. T., Loman, N. J., and Segata, N. (2017). Shotgun metagenomics, from sampling to analysis. </w:t>
      </w:r>
      <w:r w:rsidRPr="00776123">
        <w:rPr>
          <w:rFonts w:ascii="Calibri" w:hAnsi="Calibri" w:cs="Calibri"/>
          <w:i/>
          <w:iCs/>
          <w:noProof/>
          <w:lang w:val="en-US"/>
        </w:rPr>
        <w:t>Nat. Biotechnol.</w:t>
      </w:r>
      <w:r w:rsidRPr="00776123">
        <w:rPr>
          <w:rFonts w:ascii="Calibri" w:hAnsi="Calibri" w:cs="Calibri"/>
          <w:noProof/>
          <w:lang w:val="en-US"/>
        </w:rPr>
        <w:t xml:space="preserve"> 35, 833–844. doi:10.1038/nbt.3935.</w:t>
      </w:r>
    </w:p>
    <w:p w14:paraId="54481C4C"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Robertson, G., Schein, J., Chiu, R., Corbett, R., Field, M., Jackman, S. D., et al. (2010). De novo assembly and analysis of RNA-seq data. </w:t>
      </w:r>
      <w:r w:rsidRPr="00776123">
        <w:rPr>
          <w:rFonts w:ascii="Calibri" w:hAnsi="Calibri" w:cs="Calibri"/>
          <w:i/>
          <w:iCs/>
          <w:noProof/>
          <w:lang w:val="en-US"/>
        </w:rPr>
        <w:t>Nat. Methods</w:t>
      </w:r>
      <w:r w:rsidRPr="00776123">
        <w:rPr>
          <w:rFonts w:ascii="Calibri" w:hAnsi="Calibri" w:cs="Calibri"/>
          <w:noProof/>
          <w:lang w:val="en-US"/>
        </w:rPr>
        <w:t xml:space="preserve"> 7, 909–912. doi:10.1038/nmeth.1517.</w:t>
      </w:r>
    </w:p>
    <w:p w14:paraId="6D726074"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Seemann, T. BAsic Rapid Ribosomal RNA Predictor - barrnap.</w:t>
      </w:r>
    </w:p>
    <w:p w14:paraId="57EB41F8"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Shah, N., Tang, H., Doak, T. G., and Ye, Y. (2010). Comparing bacterial communities inferred from 16S rRNA gene sequencing and shotgun metagenomics. </w:t>
      </w:r>
      <w:r w:rsidRPr="00776123">
        <w:rPr>
          <w:rFonts w:ascii="Calibri" w:hAnsi="Calibri" w:cs="Calibri"/>
          <w:i/>
          <w:iCs/>
          <w:noProof/>
          <w:lang w:val="en-US"/>
        </w:rPr>
        <w:t>Pacific Symp. Biocomput. 2011</w:t>
      </w:r>
      <w:r w:rsidRPr="00776123">
        <w:rPr>
          <w:rFonts w:ascii="Calibri" w:hAnsi="Calibri" w:cs="Calibri"/>
          <w:noProof/>
          <w:lang w:val="en-US"/>
        </w:rPr>
        <w:t>, 165–176.</w:t>
      </w:r>
    </w:p>
    <w:p w14:paraId="774E9C6F"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Shakya, M., Quince, C., Campbell, J. H., Yang, Z. K., Schadt, C. W., and Podar, M. (2013). Comparative metagenomic and rRNA microbial diversity characterization using archaeal and bacterial synthetic communities. </w:t>
      </w:r>
      <w:r w:rsidRPr="00776123">
        <w:rPr>
          <w:rFonts w:ascii="Calibri" w:hAnsi="Calibri" w:cs="Calibri"/>
          <w:i/>
          <w:iCs/>
          <w:noProof/>
          <w:lang w:val="en-US"/>
        </w:rPr>
        <w:t>Environ. Microbiol.</w:t>
      </w:r>
      <w:r w:rsidRPr="00776123">
        <w:rPr>
          <w:rFonts w:ascii="Calibri" w:hAnsi="Calibri" w:cs="Calibri"/>
          <w:noProof/>
          <w:lang w:val="en-US"/>
        </w:rPr>
        <w:t xml:space="preserve"> 15, 1882–1899. doi:10.1111/1462-2920.12086.</w:t>
      </w:r>
    </w:p>
    <w:p w14:paraId="1DD44A42"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Singer, G. A. C., Shekarriz, S., McCarthy, A., Fahner, N., and Hajibabaei, M. (2020). The utility of a metagenomics approach for marine biomonitoring. </w:t>
      </w:r>
      <w:r w:rsidRPr="00776123">
        <w:rPr>
          <w:rFonts w:ascii="Calibri" w:hAnsi="Calibri" w:cs="Calibri"/>
          <w:i/>
          <w:iCs/>
          <w:noProof/>
          <w:lang w:val="en-US"/>
        </w:rPr>
        <w:t>bioRxiv</w:t>
      </w:r>
      <w:r w:rsidRPr="00776123">
        <w:rPr>
          <w:rFonts w:ascii="Calibri" w:hAnsi="Calibri" w:cs="Calibri"/>
          <w:noProof/>
          <w:lang w:val="en-US"/>
        </w:rPr>
        <w:t xml:space="preserve">, 2020.03.16.993667. </w:t>
      </w:r>
      <w:r w:rsidRPr="00776123">
        <w:rPr>
          <w:rFonts w:ascii="Calibri" w:hAnsi="Calibri" w:cs="Calibri"/>
          <w:noProof/>
          <w:lang w:val="en-US"/>
        </w:rPr>
        <w:lastRenderedPageBreak/>
        <w:t>doi:10.1101/2020.03.16.993667.</w:t>
      </w:r>
    </w:p>
    <w:p w14:paraId="74318A3C"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Smith, M. B., Rocha, A. M., Smillie, C. S., Olesen, S. W., Paradis, C., Wu, L., et al. (2015). Natural Bacterial Communities Serve as Quantitative Geochemical Biosensors. </w:t>
      </w:r>
      <w:r w:rsidRPr="00776123">
        <w:rPr>
          <w:rFonts w:ascii="Calibri" w:hAnsi="Calibri" w:cs="Calibri"/>
          <w:i/>
          <w:iCs/>
          <w:noProof/>
          <w:lang w:val="en-US"/>
        </w:rPr>
        <w:t>MBio</w:t>
      </w:r>
      <w:r w:rsidRPr="00776123">
        <w:rPr>
          <w:rFonts w:ascii="Calibri" w:hAnsi="Calibri" w:cs="Calibri"/>
          <w:noProof/>
          <w:lang w:val="en-US"/>
        </w:rPr>
        <w:t xml:space="preserve"> 6, e00326-15. doi:10.1128/mBio.00326-15.</w:t>
      </w:r>
    </w:p>
    <w:p w14:paraId="2B910BD8"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Stat, M., Huggett, M. J., Bernasconi, R., Dibattista, J. D., Berry, T. E., Newman, S. J., et al. (2017). Ecosystem biomonitoring with eDNA: Metabarcoding across the tree of life in a tropical marine environment. </w:t>
      </w:r>
      <w:r w:rsidRPr="00776123">
        <w:rPr>
          <w:rFonts w:ascii="Calibri" w:hAnsi="Calibri" w:cs="Calibri"/>
          <w:i/>
          <w:iCs/>
          <w:noProof/>
          <w:lang w:val="en-US"/>
        </w:rPr>
        <w:t>Sci. Rep.</w:t>
      </w:r>
      <w:r w:rsidRPr="00776123">
        <w:rPr>
          <w:rFonts w:ascii="Calibri" w:hAnsi="Calibri" w:cs="Calibri"/>
          <w:noProof/>
          <w:lang w:val="en-US"/>
        </w:rPr>
        <w:t xml:space="preserve"> 7, 1–11. doi:10.1038/s41598-017-12501-5.</w:t>
      </w:r>
    </w:p>
    <w:p w14:paraId="7680349B"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Stein, E. D., White, B. P., Mazor, R. D., Jackson, J. K., Battle, J. M., Miller, P. E., et al. (2014). Does DNA barcoding improve performance of traditional stream bioassessment metrics? </w:t>
      </w:r>
      <w:r w:rsidRPr="00776123">
        <w:rPr>
          <w:rFonts w:ascii="Calibri" w:hAnsi="Calibri" w:cs="Calibri"/>
          <w:i/>
          <w:iCs/>
          <w:noProof/>
          <w:lang w:val="en-US"/>
        </w:rPr>
        <w:t>Freshw. Sci.</w:t>
      </w:r>
      <w:r w:rsidRPr="00776123">
        <w:rPr>
          <w:rFonts w:ascii="Calibri" w:hAnsi="Calibri" w:cs="Calibri"/>
          <w:noProof/>
          <w:lang w:val="en-US"/>
        </w:rPr>
        <w:t xml:space="preserve"> 33, 302–311. doi:10.1086/674782.</w:t>
      </w:r>
    </w:p>
    <w:p w14:paraId="2F6F2807"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Stoeck, T., Kochems, R., Forster, D., Lejzerowicz, F., and Pawlowski, J. (2018). Metabarcoding of benthic ciliate communities shows high potential for environmental monitoring in salmon aquaculture. </w:t>
      </w:r>
      <w:r w:rsidRPr="00776123">
        <w:rPr>
          <w:rFonts w:ascii="Calibri" w:hAnsi="Calibri" w:cs="Calibri"/>
          <w:i/>
          <w:iCs/>
          <w:noProof/>
          <w:lang w:val="en-US"/>
        </w:rPr>
        <w:t>Ecol. Indic.</w:t>
      </w:r>
      <w:r w:rsidRPr="00776123">
        <w:rPr>
          <w:rFonts w:ascii="Calibri" w:hAnsi="Calibri" w:cs="Calibri"/>
          <w:noProof/>
          <w:lang w:val="en-US"/>
        </w:rPr>
        <w:t xml:space="preserve"> 85, 153–164. doi:10.1016/j.ecolind.2017.10.041.</w:t>
      </w:r>
    </w:p>
    <w:p w14:paraId="565F68FC"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Sweeney, B. W., Battle, J. M., Jackson, J. K., and Dapkey, T. (2011). Can DNA barcodes of stream macroinvertebrates improve descriptions of community structure and water quality? </w:t>
      </w:r>
      <w:r w:rsidRPr="00776123">
        <w:rPr>
          <w:rFonts w:ascii="Calibri" w:hAnsi="Calibri" w:cs="Calibri"/>
          <w:i/>
          <w:iCs/>
          <w:noProof/>
          <w:lang w:val="en-US"/>
        </w:rPr>
        <w:t>J. North Am. Benthol. Soc.</w:t>
      </w:r>
      <w:r w:rsidRPr="00776123">
        <w:rPr>
          <w:rFonts w:ascii="Calibri" w:hAnsi="Calibri" w:cs="Calibri"/>
          <w:noProof/>
          <w:lang w:val="en-US"/>
        </w:rPr>
        <w:t xml:space="preserve"> 30, 195–216. doi:10.1899/10-016.1.</w:t>
      </w:r>
    </w:p>
    <w:p w14:paraId="254B8096"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Sze, M. A., and Schloss, P. D. (2019). The Impact of DNA Polymerase and Number of Rounds of Amplification in PCR on 16S rRNA Gene Sequence Data. </w:t>
      </w:r>
      <w:r w:rsidRPr="00776123">
        <w:rPr>
          <w:rFonts w:ascii="Calibri" w:hAnsi="Calibri" w:cs="Calibri"/>
          <w:i/>
          <w:iCs/>
          <w:noProof/>
          <w:lang w:val="en-US"/>
        </w:rPr>
        <w:t>mSphere</w:t>
      </w:r>
      <w:r w:rsidRPr="00776123">
        <w:rPr>
          <w:rFonts w:ascii="Calibri" w:hAnsi="Calibri" w:cs="Calibri"/>
          <w:noProof/>
          <w:lang w:val="en-US"/>
        </w:rPr>
        <w:t xml:space="preserve"> 4, e00163-19. doi:10.1128/msphere.00163-19.</w:t>
      </w:r>
    </w:p>
    <w:p w14:paraId="5C90C9B1"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Taberlet, P., Coissac, E., Pompanon, F., Brochmann, C., and Willerslev, E. (2012). Towards next-generation biodiversity assessment using DNA metabarcoding. </w:t>
      </w:r>
      <w:r w:rsidRPr="00776123">
        <w:rPr>
          <w:rFonts w:ascii="Calibri" w:hAnsi="Calibri" w:cs="Calibri"/>
          <w:i/>
          <w:iCs/>
          <w:noProof/>
          <w:lang w:val="en-US"/>
        </w:rPr>
        <w:t>Mol. Ecol.</w:t>
      </w:r>
      <w:r w:rsidRPr="00776123">
        <w:rPr>
          <w:rFonts w:ascii="Calibri" w:hAnsi="Calibri" w:cs="Calibri"/>
          <w:noProof/>
          <w:lang w:val="en-US"/>
        </w:rPr>
        <w:t xml:space="preserve"> 21, 2045–2050. Available at: http://onlinelibrary.wiley.com/doi/10.1111/j.1365-294X.2012.05470.x/full%5Cnpapers2://publication/uuid/30F6E470-48F9-4C24-A3C1-6964EE26B34F.</w:t>
      </w:r>
    </w:p>
    <w:p w14:paraId="399664EA"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Taberlet, P., Griffin, S., Goossens, B., Questiau, S., Manceau, V., Escaravage, N., et al. (1996). Reliable genotyping of samples with very low DNA quantities using PCR. </w:t>
      </w:r>
      <w:r w:rsidRPr="00776123">
        <w:rPr>
          <w:rFonts w:ascii="Calibri" w:hAnsi="Calibri" w:cs="Calibri"/>
          <w:i/>
          <w:iCs/>
          <w:noProof/>
          <w:lang w:val="en-US"/>
        </w:rPr>
        <w:t>Nucleic Acids Res.</w:t>
      </w:r>
      <w:r w:rsidRPr="00776123">
        <w:rPr>
          <w:rFonts w:ascii="Calibri" w:hAnsi="Calibri" w:cs="Calibri"/>
          <w:noProof/>
          <w:lang w:val="en-US"/>
        </w:rPr>
        <w:t xml:space="preserve"> 24, 3189–3194.</w:t>
      </w:r>
    </w:p>
    <w:p w14:paraId="59AA4823"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Torti, A., Lever, M. A., and Jørgensen, B. B. (2015). Origin, dynamics, and implications of extracellular DNA pools in marine sediments. </w:t>
      </w:r>
      <w:r w:rsidRPr="00776123">
        <w:rPr>
          <w:rFonts w:ascii="Calibri" w:hAnsi="Calibri" w:cs="Calibri"/>
          <w:i/>
          <w:iCs/>
          <w:noProof/>
          <w:lang w:val="en-US"/>
        </w:rPr>
        <w:t>Mar. Genomics</w:t>
      </w:r>
      <w:r w:rsidRPr="00776123">
        <w:rPr>
          <w:rFonts w:ascii="Calibri" w:hAnsi="Calibri" w:cs="Calibri"/>
          <w:noProof/>
          <w:lang w:val="en-US"/>
        </w:rPr>
        <w:t xml:space="preserve"> 24, 185–196. </w:t>
      </w:r>
      <w:r w:rsidRPr="00776123">
        <w:rPr>
          <w:rFonts w:ascii="Calibri" w:hAnsi="Calibri" w:cs="Calibri"/>
          <w:noProof/>
          <w:lang w:val="en-US"/>
        </w:rPr>
        <w:lastRenderedPageBreak/>
        <w:t>doi:10.1016/j.margen.2015.08.007.</w:t>
      </w:r>
    </w:p>
    <w:p w14:paraId="749E4C77"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Wang, Y., Hu, H., and Li, X. (2017). rRNAFilter: A Fast Approach for Ribosomal RNA Read Removal Without a Reference Database. </w:t>
      </w:r>
      <w:r w:rsidRPr="00776123">
        <w:rPr>
          <w:rFonts w:ascii="Calibri" w:hAnsi="Calibri" w:cs="Calibri"/>
          <w:i/>
          <w:iCs/>
          <w:noProof/>
          <w:lang w:val="en-US"/>
        </w:rPr>
        <w:t>J. Comput. Biol.</w:t>
      </w:r>
      <w:r w:rsidRPr="00776123">
        <w:rPr>
          <w:rFonts w:ascii="Calibri" w:hAnsi="Calibri" w:cs="Calibri"/>
          <w:noProof/>
          <w:lang w:val="en-US"/>
        </w:rPr>
        <w:t xml:space="preserve"> 24, 368–375. doi:10.1089/cmb.2016.0113.</w:t>
      </w:r>
    </w:p>
    <w:p w14:paraId="77E864B1"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Will, K. W., and Rubinoff, D. (2004). Myth of the molecule: DNA barcodes for species cannot replace morphology for identification and classification. </w:t>
      </w:r>
      <w:r w:rsidRPr="00776123">
        <w:rPr>
          <w:rFonts w:ascii="Calibri" w:hAnsi="Calibri" w:cs="Calibri"/>
          <w:i/>
          <w:iCs/>
          <w:noProof/>
          <w:lang w:val="en-US"/>
        </w:rPr>
        <w:t>Cladistics</w:t>
      </w:r>
      <w:r w:rsidRPr="00776123">
        <w:rPr>
          <w:rFonts w:ascii="Calibri" w:hAnsi="Calibri" w:cs="Calibri"/>
          <w:noProof/>
          <w:lang w:val="en-US"/>
        </w:rPr>
        <w:t xml:space="preserve"> 20, 47–55. doi:10.1111/j.1096-0031.2003.00008.x.</w:t>
      </w:r>
    </w:p>
    <w:p w14:paraId="296BD70F"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lang w:val="en-US"/>
        </w:rPr>
      </w:pPr>
      <w:r w:rsidRPr="00776123">
        <w:rPr>
          <w:rFonts w:ascii="Calibri" w:hAnsi="Calibri" w:cs="Calibri"/>
          <w:noProof/>
          <w:lang w:val="en-US"/>
        </w:rPr>
        <w:t xml:space="preserve">Wood, D. E., Lu, J., and Langmead, B. (2019). Improved metagenomic analysis with Kraken 2. </w:t>
      </w:r>
      <w:r w:rsidRPr="00776123">
        <w:rPr>
          <w:rFonts w:ascii="Calibri" w:hAnsi="Calibri" w:cs="Calibri"/>
          <w:i/>
          <w:iCs/>
          <w:noProof/>
          <w:lang w:val="en-US"/>
        </w:rPr>
        <w:t>Genome Biol.</w:t>
      </w:r>
      <w:r w:rsidRPr="00776123">
        <w:rPr>
          <w:rFonts w:ascii="Calibri" w:hAnsi="Calibri" w:cs="Calibri"/>
          <w:noProof/>
          <w:lang w:val="en-US"/>
        </w:rPr>
        <w:t xml:space="preserve"> 20, 1–13. doi:10.1186/s13059-019-1891-0.</w:t>
      </w:r>
    </w:p>
    <w:p w14:paraId="29261E90" w14:textId="77777777" w:rsidR="00776123" w:rsidRPr="00776123" w:rsidRDefault="00776123" w:rsidP="00776123">
      <w:pPr>
        <w:widowControl w:val="0"/>
        <w:autoSpaceDE w:val="0"/>
        <w:autoSpaceDN w:val="0"/>
        <w:adjustRightInd w:val="0"/>
        <w:spacing w:line="360" w:lineRule="auto"/>
        <w:ind w:left="480" w:hanging="480"/>
        <w:rPr>
          <w:rFonts w:ascii="Calibri" w:hAnsi="Calibri" w:cs="Calibri"/>
          <w:noProof/>
        </w:rPr>
      </w:pPr>
      <w:r w:rsidRPr="00776123">
        <w:rPr>
          <w:rFonts w:ascii="Calibri" w:hAnsi="Calibri" w:cs="Calibri"/>
          <w:noProof/>
          <w:lang w:val="en-US"/>
        </w:rPr>
        <w:t xml:space="preserve">Yilmaz, P., Kottmann, R., Field, D., Knight, R., Cole, J. R., Amaral-Zettler, L., et al. (2011). Minimum information about a marker gene sequence (MIMARKS) and minimum information about any (x) sequence (MIxS) specifications. </w:t>
      </w:r>
      <w:r w:rsidRPr="00776123">
        <w:rPr>
          <w:rFonts w:ascii="Calibri" w:hAnsi="Calibri" w:cs="Calibri"/>
          <w:i/>
          <w:iCs/>
          <w:noProof/>
          <w:lang w:val="en-US"/>
        </w:rPr>
        <w:t>Nat. Biotechnol.</w:t>
      </w:r>
      <w:r w:rsidRPr="00776123">
        <w:rPr>
          <w:rFonts w:ascii="Calibri" w:hAnsi="Calibri" w:cs="Calibri"/>
          <w:noProof/>
          <w:lang w:val="en-US"/>
        </w:rPr>
        <w:t xml:space="preserve"> 29, 415–420. doi:10.1038/nbt.1823.</w:t>
      </w:r>
    </w:p>
    <w:p w14:paraId="4DFEFDCC" w14:textId="366F320F" w:rsidR="00EC6348" w:rsidRDefault="003A1E4D" w:rsidP="00776123">
      <w:pPr>
        <w:widowControl w:val="0"/>
        <w:autoSpaceDE w:val="0"/>
        <w:autoSpaceDN w:val="0"/>
        <w:adjustRightInd w:val="0"/>
        <w:spacing w:line="360" w:lineRule="auto"/>
        <w:ind w:left="480" w:hanging="480"/>
      </w:pPr>
      <w:r>
        <w:fldChar w:fldCharType="end"/>
      </w:r>
    </w:p>
    <w:p w14:paraId="36C71FB1" w14:textId="77777777" w:rsidR="00EC6348" w:rsidRDefault="00EC6348" w:rsidP="00E05CD2">
      <w:pPr>
        <w:spacing w:line="360" w:lineRule="auto"/>
      </w:pPr>
      <w:r>
        <w:br w:type="page"/>
      </w:r>
    </w:p>
    <w:p w14:paraId="039595D1" w14:textId="63A0B6D8" w:rsidR="004F3EB3" w:rsidRDefault="00776123" w:rsidP="001B2FBE">
      <w:pPr>
        <w:pStyle w:val="Heading1"/>
      </w:pPr>
      <w:r>
        <w:lastRenderedPageBreak/>
        <w:t>Supplemental material</w:t>
      </w:r>
    </w:p>
    <w:p w14:paraId="27935B7B" w14:textId="5B293D72" w:rsidR="001B2FBE" w:rsidRDefault="001B2FBE" w:rsidP="00776123"/>
    <w:p w14:paraId="722A4122" w14:textId="77777777" w:rsidR="001B2FBE" w:rsidRDefault="001B2FBE" w:rsidP="001B2FBE">
      <w:pPr>
        <w:keepNext/>
        <w:widowControl w:val="0"/>
        <w:autoSpaceDE w:val="0"/>
        <w:autoSpaceDN w:val="0"/>
        <w:adjustRightInd w:val="0"/>
        <w:spacing w:line="360" w:lineRule="auto"/>
        <w:ind w:left="480" w:hanging="480"/>
      </w:pPr>
      <w:r>
        <w:rPr>
          <w:noProof/>
        </w:rPr>
        <w:drawing>
          <wp:inline distT="0" distB="0" distL="0" distR="0" wp14:anchorId="36F9709E" wp14:editId="1A623EBC">
            <wp:extent cx="5943600" cy="4457700"/>
            <wp:effectExtent l="0" t="6350" r="6350" b="6350"/>
            <wp:docPr id="3" name="Picture 3" descr="A picture containing algae, broccoli, food,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904.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14:paraId="5A119AA7" w14:textId="77777777" w:rsidR="001B2FBE" w:rsidRDefault="001B2FBE" w:rsidP="001B2FBE">
      <w:pPr>
        <w:pStyle w:val="Caption"/>
        <w:spacing w:line="360" w:lineRule="auto"/>
      </w:pPr>
      <w:r>
        <w:t xml:space="preserve">Supplementary Figure </w:t>
      </w:r>
      <w:r>
        <w:fldChar w:fldCharType="begin"/>
      </w:r>
      <w:r>
        <w:instrText xml:space="preserve"> SEQ Supplementary_Figure \* ARABIC </w:instrText>
      </w:r>
      <w:r>
        <w:fldChar w:fldCharType="separate"/>
      </w:r>
      <w:r>
        <w:rPr>
          <w:noProof/>
        </w:rPr>
        <w:t>1</w:t>
      </w:r>
      <w:r>
        <w:fldChar w:fldCharType="end"/>
      </w:r>
      <w:r>
        <w:t>: Fish tank</w:t>
      </w:r>
    </w:p>
    <w:p w14:paraId="7066E8AF" w14:textId="77777777" w:rsidR="001B2FBE" w:rsidRDefault="001B2FBE" w:rsidP="001B2FBE">
      <w:pPr>
        <w:rPr>
          <w:i/>
          <w:iCs/>
          <w:color w:val="44546A" w:themeColor="text2"/>
          <w:sz w:val="18"/>
          <w:szCs w:val="18"/>
        </w:rPr>
      </w:pPr>
      <w:r>
        <w:br w:type="page"/>
      </w:r>
    </w:p>
    <w:p w14:paraId="12C56F04" w14:textId="2D3BAE1E" w:rsidR="001B2FBE" w:rsidRDefault="001B2FBE" w:rsidP="00776123">
      <w:pPr>
        <w:pStyle w:val="paragraph"/>
        <w:spacing w:before="0" w:beforeAutospacing="0" w:after="0" w:afterAutospacing="0"/>
        <w:textAlignment w:val="baseline"/>
        <w:rPr>
          <w:rStyle w:val="normaltextrun"/>
          <w:rFonts w:ascii="Calibri" w:hAnsi="Calibri" w:cs="Calibri"/>
          <w:b/>
          <w:bCs/>
          <w:lang w:val="en-US"/>
        </w:rPr>
      </w:pPr>
      <w:r w:rsidRPr="001B2FBE">
        <w:rPr>
          <w:rStyle w:val="normaltextrun"/>
          <w:rFonts w:ascii="Calibri" w:hAnsi="Calibri" w:cs="Calibri"/>
          <w:b/>
          <w:bCs/>
          <w:lang w:val="en-US"/>
        </w:rPr>
        <w:lastRenderedPageBreak/>
        <w:t xml:space="preserve">Supplemental material 1: </w:t>
      </w:r>
      <w:r>
        <w:rPr>
          <w:rStyle w:val="normaltextrun"/>
          <w:rFonts w:ascii="Calibri" w:hAnsi="Calibri" w:cs="Calibri"/>
          <w:b/>
          <w:bCs/>
          <w:lang w:val="en-US"/>
        </w:rPr>
        <w:t>filtration</w:t>
      </w:r>
    </w:p>
    <w:p w14:paraId="622B6FA6" w14:textId="66EF367A"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3767245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0AEB2E07" w14:textId="293C394E" w:rsidR="00776123" w:rsidRDefault="00776123" w:rsidP="007032DD">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Zymo Bashing Bead tubes (ZR BashingBead Lysis Tubes (0.1 &amp; 0.5</w:t>
      </w:r>
      <w:r w:rsidR="001B2FBE">
        <w:rPr>
          <w:rStyle w:val="normaltextrun"/>
          <w:rFonts w:ascii="Calibri" w:hAnsi="Calibri" w:cs="Calibri"/>
          <w:lang w:val="en-US"/>
        </w:rPr>
        <w:t> </w:t>
      </w:r>
      <w:r>
        <w:rPr>
          <w:rStyle w:val="normaltextrun"/>
          <w:rFonts w:ascii="Calibri" w:hAnsi="Calibri" w:cs="Calibri"/>
          <w:lang w:val="en-US"/>
        </w:rPr>
        <w:t>mm))</w:t>
      </w:r>
      <w:r>
        <w:rPr>
          <w:rStyle w:val="eop"/>
          <w:rFonts w:ascii="Calibri" w:hAnsi="Calibri" w:cs="Calibri"/>
        </w:rPr>
        <w:t> </w:t>
      </w:r>
    </w:p>
    <w:p w14:paraId="7B516A07" w14:textId="023FBB33" w:rsidR="00776123" w:rsidRDefault="001B2FBE" w:rsidP="007032DD">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D</w:t>
      </w:r>
      <w:r w:rsidR="00776123">
        <w:rPr>
          <w:rStyle w:val="normaltextrun"/>
          <w:rFonts w:ascii="Calibri" w:hAnsi="Calibri" w:cs="Calibri"/>
          <w:lang w:val="en-US"/>
        </w:rPr>
        <w:t>NA/RNA Shield reagent</w:t>
      </w:r>
      <w:r w:rsidR="00776123">
        <w:rPr>
          <w:rStyle w:val="eop"/>
          <w:rFonts w:ascii="Calibri" w:hAnsi="Calibri" w:cs="Calibri"/>
        </w:rPr>
        <w:t> </w:t>
      </w:r>
    </w:p>
    <w:p w14:paraId="7D5D842D" w14:textId="0F52CE17" w:rsidR="00776123" w:rsidRPr="00E601D1" w:rsidRDefault="00E601D1" w:rsidP="007032DD">
      <w:pPr>
        <w:pStyle w:val="paragraph"/>
        <w:numPr>
          <w:ilvl w:val="0"/>
          <w:numId w:val="4"/>
        </w:numPr>
        <w:spacing w:before="0" w:beforeAutospacing="0" w:after="0" w:afterAutospacing="0"/>
        <w:textAlignment w:val="baseline"/>
        <w:rPr>
          <w:rFonts w:ascii="Calibri" w:hAnsi="Calibri" w:cs="Calibri"/>
        </w:rPr>
      </w:pPr>
      <w:r w:rsidRPr="00E601D1">
        <w:rPr>
          <w:rFonts w:ascii="Calibri" w:hAnsi="Calibri" w:cs="Calibri"/>
        </w:rPr>
        <w:t>0.2 µm Nalgene Analytical Test Filter Funnels</w:t>
      </w:r>
    </w:p>
    <w:p w14:paraId="07A4B972" w14:textId="77777777" w:rsidR="00776123" w:rsidRDefault="00776123" w:rsidP="007032DD">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Forceps, scissors, burner</w:t>
      </w:r>
      <w:r>
        <w:rPr>
          <w:rStyle w:val="eop"/>
          <w:rFonts w:ascii="Calibri" w:hAnsi="Calibri" w:cs="Calibri"/>
        </w:rPr>
        <w:t> </w:t>
      </w:r>
    </w:p>
    <w:p w14:paraId="556B1112" w14:textId="77777777" w:rsidR="00776123" w:rsidRDefault="00776123" w:rsidP="007032DD">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Bleach + EtOH</w:t>
      </w:r>
      <w:r>
        <w:rPr>
          <w:rStyle w:val="eop"/>
          <w:rFonts w:ascii="Calibri" w:hAnsi="Calibri" w:cs="Calibri"/>
        </w:rPr>
        <w:t> </w:t>
      </w:r>
    </w:p>
    <w:p w14:paraId="077AC465"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BCD1CE7"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Preparation:</w:t>
      </w:r>
      <w:r>
        <w:rPr>
          <w:rStyle w:val="eop"/>
          <w:rFonts w:ascii="Calibri" w:hAnsi="Calibri" w:cs="Calibri"/>
        </w:rPr>
        <w:t> </w:t>
      </w:r>
    </w:p>
    <w:p w14:paraId="56DA84F6" w14:textId="0E945663" w:rsidR="00776123" w:rsidRDefault="00776123" w:rsidP="007032DD">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bashing tubes (1 per sample + 1 filtration control) and load them with 1</w:t>
      </w:r>
      <w:r w:rsidR="001B2FBE">
        <w:rPr>
          <w:rStyle w:val="normaltextrun"/>
          <w:rFonts w:ascii="Calibri" w:hAnsi="Calibri" w:cs="Calibri"/>
          <w:lang w:val="en-US"/>
        </w:rPr>
        <w:t> </w:t>
      </w:r>
      <w:r>
        <w:rPr>
          <w:rStyle w:val="normaltextrun"/>
          <w:rFonts w:ascii="Calibri" w:hAnsi="Calibri" w:cs="Calibri"/>
          <w:lang w:val="en-US"/>
        </w:rPr>
        <w:t>mL of</w:t>
      </w:r>
      <w:r w:rsidR="001B2FBE">
        <w:rPr>
          <w:rStyle w:val="normaltextrun"/>
          <w:rFonts w:ascii="Calibri" w:hAnsi="Calibri" w:cs="Calibri"/>
          <w:lang w:val="en-US"/>
        </w:rPr>
        <w:t xml:space="preserve"> </w:t>
      </w:r>
      <w:r>
        <w:rPr>
          <w:rStyle w:val="normaltextrun"/>
          <w:rFonts w:ascii="Calibri" w:hAnsi="Calibri" w:cs="Calibri"/>
          <w:lang w:val="en-US"/>
        </w:rPr>
        <w:t>DNA/RNA Shield</w:t>
      </w:r>
    </w:p>
    <w:p w14:paraId="182BB04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5F175921"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Procedure:</w:t>
      </w:r>
      <w:r>
        <w:rPr>
          <w:rStyle w:val="eop"/>
          <w:rFonts w:ascii="Calibri" w:hAnsi="Calibri" w:cs="Calibri"/>
        </w:rPr>
        <w:t> </w:t>
      </w:r>
    </w:p>
    <w:p w14:paraId="1DC33B0E" w14:textId="77777777" w:rsidR="00776123" w:rsidRDefault="00776123" w:rsidP="007032DD">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Sterilize forceps and scissors with burner, then bleach, then EtOH before each filtration</w:t>
      </w:r>
      <w:r>
        <w:rPr>
          <w:rStyle w:val="eop"/>
          <w:rFonts w:ascii="Calibri" w:hAnsi="Calibri" w:cs="Calibri"/>
        </w:rPr>
        <w:t> </w:t>
      </w:r>
    </w:p>
    <w:p w14:paraId="16F1FD53" w14:textId="06D20A4C" w:rsidR="00776123" w:rsidRPr="00776123" w:rsidRDefault="00776123" w:rsidP="007032DD">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Filter </w:t>
      </w:r>
      <w:r w:rsidR="001B2FBE">
        <w:rPr>
          <w:rStyle w:val="normaltextrun"/>
          <w:rFonts w:ascii="Calibri" w:hAnsi="Calibri" w:cs="Calibri"/>
          <w:lang w:val="en-US"/>
        </w:rPr>
        <w:t xml:space="preserve">water </w:t>
      </w:r>
      <w:r>
        <w:rPr>
          <w:rStyle w:val="normaltextrun"/>
          <w:rFonts w:ascii="Calibri" w:hAnsi="Calibri" w:cs="Calibri"/>
          <w:lang w:val="en-US"/>
        </w:rPr>
        <w:t>sample</w:t>
      </w:r>
      <w:r w:rsidR="001B2FBE">
        <w:rPr>
          <w:rStyle w:val="normaltextrun"/>
          <w:rFonts w:ascii="Calibri" w:hAnsi="Calibri" w:cs="Calibri"/>
          <w:lang w:val="en-US"/>
        </w:rPr>
        <w:t>, make sure to keep the filtration unit closed when opening the wrapping</w:t>
      </w:r>
      <w:r w:rsidR="00E601D1">
        <w:rPr>
          <w:rStyle w:val="normaltextrun"/>
          <w:rFonts w:ascii="Calibri" w:hAnsi="Calibri" w:cs="Calibri"/>
          <w:lang w:val="en-US"/>
        </w:rPr>
        <w:t xml:space="preserve">, </w:t>
      </w:r>
      <w:r w:rsidR="001B2FBE">
        <w:rPr>
          <w:rStyle w:val="normaltextrun"/>
          <w:rFonts w:ascii="Calibri" w:hAnsi="Calibri" w:cs="Calibri"/>
          <w:lang w:val="en-US"/>
        </w:rPr>
        <w:t>to hold nothing but the sam</w:t>
      </w:r>
      <w:r w:rsidR="00E601D1">
        <w:rPr>
          <w:rStyle w:val="normaltextrun"/>
          <w:rFonts w:ascii="Calibri" w:hAnsi="Calibri" w:cs="Calibri"/>
          <w:lang w:val="en-US"/>
        </w:rPr>
        <w:t>ple over the unit, and to stand as far as possible away from the unit while it is open</w:t>
      </w:r>
    </w:p>
    <w:p w14:paraId="7A71A864" w14:textId="7FC6F3F6" w:rsidR="00E601D1" w:rsidRPr="00776123" w:rsidRDefault="00776123" w:rsidP="007032DD">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Cut filter into small pieces (forceps and scissors) while filter lays on the filtration unit</w:t>
      </w:r>
      <w:r w:rsidR="00E601D1">
        <w:rPr>
          <w:rStyle w:val="eop"/>
          <w:rFonts w:ascii="Calibri" w:hAnsi="Calibri" w:cs="Calibri"/>
        </w:rPr>
        <w:t xml:space="preserve">, make sure to stand </w:t>
      </w:r>
      <w:r w:rsidR="00E601D1">
        <w:rPr>
          <w:rStyle w:val="normaltextrun"/>
          <w:rFonts w:ascii="Calibri" w:hAnsi="Calibri" w:cs="Calibri"/>
          <w:lang w:val="en-US"/>
        </w:rPr>
        <w:t>as far as possible away from the unit</w:t>
      </w:r>
    </w:p>
    <w:p w14:paraId="5DB426B5" w14:textId="77777777" w:rsidR="00776123" w:rsidRDefault="00776123" w:rsidP="007032DD">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Transfer pieces into bashing tubes until all pieces are covered with DNA/RNA Shield</w:t>
      </w:r>
      <w:r>
        <w:rPr>
          <w:rStyle w:val="eop"/>
          <w:rFonts w:ascii="Calibri" w:hAnsi="Calibri" w:cs="Calibri"/>
        </w:rPr>
        <w:t> </w:t>
      </w:r>
    </w:p>
    <w:p w14:paraId="633DDAEC" w14:textId="77777777" w:rsidR="00776123" w:rsidRDefault="00776123" w:rsidP="007032DD">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filtration unit adapter with bleach after each filtration</w:t>
      </w:r>
      <w:r>
        <w:rPr>
          <w:rStyle w:val="eop"/>
          <w:rFonts w:ascii="Calibri" w:hAnsi="Calibri" w:cs="Calibri"/>
        </w:rPr>
        <w:t> </w:t>
      </w:r>
    </w:p>
    <w:p w14:paraId="57048286" w14:textId="77777777" w:rsidR="00776123" w:rsidRDefault="00776123" w:rsidP="007032DD">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Bashing tubes can be stored at -20°C</w:t>
      </w:r>
      <w:r>
        <w:rPr>
          <w:rStyle w:val="eop"/>
          <w:rFonts w:ascii="Calibri" w:hAnsi="Calibri" w:cs="Calibri"/>
        </w:rPr>
        <w:t> </w:t>
      </w:r>
    </w:p>
    <w:p w14:paraId="77DDABA1" w14:textId="154FC073" w:rsidR="001B2FBE" w:rsidRDefault="001B2FBE">
      <w:pPr>
        <w:rPr>
          <w:rStyle w:val="pagebreaktextspan"/>
          <w:rFonts w:ascii="Segoe UI" w:eastAsia="Times New Roman" w:hAnsi="Segoe UI" w:cs="Calibri"/>
          <w:color w:val="666666"/>
          <w:shd w:val="clear" w:color="auto" w:fill="FFFFFF"/>
        </w:rPr>
      </w:pPr>
      <w:r>
        <w:rPr>
          <w:rStyle w:val="pagebreaktextspan"/>
          <w:rFonts w:ascii="Segoe UI" w:hAnsi="Segoe UI" w:cs="Calibri"/>
          <w:color w:val="666666"/>
          <w:shd w:val="clear" w:color="auto" w:fill="FFFFFF"/>
        </w:rPr>
        <w:br w:type="page"/>
      </w:r>
    </w:p>
    <w:p w14:paraId="6FF4CEEE" w14:textId="48993BB7" w:rsidR="001B2FBE" w:rsidRPr="001B2FBE" w:rsidRDefault="001B2FBE" w:rsidP="001B2FBE">
      <w:pPr>
        <w:pStyle w:val="paragraph"/>
        <w:spacing w:before="0" w:beforeAutospacing="0" w:after="0" w:afterAutospacing="0"/>
        <w:textAlignment w:val="baseline"/>
        <w:rPr>
          <w:rFonts w:ascii="Calibri" w:hAnsi="Calibri" w:cs="Calibri"/>
          <w:sz w:val="20"/>
          <w:szCs w:val="20"/>
        </w:rPr>
      </w:pPr>
      <w:r>
        <w:rPr>
          <w:rStyle w:val="normaltextrun"/>
          <w:rFonts w:ascii="Calibri" w:hAnsi="Calibri" w:cs="Calibri"/>
          <w:b/>
          <w:bCs/>
          <w:lang w:val="en-US"/>
        </w:rPr>
        <w:lastRenderedPageBreak/>
        <w:t xml:space="preserve">Supplemental material 2: </w:t>
      </w:r>
      <w:r w:rsidRPr="001B2FBE">
        <w:rPr>
          <w:rStyle w:val="normaltextrun"/>
          <w:rFonts w:ascii="Calibri" w:hAnsi="Calibri" w:cs="Calibri"/>
          <w:b/>
          <w:bCs/>
          <w:lang w:val="en-US"/>
        </w:rPr>
        <w:t>parallel DNA+RNA extraction from freshwater samples using</w:t>
      </w:r>
      <w:r w:rsidR="00E601D1">
        <w:rPr>
          <w:rStyle w:val="normaltextrun"/>
          <w:rFonts w:ascii="Calibri" w:hAnsi="Calibri" w:cs="Calibri"/>
          <w:b/>
          <w:bCs/>
          <w:lang w:val="en-US"/>
        </w:rPr>
        <w:t xml:space="preserve"> the</w:t>
      </w:r>
      <w:r w:rsidRPr="001B2FBE">
        <w:rPr>
          <w:rStyle w:val="normaltextrun"/>
          <w:rFonts w:ascii="Calibri" w:hAnsi="Calibri" w:cs="Calibri"/>
          <w:b/>
          <w:bCs/>
          <w:lang w:val="en-US"/>
        </w:rPr>
        <w:t> </w:t>
      </w:r>
      <w:r w:rsidR="00E601D1" w:rsidRPr="00E601D1">
        <w:rPr>
          <w:rStyle w:val="normaltextrun"/>
          <w:rFonts w:ascii="Calibri" w:hAnsi="Calibri" w:cs="Calibri"/>
          <w:b/>
          <w:bCs/>
          <w:lang w:val="en-US"/>
        </w:rPr>
        <w:t xml:space="preserve">Quick-DNA/RNA Microprep Plus Kit </w:t>
      </w:r>
      <w:r w:rsidR="00E601D1">
        <w:rPr>
          <w:rStyle w:val="normaltextrun"/>
          <w:rFonts w:ascii="Calibri" w:hAnsi="Calibri" w:cs="Calibri"/>
          <w:b/>
          <w:bCs/>
          <w:lang w:val="en-US"/>
        </w:rPr>
        <w:t xml:space="preserve">and </w:t>
      </w:r>
      <w:r w:rsidR="00E601D1" w:rsidRPr="00E601D1">
        <w:rPr>
          <w:rStyle w:val="normaltextrun"/>
          <w:rFonts w:ascii="Calibri" w:hAnsi="Calibri" w:cs="Calibri"/>
          <w:b/>
          <w:bCs/>
          <w:lang w:val="en-US"/>
        </w:rPr>
        <w:t>Zymo-Spin II-µHRC Filters</w:t>
      </w:r>
      <w:r w:rsidR="00E601D1">
        <w:rPr>
          <w:rStyle w:val="normaltextrun"/>
          <w:rFonts w:ascii="Calibri" w:hAnsi="Calibri" w:cs="Calibri"/>
          <w:b/>
          <w:bCs/>
          <w:lang w:val="en-US"/>
        </w:rPr>
        <w:t xml:space="preserve"> </w:t>
      </w:r>
      <w:r w:rsidR="00E601D1" w:rsidRPr="00E601D1">
        <w:rPr>
          <w:rStyle w:val="normaltextrun"/>
          <w:rFonts w:ascii="Calibri" w:hAnsi="Calibri" w:cs="Calibri"/>
          <w:b/>
          <w:bCs/>
          <w:lang w:val="en-US"/>
        </w:rPr>
        <w:t>(Zymo Research)</w:t>
      </w:r>
    </w:p>
    <w:p w14:paraId="2E2B76F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maximum of 11 samples + extraction control possible at a time</w:t>
      </w:r>
      <w:r>
        <w:rPr>
          <w:rStyle w:val="eop"/>
          <w:rFonts w:ascii="Calibri" w:hAnsi="Calibri" w:cs="Calibri"/>
        </w:rPr>
        <w:t> </w:t>
      </w:r>
    </w:p>
    <w:p w14:paraId="5480CAA9"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6BEB8DC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55117322" w14:textId="5FDC4B4B" w:rsidR="00776123" w:rsidRDefault="00776123" w:rsidP="007032DD">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Access to </w:t>
      </w:r>
      <w:r w:rsidR="00E601D1">
        <w:rPr>
          <w:rStyle w:val="normaltextrun"/>
          <w:rFonts w:ascii="Calibri" w:hAnsi="Calibri" w:cs="Calibri"/>
          <w:lang w:val="en-US"/>
        </w:rPr>
        <w:t xml:space="preserve">a </w:t>
      </w:r>
      <w:r>
        <w:rPr>
          <w:rStyle w:val="normaltextrun"/>
          <w:rFonts w:ascii="Calibri" w:hAnsi="Calibri" w:cs="Calibri"/>
          <w:lang w:val="en-US"/>
        </w:rPr>
        <w:t>-80°C freezer</w:t>
      </w:r>
      <w:r>
        <w:rPr>
          <w:rStyle w:val="eop"/>
          <w:rFonts w:ascii="Calibri" w:hAnsi="Calibri" w:cs="Calibri"/>
        </w:rPr>
        <w:t> </w:t>
      </w:r>
    </w:p>
    <w:p w14:paraId="197AD3CB" w14:textId="77777777" w:rsidR="00776123" w:rsidRDefault="00776123" w:rsidP="007032DD">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Microcentrifuge</w:t>
      </w:r>
      <w:r>
        <w:rPr>
          <w:rStyle w:val="eop"/>
          <w:rFonts w:ascii="Calibri" w:hAnsi="Calibri" w:cs="Calibri"/>
        </w:rPr>
        <w:t> </w:t>
      </w:r>
    </w:p>
    <w:p w14:paraId="181BD091" w14:textId="37643A0B" w:rsidR="00776123" w:rsidRDefault="00776123" w:rsidP="007032DD">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Bead beater </w:t>
      </w:r>
      <w:r>
        <w:rPr>
          <w:rStyle w:val="normaltextrun"/>
          <w:rFonts w:ascii="Wingdings" w:hAnsi="Wingdings" w:cs="Calibri"/>
          <w:lang w:val="en-US"/>
        </w:rPr>
        <w:t>à</w:t>
      </w:r>
      <w:r>
        <w:rPr>
          <w:rStyle w:val="normaltextrun"/>
          <w:rFonts w:ascii="Calibri" w:hAnsi="Calibri" w:cs="Calibri"/>
          <w:lang w:val="en-US"/>
        </w:rPr>
        <w:t>  recommendation from Zymo Research is a Vortex Genie unit with a 24 Microtube holder</w:t>
      </w:r>
    </w:p>
    <w:p w14:paraId="7E1CF887" w14:textId="08081794" w:rsidR="00776123" w:rsidRPr="00E601D1" w:rsidRDefault="00776123" w:rsidP="007032DD">
      <w:pPr>
        <w:pStyle w:val="paragraph"/>
        <w:numPr>
          <w:ilvl w:val="0"/>
          <w:numId w:val="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lang w:val="en-US"/>
        </w:rPr>
        <w:t>ZymoBIOMICS </w:t>
      </w:r>
      <w:r w:rsidR="00E601D1" w:rsidRPr="00E601D1">
        <w:rPr>
          <w:rStyle w:val="normaltextrun"/>
          <w:rFonts w:ascii="Calibri" w:hAnsi="Calibri" w:cs="Calibri"/>
          <w:lang w:val="en-US"/>
        </w:rPr>
        <w:t>Quick-DNA/RNA Microprep Plus Kit</w:t>
      </w:r>
    </w:p>
    <w:p w14:paraId="397D4AB4" w14:textId="118729E2" w:rsidR="00E601D1" w:rsidRPr="00E601D1" w:rsidRDefault="00E601D1" w:rsidP="007032DD">
      <w:pPr>
        <w:pStyle w:val="paragraph"/>
        <w:numPr>
          <w:ilvl w:val="0"/>
          <w:numId w:val="3"/>
        </w:numPr>
        <w:spacing w:before="0" w:beforeAutospacing="0" w:after="0" w:afterAutospacing="0"/>
        <w:textAlignment w:val="baseline"/>
        <w:rPr>
          <w:rFonts w:ascii="Calibri" w:hAnsi="Calibri" w:cs="Calibri"/>
        </w:rPr>
      </w:pPr>
      <w:r w:rsidRPr="00E601D1">
        <w:rPr>
          <w:rFonts w:ascii="Calibri" w:hAnsi="Calibri" w:cs="Calibri"/>
        </w:rPr>
        <w:t>Zymo-Spin II-µHRC Filters</w:t>
      </w:r>
    </w:p>
    <w:p w14:paraId="3877598A" w14:textId="77777777" w:rsidR="00776123" w:rsidRDefault="00776123" w:rsidP="007032DD">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100% EtOH (1.5 mL per sample + extraction control)</w:t>
      </w:r>
      <w:r>
        <w:rPr>
          <w:rStyle w:val="eop"/>
          <w:rFonts w:ascii="Calibri" w:hAnsi="Calibri" w:cs="Calibri"/>
        </w:rPr>
        <w:t> </w:t>
      </w:r>
    </w:p>
    <w:p w14:paraId="55B2DEC5" w14:textId="480170D6" w:rsidR="00776123" w:rsidRDefault="00776123" w:rsidP="007032DD">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Eliminase (or other RNase-</w:t>
      </w:r>
      <w:r w:rsidR="00E601D1">
        <w:rPr>
          <w:rStyle w:val="normaltextrun"/>
          <w:rFonts w:ascii="Calibri" w:hAnsi="Calibri" w:cs="Calibri"/>
          <w:lang w:val="en-US"/>
        </w:rPr>
        <w:t>eliminating</w:t>
      </w:r>
      <w:r>
        <w:rPr>
          <w:rStyle w:val="normaltextrun"/>
          <w:rFonts w:ascii="Calibri" w:hAnsi="Calibri" w:cs="Calibri"/>
          <w:lang w:val="en-US"/>
        </w:rPr>
        <w:t xml:space="preserve"> reagent)</w:t>
      </w:r>
      <w:r>
        <w:rPr>
          <w:rStyle w:val="eop"/>
          <w:rFonts w:ascii="Calibri" w:hAnsi="Calibri" w:cs="Calibri"/>
        </w:rPr>
        <w:t> </w:t>
      </w:r>
    </w:p>
    <w:p w14:paraId="4A190B06" w14:textId="5C3FAA00" w:rsidR="00776123" w:rsidRDefault="00776123" w:rsidP="007032DD">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11 </w:t>
      </w:r>
      <w:r w:rsidR="00E601D1">
        <w:rPr>
          <w:rStyle w:val="normaltextrun"/>
          <w:rFonts w:ascii="Calibri" w:hAnsi="Calibri" w:cs="Calibri"/>
          <w:lang w:val="en-US"/>
        </w:rPr>
        <w:t xml:space="preserve">microtube </w:t>
      </w:r>
      <w:r>
        <w:rPr>
          <w:rStyle w:val="normaltextrun"/>
          <w:rFonts w:ascii="Calibri" w:hAnsi="Calibri" w:cs="Calibri"/>
          <w:lang w:val="en-US"/>
        </w:rPr>
        <w:t>racks (</w:t>
      </w:r>
      <w:r w:rsidR="00E601D1">
        <w:rPr>
          <w:rStyle w:val="normaltextrun"/>
          <w:rFonts w:ascii="Calibri" w:hAnsi="Calibri" w:cs="Calibri"/>
          <w:lang w:val="en-US"/>
        </w:rPr>
        <w:t xml:space="preserve">1x </w:t>
      </w:r>
      <w:r>
        <w:rPr>
          <w:rStyle w:val="normaltextrun"/>
          <w:rFonts w:ascii="Calibri" w:hAnsi="Calibri" w:cs="Calibri"/>
          <w:lang w:val="en-US"/>
        </w:rPr>
        <w:t>Qubit tubes; </w:t>
      </w:r>
      <w:r w:rsidR="00E601D1">
        <w:rPr>
          <w:rStyle w:val="normaltextrun"/>
          <w:rFonts w:ascii="Calibri" w:hAnsi="Calibri" w:cs="Calibri"/>
          <w:lang w:val="en-US"/>
        </w:rPr>
        <w:t xml:space="preserve">1x </w:t>
      </w:r>
      <w:r>
        <w:rPr>
          <w:rStyle w:val="normaltextrun"/>
          <w:rFonts w:ascii="Calibri" w:hAnsi="Calibri" w:cs="Calibri"/>
          <w:lang w:val="en-US"/>
        </w:rPr>
        <w:t>2 mL tubes + samples + extra tubes; 2x 1.5 mL tubes; 3x columns; 4x collection tubes)</w:t>
      </w:r>
      <w:r w:rsidR="00E601D1">
        <w:rPr>
          <w:rStyle w:val="eop"/>
          <w:rFonts w:ascii="Calibri" w:hAnsi="Calibri" w:cs="Calibri"/>
        </w:rPr>
        <w:t xml:space="preserve"> + 1 rack for falcon tubes + 1 ice rack</w:t>
      </w:r>
    </w:p>
    <w:p w14:paraId="3DC8CEC1" w14:textId="117FEC32" w:rsidR="00776123" w:rsidRDefault="00776123" w:rsidP="007032DD">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Timer</w:t>
      </w:r>
    </w:p>
    <w:p w14:paraId="5BB09954"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E5D1E00" w14:textId="77777777" w:rsidR="00E601D1" w:rsidRDefault="00776123" w:rsidP="00E601D1">
      <w:pPr>
        <w:pStyle w:val="paragraph"/>
        <w:spacing w:before="0" w:beforeAutospacing="0" w:after="0" w:afterAutospacing="0"/>
        <w:textAlignment w:val="baseline"/>
        <w:rPr>
          <w:rStyle w:val="normaltextrun"/>
          <w:rFonts w:ascii="Calibri" w:hAnsi="Calibri" w:cs="Calibri"/>
          <w:b/>
          <w:bCs/>
          <w:lang w:val="en-US"/>
        </w:rPr>
      </w:pPr>
      <w:r>
        <w:rPr>
          <w:rStyle w:val="normaltextrun"/>
          <w:rFonts w:ascii="Calibri" w:hAnsi="Calibri" w:cs="Calibri"/>
          <w:b/>
          <w:bCs/>
          <w:lang w:val="en-US"/>
        </w:rPr>
        <w:t>Preparation (all one day in advance):</w:t>
      </w:r>
    </w:p>
    <w:p w14:paraId="778D3D11" w14:textId="2C0834A1" w:rsidR="00E601D1" w:rsidRDefault="00E601D1" w:rsidP="00E601D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1 set refers to 1x the </w:t>
      </w:r>
      <w:r>
        <w:rPr>
          <w:rStyle w:val="normaltextrun"/>
          <w:rFonts w:ascii="Calibri" w:hAnsi="Calibri" w:cs="Calibri"/>
          <w:i/>
          <w:iCs/>
          <w:lang w:val="en-US"/>
        </w:rPr>
        <w:t>number</w:t>
      </w:r>
      <w:r>
        <w:rPr>
          <w:rStyle w:val="normaltextrun"/>
          <w:rFonts w:ascii="Calibri" w:hAnsi="Calibri" w:cs="Calibri"/>
          <w:i/>
          <w:iCs/>
          <w:lang w:val="en-US"/>
        </w:rPr>
        <w:t> of samples + extraction control</w:t>
      </w:r>
      <w:r>
        <w:rPr>
          <w:rStyle w:val="eop"/>
          <w:rFonts w:ascii="Calibri" w:hAnsi="Calibri" w:cs="Calibri"/>
        </w:rPr>
        <w:t> </w:t>
      </w:r>
    </w:p>
    <w:p w14:paraId="420DA947" w14:textId="68F9E50D" w:rsidR="00776123" w:rsidRDefault="00776123" w:rsidP="007032DD">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whole </w:t>
      </w:r>
      <w:r w:rsidR="00E601D1">
        <w:rPr>
          <w:rStyle w:val="normaltextrun"/>
          <w:rFonts w:ascii="Calibri" w:hAnsi="Calibri" w:cs="Calibri"/>
          <w:lang w:val="en-US"/>
        </w:rPr>
        <w:t xml:space="preserve">extraction </w:t>
      </w:r>
      <w:r>
        <w:rPr>
          <w:rStyle w:val="normaltextrun"/>
          <w:rFonts w:ascii="Calibri" w:hAnsi="Calibri" w:cs="Calibri"/>
          <w:lang w:val="en-US"/>
        </w:rPr>
        <w:t xml:space="preserve">hood with </w:t>
      </w:r>
      <w:r w:rsidR="00E601D1">
        <w:rPr>
          <w:rStyle w:val="normaltextrun"/>
          <w:rFonts w:ascii="Calibri" w:hAnsi="Calibri" w:cs="Calibri"/>
          <w:lang w:val="en-US"/>
        </w:rPr>
        <w:t>b</w:t>
      </w:r>
      <w:r>
        <w:rPr>
          <w:rStyle w:val="normaltextrun"/>
          <w:rFonts w:ascii="Calibri" w:hAnsi="Calibri" w:cs="Calibri"/>
          <w:lang w:val="en-US"/>
        </w:rPr>
        <w:t>leach, EtOH, Eliminase (this order)</w:t>
      </w:r>
      <w:r>
        <w:rPr>
          <w:rStyle w:val="eop"/>
          <w:rFonts w:ascii="Calibri" w:hAnsi="Calibri" w:cs="Calibri"/>
        </w:rPr>
        <w:t> </w:t>
      </w:r>
    </w:p>
    <w:p w14:paraId="2123F045" w14:textId="7002B665" w:rsidR="00776123" w:rsidRDefault="00776123" w:rsidP="007032DD">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w:t>
      </w:r>
      <w:r w:rsidR="0051007C">
        <w:rPr>
          <w:rStyle w:val="normaltextrun"/>
          <w:rFonts w:ascii="Calibri" w:hAnsi="Calibri" w:cs="Calibri"/>
          <w:lang w:val="en-US"/>
        </w:rPr>
        <w:t>microtube</w:t>
      </w:r>
      <w:r w:rsidR="00E601D1">
        <w:rPr>
          <w:rStyle w:val="normaltextrun"/>
          <w:rFonts w:ascii="Calibri" w:hAnsi="Calibri" w:cs="Calibri"/>
          <w:lang w:val="en-US"/>
        </w:rPr>
        <w:t xml:space="preserve"> and falcon racks</w:t>
      </w:r>
      <w:r>
        <w:rPr>
          <w:rStyle w:val="normaltextrun"/>
          <w:rFonts w:ascii="Calibri" w:hAnsi="Calibri" w:cs="Calibri"/>
          <w:lang w:val="en-US"/>
        </w:rPr>
        <w:t> in the same way and put in hood</w:t>
      </w:r>
    </w:p>
    <w:p w14:paraId="7AC55AFC" w14:textId="757C9DD8" w:rsidR="00776123" w:rsidRDefault="00776123" w:rsidP="007032DD">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pipettes, tip boxes (1x </w:t>
      </w:r>
      <w:r w:rsidR="00E601D1">
        <w:rPr>
          <w:rStyle w:val="normaltextrun"/>
          <w:rFonts w:ascii="Calibri" w:hAnsi="Calibri" w:cs="Calibri"/>
          <w:lang w:val="en-US"/>
        </w:rPr>
        <w:t>small</w:t>
      </w:r>
      <w:r>
        <w:rPr>
          <w:rStyle w:val="normaltextrun"/>
          <w:rFonts w:ascii="Calibri" w:hAnsi="Calibri" w:cs="Calibri"/>
          <w:lang w:val="en-US"/>
        </w:rPr>
        <w:t xml:space="preserve">, 1x </w:t>
      </w:r>
      <w:r w:rsidR="00E601D1">
        <w:rPr>
          <w:rStyle w:val="normaltextrun"/>
          <w:rFonts w:ascii="Calibri" w:hAnsi="Calibri" w:cs="Calibri"/>
          <w:lang w:val="en-US"/>
        </w:rPr>
        <w:t>medium</w:t>
      </w:r>
      <w:r>
        <w:rPr>
          <w:rStyle w:val="normaltextrun"/>
          <w:rFonts w:ascii="Calibri" w:hAnsi="Calibri" w:cs="Calibri"/>
          <w:lang w:val="en-US"/>
        </w:rPr>
        <w:t xml:space="preserve">, 3x </w:t>
      </w:r>
      <w:r w:rsidR="00E601D1">
        <w:rPr>
          <w:rStyle w:val="normaltextrun"/>
          <w:rFonts w:ascii="Calibri" w:hAnsi="Calibri" w:cs="Calibri"/>
          <w:lang w:val="en-US"/>
        </w:rPr>
        <w:t>large</w:t>
      </w:r>
      <w:r>
        <w:rPr>
          <w:rStyle w:val="normaltextrun"/>
          <w:rFonts w:ascii="Calibri" w:hAnsi="Calibri" w:cs="Calibri"/>
          <w:lang w:val="en-US"/>
        </w:rPr>
        <w:t xml:space="preserve">), and </w:t>
      </w:r>
      <w:r w:rsidR="00E601D1">
        <w:rPr>
          <w:rStyle w:val="normaltextrun"/>
          <w:rFonts w:ascii="Calibri" w:hAnsi="Calibri" w:cs="Calibri"/>
          <w:lang w:val="en-US"/>
        </w:rPr>
        <w:t xml:space="preserve">hood </w:t>
      </w:r>
      <w:r>
        <w:rPr>
          <w:rStyle w:val="normaltextrun"/>
          <w:rFonts w:ascii="Calibri" w:hAnsi="Calibri" w:cs="Calibri"/>
          <w:lang w:val="en-US"/>
        </w:rPr>
        <w:t>waste the same way</w:t>
      </w:r>
      <w:r>
        <w:rPr>
          <w:rStyle w:val="eop"/>
          <w:rFonts w:ascii="Calibri" w:hAnsi="Calibri" w:cs="Calibri"/>
        </w:rPr>
        <w:t> </w:t>
      </w:r>
    </w:p>
    <w:p w14:paraId="0040602D" w14:textId="5AD54EED" w:rsidR="00776123" w:rsidRDefault="00776123" w:rsidP="007032DD">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tubes and columns in hood</w:t>
      </w:r>
      <w:r w:rsidR="00E601D1">
        <w:rPr>
          <w:rStyle w:val="normaltextrun"/>
          <w:rFonts w:ascii="Calibri" w:hAnsi="Calibri" w:cs="Calibri"/>
          <w:lang w:val="en-US"/>
        </w:rPr>
        <w:t xml:space="preserve"> and close them after labelling</w:t>
      </w:r>
      <w:r>
        <w:rPr>
          <w:rStyle w:val="normaltextrun"/>
          <w:rFonts w:ascii="Calibri" w:hAnsi="Calibri" w:cs="Calibri"/>
          <w:lang w:val="en-US"/>
        </w:rPr>
        <w:t> (no detailed labels necessary unless specified)</w:t>
      </w:r>
    </w:p>
    <w:p w14:paraId="40B63DBE" w14:textId="77777777" w:rsidR="00776123" w:rsidRDefault="00776123" w:rsidP="007032DD">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2 mL tubes</w:t>
      </w:r>
      <w:r>
        <w:rPr>
          <w:rStyle w:val="eop"/>
          <w:rFonts w:ascii="Calibri" w:hAnsi="Calibri" w:cs="Calibri"/>
        </w:rPr>
        <w:t> </w:t>
      </w:r>
    </w:p>
    <w:p w14:paraId="2A6B7FFD" w14:textId="278E34A0" w:rsidR="00776123" w:rsidRDefault="00776123" w:rsidP="007032DD">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ICXM columns + collection tubes (labelled “DNA”)</w:t>
      </w:r>
      <w:r>
        <w:rPr>
          <w:rStyle w:val="eop"/>
          <w:rFonts w:ascii="Calibri" w:hAnsi="Calibri" w:cs="Calibri"/>
        </w:rPr>
        <w:t> </w:t>
      </w:r>
    </w:p>
    <w:p w14:paraId="7919C63A" w14:textId="04E43644" w:rsidR="00776123" w:rsidRDefault="00776123" w:rsidP="007032DD">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 columns</w:t>
      </w:r>
      <w:r w:rsidR="00E601D1">
        <w:rPr>
          <w:rStyle w:val="normaltextrun"/>
          <w:rFonts w:ascii="Calibri" w:hAnsi="Calibri" w:cs="Calibri"/>
          <w:lang w:val="en-US"/>
        </w:rPr>
        <w:t xml:space="preserve"> </w:t>
      </w:r>
      <w:r>
        <w:rPr>
          <w:rStyle w:val="normaltextrun"/>
          <w:rFonts w:ascii="Calibri" w:hAnsi="Calibri" w:cs="Calibri"/>
          <w:lang w:val="en-US"/>
        </w:rPr>
        <w:t>+ collection tubes (labelled “RNA”)</w:t>
      </w:r>
      <w:r>
        <w:rPr>
          <w:rStyle w:val="eop"/>
          <w:rFonts w:ascii="Calibri" w:hAnsi="Calibri" w:cs="Calibri"/>
        </w:rPr>
        <w:t> </w:t>
      </w:r>
    </w:p>
    <w:p w14:paraId="6CD69D8C" w14:textId="77777777" w:rsidR="00776123" w:rsidRDefault="00776123" w:rsidP="007032DD">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9 more sets collection tubes (4 sets labelled “DNA”, 6 sets labelled “RNA”)</w:t>
      </w:r>
      <w:r>
        <w:rPr>
          <w:rStyle w:val="eop"/>
          <w:rFonts w:ascii="Calibri" w:hAnsi="Calibri" w:cs="Calibri"/>
        </w:rPr>
        <w:t> </w:t>
      </w:r>
    </w:p>
    <w:p w14:paraId="0066F515" w14:textId="77777777" w:rsidR="00776123" w:rsidRDefault="00776123" w:rsidP="007032DD">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(1 set labelled “DNA”, 1 set labelled “RNA”)</w:t>
      </w:r>
      <w:r>
        <w:rPr>
          <w:rStyle w:val="eop"/>
          <w:rFonts w:ascii="Calibri" w:hAnsi="Calibri" w:cs="Calibri"/>
        </w:rPr>
        <w:t> </w:t>
      </w:r>
    </w:p>
    <w:p w14:paraId="08D4C56E" w14:textId="2FD4BB8C" w:rsidR="00776123" w:rsidRDefault="00776123" w:rsidP="007032DD">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Zymo-Spin III u-HCR Filter columns</w:t>
      </w:r>
      <w:r w:rsidR="00E601D1">
        <w:rPr>
          <w:rStyle w:val="normaltextrun"/>
          <w:rFonts w:ascii="Calibri" w:hAnsi="Calibri" w:cs="Calibri"/>
          <w:lang w:val="en-US"/>
        </w:rPr>
        <w:t xml:space="preserve"> </w:t>
      </w:r>
      <w:r>
        <w:rPr>
          <w:rStyle w:val="normaltextrun"/>
          <w:rFonts w:ascii="Calibri" w:hAnsi="Calibri" w:cs="Calibri"/>
          <w:lang w:val="en-US"/>
        </w:rPr>
        <w:t>+ collection tubes (1 set labelled “DNA”, 1 set labelled “RNA”)</w:t>
      </w:r>
      <w:r>
        <w:rPr>
          <w:rStyle w:val="eop"/>
          <w:rFonts w:ascii="Calibri" w:hAnsi="Calibri" w:cs="Calibri"/>
        </w:rPr>
        <w:t> </w:t>
      </w:r>
    </w:p>
    <w:p w14:paraId="65A6B32D" w14:textId="77777777" w:rsidR="00776123" w:rsidRDefault="00776123" w:rsidP="007032DD">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with detailed labels (1 set labelled “DNA”, 1 set labelled “RNA”)</w:t>
      </w:r>
      <w:r>
        <w:rPr>
          <w:rStyle w:val="eop"/>
          <w:rFonts w:ascii="Calibri" w:hAnsi="Calibri" w:cs="Calibri"/>
        </w:rPr>
        <w:t> </w:t>
      </w:r>
    </w:p>
    <w:p w14:paraId="47349FA0" w14:textId="77777777" w:rsidR="00776123" w:rsidRDefault="00776123" w:rsidP="007032DD">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Qubit tubes (1 set labelled “DNA”, 1 set labelled “RNA”) + 4 additional Qubit tubes for standards (2 RNA + 2 DNA)</w:t>
      </w:r>
      <w:r>
        <w:rPr>
          <w:rStyle w:val="eop"/>
          <w:rFonts w:ascii="Calibri" w:hAnsi="Calibri" w:cs="Calibri"/>
        </w:rPr>
        <w:t> </w:t>
      </w:r>
    </w:p>
    <w:p w14:paraId="48DCA952" w14:textId="54CD9241" w:rsidR="00776123" w:rsidRDefault="00776123" w:rsidP="007032DD">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additional 1.5 mL tubes for DNase-mix preparation + 2 additional 5 mL tube</w:t>
      </w:r>
      <w:r w:rsidR="00E601D1">
        <w:rPr>
          <w:rStyle w:val="normaltextrun"/>
          <w:rFonts w:ascii="Calibri" w:hAnsi="Calibri" w:cs="Calibri"/>
          <w:lang w:val="en-US"/>
        </w:rPr>
        <w:t>s</w:t>
      </w:r>
      <w:r>
        <w:rPr>
          <w:rStyle w:val="normaltextrun"/>
          <w:rFonts w:ascii="Calibri" w:hAnsi="Calibri" w:cs="Calibri"/>
          <w:lang w:val="en-US"/>
        </w:rPr>
        <w:t xml:space="preserve"> for Qubit solution preparation (RNA + DNA)</w:t>
      </w:r>
      <w:r>
        <w:rPr>
          <w:rStyle w:val="eop"/>
          <w:rFonts w:ascii="Calibri" w:hAnsi="Calibri" w:cs="Calibri"/>
        </w:rPr>
        <w:t> </w:t>
      </w:r>
    </w:p>
    <w:p w14:paraId="545893B7" w14:textId="7F531AA2" w:rsidR="00776123" w:rsidRPr="00E601D1" w:rsidRDefault="00776123" w:rsidP="007032DD">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 xml:space="preserve">Put 100% EtOH and 5 mL tubes in </w:t>
      </w:r>
      <w:r w:rsidR="00E601D1" w:rsidRPr="00E601D1">
        <w:rPr>
          <w:rStyle w:val="normaltextrun"/>
          <w:rFonts w:ascii="Calibri" w:hAnsi="Calibri" w:cs="Calibri"/>
          <w:lang w:val="en-US"/>
        </w:rPr>
        <w:t>falcon</w:t>
      </w:r>
      <w:r w:rsidRPr="00E601D1">
        <w:rPr>
          <w:rStyle w:val="normaltextrun"/>
          <w:rFonts w:ascii="Calibri" w:hAnsi="Calibri" w:cs="Calibri"/>
          <w:lang w:val="en-US"/>
        </w:rPr>
        <w:t xml:space="preserve"> rack</w:t>
      </w:r>
      <w:r w:rsidRPr="00E601D1">
        <w:rPr>
          <w:rStyle w:val="eop"/>
          <w:rFonts w:ascii="Calibri" w:hAnsi="Calibri" w:cs="Calibri"/>
        </w:rPr>
        <w:t> </w:t>
      </w:r>
    </w:p>
    <w:p w14:paraId="6527C705" w14:textId="77777777" w:rsidR="00776123" w:rsidRPr="00E601D1" w:rsidRDefault="00776123" w:rsidP="007032DD">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UV-sterilize everything overnight</w:t>
      </w:r>
      <w:r w:rsidRPr="00E601D1">
        <w:rPr>
          <w:rStyle w:val="eop"/>
          <w:rFonts w:ascii="Calibri" w:hAnsi="Calibri" w:cs="Calibri"/>
        </w:rPr>
        <w:t> </w:t>
      </w:r>
    </w:p>
    <w:p w14:paraId="420AE81A"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eop"/>
          <w:rFonts w:ascii="Calibri" w:hAnsi="Calibri" w:cs="Calibri"/>
        </w:rPr>
        <w:t> </w:t>
      </w:r>
    </w:p>
    <w:p w14:paraId="37770CC1"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normaltextrun"/>
          <w:rFonts w:ascii="Calibri" w:hAnsi="Calibri" w:cs="Calibri"/>
          <w:b/>
          <w:bCs/>
          <w:lang w:val="en-US"/>
        </w:rPr>
        <w:t>Procedure:</w:t>
      </w:r>
      <w:r w:rsidRPr="00E601D1">
        <w:rPr>
          <w:rStyle w:val="eop"/>
          <w:rFonts w:ascii="Calibri" w:hAnsi="Calibri" w:cs="Calibri"/>
        </w:rPr>
        <w:t> </w:t>
      </w:r>
    </w:p>
    <w:p w14:paraId="6D3123C0" w14:textId="77777777" w:rsidR="00776123" w:rsidRPr="00E601D1"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Place filters/bead tubes (thawed) in Microtube holder on Vortex Genie, vortex for </w:t>
      </w:r>
      <w:r w:rsidRPr="00E601D1">
        <w:rPr>
          <w:rStyle w:val="normaltextrun"/>
          <w:rFonts w:ascii="Calibri" w:hAnsi="Calibri" w:cs="Calibri"/>
        </w:rPr>
        <w:t>40 min</w:t>
      </w:r>
      <w:r w:rsidRPr="00E601D1">
        <w:rPr>
          <w:rStyle w:val="normaltextrun"/>
          <w:rFonts w:ascii="Calibri" w:hAnsi="Calibri" w:cs="Calibri"/>
          <w:lang w:val="en-US"/>
        </w:rPr>
        <w:t> at max speed (never more than 18 tubes at a time, because &gt;18 tubes will slow vortexing and create inaccurate results)</w:t>
      </w:r>
      <w:r w:rsidRPr="00E601D1">
        <w:rPr>
          <w:rStyle w:val="eop"/>
          <w:rFonts w:ascii="Calibri" w:hAnsi="Calibri" w:cs="Calibri"/>
        </w:rPr>
        <w:t> </w:t>
      </w:r>
    </w:p>
    <w:p w14:paraId="11355C36" w14:textId="77777777" w:rsidR="00776123" w:rsidRPr="00E601D1"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lastRenderedPageBreak/>
        <w:t>Centrifuge bead tubes for 1 min at 13,000 xg and room temperature</w:t>
      </w:r>
      <w:r w:rsidRPr="00E601D1">
        <w:rPr>
          <w:rStyle w:val="eop"/>
          <w:rFonts w:ascii="Calibri" w:hAnsi="Calibri" w:cs="Calibri"/>
        </w:rPr>
        <w:t> </w:t>
      </w:r>
    </w:p>
    <w:p w14:paraId="471F46FA" w14:textId="77777777" w:rsidR="00776123" w:rsidRPr="00E601D1"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as much of the supernatant as possible into 2 mL tubes (ideally don’t transfer any beads)</w:t>
      </w:r>
      <w:r w:rsidRPr="00E601D1">
        <w:rPr>
          <w:rStyle w:val="eop"/>
          <w:rFonts w:ascii="Calibri" w:hAnsi="Calibri" w:cs="Calibri"/>
        </w:rPr>
        <w:t> </w:t>
      </w:r>
    </w:p>
    <w:p w14:paraId="15F2C9FA" w14:textId="2CAB67BB" w:rsidR="00776123" w:rsidRPr="00E601D1"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Add 1 volume of </w:t>
      </w:r>
      <w:r w:rsidRPr="00E601D1">
        <w:rPr>
          <w:rStyle w:val="normaltextrun"/>
          <w:rFonts w:ascii="Calibri" w:hAnsi="Calibri" w:cs="Calibri"/>
          <w:b/>
          <w:bCs/>
          <w:lang w:val="en-US"/>
        </w:rPr>
        <w:t>DNA/RNA Lysis Buffer</w:t>
      </w:r>
      <w:r w:rsidRPr="00E601D1">
        <w:rPr>
          <w:rStyle w:val="normaltextrun"/>
          <w:rFonts w:ascii="Calibri" w:hAnsi="Calibri" w:cs="Calibri"/>
          <w:lang w:val="en-US"/>
        </w:rPr>
        <w:t> to samples and vortex</w:t>
      </w:r>
    </w:p>
    <w:p w14:paraId="1E3B378A" w14:textId="392C91D1" w:rsidR="00776123" w:rsidRPr="00E601D1"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60CE7A0E" w14:textId="3F85F94E" w:rsidR="00776123" w:rsidRPr="007242ED" w:rsidRDefault="00776123" w:rsidP="00E601D1">
      <w:pPr>
        <w:pStyle w:val="paragraph"/>
        <w:spacing w:before="0" w:beforeAutospacing="0" w:after="0" w:afterAutospacing="0"/>
        <w:ind w:left="2160"/>
        <w:textAlignment w:val="baseline"/>
        <w:rPr>
          <w:rFonts w:ascii="Calibri" w:hAnsi="Calibri" w:cs="Calibri"/>
          <w:sz w:val="22"/>
          <w:szCs w:val="22"/>
        </w:rPr>
      </w:pPr>
      <w:r w:rsidRPr="00E601D1">
        <w:rPr>
          <w:rStyle w:val="normaltextrun"/>
          <w:rFonts w:ascii="Calibri" w:hAnsi="Calibri" w:cs="Calibri"/>
          <w:i/>
          <w:iCs/>
          <w:lang w:val="en-US"/>
        </w:rPr>
        <w:t>Note: </w:t>
      </w:r>
      <w:r w:rsidRPr="00E601D1">
        <w:rPr>
          <w:rStyle w:val="normaltextrun"/>
          <w:rFonts w:ascii="Calibri" w:hAnsi="Calibri" w:cs="Calibri"/>
          <w:i/>
          <w:iCs/>
          <w:color w:val="000000"/>
          <w:lang w:val="en-US"/>
        </w:rPr>
        <w:t>because we transferred </w:t>
      </w:r>
      <w:r w:rsidR="00E601D1" w:rsidRPr="00E601D1">
        <w:rPr>
          <w:rStyle w:val="normaltextrun"/>
          <w:rFonts w:ascii="Calibri" w:hAnsi="Calibri" w:cs="Calibri"/>
          <w:i/>
          <w:iCs/>
          <w:color w:val="000000"/>
          <w:lang w:val="en-US"/>
        </w:rPr>
        <w:t>all</w:t>
      </w:r>
      <w:r w:rsidRPr="00E601D1">
        <w:rPr>
          <w:rStyle w:val="normaltextrun"/>
          <w:rFonts w:ascii="Calibri" w:hAnsi="Calibri" w:cs="Calibri"/>
          <w:i/>
          <w:iCs/>
          <w:color w:val="000000"/>
          <w:lang w:val="en-US"/>
        </w:rPr>
        <w:t> the supernatant from bead tubes (instead of 400 µl as specified in protocol), the samples are too large to carry out next steps in one go. The</w:t>
      </w:r>
      <w:r w:rsidR="00E601D1" w:rsidRPr="00E601D1">
        <w:rPr>
          <w:rStyle w:val="normaltextrun"/>
          <w:rFonts w:ascii="Calibri" w:hAnsi="Calibri" w:cs="Calibri"/>
          <w:i/>
          <w:iCs/>
          <w:color w:val="000000"/>
          <w:lang w:val="en-US"/>
        </w:rPr>
        <w:t xml:space="preserve"> next steps</w:t>
      </w:r>
      <w:r w:rsidRPr="00E601D1">
        <w:rPr>
          <w:rStyle w:val="normaltextrun"/>
          <w:rFonts w:ascii="Calibri" w:hAnsi="Calibri" w:cs="Calibri"/>
          <w:i/>
          <w:iCs/>
          <w:color w:val="000000"/>
          <w:lang w:val="en-US"/>
        </w:rPr>
        <w:t xml:space="preserve"> have to be repeated, so </w:t>
      </w:r>
      <w:r w:rsidRPr="007242ED">
        <w:rPr>
          <w:rStyle w:val="normaltextrun"/>
          <w:rFonts w:ascii="Calibri" w:hAnsi="Calibri" w:cs="Calibri"/>
          <w:i/>
          <w:iCs/>
          <w:color w:val="000000"/>
          <w:lang w:val="en-US"/>
        </w:rPr>
        <w:t xml:space="preserve">keep all columns/tubes/mixes etc. First </w:t>
      </w:r>
      <w:r w:rsidR="00E601D1" w:rsidRPr="007242ED">
        <w:rPr>
          <w:rStyle w:val="normaltextrun"/>
          <w:rFonts w:ascii="Calibri" w:hAnsi="Calibri" w:cs="Calibri"/>
          <w:i/>
          <w:iCs/>
          <w:color w:val="000000"/>
          <w:lang w:val="en-US"/>
        </w:rPr>
        <w:t>and second rounds are indicated in brackets.</w:t>
      </w:r>
    </w:p>
    <w:p w14:paraId="6C2D4B84" w14:textId="7DE2DE4E" w:rsidR="00776123" w:rsidRPr="007242ED"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20B6FE64" w14:textId="3EEED2A3" w:rsidR="00776123" w:rsidRPr="007242ED"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800 µl (first round)/rest (second round) of </w:t>
      </w:r>
      <w:r w:rsidRPr="007242ED">
        <w:rPr>
          <w:rStyle w:val="normaltextrun"/>
          <w:rFonts w:ascii="Calibri" w:hAnsi="Calibri" w:cs="Calibri"/>
          <w:lang w:val="en-US"/>
        </w:rPr>
        <w:t>samples into</w:t>
      </w:r>
      <w:r w:rsidR="007242ED">
        <w:rPr>
          <w:rStyle w:val="normaltextrun"/>
          <w:rFonts w:ascii="Calibri" w:hAnsi="Calibri" w:cs="Calibri"/>
          <w:lang w:val="en-US"/>
        </w:rPr>
        <w:t xml:space="preserve"> Zymo-Spin ICXM </w:t>
      </w:r>
      <w:r w:rsidRPr="007242ED">
        <w:rPr>
          <w:rStyle w:val="normaltextrun"/>
          <w:rFonts w:ascii="Calibri" w:hAnsi="Calibri" w:cs="Calibri"/>
          <w:lang w:val="en-US"/>
        </w:rPr>
        <w:t>in a collection tube and centrifuge for 30 sec at 13,000 xg and room temperature. </w:t>
      </w:r>
      <w:r w:rsidRPr="007242ED">
        <w:rPr>
          <w:rStyle w:val="normaltextrun"/>
          <w:rFonts w:ascii="Calibri" w:hAnsi="Calibri" w:cs="Calibri"/>
          <w:b/>
          <w:bCs/>
          <w:color w:val="000000"/>
          <w:u w:val="single"/>
          <w:lang w:val="en-US"/>
        </w:rPr>
        <w:t>SAFE THE FLOW-THROUGH</w:t>
      </w:r>
      <w:r w:rsidRPr="007242ED">
        <w:rPr>
          <w:rStyle w:val="eop"/>
          <w:rFonts w:ascii="Calibri" w:hAnsi="Calibri" w:cs="Calibri"/>
          <w:color w:val="000000"/>
        </w:rPr>
        <w:t> </w:t>
      </w:r>
    </w:p>
    <w:p w14:paraId="274A0A7C" w14:textId="77777777" w:rsidR="00776123" w:rsidRPr="007242ED"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Pr="007242ED">
        <w:rPr>
          <w:rStyle w:val="normaltextrun"/>
          <w:rFonts w:ascii="Calibri" w:hAnsi="Calibri" w:cs="Calibri"/>
          <w:lang w:val="en-US"/>
        </w:rPr>
        <w:t>Filter columns into a new collection tube</w:t>
      </w:r>
      <w:r w:rsidRPr="007242ED">
        <w:rPr>
          <w:rStyle w:val="eop"/>
          <w:rFonts w:ascii="Calibri" w:hAnsi="Calibri" w:cs="Calibri"/>
        </w:rPr>
        <w:t> </w:t>
      </w:r>
    </w:p>
    <w:p w14:paraId="5E810DD0" w14:textId="77777777" w:rsidR="00776123" w:rsidRPr="007242ED"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1 volume of </w:t>
      </w:r>
      <w:r w:rsidRPr="007242ED">
        <w:rPr>
          <w:rStyle w:val="normaltextrun"/>
          <w:rFonts w:ascii="Calibri" w:hAnsi="Calibri" w:cs="Calibri"/>
          <w:b/>
          <w:bCs/>
          <w:color w:val="000000"/>
          <w:lang w:val="en-US"/>
        </w:rPr>
        <w:t>100% EtOH</w:t>
      </w:r>
      <w:r w:rsidRPr="007242ED">
        <w:rPr>
          <w:rStyle w:val="normaltextrun"/>
          <w:rFonts w:ascii="Calibri" w:hAnsi="Calibri" w:cs="Calibri"/>
          <w:color w:val="000000"/>
          <w:lang w:val="en-US"/>
        </w:rPr>
        <w:t> (800 µl (first round)/600 µl (second round)) to flow-through and mix well (pipette 10x up and down)</w:t>
      </w:r>
      <w:r w:rsidRPr="007242ED">
        <w:rPr>
          <w:rStyle w:val="eop"/>
          <w:rFonts w:ascii="Calibri" w:hAnsi="Calibri" w:cs="Calibri"/>
          <w:color w:val="000000"/>
        </w:rPr>
        <w:t> </w:t>
      </w:r>
    </w:p>
    <w:p w14:paraId="17FBCB71" w14:textId="4D477BCF" w:rsidR="00776123" w:rsidRPr="007242ED"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 xml:space="preserve">Transfer sample </w:t>
      </w:r>
      <w:r w:rsidR="00E601D1" w:rsidRPr="007242ED">
        <w:rPr>
          <w:rStyle w:val="normaltextrun"/>
          <w:rFonts w:ascii="Calibri" w:hAnsi="Calibri" w:cs="Calibri"/>
          <w:color w:val="000000"/>
          <w:lang w:val="en-US"/>
        </w:rPr>
        <w:t>into Zymo</w:t>
      </w:r>
      <w:r w:rsidR="007242ED">
        <w:rPr>
          <w:rStyle w:val="normaltextrun"/>
          <w:rFonts w:ascii="Calibri" w:hAnsi="Calibri" w:cs="Calibri"/>
          <w:color w:val="000000"/>
          <w:lang w:val="en-US"/>
        </w:rPr>
        <w:t xml:space="preserve">-Spin IC columns </w:t>
      </w:r>
      <w:r w:rsidRPr="007242ED">
        <w:rPr>
          <w:rStyle w:val="normaltextrun"/>
          <w:rFonts w:ascii="Calibri" w:hAnsi="Calibri" w:cs="Calibri"/>
          <w:color w:val="000000"/>
          <w:lang w:val="en-US"/>
        </w:rPr>
        <w:t>in a collection tube and centrifuge for 30 sec at 13,000 xg and room temperature. (Note: Only 800 µl can be transferred at a time, so this step has to be repeated; repetition can be done right away by transferring the rest of the sample into the same columns in a new collection tube and repeating the centrifugation)</w:t>
      </w:r>
      <w:r w:rsidRPr="007242ED">
        <w:rPr>
          <w:rStyle w:val="eop"/>
          <w:rFonts w:ascii="Calibri" w:hAnsi="Calibri" w:cs="Calibri"/>
          <w:color w:val="000000"/>
        </w:rPr>
        <w:t> </w:t>
      </w:r>
    </w:p>
    <w:p w14:paraId="31B87097" w14:textId="3964F6D4" w:rsidR="00776123" w:rsidRPr="007242ED"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00E601D1" w:rsidRPr="007242ED">
        <w:rPr>
          <w:rStyle w:val="normaltextrun"/>
          <w:rFonts w:ascii="Calibri" w:hAnsi="Calibri" w:cs="Calibri"/>
          <w:color w:val="000000"/>
          <w:lang w:val="en-US"/>
        </w:rPr>
        <w:t>f</w:t>
      </w:r>
      <w:r w:rsidRPr="007242ED">
        <w:rPr>
          <w:rStyle w:val="normaltextrun"/>
          <w:rFonts w:ascii="Calibri" w:hAnsi="Calibri" w:cs="Calibri"/>
          <w:color w:val="000000"/>
          <w:lang w:val="en-US"/>
        </w:rPr>
        <w:t>ilter columns </w:t>
      </w:r>
      <w:r w:rsidRPr="007242ED">
        <w:rPr>
          <w:rStyle w:val="normaltextrun"/>
          <w:rFonts w:ascii="Calibri" w:hAnsi="Calibri" w:cs="Calibri"/>
          <w:lang w:val="en-US"/>
        </w:rPr>
        <w:t>into a new collection tube</w:t>
      </w:r>
      <w:r w:rsidRPr="007242ED">
        <w:rPr>
          <w:rStyle w:val="eop"/>
          <w:rFonts w:ascii="Calibri" w:hAnsi="Calibri" w:cs="Calibri"/>
        </w:rPr>
        <w:t> </w:t>
      </w:r>
    </w:p>
    <w:p w14:paraId="0BC40FB9"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color w:val="000000"/>
        </w:rPr>
        <w:t> </w:t>
      </w:r>
    </w:p>
    <w:p w14:paraId="7B9BEEE4" w14:textId="77777777" w:rsidR="00776123" w:rsidRPr="007242ED" w:rsidRDefault="00776123" w:rsidP="00776123">
      <w:pPr>
        <w:pStyle w:val="paragraph"/>
        <w:spacing w:before="0" w:beforeAutospacing="0" w:after="0" w:afterAutospacing="0"/>
        <w:ind w:left="720" w:firstLine="720"/>
        <w:textAlignment w:val="baseline"/>
        <w:rPr>
          <w:rFonts w:ascii="Calibri" w:hAnsi="Calibri" w:cs="Calibri"/>
          <w:sz w:val="22"/>
          <w:szCs w:val="22"/>
        </w:rPr>
      </w:pPr>
      <w:r w:rsidRPr="007242ED">
        <w:rPr>
          <w:rStyle w:val="normaltextrun"/>
          <w:rFonts w:ascii="Calibri" w:hAnsi="Calibri" w:cs="Calibri"/>
          <w:i/>
          <w:iCs/>
          <w:color w:val="000000"/>
          <w:lang w:val="en-US"/>
        </w:rPr>
        <w:t>Repeat steps 5-9 using the same columns.</w:t>
      </w:r>
      <w:r w:rsidRPr="007242ED">
        <w:rPr>
          <w:rStyle w:val="eop"/>
          <w:rFonts w:ascii="Calibri" w:hAnsi="Calibri" w:cs="Calibri"/>
          <w:color w:val="000000"/>
        </w:rPr>
        <w:t> </w:t>
      </w:r>
    </w:p>
    <w:p w14:paraId="282893FF"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rPr>
        <w:t> </w:t>
      </w:r>
    </w:p>
    <w:p w14:paraId="37C25828" w14:textId="77777777" w:rsidR="00776123" w:rsidRPr="007242ED"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Remove all collection tubes and respective racks that are not needed anymore from hood</w:t>
      </w:r>
      <w:r w:rsidRPr="007242ED">
        <w:rPr>
          <w:rStyle w:val="eop"/>
          <w:rFonts w:ascii="Calibri" w:hAnsi="Calibri" w:cs="Calibri"/>
        </w:rPr>
        <w:t> </w:t>
      </w:r>
    </w:p>
    <w:p w14:paraId="35BCCB0D" w14:textId="77777777" w:rsidR="00776123" w:rsidRPr="007242ED"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DNase treatment:</w:t>
      </w:r>
      <w:r w:rsidRPr="007242ED">
        <w:rPr>
          <w:rStyle w:val="eop"/>
          <w:rFonts w:ascii="Calibri" w:hAnsi="Calibri" w:cs="Calibri"/>
          <w:color w:val="000000"/>
        </w:rPr>
        <w:t> </w:t>
      </w:r>
    </w:p>
    <w:p w14:paraId="26C6875E" w14:textId="5F2ABBD9" w:rsidR="00776123" w:rsidRPr="007242ED" w:rsidRDefault="00776123" w:rsidP="007032DD">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Prepare </w:t>
      </w:r>
      <w:r w:rsidRPr="007242ED">
        <w:rPr>
          <w:rStyle w:val="normaltextrun"/>
          <w:rFonts w:ascii="Calibri" w:hAnsi="Calibri" w:cs="Calibri"/>
          <w:b/>
          <w:bCs/>
          <w:color w:val="000000"/>
          <w:lang w:val="en-US"/>
        </w:rPr>
        <w:t>DNase Reaction Mix</w:t>
      </w:r>
      <w:r w:rsidRPr="007242ED">
        <w:rPr>
          <w:rStyle w:val="normaltextrun"/>
          <w:rFonts w:ascii="Calibri" w:hAnsi="Calibri" w:cs="Calibri"/>
          <w:color w:val="000000"/>
          <w:lang w:val="en-US"/>
        </w:rPr>
        <w:t>: for </w:t>
      </w:r>
      <w:r w:rsidR="00E601D1" w:rsidRPr="007242ED">
        <w:rPr>
          <w:rStyle w:val="normaltextrun"/>
          <w:rFonts w:ascii="Calibri" w:hAnsi="Calibri" w:cs="Calibri"/>
          <w:color w:val="000000"/>
          <w:lang w:val="en-US"/>
        </w:rPr>
        <w:t>number</w:t>
      </w:r>
      <w:r w:rsidRPr="007242ED">
        <w:rPr>
          <w:rStyle w:val="normaltextrun"/>
          <w:rFonts w:ascii="Calibri" w:hAnsi="Calibri" w:cs="Calibri"/>
          <w:color w:val="000000"/>
          <w:lang w:val="en-US"/>
        </w:rPr>
        <w:t> of samples + extraction control + 1 buffer, mix </w:t>
      </w:r>
      <w:r w:rsidR="007242ED">
        <w:rPr>
          <w:rStyle w:val="normaltextrun"/>
          <w:rFonts w:ascii="Calibri" w:hAnsi="Calibri" w:cs="Calibri"/>
          <w:color w:val="000000"/>
          <w:lang w:val="en-US"/>
        </w:rPr>
        <w:t xml:space="preserve">35 µl </w:t>
      </w:r>
      <w:r w:rsidRPr="007242ED">
        <w:rPr>
          <w:rStyle w:val="normaltextrun"/>
          <w:rFonts w:ascii="Calibri" w:hAnsi="Calibri" w:cs="Calibri"/>
          <w:b/>
          <w:bCs/>
          <w:color w:val="000000"/>
          <w:lang w:val="en-US"/>
        </w:rPr>
        <w:t>DNA Digestion Buffer</w:t>
      </w:r>
      <w:r w:rsidRPr="007242ED">
        <w:rPr>
          <w:rStyle w:val="normaltextrun"/>
          <w:rFonts w:ascii="Calibri" w:hAnsi="Calibri" w:cs="Calibri"/>
          <w:color w:val="000000"/>
          <w:lang w:val="en-US"/>
        </w:rPr>
        <w:t> with 5 µl </w:t>
      </w:r>
      <w:r w:rsidRPr="007242ED">
        <w:rPr>
          <w:rStyle w:val="normaltextrun"/>
          <w:rFonts w:ascii="Calibri" w:hAnsi="Calibri" w:cs="Calibri"/>
          <w:b/>
          <w:bCs/>
          <w:color w:val="000000"/>
          <w:lang w:val="en-US"/>
        </w:rPr>
        <w:t>DNase I</w:t>
      </w:r>
      <w:r w:rsidRPr="007242ED">
        <w:rPr>
          <w:rStyle w:val="eop"/>
          <w:rFonts w:ascii="Calibri" w:hAnsi="Calibri" w:cs="Calibri"/>
          <w:color w:val="000000"/>
        </w:rPr>
        <w:t> </w:t>
      </w:r>
    </w:p>
    <w:p w14:paraId="2943EC3A" w14:textId="77777777" w:rsidR="00776123" w:rsidRPr="007242ED" w:rsidRDefault="00776123" w:rsidP="007032DD">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Wash all columns with 400 µl DNA/RNA Wash Buffer and centrifuge for 30 sec at 13,000 xg and room temperature</w:t>
      </w:r>
      <w:r w:rsidRPr="007242ED">
        <w:rPr>
          <w:rStyle w:val="eop"/>
          <w:rFonts w:ascii="Calibri" w:hAnsi="Calibri" w:cs="Calibri"/>
        </w:rPr>
        <w:t> </w:t>
      </w:r>
    </w:p>
    <w:p w14:paraId="2DCA4710" w14:textId="77777777" w:rsidR="00776123" w:rsidRPr="007242ED" w:rsidRDefault="00776123" w:rsidP="007032DD">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4414EA0F" w14:textId="05FD7963" w:rsidR="00776123" w:rsidRPr="007242ED" w:rsidRDefault="00776123" w:rsidP="007032DD">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Add</w:t>
      </w:r>
      <w:r w:rsidR="007242ED">
        <w:rPr>
          <w:rStyle w:val="normaltextrun"/>
          <w:rFonts w:ascii="Calibri" w:hAnsi="Calibri" w:cs="Calibri"/>
          <w:lang w:val="en-US"/>
        </w:rPr>
        <w:t xml:space="preserve"> 40 µl </w:t>
      </w:r>
      <w:r w:rsidRPr="007242ED">
        <w:rPr>
          <w:rStyle w:val="normaltextrun"/>
          <w:rFonts w:ascii="Calibri" w:hAnsi="Calibri" w:cs="Calibri"/>
          <w:b/>
          <w:bCs/>
          <w:color w:val="000000"/>
          <w:lang w:val="en-US"/>
        </w:rPr>
        <w:t>DNase I Reaction Mix</w:t>
      </w:r>
      <w:r w:rsidRPr="007242ED">
        <w:rPr>
          <w:rStyle w:val="normaltextrun"/>
          <w:rFonts w:ascii="Calibri" w:hAnsi="Calibri" w:cs="Calibri"/>
          <w:color w:val="000000"/>
          <w:lang w:val="en-US"/>
        </w:rPr>
        <w:t> directly to the column matrix</w:t>
      </w:r>
      <w:r w:rsidRPr="007242ED">
        <w:rPr>
          <w:rStyle w:val="eop"/>
          <w:rFonts w:ascii="Calibri" w:hAnsi="Calibri" w:cs="Calibri"/>
          <w:color w:val="000000"/>
        </w:rPr>
        <w:t> </w:t>
      </w:r>
    </w:p>
    <w:p w14:paraId="71641298" w14:textId="77777777" w:rsidR="00776123" w:rsidRPr="007242ED" w:rsidRDefault="00776123" w:rsidP="007032DD">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Incubate columns at room temperature for 15 minutes</w:t>
      </w:r>
      <w:r w:rsidRPr="007242ED">
        <w:rPr>
          <w:rStyle w:val="eop"/>
          <w:rFonts w:ascii="Calibri" w:hAnsi="Calibri" w:cs="Calibri"/>
          <w:color w:val="000000"/>
        </w:rPr>
        <w:t> </w:t>
      </w:r>
    </w:p>
    <w:p w14:paraId="272A468F" w14:textId="49968B1C" w:rsidR="00776123" w:rsidRPr="007242ED"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Prep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xg and room temperature</w:t>
      </w:r>
      <w:r w:rsidRPr="007242ED">
        <w:rPr>
          <w:rStyle w:val="eop"/>
          <w:rFonts w:ascii="Calibri" w:hAnsi="Calibri" w:cs="Calibri"/>
        </w:rPr>
        <w:t> </w:t>
      </w:r>
    </w:p>
    <w:p w14:paraId="734E458A" w14:textId="77777777" w:rsidR="00E601D1" w:rsidRPr="007242ED" w:rsidRDefault="00776123" w:rsidP="007032DD">
      <w:pPr>
        <w:pStyle w:val="paragraph"/>
        <w:numPr>
          <w:ilvl w:val="0"/>
          <w:numId w:val="7"/>
        </w:numPr>
        <w:spacing w:before="0" w:beforeAutospacing="0" w:after="0" w:afterAutospacing="0"/>
        <w:textAlignment w:val="baseline"/>
        <w:rPr>
          <w:rStyle w:val="normaltextrun"/>
          <w:rFonts w:ascii="Calibri" w:hAnsi="Calibri" w:cs="Calibri"/>
          <w:sz w:val="22"/>
          <w:szCs w:val="22"/>
        </w:rPr>
      </w:pPr>
      <w:r w:rsidRPr="007242ED">
        <w:rPr>
          <w:rStyle w:val="normaltextrun"/>
          <w:rFonts w:ascii="Calibri" w:hAnsi="Calibri" w:cs="Calibri"/>
          <w:lang w:val="en-US"/>
        </w:rPr>
        <w:t>Transfer all columns in new collection tubes</w:t>
      </w:r>
    </w:p>
    <w:p w14:paraId="39E2FC44" w14:textId="246FE26D" w:rsidR="00776123" w:rsidRPr="007242ED"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700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xg and room temperature</w:t>
      </w:r>
      <w:r w:rsidRPr="007242ED">
        <w:rPr>
          <w:rStyle w:val="eop"/>
          <w:rFonts w:ascii="Calibri" w:hAnsi="Calibri" w:cs="Calibri"/>
        </w:rPr>
        <w:t> </w:t>
      </w:r>
    </w:p>
    <w:p w14:paraId="53F49917" w14:textId="77777777" w:rsidR="00776123" w:rsidRPr="007242ED"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69A1DFC5" w14:textId="77777777" w:rsidR="00776123" w:rsidRPr="007242ED"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2 min at 13,000 xg and room temperature to ensure compete removal of wash buffer</w:t>
      </w:r>
      <w:r w:rsidRPr="007242ED">
        <w:rPr>
          <w:rStyle w:val="eop"/>
          <w:rFonts w:ascii="Calibri" w:hAnsi="Calibri" w:cs="Calibri"/>
        </w:rPr>
        <w:t> </w:t>
      </w:r>
    </w:p>
    <w:p w14:paraId="02126F4C" w14:textId="384D72F4" w:rsidR="00776123" w:rsidRPr="007242ED"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lastRenderedPageBreak/>
        <w:t>Transfer one column at a time into </w:t>
      </w:r>
      <w:r w:rsidRPr="007242ED">
        <w:rPr>
          <w:rStyle w:val="normaltextrun"/>
          <w:rFonts w:ascii="Calibri" w:hAnsi="Calibri" w:cs="Calibri"/>
          <w:lang w:val="en-US"/>
        </w:rPr>
        <w:t>1.5 mL tube (no detailed labels) and add</w:t>
      </w:r>
      <w:r w:rsidR="007242ED">
        <w:rPr>
          <w:rStyle w:val="normaltextrun"/>
          <w:rFonts w:ascii="Calibri" w:hAnsi="Calibri" w:cs="Calibri"/>
          <w:lang w:val="en-US"/>
        </w:rPr>
        <w:t xml:space="preserve"> 22.5 µl </w:t>
      </w:r>
      <w:r w:rsidRPr="007242ED">
        <w:rPr>
          <w:rStyle w:val="normaltextrun"/>
          <w:rFonts w:ascii="Calibri" w:hAnsi="Calibri" w:cs="Calibri"/>
          <w:b/>
          <w:bCs/>
          <w:lang w:val="en-US"/>
        </w:rPr>
        <w:t>ZymoBIOMICS DNase/RNase-Free Water</w:t>
      </w:r>
      <w:r w:rsidRPr="007242ED">
        <w:rPr>
          <w:rStyle w:val="normaltextrun"/>
          <w:rFonts w:ascii="Calibri" w:hAnsi="Calibri" w:cs="Calibri"/>
          <w:lang w:val="en-US"/>
        </w:rPr>
        <w:t> directly to column matrix, let stand for 5 minutes, and </w:t>
      </w:r>
      <w:r w:rsidRPr="007242ED">
        <w:rPr>
          <w:rStyle w:val="normaltextrun"/>
          <w:rFonts w:ascii="Calibri" w:hAnsi="Calibri" w:cs="Calibri"/>
          <w:color w:val="000000"/>
          <w:lang w:val="en-US"/>
        </w:rPr>
        <w:t>centrifuge </w:t>
      </w:r>
      <w:r w:rsidRPr="007242ED">
        <w:rPr>
          <w:rStyle w:val="normaltextrun"/>
          <w:rFonts w:ascii="Calibri" w:hAnsi="Calibri" w:cs="Calibri"/>
          <w:lang w:val="en-US"/>
        </w:rPr>
        <w:t>for 30 sec at 13,000 xg and room temperature to elute DNA/RNA in water. (Note: only 8 open 1.5 mL tubes fit into 24-Microcentrifuge at a time)</w:t>
      </w:r>
      <w:r w:rsidRPr="007242ED">
        <w:rPr>
          <w:rStyle w:val="eop"/>
          <w:rFonts w:ascii="Calibri" w:hAnsi="Calibri" w:cs="Calibri"/>
        </w:rPr>
        <w:t> </w:t>
      </w:r>
    </w:p>
    <w:p w14:paraId="18446B36" w14:textId="03DF1F56" w:rsidR="00776123" w:rsidRPr="00E601D1"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Place</w:t>
      </w:r>
      <w:r w:rsidR="007242ED">
        <w:rPr>
          <w:rStyle w:val="normaltextrun"/>
          <w:rFonts w:ascii="Calibri" w:hAnsi="Calibri" w:cs="Calibri"/>
          <w:lang w:val="en-US"/>
        </w:rPr>
        <w:t xml:space="preserve"> Zymo-Spin II u-HRC Filter columns </w:t>
      </w:r>
      <w:r w:rsidRPr="007242ED">
        <w:rPr>
          <w:rStyle w:val="normaltextrun"/>
          <w:rFonts w:ascii="Calibri" w:hAnsi="Calibri" w:cs="Calibri"/>
          <w:lang w:val="en-US"/>
        </w:rPr>
        <w:t>in</w:t>
      </w:r>
      <w:r w:rsidRPr="00E601D1">
        <w:rPr>
          <w:rStyle w:val="normaltextrun"/>
          <w:rFonts w:ascii="Calibri" w:hAnsi="Calibri" w:cs="Calibri"/>
          <w:lang w:val="en-US"/>
        </w:rPr>
        <w:t xml:space="preserve"> new collection tubes and add 600</w:t>
      </w:r>
      <w:r w:rsidR="00E601D1" w:rsidRPr="00E601D1">
        <w:rPr>
          <w:rStyle w:val="normaltextrun"/>
          <w:rFonts w:ascii="Calibri" w:hAnsi="Calibri" w:cs="Calibri"/>
          <w:lang w:val="en-US"/>
        </w:rPr>
        <w:t> </w:t>
      </w:r>
      <w:r w:rsidRPr="00E601D1">
        <w:rPr>
          <w:rStyle w:val="normaltextrun"/>
          <w:rFonts w:ascii="Calibri" w:hAnsi="Calibri" w:cs="Calibri"/>
          <w:lang w:val="en-US"/>
        </w:rPr>
        <w:t>µl </w:t>
      </w:r>
      <w:r w:rsidRPr="00E601D1">
        <w:rPr>
          <w:rStyle w:val="normaltextrun"/>
          <w:rFonts w:ascii="Calibri" w:hAnsi="Calibri" w:cs="Calibri"/>
          <w:b/>
          <w:bCs/>
          <w:lang w:val="en-US"/>
        </w:rPr>
        <w:t>ZymoBIOMICS HRC Prep Solution</w:t>
      </w:r>
      <w:r w:rsidRPr="00E601D1">
        <w:rPr>
          <w:rStyle w:val="normaltextrun"/>
          <w:rFonts w:ascii="Calibri" w:hAnsi="Calibri" w:cs="Calibri"/>
          <w:lang w:val="en-US"/>
        </w:rPr>
        <w:t>. Centrifuge for 3 min at 8,000 xg and room temperature </w:t>
      </w:r>
      <w:r w:rsidRPr="00E601D1">
        <w:rPr>
          <w:rStyle w:val="normaltextrun"/>
          <w:rFonts w:ascii="Wingdings" w:hAnsi="Wingdings" w:cs="Calibri"/>
          <w:lang w:val="en-US"/>
        </w:rPr>
        <w:t>à</w:t>
      </w:r>
      <w:r w:rsidRPr="00E601D1">
        <w:rPr>
          <w:rStyle w:val="normaltextrun"/>
          <w:rFonts w:ascii="Calibri" w:hAnsi="Calibri" w:cs="Calibri"/>
          <w:lang w:val="en-US"/>
        </w:rPr>
        <w:t> “prepared filter columns”</w:t>
      </w:r>
      <w:r w:rsidRPr="00E601D1">
        <w:rPr>
          <w:rStyle w:val="eop"/>
          <w:rFonts w:ascii="Calibri" w:hAnsi="Calibri" w:cs="Calibri"/>
        </w:rPr>
        <w:t> </w:t>
      </w:r>
    </w:p>
    <w:p w14:paraId="13D1BDBB" w14:textId="77777777" w:rsidR="00776123"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one prepared filter column at a time into</w:t>
      </w:r>
      <w:r>
        <w:rPr>
          <w:rStyle w:val="normaltextrun"/>
          <w:rFonts w:ascii="Calibri" w:hAnsi="Calibri" w:cs="Calibri"/>
          <w:lang w:val="en-US"/>
        </w:rPr>
        <w:t xml:space="preserve"> 1.5 mL tube (detailed labels), transfer eluted DNA/RNA into prepared filter column, and centrifuge for 3 min at 16,000 xg and room temperature. (Note: only 8 open 1.5 mL tubes fit into 24-Microcentrifuge at a time)</w:t>
      </w:r>
      <w:r>
        <w:rPr>
          <w:rStyle w:val="eop"/>
          <w:rFonts w:ascii="Calibri" w:hAnsi="Calibri" w:cs="Calibri"/>
        </w:rPr>
        <w:t> </w:t>
      </w:r>
    </w:p>
    <w:p w14:paraId="70686182" w14:textId="77777777" w:rsidR="00776123"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Aliquot 2.5 µl of each final sample into Qubit tubes for concentration measurement</w:t>
      </w:r>
      <w:r>
        <w:rPr>
          <w:rStyle w:val="eop"/>
          <w:rFonts w:ascii="Calibri" w:hAnsi="Calibri" w:cs="Calibri"/>
        </w:rPr>
        <w:t> </w:t>
      </w:r>
    </w:p>
    <w:p w14:paraId="6F71A95E" w14:textId="77777777" w:rsidR="00776123"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an ice rack with bleach, EtOH, Eliminase, and put final DNA/RNA samples on ice</w:t>
      </w:r>
      <w:r>
        <w:rPr>
          <w:rStyle w:val="eop"/>
          <w:rFonts w:ascii="Calibri" w:hAnsi="Calibri" w:cs="Calibri"/>
        </w:rPr>
        <w:t> </w:t>
      </w:r>
    </w:p>
    <w:p w14:paraId="767B5FC6" w14:textId="490A949A" w:rsidR="00776123"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Carry out Qubit measurement with </w:t>
      </w:r>
      <w:r w:rsidR="00E601D1">
        <w:rPr>
          <w:rStyle w:val="normaltextrun"/>
          <w:rFonts w:ascii="Calibri" w:hAnsi="Calibri" w:cs="Calibri"/>
          <w:lang w:val="en-US"/>
        </w:rPr>
        <w:t xml:space="preserve">2 µl of </w:t>
      </w:r>
      <w:r>
        <w:rPr>
          <w:rStyle w:val="normaltextrun"/>
          <w:rFonts w:ascii="Calibri" w:hAnsi="Calibri" w:cs="Calibri"/>
          <w:lang w:val="en-US"/>
        </w:rPr>
        <w:t>aliquoted samples</w:t>
      </w:r>
      <w:r>
        <w:rPr>
          <w:rStyle w:val="eop"/>
          <w:rFonts w:ascii="Calibri" w:hAnsi="Calibri" w:cs="Calibri"/>
        </w:rPr>
        <w:t> </w:t>
      </w:r>
    </w:p>
    <w:p w14:paraId="76162D08" w14:textId="583E15FA" w:rsidR="00776123" w:rsidRDefault="00776123" w:rsidP="007032DD">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Store final samples at -80°C</w:t>
      </w:r>
    </w:p>
    <w:p w14:paraId="6C6C94A6" w14:textId="77777777" w:rsidR="00776123" w:rsidRDefault="00776123" w:rsidP="00776123"/>
    <w:sectPr w:rsidR="00776123"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irk Steinke" w:date="2020-06-09T14:31:00Z" w:initials="DS">
    <w:p w14:paraId="2FDDFEFD" w14:textId="77777777" w:rsidR="001550E0" w:rsidRDefault="001550E0" w:rsidP="001550E0">
      <w:pPr>
        <w:pStyle w:val="CommentText"/>
      </w:pPr>
      <w:r>
        <w:rPr>
          <w:rStyle w:val="CommentReference"/>
        </w:rPr>
        <w:annotationRef/>
      </w:r>
      <w:r>
        <w:t>Too much on sequencing depth. Here you can shorten to one or two key items especially since you continue to talk about cost for sequencing depth. Don’t forget the main goal of this paper – comparing two methods. Sequencing depth plays a role but that’s something for the discussion not the introduction.</w:t>
      </w:r>
    </w:p>
  </w:comment>
  <w:comment w:id="6" w:author="Dirk Steinke" w:date="2020-06-09T14:33:00Z" w:initials="DS">
    <w:p w14:paraId="728BFF8E" w14:textId="77777777" w:rsidR="001550E0" w:rsidRDefault="001550E0" w:rsidP="001550E0">
      <w:pPr>
        <w:pStyle w:val="CommentText"/>
      </w:pPr>
      <w:r>
        <w:rPr>
          <w:rStyle w:val="CommentReference"/>
        </w:rPr>
        <w:annotationRef/>
      </w:r>
      <w:r>
        <w:t>Service discontinued – so not really an alternative for people that want to buy one now.</w:t>
      </w:r>
    </w:p>
  </w:comment>
  <w:comment w:id="7" w:author="Dirk Steinke" w:date="2020-06-09T14:34:00Z" w:initials="DS">
    <w:p w14:paraId="7FD7EE02" w14:textId="77777777" w:rsidR="001550E0" w:rsidRDefault="001550E0" w:rsidP="001550E0">
      <w:pPr>
        <w:pStyle w:val="CommentText"/>
      </w:pPr>
      <w:r>
        <w:rPr>
          <w:rStyle w:val="CommentReference"/>
        </w:rPr>
        <w:annotationRef/>
      </w:r>
      <w:r>
        <w:t xml:space="preserve">Not here – if at all in the discussion. </w:t>
      </w:r>
    </w:p>
  </w:comment>
  <w:comment w:id="8" w:author="Christopher Hempel" w:date="2020-05-27T19:55:00Z" w:initials="CH">
    <w:p w14:paraId="5962007F" w14:textId="77777777" w:rsidR="00E97D19" w:rsidRDefault="00E97D19" w:rsidP="00E97D19">
      <w:pPr>
        <w:pStyle w:val="CommentText"/>
      </w:pPr>
      <w:r>
        <w:rPr>
          <w:rStyle w:val="CommentReference"/>
        </w:rPr>
        <w:annotationRef/>
      </w:r>
      <w:r>
        <w:rPr>
          <w:rStyle w:val="CommentReference"/>
        </w:rPr>
        <w:annotationRef/>
      </w:r>
      <w:r>
        <w:t>Both predictions are actually obvious because it’s clear that metagenomics will perform bad at moderate sequencing depth and that pipelines can make a huge difference, especially deoending on the reference db is used. Maybe removing this paragraph?</w:t>
      </w:r>
    </w:p>
    <w:p w14:paraId="1FB9F3A9" w14:textId="77777777" w:rsidR="00E97D19" w:rsidRDefault="00E97D19" w:rsidP="00E97D19">
      <w:pPr>
        <w:pStyle w:val="CommentText"/>
      </w:pPr>
    </w:p>
  </w:comment>
  <w:comment w:id="9" w:author="Dirk Steinke" w:date="2020-06-09T14:44:00Z" w:initials="DS">
    <w:p w14:paraId="3BC566F9" w14:textId="77777777" w:rsidR="00E97D19" w:rsidRDefault="00E97D19" w:rsidP="00E97D19">
      <w:pPr>
        <w:pStyle w:val="CommentText"/>
      </w:pPr>
      <w:r>
        <w:rPr>
          <w:rStyle w:val="CommentReference"/>
        </w:rPr>
        <w:annotationRef/>
      </w:r>
      <w:r>
        <w:t>Normally papers make no such predictions in the introductions. You can use those in the discussion but here they have no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DDFEFD" w15:done="0"/>
  <w15:commentEx w15:paraId="728BFF8E" w15:done="0"/>
  <w15:commentEx w15:paraId="7FD7EE02" w15:done="0"/>
  <w15:commentEx w15:paraId="1FB9F3A9" w15:done="0"/>
  <w15:commentEx w15:paraId="3BC566F9" w15:paraIdParent="1FB9F3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CB461" w16cex:dateUtc="2020-06-09T18:31:00Z"/>
  <w16cex:commentExtensible w16cex:durableId="228CB446" w16cex:dateUtc="2020-06-09T18:33:00Z"/>
  <w16cex:commentExtensible w16cex:durableId="228CB445" w16cex:dateUtc="2020-06-09T18:34:00Z"/>
  <w16cex:commentExtensible w16cex:durableId="2279444B" w16cex:dateUtc="2020-05-27T23:55:00Z"/>
  <w16cex:commentExtensible w16cex:durableId="228A1EB2" w16cex:dateUtc="2020-06-09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DDFEFD" w16cid:durableId="228CB461"/>
  <w16cid:commentId w16cid:paraId="728BFF8E" w16cid:durableId="228CB446"/>
  <w16cid:commentId w16cid:paraId="7FD7EE02" w16cid:durableId="228CB445"/>
  <w16cid:commentId w16cid:paraId="1FB9F3A9" w16cid:durableId="2279444B"/>
  <w16cid:commentId w16cid:paraId="3BC566F9" w16cid:durableId="228A1E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EF4"/>
    <w:multiLevelType w:val="hybridMultilevel"/>
    <w:tmpl w:val="4C269F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51C0E"/>
    <w:multiLevelType w:val="hybridMultilevel"/>
    <w:tmpl w:val="D21C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41FF"/>
    <w:multiLevelType w:val="hybridMultilevel"/>
    <w:tmpl w:val="38D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93E17"/>
    <w:multiLevelType w:val="hybridMultilevel"/>
    <w:tmpl w:val="EA78B8FC"/>
    <w:lvl w:ilvl="0" w:tplc="423EBF0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D4E26"/>
    <w:multiLevelType w:val="hybridMultilevel"/>
    <w:tmpl w:val="7716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FC4AFE"/>
    <w:multiLevelType w:val="hybridMultilevel"/>
    <w:tmpl w:val="3390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05C1E"/>
    <w:multiLevelType w:val="multilevel"/>
    <w:tmpl w:val="7B96AD5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3"/>
  </w:num>
  <w:num w:numId="3">
    <w:abstractNumId w:val="5"/>
  </w:num>
  <w:num w:numId="4">
    <w:abstractNumId w:val="1"/>
  </w:num>
  <w:num w:numId="5">
    <w:abstractNumId w:val="2"/>
  </w:num>
  <w:num w:numId="6">
    <w:abstractNumId w:val="7"/>
  </w:num>
  <w:num w:numId="7">
    <w:abstractNumId w:val="4"/>
  </w:num>
  <w:num w:numId="8">
    <w:abstractNumId w:val="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Hempel">
    <w15:presenceInfo w15:providerId="Windows Live" w15:userId="be5ea5624116c9a4"/>
  </w15:person>
  <w15:person w15:author="Dirk Steinke">
    <w15:presenceInfo w15:providerId="AD" w15:userId="S::dsteinke@uoguelph.ca::33570575-1764-47de-8574-492888b1c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01538D"/>
    <w:rsid w:val="0001701A"/>
    <w:rsid w:val="00032E5E"/>
    <w:rsid w:val="00040022"/>
    <w:rsid w:val="00041BE2"/>
    <w:rsid w:val="00074D69"/>
    <w:rsid w:val="000A37E7"/>
    <w:rsid w:val="000A70BC"/>
    <w:rsid w:val="000B1C95"/>
    <w:rsid w:val="000B21A8"/>
    <w:rsid w:val="000E48E2"/>
    <w:rsid w:val="000E4B4D"/>
    <w:rsid w:val="000F1848"/>
    <w:rsid w:val="000F5FFB"/>
    <w:rsid w:val="00111265"/>
    <w:rsid w:val="00137A26"/>
    <w:rsid w:val="00137B30"/>
    <w:rsid w:val="00137E26"/>
    <w:rsid w:val="00154801"/>
    <w:rsid w:val="001550E0"/>
    <w:rsid w:val="00163961"/>
    <w:rsid w:val="0017697A"/>
    <w:rsid w:val="00177237"/>
    <w:rsid w:val="00180750"/>
    <w:rsid w:val="00185653"/>
    <w:rsid w:val="001A2ECC"/>
    <w:rsid w:val="001B2FBE"/>
    <w:rsid w:val="001B4483"/>
    <w:rsid w:val="001B6AFD"/>
    <w:rsid w:val="001D29BE"/>
    <w:rsid w:val="001F09D3"/>
    <w:rsid w:val="001F532F"/>
    <w:rsid w:val="001F6427"/>
    <w:rsid w:val="00202CD7"/>
    <w:rsid w:val="00203981"/>
    <w:rsid w:val="00205CCC"/>
    <w:rsid w:val="00222941"/>
    <w:rsid w:val="00236B98"/>
    <w:rsid w:val="00242225"/>
    <w:rsid w:val="002B753B"/>
    <w:rsid w:val="002C18E7"/>
    <w:rsid w:val="002C53FE"/>
    <w:rsid w:val="002C57A6"/>
    <w:rsid w:val="002D1DC2"/>
    <w:rsid w:val="002D5F25"/>
    <w:rsid w:val="002E0CED"/>
    <w:rsid w:val="002E3D51"/>
    <w:rsid w:val="003124FC"/>
    <w:rsid w:val="00312A0C"/>
    <w:rsid w:val="003330BD"/>
    <w:rsid w:val="003561B3"/>
    <w:rsid w:val="00371749"/>
    <w:rsid w:val="00381EEA"/>
    <w:rsid w:val="003A1E4D"/>
    <w:rsid w:val="003B2870"/>
    <w:rsid w:val="003D48E5"/>
    <w:rsid w:val="003E2C36"/>
    <w:rsid w:val="00402034"/>
    <w:rsid w:val="0041647A"/>
    <w:rsid w:val="004229F1"/>
    <w:rsid w:val="004610F2"/>
    <w:rsid w:val="004850F6"/>
    <w:rsid w:val="00485983"/>
    <w:rsid w:val="00487CC7"/>
    <w:rsid w:val="0049163C"/>
    <w:rsid w:val="00492EC2"/>
    <w:rsid w:val="00495EE4"/>
    <w:rsid w:val="004A265E"/>
    <w:rsid w:val="004B1D38"/>
    <w:rsid w:val="004B428E"/>
    <w:rsid w:val="004C284B"/>
    <w:rsid w:val="004D5825"/>
    <w:rsid w:val="004F3EB3"/>
    <w:rsid w:val="00500B1A"/>
    <w:rsid w:val="0051007C"/>
    <w:rsid w:val="00510DF6"/>
    <w:rsid w:val="00542F0B"/>
    <w:rsid w:val="00547004"/>
    <w:rsid w:val="00575A73"/>
    <w:rsid w:val="00586671"/>
    <w:rsid w:val="00587316"/>
    <w:rsid w:val="00596CFB"/>
    <w:rsid w:val="005A3700"/>
    <w:rsid w:val="005C4B87"/>
    <w:rsid w:val="005D113D"/>
    <w:rsid w:val="005D766B"/>
    <w:rsid w:val="005E282F"/>
    <w:rsid w:val="00612BB6"/>
    <w:rsid w:val="00645104"/>
    <w:rsid w:val="00672ECB"/>
    <w:rsid w:val="006823DD"/>
    <w:rsid w:val="006939CC"/>
    <w:rsid w:val="00696C5A"/>
    <w:rsid w:val="006A12D3"/>
    <w:rsid w:val="006A3798"/>
    <w:rsid w:val="006B2701"/>
    <w:rsid w:val="006E3FE1"/>
    <w:rsid w:val="006E6787"/>
    <w:rsid w:val="006E74D5"/>
    <w:rsid w:val="006F5086"/>
    <w:rsid w:val="007032DD"/>
    <w:rsid w:val="007242ED"/>
    <w:rsid w:val="00745C9E"/>
    <w:rsid w:val="00745D52"/>
    <w:rsid w:val="00746C95"/>
    <w:rsid w:val="0075059D"/>
    <w:rsid w:val="0075149C"/>
    <w:rsid w:val="007559DD"/>
    <w:rsid w:val="007645E2"/>
    <w:rsid w:val="00776123"/>
    <w:rsid w:val="0078231D"/>
    <w:rsid w:val="00795AE9"/>
    <w:rsid w:val="007A090D"/>
    <w:rsid w:val="007B7DE4"/>
    <w:rsid w:val="007F079D"/>
    <w:rsid w:val="007F2596"/>
    <w:rsid w:val="00832935"/>
    <w:rsid w:val="00846409"/>
    <w:rsid w:val="00853528"/>
    <w:rsid w:val="008639DE"/>
    <w:rsid w:val="00872E56"/>
    <w:rsid w:val="00886040"/>
    <w:rsid w:val="00896C79"/>
    <w:rsid w:val="008A49D6"/>
    <w:rsid w:val="008A57E7"/>
    <w:rsid w:val="008A75A7"/>
    <w:rsid w:val="008A7FDD"/>
    <w:rsid w:val="008C4431"/>
    <w:rsid w:val="008D510C"/>
    <w:rsid w:val="008E6FC6"/>
    <w:rsid w:val="008F49B7"/>
    <w:rsid w:val="00906044"/>
    <w:rsid w:val="009065F5"/>
    <w:rsid w:val="009250C3"/>
    <w:rsid w:val="00932952"/>
    <w:rsid w:val="00935A09"/>
    <w:rsid w:val="00942F26"/>
    <w:rsid w:val="009459B5"/>
    <w:rsid w:val="0095217A"/>
    <w:rsid w:val="00987EBB"/>
    <w:rsid w:val="009A387B"/>
    <w:rsid w:val="009B29C6"/>
    <w:rsid w:val="009E22BF"/>
    <w:rsid w:val="009E28E9"/>
    <w:rsid w:val="009F6CC0"/>
    <w:rsid w:val="00A054A8"/>
    <w:rsid w:val="00A12593"/>
    <w:rsid w:val="00A2125B"/>
    <w:rsid w:val="00A26713"/>
    <w:rsid w:val="00A320D5"/>
    <w:rsid w:val="00A35E1D"/>
    <w:rsid w:val="00A4099D"/>
    <w:rsid w:val="00A57A05"/>
    <w:rsid w:val="00A62F5A"/>
    <w:rsid w:val="00A819B8"/>
    <w:rsid w:val="00A92CAD"/>
    <w:rsid w:val="00A96A61"/>
    <w:rsid w:val="00AA01B4"/>
    <w:rsid w:val="00AB2BD4"/>
    <w:rsid w:val="00AD7C3E"/>
    <w:rsid w:val="00AE0317"/>
    <w:rsid w:val="00AE0642"/>
    <w:rsid w:val="00AE1909"/>
    <w:rsid w:val="00AE1B39"/>
    <w:rsid w:val="00AF0A00"/>
    <w:rsid w:val="00AF3351"/>
    <w:rsid w:val="00B12813"/>
    <w:rsid w:val="00B161CD"/>
    <w:rsid w:val="00B76939"/>
    <w:rsid w:val="00BA3733"/>
    <w:rsid w:val="00BA4B64"/>
    <w:rsid w:val="00BC17D7"/>
    <w:rsid w:val="00BC3432"/>
    <w:rsid w:val="00BD071E"/>
    <w:rsid w:val="00C00EC4"/>
    <w:rsid w:val="00C07C77"/>
    <w:rsid w:val="00C13917"/>
    <w:rsid w:val="00C22C51"/>
    <w:rsid w:val="00C41629"/>
    <w:rsid w:val="00C42FCD"/>
    <w:rsid w:val="00C46C95"/>
    <w:rsid w:val="00C91A73"/>
    <w:rsid w:val="00C94608"/>
    <w:rsid w:val="00CC2460"/>
    <w:rsid w:val="00CD27BB"/>
    <w:rsid w:val="00CD7325"/>
    <w:rsid w:val="00CF4C17"/>
    <w:rsid w:val="00D07F24"/>
    <w:rsid w:val="00D142AC"/>
    <w:rsid w:val="00D274ED"/>
    <w:rsid w:val="00D54B3D"/>
    <w:rsid w:val="00D62ED7"/>
    <w:rsid w:val="00D65118"/>
    <w:rsid w:val="00D76DEC"/>
    <w:rsid w:val="00D91FF8"/>
    <w:rsid w:val="00DA1B58"/>
    <w:rsid w:val="00DC1691"/>
    <w:rsid w:val="00DD66A7"/>
    <w:rsid w:val="00DE3419"/>
    <w:rsid w:val="00E05CD2"/>
    <w:rsid w:val="00E117B4"/>
    <w:rsid w:val="00E22E46"/>
    <w:rsid w:val="00E56109"/>
    <w:rsid w:val="00E601D1"/>
    <w:rsid w:val="00E64213"/>
    <w:rsid w:val="00E67459"/>
    <w:rsid w:val="00E97D19"/>
    <w:rsid w:val="00EA11B7"/>
    <w:rsid w:val="00EA48CD"/>
    <w:rsid w:val="00EB444C"/>
    <w:rsid w:val="00EC6348"/>
    <w:rsid w:val="00ED072D"/>
    <w:rsid w:val="00ED7AB0"/>
    <w:rsid w:val="00EE3DBD"/>
    <w:rsid w:val="00EE5B9B"/>
    <w:rsid w:val="00EF34EF"/>
    <w:rsid w:val="00F16EFF"/>
    <w:rsid w:val="00F350AF"/>
    <w:rsid w:val="00F3585D"/>
    <w:rsid w:val="00F53812"/>
    <w:rsid w:val="00F62332"/>
    <w:rsid w:val="00F638A3"/>
    <w:rsid w:val="00F80F6A"/>
    <w:rsid w:val="00F837C3"/>
    <w:rsid w:val="00F92731"/>
    <w:rsid w:val="00FB10A7"/>
    <w:rsid w:val="00FC2B78"/>
    <w:rsid w:val="00FC4770"/>
    <w:rsid w:val="00FC51CE"/>
    <w:rsid w:val="00FC6056"/>
    <w:rsid w:val="00FE25F8"/>
    <w:rsid w:val="00FF4F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 w:type="table" w:styleId="TableGrid">
    <w:name w:val="Table Grid"/>
    <w:basedOn w:val="TableNormal"/>
    <w:uiPriority w:val="39"/>
    <w:rsid w:val="00EC6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6348"/>
    <w:pPr>
      <w:spacing w:after="200"/>
    </w:pPr>
    <w:rPr>
      <w:i/>
      <w:iCs/>
      <w:color w:val="44546A" w:themeColor="text2"/>
      <w:sz w:val="18"/>
      <w:szCs w:val="18"/>
    </w:rPr>
  </w:style>
  <w:style w:type="paragraph" w:customStyle="1" w:styleId="paragraph">
    <w:name w:val="paragraph"/>
    <w:basedOn w:val="Normal"/>
    <w:rsid w:val="0077612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76123"/>
  </w:style>
  <w:style w:type="character" w:customStyle="1" w:styleId="eop">
    <w:name w:val="eop"/>
    <w:basedOn w:val="DefaultParagraphFont"/>
    <w:rsid w:val="00776123"/>
  </w:style>
  <w:style w:type="character" w:customStyle="1" w:styleId="pagebreaktextspan">
    <w:name w:val="pagebreaktextspan"/>
    <w:basedOn w:val="DefaultParagraphFont"/>
    <w:rsid w:val="00776123"/>
  </w:style>
  <w:style w:type="character" w:customStyle="1" w:styleId="Heading1Char">
    <w:name w:val="Heading 1 Char"/>
    <w:basedOn w:val="DefaultParagraphFont"/>
    <w:link w:val="Heading1"/>
    <w:uiPriority w:val="9"/>
    <w:rsid w:val="001B2F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4215">
      <w:bodyDiv w:val="1"/>
      <w:marLeft w:val="0"/>
      <w:marRight w:val="0"/>
      <w:marTop w:val="0"/>
      <w:marBottom w:val="0"/>
      <w:divBdr>
        <w:top w:val="none" w:sz="0" w:space="0" w:color="auto"/>
        <w:left w:val="none" w:sz="0" w:space="0" w:color="auto"/>
        <w:bottom w:val="none" w:sz="0" w:space="0" w:color="auto"/>
        <w:right w:val="none" w:sz="0" w:space="0" w:color="auto"/>
      </w:divBdr>
    </w:div>
    <w:div w:id="63575075">
      <w:bodyDiv w:val="1"/>
      <w:marLeft w:val="0"/>
      <w:marRight w:val="0"/>
      <w:marTop w:val="0"/>
      <w:marBottom w:val="0"/>
      <w:divBdr>
        <w:top w:val="none" w:sz="0" w:space="0" w:color="auto"/>
        <w:left w:val="none" w:sz="0" w:space="0" w:color="auto"/>
        <w:bottom w:val="none" w:sz="0" w:space="0" w:color="auto"/>
        <w:right w:val="none" w:sz="0" w:space="0" w:color="auto"/>
      </w:divBdr>
    </w:div>
    <w:div w:id="108085818">
      <w:bodyDiv w:val="1"/>
      <w:marLeft w:val="0"/>
      <w:marRight w:val="0"/>
      <w:marTop w:val="0"/>
      <w:marBottom w:val="0"/>
      <w:divBdr>
        <w:top w:val="none" w:sz="0" w:space="0" w:color="auto"/>
        <w:left w:val="none" w:sz="0" w:space="0" w:color="auto"/>
        <w:bottom w:val="none" w:sz="0" w:space="0" w:color="auto"/>
        <w:right w:val="none" w:sz="0" w:space="0" w:color="auto"/>
      </w:divBdr>
    </w:div>
    <w:div w:id="137580380">
      <w:bodyDiv w:val="1"/>
      <w:marLeft w:val="0"/>
      <w:marRight w:val="0"/>
      <w:marTop w:val="0"/>
      <w:marBottom w:val="0"/>
      <w:divBdr>
        <w:top w:val="none" w:sz="0" w:space="0" w:color="auto"/>
        <w:left w:val="none" w:sz="0" w:space="0" w:color="auto"/>
        <w:bottom w:val="none" w:sz="0" w:space="0" w:color="auto"/>
        <w:right w:val="none" w:sz="0" w:space="0" w:color="auto"/>
      </w:divBdr>
    </w:div>
    <w:div w:id="222377124">
      <w:bodyDiv w:val="1"/>
      <w:marLeft w:val="0"/>
      <w:marRight w:val="0"/>
      <w:marTop w:val="0"/>
      <w:marBottom w:val="0"/>
      <w:divBdr>
        <w:top w:val="none" w:sz="0" w:space="0" w:color="auto"/>
        <w:left w:val="none" w:sz="0" w:space="0" w:color="auto"/>
        <w:bottom w:val="none" w:sz="0" w:space="0" w:color="auto"/>
        <w:right w:val="none" w:sz="0" w:space="0" w:color="auto"/>
      </w:divBdr>
    </w:div>
    <w:div w:id="297995254">
      <w:bodyDiv w:val="1"/>
      <w:marLeft w:val="0"/>
      <w:marRight w:val="0"/>
      <w:marTop w:val="0"/>
      <w:marBottom w:val="0"/>
      <w:divBdr>
        <w:top w:val="none" w:sz="0" w:space="0" w:color="auto"/>
        <w:left w:val="none" w:sz="0" w:space="0" w:color="auto"/>
        <w:bottom w:val="none" w:sz="0" w:space="0" w:color="auto"/>
        <w:right w:val="none" w:sz="0" w:space="0" w:color="auto"/>
      </w:divBdr>
    </w:div>
    <w:div w:id="385375792">
      <w:bodyDiv w:val="1"/>
      <w:marLeft w:val="0"/>
      <w:marRight w:val="0"/>
      <w:marTop w:val="0"/>
      <w:marBottom w:val="0"/>
      <w:divBdr>
        <w:top w:val="none" w:sz="0" w:space="0" w:color="auto"/>
        <w:left w:val="none" w:sz="0" w:space="0" w:color="auto"/>
        <w:bottom w:val="none" w:sz="0" w:space="0" w:color="auto"/>
        <w:right w:val="none" w:sz="0" w:space="0" w:color="auto"/>
      </w:divBdr>
      <w:divsChild>
        <w:div w:id="269048589">
          <w:marLeft w:val="0"/>
          <w:marRight w:val="0"/>
          <w:marTop w:val="0"/>
          <w:marBottom w:val="0"/>
          <w:divBdr>
            <w:top w:val="none" w:sz="0" w:space="0" w:color="auto"/>
            <w:left w:val="none" w:sz="0" w:space="0" w:color="auto"/>
            <w:bottom w:val="none" w:sz="0" w:space="0" w:color="auto"/>
            <w:right w:val="none" w:sz="0" w:space="0" w:color="auto"/>
          </w:divBdr>
        </w:div>
        <w:div w:id="709186390">
          <w:marLeft w:val="0"/>
          <w:marRight w:val="0"/>
          <w:marTop w:val="0"/>
          <w:marBottom w:val="0"/>
          <w:divBdr>
            <w:top w:val="none" w:sz="0" w:space="0" w:color="auto"/>
            <w:left w:val="none" w:sz="0" w:space="0" w:color="auto"/>
            <w:bottom w:val="none" w:sz="0" w:space="0" w:color="auto"/>
            <w:right w:val="none" w:sz="0" w:space="0" w:color="auto"/>
          </w:divBdr>
        </w:div>
        <w:div w:id="879513832">
          <w:marLeft w:val="0"/>
          <w:marRight w:val="0"/>
          <w:marTop w:val="0"/>
          <w:marBottom w:val="0"/>
          <w:divBdr>
            <w:top w:val="none" w:sz="0" w:space="0" w:color="auto"/>
            <w:left w:val="none" w:sz="0" w:space="0" w:color="auto"/>
            <w:bottom w:val="none" w:sz="0" w:space="0" w:color="auto"/>
            <w:right w:val="none" w:sz="0" w:space="0" w:color="auto"/>
          </w:divBdr>
        </w:div>
        <w:div w:id="1104501610">
          <w:marLeft w:val="0"/>
          <w:marRight w:val="0"/>
          <w:marTop w:val="0"/>
          <w:marBottom w:val="0"/>
          <w:divBdr>
            <w:top w:val="none" w:sz="0" w:space="0" w:color="auto"/>
            <w:left w:val="none" w:sz="0" w:space="0" w:color="auto"/>
            <w:bottom w:val="none" w:sz="0" w:space="0" w:color="auto"/>
            <w:right w:val="none" w:sz="0" w:space="0" w:color="auto"/>
          </w:divBdr>
        </w:div>
        <w:div w:id="412161704">
          <w:marLeft w:val="0"/>
          <w:marRight w:val="0"/>
          <w:marTop w:val="0"/>
          <w:marBottom w:val="0"/>
          <w:divBdr>
            <w:top w:val="none" w:sz="0" w:space="0" w:color="auto"/>
            <w:left w:val="none" w:sz="0" w:space="0" w:color="auto"/>
            <w:bottom w:val="none" w:sz="0" w:space="0" w:color="auto"/>
            <w:right w:val="none" w:sz="0" w:space="0" w:color="auto"/>
          </w:divBdr>
        </w:div>
        <w:div w:id="1015812980">
          <w:marLeft w:val="0"/>
          <w:marRight w:val="0"/>
          <w:marTop w:val="0"/>
          <w:marBottom w:val="0"/>
          <w:divBdr>
            <w:top w:val="none" w:sz="0" w:space="0" w:color="auto"/>
            <w:left w:val="none" w:sz="0" w:space="0" w:color="auto"/>
            <w:bottom w:val="none" w:sz="0" w:space="0" w:color="auto"/>
            <w:right w:val="none" w:sz="0" w:space="0" w:color="auto"/>
          </w:divBdr>
        </w:div>
        <w:div w:id="1393964994">
          <w:marLeft w:val="0"/>
          <w:marRight w:val="0"/>
          <w:marTop w:val="0"/>
          <w:marBottom w:val="0"/>
          <w:divBdr>
            <w:top w:val="none" w:sz="0" w:space="0" w:color="auto"/>
            <w:left w:val="none" w:sz="0" w:space="0" w:color="auto"/>
            <w:bottom w:val="none" w:sz="0" w:space="0" w:color="auto"/>
            <w:right w:val="none" w:sz="0" w:space="0" w:color="auto"/>
          </w:divBdr>
        </w:div>
        <w:div w:id="1189484440">
          <w:marLeft w:val="0"/>
          <w:marRight w:val="0"/>
          <w:marTop w:val="0"/>
          <w:marBottom w:val="0"/>
          <w:divBdr>
            <w:top w:val="none" w:sz="0" w:space="0" w:color="auto"/>
            <w:left w:val="none" w:sz="0" w:space="0" w:color="auto"/>
            <w:bottom w:val="none" w:sz="0" w:space="0" w:color="auto"/>
            <w:right w:val="none" w:sz="0" w:space="0" w:color="auto"/>
          </w:divBdr>
        </w:div>
        <w:div w:id="1286886448">
          <w:marLeft w:val="0"/>
          <w:marRight w:val="0"/>
          <w:marTop w:val="0"/>
          <w:marBottom w:val="0"/>
          <w:divBdr>
            <w:top w:val="none" w:sz="0" w:space="0" w:color="auto"/>
            <w:left w:val="none" w:sz="0" w:space="0" w:color="auto"/>
            <w:bottom w:val="none" w:sz="0" w:space="0" w:color="auto"/>
            <w:right w:val="none" w:sz="0" w:space="0" w:color="auto"/>
          </w:divBdr>
        </w:div>
        <w:div w:id="1362826987">
          <w:marLeft w:val="0"/>
          <w:marRight w:val="0"/>
          <w:marTop w:val="0"/>
          <w:marBottom w:val="0"/>
          <w:divBdr>
            <w:top w:val="none" w:sz="0" w:space="0" w:color="auto"/>
            <w:left w:val="none" w:sz="0" w:space="0" w:color="auto"/>
            <w:bottom w:val="none" w:sz="0" w:space="0" w:color="auto"/>
            <w:right w:val="none" w:sz="0" w:space="0" w:color="auto"/>
          </w:divBdr>
        </w:div>
        <w:div w:id="1214149540">
          <w:marLeft w:val="0"/>
          <w:marRight w:val="0"/>
          <w:marTop w:val="0"/>
          <w:marBottom w:val="0"/>
          <w:divBdr>
            <w:top w:val="none" w:sz="0" w:space="0" w:color="auto"/>
            <w:left w:val="none" w:sz="0" w:space="0" w:color="auto"/>
            <w:bottom w:val="none" w:sz="0" w:space="0" w:color="auto"/>
            <w:right w:val="none" w:sz="0" w:space="0" w:color="auto"/>
          </w:divBdr>
        </w:div>
        <w:div w:id="1352344539">
          <w:marLeft w:val="0"/>
          <w:marRight w:val="0"/>
          <w:marTop w:val="0"/>
          <w:marBottom w:val="0"/>
          <w:divBdr>
            <w:top w:val="none" w:sz="0" w:space="0" w:color="auto"/>
            <w:left w:val="none" w:sz="0" w:space="0" w:color="auto"/>
            <w:bottom w:val="none" w:sz="0" w:space="0" w:color="auto"/>
            <w:right w:val="none" w:sz="0" w:space="0" w:color="auto"/>
          </w:divBdr>
        </w:div>
        <w:div w:id="295726154">
          <w:marLeft w:val="0"/>
          <w:marRight w:val="0"/>
          <w:marTop w:val="0"/>
          <w:marBottom w:val="0"/>
          <w:divBdr>
            <w:top w:val="none" w:sz="0" w:space="0" w:color="auto"/>
            <w:left w:val="none" w:sz="0" w:space="0" w:color="auto"/>
            <w:bottom w:val="none" w:sz="0" w:space="0" w:color="auto"/>
            <w:right w:val="none" w:sz="0" w:space="0" w:color="auto"/>
          </w:divBdr>
        </w:div>
        <w:div w:id="1973434903">
          <w:marLeft w:val="0"/>
          <w:marRight w:val="0"/>
          <w:marTop w:val="0"/>
          <w:marBottom w:val="0"/>
          <w:divBdr>
            <w:top w:val="none" w:sz="0" w:space="0" w:color="auto"/>
            <w:left w:val="none" w:sz="0" w:space="0" w:color="auto"/>
            <w:bottom w:val="none" w:sz="0" w:space="0" w:color="auto"/>
            <w:right w:val="none" w:sz="0" w:space="0" w:color="auto"/>
          </w:divBdr>
        </w:div>
        <w:div w:id="695885756">
          <w:marLeft w:val="0"/>
          <w:marRight w:val="0"/>
          <w:marTop w:val="0"/>
          <w:marBottom w:val="0"/>
          <w:divBdr>
            <w:top w:val="none" w:sz="0" w:space="0" w:color="auto"/>
            <w:left w:val="none" w:sz="0" w:space="0" w:color="auto"/>
            <w:bottom w:val="none" w:sz="0" w:space="0" w:color="auto"/>
            <w:right w:val="none" w:sz="0" w:space="0" w:color="auto"/>
          </w:divBdr>
        </w:div>
        <w:div w:id="1695038640">
          <w:marLeft w:val="0"/>
          <w:marRight w:val="0"/>
          <w:marTop w:val="0"/>
          <w:marBottom w:val="0"/>
          <w:divBdr>
            <w:top w:val="none" w:sz="0" w:space="0" w:color="auto"/>
            <w:left w:val="none" w:sz="0" w:space="0" w:color="auto"/>
            <w:bottom w:val="none" w:sz="0" w:space="0" w:color="auto"/>
            <w:right w:val="none" w:sz="0" w:space="0" w:color="auto"/>
          </w:divBdr>
        </w:div>
        <w:div w:id="1230574156">
          <w:marLeft w:val="0"/>
          <w:marRight w:val="0"/>
          <w:marTop w:val="0"/>
          <w:marBottom w:val="0"/>
          <w:divBdr>
            <w:top w:val="none" w:sz="0" w:space="0" w:color="auto"/>
            <w:left w:val="none" w:sz="0" w:space="0" w:color="auto"/>
            <w:bottom w:val="none" w:sz="0" w:space="0" w:color="auto"/>
            <w:right w:val="none" w:sz="0" w:space="0" w:color="auto"/>
          </w:divBdr>
        </w:div>
        <w:div w:id="213391115">
          <w:marLeft w:val="0"/>
          <w:marRight w:val="0"/>
          <w:marTop w:val="0"/>
          <w:marBottom w:val="0"/>
          <w:divBdr>
            <w:top w:val="none" w:sz="0" w:space="0" w:color="auto"/>
            <w:left w:val="none" w:sz="0" w:space="0" w:color="auto"/>
            <w:bottom w:val="none" w:sz="0" w:space="0" w:color="auto"/>
            <w:right w:val="none" w:sz="0" w:space="0" w:color="auto"/>
          </w:divBdr>
        </w:div>
        <w:div w:id="1918712297">
          <w:marLeft w:val="0"/>
          <w:marRight w:val="0"/>
          <w:marTop w:val="0"/>
          <w:marBottom w:val="0"/>
          <w:divBdr>
            <w:top w:val="none" w:sz="0" w:space="0" w:color="auto"/>
            <w:left w:val="none" w:sz="0" w:space="0" w:color="auto"/>
            <w:bottom w:val="none" w:sz="0" w:space="0" w:color="auto"/>
            <w:right w:val="none" w:sz="0" w:space="0" w:color="auto"/>
          </w:divBdr>
        </w:div>
        <w:div w:id="422343903">
          <w:marLeft w:val="0"/>
          <w:marRight w:val="0"/>
          <w:marTop w:val="0"/>
          <w:marBottom w:val="0"/>
          <w:divBdr>
            <w:top w:val="none" w:sz="0" w:space="0" w:color="auto"/>
            <w:left w:val="none" w:sz="0" w:space="0" w:color="auto"/>
            <w:bottom w:val="none" w:sz="0" w:space="0" w:color="auto"/>
            <w:right w:val="none" w:sz="0" w:space="0" w:color="auto"/>
          </w:divBdr>
        </w:div>
        <w:div w:id="705639681">
          <w:marLeft w:val="0"/>
          <w:marRight w:val="0"/>
          <w:marTop w:val="0"/>
          <w:marBottom w:val="0"/>
          <w:divBdr>
            <w:top w:val="none" w:sz="0" w:space="0" w:color="auto"/>
            <w:left w:val="none" w:sz="0" w:space="0" w:color="auto"/>
            <w:bottom w:val="none" w:sz="0" w:space="0" w:color="auto"/>
            <w:right w:val="none" w:sz="0" w:space="0" w:color="auto"/>
          </w:divBdr>
        </w:div>
        <w:div w:id="2099130447">
          <w:marLeft w:val="0"/>
          <w:marRight w:val="0"/>
          <w:marTop w:val="0"/>
          <w:marBottom w:val="0"/>
          <w:divBdr>
            <w:top w:val="none" w:sz="0" w:space="0" w:color="auto"/>
            <w:left w:val="none" w:sz="0" w:space="0" w:color="auto"/>
            <w:bottom w:val="none" w:sz="0" w:space="0" w:color="auto"/>
            <w:right w:val="none" w:sz="0" w:space="0" w:color="auto"/>
          </w:divBdr>
        </w:div>
        <w:div w:id="607660375">
          <w:marLeft w:val="0"/>
          <w:marRight w:val="0"/>
          <w:marTop w:val="0"/>
          <w:marBottom w:val="0"/>
          <w:divBdr>
            <w:top w:val="none" w:sz="0" w:space="0" w:color="auto"/>
            <w:left w:val="none" w:sz="0" w:space="0" w:color="auto"/>
            <w:bottom w:val="none" w:sz="0" w:space="0" w:color="auto"/>
            <w:right w:val="none" w:sz="0" w:space="0" w:color="auto"/>
          </w:divBdr>
        </w:div>
        <w:div w:id="1029724164">
          <w:marLeft w:val="0"/>
          <w:marRight w:val="0"/>
          <w:marTop w:val="0"/>
          <w:marBottom w:val="0"/>
          <w:divBdr>
            <w:top w:val="none" w:sz="0" w:space="0" w:color="auto"/>
            <w:left w:val="none" w:sz="0" w:space="0" w:color="auto"/>
            <w:bottom w:val="none" w:sz="0" w:space="0" w:color="auto"/>
            <w:right w:val="none" w:sz="0" w:space="0" w:color="auto"/>
          </w:divBdr>
        </w:div>
        <w:div w:id="1077826945">
          <w:marLeft w:val="0"/>
          <w:marRight w:val="0"/>
          <w:marTop w:val="0"/>
          <w:marBottom w:val="0"/>
          <w:divBdr>
            <w:top w:val="none" w:sz="0" w:space="0" w:color="auto"/>
            <w:left w:val="none" w:sz="0" w:space="0" w:color="auto"/>
            <w:bottom w:val="none" w:sz="0" w:space="0" w:color="auto"/>
            <w:right w:val="none" w:sz="0" w:space="0" w:color="auto"/>
          </w:divBdr>
        </w:div>
        <w:div w:id="1074939175">
          <w:marLeft w:val="0"/>
          <w:marRight w:val="0"/>
          <w:marTop w:val="0"/>
          <w:marBottom w:val="0"/>
          <w:divBdr>
            <w:top w:val="none" w:sz="0" w:space="0" w:color="auto"/>
            <w:left w:val="none" w:sz="0" w:space="0" w:color="auto"/>
            <w:bottom w:val="none" w:sz="0" w:space="0" w:color="auto"/>
            <w:right w:val="none" w:sz="0" w:space="0" w:color="auto"/>
          </w:divBdr>
        </w:div>
        <w:div w:id="2027515024">
          <w:marLeft w:val="0"/>
          <w:marRight w:val="0"/>
          <w:marTop w:val="0"/>
          <w:marBottom w:val="0"/>
          <w:divBdr>
            <w:top w:val="none" w:sz="0" w:space="0" w:color="auto"/>
            <w:left w:val="none" w:sz="0" w:space="0" w:color="auto"/>
            <w:bottom w:val="none" w:sz="0" w:space="0" w:color="auto"/>
            <w:right w:val="none" w:sz="0" w:space="0" w:color="auto"/>
          </w:divBdr>
        </w:div>
        <w:div w:id="76559585">
          <w:marLeft w:val="0"/>
          <w:marRight w:val="0"/>
          <w:marTop w:val="0"/>
          <w:marBottom w:val="0"/>
          <w:divBdr>
            <w:top w:val="none" w:sz="0" w:space="0" w:color="auto"/>
            <w:left w:val="none" w:sz="0" w:space="0" w:color="auto"/>
            <w:bottom w:val="none" w:sz="0" w:space="0" w:color="auto"/>
            <w:right w:val="none" w:sz="0" w:space="0" w:color="auto"/>
          </w:divBdr>
        </w:div>
        <w:div w:id="712846767">
          <w:marLeft w:val="0"/>
          <w:marRight w:val="0"/>
          <w:marTop w:val="0"/>
          <w:marBottom w:val="0"/>
          <w:divBdr>
            <w:top w:val="none" w:sz="0" w:space="0" w:color="auto"/>
            <w:left w:val="none" w:sz="0" w:space="0" w:color="auto"/>
            <w:bottom w:val="none" w:sz="0" w:space="0" w:color="auto"/>
            <w:right w:val="none" w:sz="0" w:space="0" w:color="auto"/>
          </w:divBdr>
        </w:div>
        <w:div w:id="505946117">
          <w:marLeft w:val="0"/>
          <w:marRight w:val="0"/>
          <w:marTop w:val="0"/>
          <w:marBottom w:val="0"/>
          <w:divBdr>
            <w:top w:val="none" w:sz="0" w:space="0" w:color="auto"/>
            <w:left w:val="none" w:sz="0" w:space="0" w:color="auto"/>
            <w:bottom w:val="none" w:sz="0" w:space="0" w:color="auto"/>
            <w:right w:val="none" w:sz="0" w:space="0" w:color="auto"/>
          </w:divBdr>
        </w:div>
        <w:div w:id="610209133">
          <w:marLeft w:val="0"/>
          <w:marRight w:val="0"/>
          <w:marTop w:val="0"/>
          <w:marBottom w:val="0"/>
          <w:divBdr>
            <w:top w:val="none" w:sz="0" w:space="0" w:color="auto"/>
            <w:left w:val="none" w:sz="0" w:space="0" w:color="auto"/>
            <w:bottom w:val="none" w:sz="0" w:space="0" w:color="auto"/>
            <w:right w:val="none" w:sz="0" w:space="0" w:color="auto"/>
          </w:divBdr>
        </w:div>
        <w:div w:id="377440014">
          <w:marLeft w:val="0"/>
          <w:marRight w:val="0"/>
          <w:marTop w:val="0"/>
          <w:marBottom w:val="0"/>
          <w:divBdr>
            <w:top w:val="none" w:sz="0" w:space="0" w:color="auto"/>
            <w:left w:val="none" w:sz="0" w:space="0" w:color="auto"/>
            <w:bottom w:val="none" w:sz="0" w:space="0" w:color="auto"/>
            <w:right w:val="none" w:sz="0" w:space="0" w:color="auto"/>
          </w:divBdr>
        </w:div>
        <w:div w:id="1470124840">
          <w:marLeft w:val="0"/>
          <w:marRight w:val="0"/>
          <w:marTop w:val="0"/>
          <w:marBottom w:val="0"/>
          <w:divBdr>
            <w:top w:val="none" w:sz="0" w:space="0" w:color="auto"/>
            <w:left w:val="none" w:sz="0" w:space="0" w:color="auto"/>
            <w:bottom w:val="none" w:sz="0" w:space="0" w:color="auto"/>
            <w:right w:val="none" w:sz="0" w:space="0" w:color="auto"/>
          </w:divBdr>
        </w:div>
        <w:div w:id="1382484505">
          <w:marLeft w:val="0"/>
          <w:marRight w:val="0"/>
          <w:marTop w:val="0"/>
          <w:marBottom w:val="0"/>
          <w:divBdr>
            <w:top w:val="none" w:sz="0" w:space="0" w:color="auto"/>
            <w:left w:val="none" w:sz="0" w:space="0" w:color="auto"/>
            <w:bottom w:val="none" w:sz="0" w:space="0" w:color="auto"/>
            <w:right w:val="none" w:sz="0" w:space="0" w:color="auto"/>
          </w:divBdr>
        </w:div>
        <w:div w:id="1573812498">
          <w:marLeft w:val="0"/>
          <w:marRight w:val="0"/>
          <w:marTop w:val="0"/>
          <w:marBottom w:val="0"/>
          <w:divBdr>
            <w:top w:val="none" w:sz="0" w:space="0" w:color="auto"/>
            <w:left w:val="none" w:sz="0" w:space="0" w:color="auto"/>
            <w:bottom w:val="none" w:sz="0" w:space="0" w:color="auto"/>
            <w:right w:val="none" w:sz="0" w:space="0" w:color="auto"/>
          </w:divBdr>
        </w:div>
        <w:div w:id="1472862290">
          <w:marLeft w:val="0"/>
          <w:marRight w:val="0"/>
          <w:marTop w:val="0"/>
          <w:marBottom w:val="0"/>
          <w:divBdr>
            <w:top w:val="none" w:sz="0" w:space="0" w:color="auto"/>
            <w:left w:val="none" w:sz="0" w:space="0" w:color="auto"/>
            <w:bottom w:val="none" w:sz="0" w:space="0" w:color="auto"/>
            <w:right w:val="none" w:sz="0" w:space="0" w:color="auto"/>
          </w:divBdr>
        </w:div>
        <w:div w:id="1799567176">
          <w:marLeft w:val="0"/>
          <w:marRight w:val="0"/>
          <w:marTop w:val="0"/>
          <w:marBottom w:val="0"/>
          <w:divBdr>
            <w:top w:val="none" w:sz="0" w:space="0" w:color="auto"/>
            <w:left w:val="none" w:sz="0" w:space="0" w:color="auto"/>
            <w:bottom w:val="none" w:sz="0" w:space="0" w:color="auto"/>
            <w:right w:val="none" w:sz="0" w:space="0" w:color="auto"/>
          </w:divBdr>
        </w:div>
        <w:div w:id="971835894">
          <w:marLeft w:val="0"/>
          <w:marRight w:val="0"/>
          <w:marTop w:val="0"/>
          <w:marBottom w:val="0"/>
          <w:divBdr>
            <w:top w:val="none" w:sz="0" w:space="0" w:color="auto"/>
            <w:left w:val="none" w:sz="0" w:space="0" w:color="auto"/>
            <w:bottom w:val="none" w:sz="0" w:space="0" w:color="auto"/>
            <w:right w:val="none" w:sz="0" w:space="0" w:color="auto"/>
          </w:divBdr>
        </w:div>
        <w:div w:id="1017466264">
          <w:marLeft w:val="0"/>
          <w:marRight w:val="0"/>
          <w:marTop w:val="0"/>
          <w:marBottom w:val="0"/>
          <w:divBdr>
            <w:top w:val="none" w:sz="0" w:space="0" w:color="auto"/>
            <w:left w:val="none" w:sz="0" w:space="0" w:color="auto"/>
            <w:bottom w:val="none" w:sz="0" w:space="0" w:color="auto"/>
            <w:right w:val="none" w:sz="0" w:space="0" w:color="auto"/>
          </w:divBdr>
        </w:div>
        <w:div w:id="81996890">
          <w:marLeft w:val="0"/>
          <w:marRight w:val="0"/>
          <w:marTop w:val="0"/>
          <w:marBottom w:val="0"/>
          <w:divBdr>
            <w:top w:val="none" w:sz="0" w:space="0" w:color="auto"/>
            <w:left w:val="none" w:sz="0" w:space="0" w:color="auto"/>
            <w:bottom w:val="none" w:sz="0" w:space="0" w:color="auto"/>
            <w:right w:val="none" w:sz="0" w:space="0" w:color="auto"/>
          </w:divBdr>
        </w:div>
        <w:div w:id="284392673">
          <w:marLeft w:val="0"/>
          <w:marRight w:val="0"/>
          <w:marTop w:val="0"/>
          <w:marBottom w:val="0"/>
          <w:divBdr>
            <w:top w:val="none" w:sz="0" w:space="0" w:color="auto"/>
            <w:left w:val="none" w:sz="0" w:space="0" w:color="auto"/>
            <w:bottom w:val="none" w:sz="0" w:space="0" w:color="auto"/>
            <w:right w:val="none" w:sz="0" w:space="0" w:color="auto"/>
          </w:divBdr>
        </w:div>
        <w:div w:id="1995642391">
          <w:marLeft w:val="0"/>
          <w:marRight w:val="0"/>
          <w:marTop w:val="0"/>
          <w:marBottom w:val="0"/>
          <w:divBdr>
            <w:top w:val="none" w:sz="0" w:space="0" w:color="auto"/>
            <w:left w:val="none" w:sz="0" w:space="0" w:color="auto"/>
            <w:bottom w:val="none" w:sz="0" w:space="0" w:color="auto"/>
            <w:right w:val="none" w:sz="0" w:space="0" w:color="auto"/>
          </w:divBdr>
        </w:div>
        <w:div w:id="1806972368">
          <w:marLeft w:val="0"/>
          <w:marRight w:val="0"/>
          <w:marTop w:val="0"/>
          <w:marBottom w:val="0"/>
          <w:divBdr>
            <w:top w:val="none" w:sz="0" w:space="0" w:color="auto"/>
            <w:left w:val="none" w:sz="0" w:space="0" w:color="auto"/>
            <w:bottom w:val="none" w:sz="0" w:space="0" w:color="auto"/>
            <w:right w:val="none" w:sz="0" w:space="0" w:color="auto"/>
          </w:divBdr>
        </w:div>
        <w:div w:id="323824567">
          <w:marLeft w:val="0"/>
          <w:marRight w:val="0"/>
          <w:marTop w:val="0"/>
          <w:marBottom w:val="0"/>
          <w:divBdr>
            <w:top w:val="none" w:sz="0" w:space="0" w:color="auto"/>
            <w:left w:val="none" w:sz="0" w:space="0" w:color="auto"/>
            <w:bottom w:val="none" w:sz="0" w:space="0" w:color="auto"/>
            <w:right w:val="none" w:sz="0" w:space="0" w:color="auto"/>
          </w:divBdr>
        </w:div>
        <w:div w:id="2096396611">
          <w:marLeft w:val="0"/>
          <w:marRight w:val="0"/>
          <w:marTop w:val="0"/>
          <w:marBottom w:val="0"/>
          <w:divBdr>
            <w:top w:val="none" w:sz="0" w:space="0" w:color="auto"/>
            <w:left w:val="none" w:sz="0" w:space="0" w:color="auto"/>
            <w:bottom w:val="none" w:sz="0" w:space="0" w:color="auto"/>
            <w:right w:val="none" w:sz="0" w:space="0" w:color="auto"/>
          </w:divBdr>
        </w:div>
        <w:div w:id="1970167124">
          <w:marLeft w:val="0"/>
          <w:marRight w:val="0"/>
          <w:marTop w:val="0"/>
          <w:marBottom w:val="0"/>
          <w:divBdr>
            <w:top w:val="none" w:sz="0" w:space="0" w:color="auto"/>
            <w:left w:val="none" w:sz="0" w:space="0" w:color="auto"/>
            <w:bottom w:val="none" w:sz="0" w:space="0" w:color="auto"/>
            <w:right w:val="none" w:sz="0" w:space="0" w:color="auto"/>
          </w:divBdr>
        </w:div>
        <w:div w:id="2047439852">
          <w:marLeft w:val="0"/>
          <w:marRight w:val="0"/>
          <w:marTop w:val="0"/>
          <w:marBottom w:val="0"/>
          <w:divBdr>
            <w:top w:val="none" w:sz="0" w:space="0" w:color="auto"/>
            <w:left w:val="none" w:sz="0" w:space="0" w:color="auto"/>
            <w:bottom w:val="none" w:sz="0" w:space="0" w:color="auto"/>
            <w:right w:val="none" w:sz="0" w:space="0" w:color="auto"/>
          </w:divBdr>
        </w:div>
        <w:div w:id="1202208481">
          <w:marLeft w:val="0"/>
          <w:marRight w:val="0"/>
          <w:marTop w:val="0"/>
          <w:marBottom w:val="0"/>
          <w:divBdr>
            <w:top w:val="none" w:sz="0" w:space="0" w:color="auto"/>
            <w:left w:val="none" w:sz="0" w:space="0" w:color="auto"/>
            <w:bottom w:val="none" w:sz="0" w:space="0" w:color="auto"/>
            <w:right w:val="none" w:sz="0" w:space="0" w:color="auto"/>
          </w:divBdr>
        </w:div>
        <w:div w:id="509104812">
          <w:marLeft w:val="0"/>
          <w:marRight w:val="0"/>
          <w:marTop w:val="0"/>
          <w:marBottom w:val="0"/>
          <w:divBdr>
            <w:top w:val="none" w:sz="0" w:space="0" w:color="auto"/>
            <w:left w:val="none" w:sz="0" w:space="0" w:color="auto"/>
            <w:bottom w:val="none" w:sz="0" w:space="0" w:color="auto"/>
            <w:right w:val="none" w:sz="0" w:space="0" w:color="auto"/>
          </w:divBdr>
        </w:div>
        <w:div w:id="446197773">
          <w:marLeft w:val="0"/>
          <w:marRight w:val="0"/>
          <w:marTop w:val="0"/>
          <w:marBottom w:val="0"/>
          <w:divBdr>
            <w:top w:val="none" w:sz="0" w:space="0" w:color="auto"/>
            <w:left w:val="none" w:sz="0" w:space="0" w:color="auto"/>
            <w:bottom w:val="none" w:sz="0" w:space="0" w:color="auto"/>
            <w:right w:val="none" w:sz="0" w:space="0" w:color="auto"/>
          </w:divBdr>
        </w:div>
        <w:div w:id="833225423">
          <w:marLeft w:val="0"/>
          <w:marRight w:val="0"/>
          <w:marTop w:val="0"/>
          <w:marBottom w:val="0"/>
          <w:divBdr>
            <w:top w:val="none" w:sz="0" w:space="0" w:color="auto"/>
            <w:left w:val="none" w:sz="0" w:space="0" w:color="auto"/>
            <w:bottom w:val="none" w:sz="0" w:space="0" w:color="auto"/>
            <w:right w:val="none" w:sz="0" w:space="0" w:color="auto"/>
          </w:divBdr>
        </w:div>
        <w:div w:id="53937495">
          <w:marLeft w:val="0"/>
          <w:marRight w:val="0"/>
          <w:marTop w:val="0"/>
          <w:marBottom w:val="0"/>
          <w:divBdr>
            <w:top w:val="none" w:sz="0" w:space="0" w:color="auto"/>
            <w:left w:val="none" w:sz="0" w:space="0" w:color="auto"/>
            <w:bottom w:val="none" w:sz="0" w:space="0" w:color="auto"/>
            <w:right w:val="none" w:sz="0" w:space="0" w:color="auto"/>
          </w:divBdr>
        </w:div>
        <w:div w:id="340668605">
          <w:marLeft w:val="0"/>
          <w:marRight w:val="0"/>
          <w:marTop w:val="0"/>
          <w:marBottom w:val="0"/>
          <w:divBdr>
            <w:top w:val="none" w:sz="0" w:space="0" w:color="auto"/>
            <w:left w:val="none" w:sz="0" w:space="0" w:color="auto"/>
            <w:bottom w:val="none" w:sz="0" w:space="0" w:color="auto"/>
            <w:right w:val="none" w:sz="0" w:space="0" w:color="auto"/>
          </w:divBdr>
        </w:div>
        <w:div w:id="788206097">
          <w:marLeft w:val="0"/>
          <w:marRight w:val="0"/>
          <w:marTop w:val="0"/>
          <w:marBottom w:val="0"/>
          <w:divBdr>
            <w:top w:val="none" w:sz="0" w:space="0" w:color="auto"/>
            <w:left w:val="none" w:sz="0" w:space="0" w:color="auto"/>
            <w:bottom w:val="none" w:sz="0" w:space="0" w:color="auto"/>
            <w:right w:val="none" w:sz="0" w:space="0" w:color="auto"/>
          </w:divBdr>
        </w:div>
        <w:div w:id="1719620641">
          <w:marLeft w:val="0"/>
          <w:marRight w:val="0"/>
          <w:marTop w:val="0"/>
          <w:marBottom w:val="0"/>
          <w:divBdr>
            <w:top w:val="none" w:sz="0" w:space="0" w:color="auto"/>
            <w:left w:val="none" w:sz="0" w:space="0" w:color="auto"/>
            <w:bottom w:val="none" w:sz="0" w:space="0" w:color="auto"/>
            <w:right w:val="none" w:sz="0" w:space="0" w:color="auto"/>
          </w:divBdr>
        </w:div>
        <w:div w:id="508522217">
          <w:marLeft w:val="0"/>
          <w:marRight w:val="0"/>
          <w:marTop w:val="0"/>
          <w:marBottom w:val="0"/>
          <w:divBdr>
            <w:top w:val="none" w:sz="0" w:space="0" w:color="auto"/>
            <w:left w:val="none" w:sz="0" w:space="0" w:color="auto"/>
            <w:bottom w:val="none" w:sz="0" w:space="0" w:color="auto"/>
            <w:right w:val="none" w:sz="0" w:space="0" w:color="auto"/>
          </w:divBdr>
        </w:div>
        <w:div w:id="1605116743">
          <w:marLeft w:val="0"/>
          <w:marRight w:val="0"/>
          <w:marTop w:val="0"/>
          <w:marBottom w:val="0"/>
          <w:divBdr>
            <w:top w:val="none" w:sz="0" w:space="0" w:color="auto"/>
            <w:left w:val="none" w:sz="0" w:space="0" w:color="auto"/>
            <w:bottom w:val="none" w:sz="0" w:space="0" w:color="auto"/>
            <w:right w:val="none" w:sz="0" w:space="0" w:color="auto"/>
          </w:divBdr>
        </w:div>
        <w:div w:id="426729131">
          <w:marLeft w:val="0"/>
          <w:marRight w:val="0"/>
          <w:marTop w:val="0"/>
          <w:marBottom w:val="0"/>
          <w:divBdr>
            <w:top w:val="none" w:sz="0" w:space="0" w:color="auto"/>
            <w:left w:val="none" w:sz="0" w:space="0" w:color="auto"/>
            <w:bottom w:val="none" w:sz="0" w:space="0" w:color="auto"/>
            <w:right w:val="none" w:sz="0" w:space="0" w:color="auto"/>
          </w:divBdr>
        </w:div>
        <w:div w:id="528447389">
          <w:marLeft w:val="0"/>
          <w:marRight w:val="0"/>
          <w:marTop w:val="0"/>
          <w:marBottom w:val="0"/>
          <w:divBdr>
            <w:top w:val="none" w:sz="0" w:space="0" w:color="auto"/>
            <w:left w:val="none" w:sz="0" w:space="0" w:color="auto"/>
            <w:bottom w:val="none" w:sz="0" w:space="0" w:color="auto"/>
            <w:right w:val="none" w:sz="0" w:space="0" w:color="auto"/>
          </w:divBdr>
        </w:div>
        <w:div w:id="1596403449">
          <w:marLeft w:val="0"/>
          <w:marRight w:val="0"/>
          <w:marTop w:val="0"/>
          <w:marBottom w:val="0"/>
          <w:divBdr>
            <w:top w:val="none" w:sz="0" w:space="0" w:color="auto"/>
            <w:left w:val="none" w:sz="0" w:space="0" w:color="auto"/>
            <w:bottom w:val="none" w:sz="0" w:space="0" w:color="auto"/>
            <w:right w:val="none" w:sz="0" w:space="0" w:color="auto"/>
          </w:divBdr>
        </w:div>
        <w:div w:id="1641424004">
          <w:marLeft w:val="0"/>
          <w:marRight w:val="0"/>
          <w:marTop w:val="0"/>
          <w:marBottom w:val="0"/>
          <w:divBdr>
            <w:top w:val="none" w:sz="0" w:space="0" w:color="auto"/>
            <w:left w:val="none" w:sz="0" w:space="0" w:color="auto"/>
            <w:bottom w:val="none" w:sz="0" w:space="0" w:color="auto"/>
            <w:right w:val="none" w:sz="0" w:space="0" w:color="auto"/>
          </w:divBdr>
        </w:div>
        <w:div w:id="1597791265">
          <w:marLeft w:val="0"/>
          <w:marRight w:val="0"/>
          <w:marTop w:val="0"/>
          <w:marBottom w:val="0"/>
          <w:divBdr>
            <w:top w:val="none" w:sz="0" w:space="0" w:color="auto"/>
            <w:left w:val="none" w:sz="0" w:space="0" w:color="auto"/>
            <w:bottom w:val="none" w:sz="0" w:space="0" w:color="auto"/>
            <w:right w:val="none" w:sz="0" w:space="0" w:color="auto"/>
          </w:divBdr>
        </w:div>
        <w:div w:id="1949312677">
          <w:marLeft w:val="0"/>
          <w:marRight w:val="0"/>
          <w:marTop w:val="0"/>
          <w:marBottom w:val="0"/>
          <w:divBdr>
            <w:top w:val="none" w:sz="0" w:space="0" w:color="auto"/>
            <w:left w:val="none" w:sz="0" w:space="0" w:color="auto"/>
            <w:bottom w:val="none" w:sz="0" w:space="0" w:color="auto"/>
            <w:right w:val="none" w:sz="0" w:space="0" w:color="auto"/>
          </w:divBdr>
        </w:div>
      </w:divsChild>
    </w:div>
    <w:div w:id="442268885">
      <w:bodyDiv w:val="1"/>
      <w:marLeft w:val="0"/>
      <w:marRight w:val="0"/>
      <w:marTop w:val="0"/>
      <w:marBottom w:val="0"/>
      <w:divBdr>
        <w:top w:val="none" w:sz="0" w:space="0" w:color="auto"/>
        <w:left w:val="none" w:sz="0" w:space="0" w:color="auto"/>
        <w:bottom w:val="none" w:sz="0" w:space="0" w:color="auto"/>
        <w:right w:val="none" w:sz="0" w:space="0" w:color="auto"/>
      </w:divBdr>
    </w:div>
    <w:div w:id="480535561">
      <w:bodyDiv w:val="1"/>
      <w:marLeft w:val="0"/>
      <w:marRight w:val="0"/>
      <w:marTop w:val="0"/>
      <w:marBottom w:val="0"/>
      <w:divBdr>
        <w:top w:val="none" w:sz="0" w:space="0" w:color="auto"/>
        <w:left w:val="none" w:sz="0" w:space="0" w:color="auto"/>
        <w:bottom w:val="none" w:sz="0" w:space="0" w:color="auto"/>
        <w:right w:val="none" w:sz="0" w:space="0" w:color="auto"/>
      </w:divBdr>
    </w:div>
    <w:div w:id="542132350">
      <w:bodyDiv w:val="1"/>
      <w:marLeft w:val="0"/>
      <w:marRight w:val="0"/>
      <w:marTop w:val="0"/>
      <w:marBottom w:val="0"/>
      <w:divBdr>
        <w:top w:val="none" w:sz="0" w:space="0" w:color="auto"/>
        <w:left w:val="none" w:sz="0" w:space="0" w:color="auto"/>
        <w:bottom w:val="none" w:sz="0" w:space="0" w:color="auto"/>
        <w:right w:val="none" w:sz="0" w:space="0" w:color="auto"/>
      </w:divBdr>
    </w:div>
    <w:div w:id="574321706">
      <w:bodyDiv w:val="1"/>
      <w:marLeft w:val="0"/>
      <w:marRight w:val="0"/>
      <w:marTop w:val="0"/>
      <w:marBottom w:val="0"/>
      <w:divBdr>
        <w:top w:val="none" w:sz="0" w:space="0" w:color="auto"/>
        <w:left w:val="none" w:sz="0" w:space="0" w:color="auto"/>
        <w:bottom w:val="none" w:sz="0" w:space="0" w:color="auto"/>
        <w:right w:val="none" w:sz="0" w:space="0" w:color="auto"/>
      </w:divBdr>
    </w:div>
    <w:div w:id="726150229">
      <w:bodyDiv w:val="1"/>
      <w:marLeft w:val="0"/>
      <w:marRight w:val="0"/>
      <w:marTop w:val="0"/>
      <w:marBottom w:val="0"/>
      <w:divBdr>
        <w:top w:val="none" w:sz="0" w:space="0" w:color="auto"/>
        <w:left w:val="none" w:sz="0" w:space="0" w:color="auto"/>
        <w:bottom w:val="none" w:sz="0" w:space="0" w:color="auto"/>
        <w:right w:val="none" w:sz="0" w:space="0" w:color="auto"/>
      </w:divBdr>
    </w:div>
    <w:div w:id="737091612">
      <w:bodyDiv w:val="1"/>
      <w:marLeft w:val="0"/>
      <w:marRight w:val="0"/>
      <w:marTop w:val="0"/>
      <w:marBottom w:val="0"/>
      <w:divBdr>
        <w:top w:val="none" w:sz="0" w:space="0" w:color="auto"/>
        <w:left w:val="none" w:sz="0" w:space="0" w:color="auto"/>
        <w:bottom w:val="none" w:sz="0" w:space="0" w:color="auto"/>
        <w:right w:val="none" w:sz="0" w:space="0" w:color="auto"/>
      </w:divBdr>
    </w:div>
    <w:div w:id="766460416">
      <w:bodyDiv w:val="1"/>
      <w:marLeft w:val="0"/>
      <w:marRight w:val="0"/>
      <w:marTop w:val="0"/>
      <w:marBottom w:val="0"/>
      <w:divBdr>
        <w:top w:val="none" w:sz="0" w:space="0" w:color="auto"/>
        <w:left w:val="none" w:sz="0" w:space="0" w:color="auto"/>
        <w:bottom w:val="none" w:sz="0" w:space="0" w:color="auto"/>
        <w:right w:val="none" w:sz="0" w:space="0" w:color="auto"/>
      </w:divBdr>
    </w:div>
    <w:div w:id="931012948">
      <w:bodyDiv w:val="1"/>
      <w:marLeft w:val="0"/>
      <w:marRight w:val="0"/>
      <w:marTop w:val="0"/>
      <w:marBottom w:val="0"/>
      <w:divBdr>
        <w:top w:val="none" w:sz="0" w:space="0" w:color="auto"/>
        <w:left w:val="none" w:sz="0" w:space="0" w:color="auto"/>
        <w:bottom w:val="none" w:sz="0" w:space="0" w:color="auto"/>
        <w:right w:val="none" w:sz="0" w:space="0" w:color="auto"/>
      </w:divBdr>
    </w:div>
    <w:div w:id="1067075475">
      <w:bodyDiv w:val="1"/>
      <w:marLeft w:val="0"/>
      <w:marRight w:val="0"/>
      <w:marTop w:val="0"/>
      <w:marBottom w:val="0"/>
      <w:divBdr>
        <w:top w:val="none" w:sz="0" w:space="0" w:color="auto"/>
        <w:left w:val="none" w:sz="0" w:space="0" w:color="auto"/>
        <w:bottom w:val="none" w:sz="0" w:space="0" w:color="auto"/>
        <w:right w:val="none" w:sz="0" w:space="0" w:color="auto"/>
      </w:divBdr>
    </w:div>
    <w:div w:id="1082336466">
      <w:bodyDiv w:val="1"/>
      <w:marLeft w:val="0"/>
      <w:marRight w:val="0"/>
      <w:marTop w:val="0"/>
      <w:marBottom w:val="0"/>
      <w:divBdr>
        <w:top w:val="none" w:sz="0" w:space="0" w:color="auto"/>
        <w:left w:val="none" w:sz="0" w:space="0" w:color="auto"/>
        <w:bottom w:val="none" w:sz="0" w:space="0" w:color="auto"/>
        <w:right w:val="none" w:sz="0" w:space="0" w:color="auto"/>
      </w:divBdr>
    </w:div>
    <w:div w:id="1123620158">
      <w:bodyDiv w:val="1"/>
      <w:marLeft w:val="0"/>
      <w:marRight w:val="0"/>
      <w:marTop w:val="0"/>
      <w:marBottom w:val="0"/>
      <w:divBdr>
        <w:top w:val="none" w:sz="0" w:space="0" w:color="auto"/>
        <w:left w:val="none" w:sz="0" w:space="0" w:color="auto"/>
        <w:bottom w:val="none" w:sz="0" w:space="0" w:color="auto"/>
        <w:right w:val="none" w:sz="0" w:space="0" w:color="auto"/>
      </w:divBdr>
    </w:div>
    <w:div w:id="1149206049">
      <w:bodyDiv w:val="1"/>
      <w:marLeft w:val="0"/>
      <w:marRight w:val="0"/>
      <w:marTop w:val="0"/>
      <w:marBottom w:val="0"/>
      <w:divBdr>
        <w:top w:val="none" w:sz="0" w:space="0" w:color="auto"/>
        <w:left w:val="none" w:sz="0" w:space="0" w:color="auto"/>
        <w:bottom w:val="none" w:sz="0" w:space="0" w:color="auto"/>
        <w:right w:val="none" w:sz="0" w:space="0" w:color="auto"/>
      </w:divBdr>
    </w:div>
    <w:div w:id="1154562974">
      <w:bodyDiv w:val="1"/>
      <w:marLeft w:val="0"/>
      <w:marRight w:val="0"/>
      <w:marTop w:val="0"/>
      <w:marBottom w:val="0"/>
      <w:divBdr>
        <w:top w:val="none" w:sz="0" w:space="0" w:color="auto"/>
        <w:left w:val="none" w:sz="0" w:space="0" w:color="auto"/>
        <w:bottom w:val="none" w:sz="0" w:space="0" w:color="auto"/>
        <w:right w:val="none" w:sz="0" w:space="0" w:color="auto"/>
      </w:divBdr>
    </w:div>
    <w:div w:id="1281376360">
      <w:bodyDiv w:val="1"/>
      <w:marLeft w:val="0"/>
      <w:marRight w:val="0"/>
      <w:marTop w:val="0"/>
      <w:marBottom w:val="0"/>
      <w:divBdr>
        <w:top w:val="none" w:sz="0" w:space="0" w:color="auto"/>
        <w:left w:val="none" w:sz="0" w:space="0" w:color="auto"/>
        <w:bottom w:val="none" w:sz="0" w:space="0" w:color="auto"/>
        <w:right w:val="none" w:sz="0" w:space="0" w:color="auto"/>
      </w:divBdr>
    </w:div>
    <w:div w:id="1301157748">
      <w:bodyDiv w:val="1"/>
      <w:marLeft w:val="0"/>
      <w:marRight w:val="0"/>
      <w:marTop w:val="0"/>
      <w:marBottom w:val="0"/>
      <w:divBdr>
        <w:top w:val="none" w:sz="0" w:space="0" w:color="auto"/>
        <w:left w:val="none" w:sz="0" w:space="0" w:color="auto"/>
        <w:bottom w:val="none" w:sz="0" w:space="0" w:color="auto"/>
        <w:right w:val="none" w:sz="0" w:space="0" w:color="auto"/>
      </w:divBdr>
    </w:div>
    <w:div w:id="1319727118">
      <w:bodyDiv w:val="1"/>
      <w:marLeft w:val="0"/>
      <w:marRight w:val="0"/>
      <w:marTop w:val="0"/>
      <w:marBottom w:val="0"/>
      <w:divBdr>
        <w:top w:val="none" w:sz="0" w:space="0" w:color="auto"/>
        <w:left w:val="none" w:sz="0" w:space="0" w:color="auto"/>
        <w:bottom w:val="none" w:sz="0" w:space="0" w:color="auto"/>
        <w:right w:val="none" w:sz="0" w:space="0" w:color="auto"/>
      </w:divBdr>
    </w:div>
    <w:div w:id="1350060029">
      <w:bodyDiv w:val="1"/>
      <w:marLeft w:val="0"/>
      <w:marRight w:val="0"/>
      <w:marTop w:val="0"/>
      <w:marBottom w:val="0"/>
      <w:divBdr>
        <w:top w:val="none" w:sz="0" w:space="0" w:color="auto"/>
        <w:left w:val="none" w:sz="0" w:space="0" w:color="auto"/>
        <w:bottom w:val="none" w:sz="0" w:space="0" w:color="auto"/>
        <w:right w:val="none" w:sz="0" w:space="0" w:color="auto"/>
      </w:divBdr>
    </w:div>
    <w:div w:id="1434276919">
      <w:bodyDiv w:val="1"/>
      <w:marLeft w:val="0"/>
      <w:marRight w:val="0"/>
      <w:marTop w:val="0"/>
      <w:marBottom w:val="0"/>
      <w:divBdr>
        <w:top w:val="none" w:sz="0" w:space="0" w:color="auto"/>
        <w:left w:val="none" w:sz="0" w:space="0" w:color="auto"/>
        <w:bottom w:val="none" w:sz="0" w:space="0" w:color="auto"/>
        <w:right w:val="none" w:sz="0" w:space="0" w:color="auto"/>
      </w:divBdr>
    </w:div>
    <w:div w:id="1437674259">
      <w:bodyDiv w:val="1"/>
      <w:marLeft w:val="0"/>
      <w:marRight w:val="0"/>
      <w:marTop w:val="0"/>
      <w:marBottom w:val="0"/>
      <w:divBdr>
        <w:top w:val="none" w:sz="0" w:space="0" w:color="auto"/>
        <w:left w:val="none" w:sz="0" w:space="0" w:color="auto"/>
        <w:bottom w:val="none" w:sz="0" w:space="0" w:color="auto"/>
        <w:right w:val="none" w:sz="0" w:space="0" w:color="auto"/>
      </w:divBdr>
    </w:div>
    <w:div w:id="1489130119">
      <w:bodyDiv w:val="1"/>
      <w:marLeft w:val="0"/>
      <w:marRight w:val="0"/>
      <w:marTop w:val="0"/>
      <w:marBottom w:val="0"/>
      <w:divBdr>
        <w:top w:val="none" w:sz="0" w:space="0" w:color="auto"/>
        <w:left w:val="none" w:sz="0" w:space="0" w:color="auto"/>
        <w:bottom w:val="none" w:sz="0" w:space="0" w:color="auto"/>
        <w:right w:val="none" w:sz="0" w:space="0" w:color="auto"/>
      </w:divBdr>
    </w:div>
    <w:div w:id="1531841219">
      <w:bodyDiv w:val="1"/>
      <w:marLeft w:val="0"/>
      <w:marRight w:val="0"/>
      <w:marTop w:val="0"/>
      <w:marBottom w:val="0"/>
      <w:divBdr>
        <w:top w:val="none" w:sz="0" w:space="0" w:color="auto"/>
        <w:left w:val="none" w:sz="0" w:space="0" w:color="auto"/>
        <w:bottom w:val="none" w:sz="0" w:space="0" w:color="auto"/>
        <w:right w:val="none" w:sz="0" w:space="0" w:color="auto"/>
      </w:divBdr>
    </w:div>
    <w:div w:id="1543054096">
      <w:bodyDiv w:val="1"/>
      <w:marLeft w:val="0"/>
      <w:marRight w:val="0"/>
      <w:marTop w:val="0"/>
      <w:marBottom w:val="0"/>
      <w:divBdr>
        <w:top w:val="none" w:sz="0" w:space="0" w:color="auto"/>
        <w:left w:val="none" w:sz="0" w:space="0" w:color="auto"/>
        <w:bottom w:val="none" w:sz="0" w:space="0" w:color="auto"/>
        <w:right w:val="none" w:sz="0" w:space="0" w:color="auto"/>
      </w:divBdr>
    </w:div>
    <w:div w:id="1566452045">
      <w:bodyDiv w:val="1"/>
      <w:marLeft w:val="0"/>
      <w:marRight w:val="0"/>
      <w:marTop w:val="0"/>
      <w:marBottom w:val="0"/>
      <w:divBdr>
        <w:top w:val="none" w:sz="0" w:space="0" w:color="auto"/>
        <w:left w:val="none" w:sz="0" w:space="0" w:color="auto"/>
        <w:bottom w:val="none" w:sz="0" w:space="0" w:color="auto"/>
        <w:right w:val="none" w:sz="0" w:space="0" w:color="auto"/>
      </w:divBdr>
    </w:div>
    <w:div w:id="1596861201">
      <w:bodyDiv w:val="1"/>
      <w:marLeft w:val="0"/>
      <w:marRight w:val="0"/>
      <w:marTop w:val="0"/>
      <w:marBottom w:val="0"/>
      <w:divBdr>
        <w:top w:val="none" w:sz="0" w:space="0" w:color="auto"/>
        <w:left w:val="none" w:sz="0" w:space="0" w:color="auto"/>
        <w:bottom w:val="none" w:sz="0" w:space="0" w:color="auto"/>
        <w:right w:val="none" w:sz="0" w:space="0" w:color="auto"/>
      </w:divBdr>
    </w:div>
    <w:div w:id="1621839649">
      <w:bodyDiv w:val="1"/>
      <w:marLeft w:val="0"/>
      <w:marRight w:val="0"/>
      <w:marTop w:val="0"/>
      <w:marBottom w:val="0"/>
      <w:divBdr>
        <w:top w:val="none" w:sz="0" w:space="0" w:color="auto"/>
        <w:left w:val="none" w:sz="0" w:space="0" w:color="auto"/>
        <w:bottom w:val="none" w:sz="0" w:space="0" w:color="auto"/>
        <w:right w:val="none" w:sz="0" w:space="0" w:color="auto"/>
      </w:divBdr>
    </w:div>
    <w:div w:id="1627664806">
      <w:bodyDiv w:val="1"/>
      <w:marLeft w:val="0"/>
      <w:marRight w:val="0"/>
      <w:marTop w:val="0"/>
      <w:marBottom w:val="0"/>
      <w:divBdr>
        <w:top w:val="none" w:sz="0" w:space="0" w:color="auto"/>
        <w:left w:val="none" w:sz="0" w:space="0" w:color="auto"/>
        <w:bottom w:val="none" w:sz="0" w:space="0" w:color="auto"/>
        <w:right w:val="none" w:sz="0" w:space="0" w:color="auto"/>
      </w:divBdr>
    </w:div>
    <w:div w:id="1635020162">
      <w:bodyDiv w:val="1"/>
      <w:marLeft w:val="0"/>
      <w:marRight w:val="0"/>
      <w:marTop w:val="0"/>
      <w:marBottom w:val="0"/>
      <w:divBdr>
        <w:top w:val="none" w:sz="0" w:space="0" w:color="auto"/>
        <w:left w:val="none" w:sz="0" w:space="0" w:color="auto"/>
        <w:bottom w:val="none" w:sz="0" w:space="0" w:color="auto"/>
        <w:right w:val="none" w:sz="0" w:space="0" w:color="auto"/>
      </w:divBdr>
    </w:div>
    <w:div w:id="1675035568">
      <w:bodyDiv w:val="1"/>
      <w:marLeft w:val="0"/>
      <w:marRight w:val="0"/>
      <w:marTop w:val="0"/>
      <w:marBottom w:val="0"/>
      <w:divBdr>
        <w:top w:val="none" w:sz="0" w:space="0" w:color="auto"/>
        <w:left w:val="none" w:sz="0" w:space="0" w:color="auto"/>
        <w:bottom w:val="none" w:sz="0" w:space="0" w:color="auto"/>
        <w:right w:val="none" w:sz="0" w:space="0" w:color="auto"/>
      </w:divBdr>
    </w:div>
    <w:div w:id="1689939747">
      <w:bodyDiv w:val="1"/>
      <w:marLeft w:val="0"/>
      <w:marRight w:val="0"/>
      <w:marTop w:val="0"/>
      <w:marBottom w:val="0"/>
      <w:divBdr>
        <w:top w:val="none" w:sz="0" w:space="0" w:color="auto"/>
        <w:left w:val="none" w:sz="0" w:space="0" w:color="auto"/>
        <w:bottom w:val="none" w:sz="0" w:space="0" w:color="auto"/>
        <w:right w:val="none" w:sz="0" w:space="0" w:color="auto"/>
      </w:divBdr>
    </w:div>
    <w:div w:id="1697079872">
      <w:bodyDiv w:val="1"/>
      <w:marLeft w:val="0"/>
      <w:marRight w:val="0"/>
      <w:marTop w:val="0"/>
      <w:marBottom w:val="0"/>
      <w:divBdr>
        <w:top w:val="none" w:sz="0" w:space="0" w:color="auto"/>
        <w:left w:val="none" w:sz="0" w:space="0" w:color="auto"/>
        <w:bottom w:val="none" w:sz="0" w:space="0" w:color="auto"/>
        <w:right w:val="none" w:sz="0" w:space="0" w:color="auto"/>
      </w:divBdr>
    </w:div>
    <w:div w:id="1719354511">
      <w:bodyDiv w:val="1"/>
      <w:marLeft w:val="0"/>
      <w:marRight w:val="0"/>
      <w:marTop w:val="0"/>
      <w:marBottom w:val="0"/>
      <w:divBdr>
        <w:top w:val="none" w:sz="0" w:space="0" w:color="auto"/>
        <w:left w:val="none" w:sz="0" w:space="0" w:color="auto"/>
        <w:bottom w:val="none" w:sz="0" w:space="0" w:color="auto"/>
        <w:right w:val="none" w:sz="0" w:space="0" w:color="auto"/>
      </w:divBdr>
    </w:div>
    <w:div w:id="1762994938">
      <w:bodyDiv w:val="1"/>
      <w:marLeft w:val="0"/>
      <w:marRight w:val="0"/>
      <w:marTop w:val="0"/>
      <w:marBottom w:val="0"/>
      <w:divBdr>
        <w:top w:val="none" w:sz="0" w:space="0" w:color="auto"/>
        <w:left w:val="none" w:sz="0" w:space="0" w:color="auto"/>
        <w:bottom w:val="none" w:sz="0" w:space="0" w:color="auto"/>
        <w:right w:val="none" w:sz="0" w:space="0" w:color="auto"/>
      </w:divBdr>
    </w:div>
    <w:div w:id="1815023598">
      <w:bodyDiv w:val="1"/>
      <w:marLeft w:val="0"/>
      <w:marRight w:val="0"/>
      <w:marTop w:val="0"/>
      <w:marBottom w:val="0"/>
      <w:divBdr>
        <w:top w:val="none" w:sz="0" w:space="0" w:color="auto"/>
        <w:left w:val="none" w:sz="0" w:space="0" w:color="auto"/>
        <w:bottom w:val="none" w:sz="0" w:space="0" w:color="auto"/>
        <w:right w:val="none" w:sz="0" w:space="0" w:color="auto"/>
      </w:divBdr>
    </w:div>
    <w:div w:id="1846744098">
      <w:bodyDiv w:val="1"/>
      <w:marLeft w:val="0"/>
      <w:marRight w:val="0"/>
      <w:marTop w:val="0"/>
      <w:marBottom w:val="0"/>
      <w:divBdr>
        <w:top w:val="none" w:sz="0" w:space="0" w:color="auto"/>
        <w:left w:val="none" w:sz="0" w:space="0" w:color="auto"/>
        <w:bottom w:val="none" w:sz="0" w:space="0" w:color="auto"/>
        <w:right w:val="none" w:sz="0" w:space="0" w:color="auto"/>
      </w:divBdr>
    </w:div>
    <w:div w:id="1863933523">
      <w:bodyDiv w:val="1"/>
      <w:marLeft w:val="0"/>
      <w:marRight w:val="0"/>
      <w:marTop w:val="0"/>
      <w:marBottom w:val="0"/>
      <w:divBdr>
        <w:top w:val="none" w:sz="0" w:space="0" w:color="auto"/>
        <w:left w:val="none" w:sz="0" w:space="0" w:color="auto"/>
        <w:bottom w:val="none" w:sz="0" w:space="0" w:color="auto"/>
        <w:right w:val="none" w:sz="0" w:space="0" w:color="auto"/>
      </w:divBdr>
    </w:div>
    <w:div w:id="1903515780">
      <w:bodyDiv w:val="1"/>
      <w:marLeft w:val="0"/>
      <w:marRight w:val="0"/>
      <w:marTop w:val="0"/>
      <w:marBottom w:val="0"/>
      <w:divBdr>
        <w:top w:val="none" w:sz="0" w:space="0" w:color="auto"/>
        <w:left w:val="none" w:sz="0" w:space="0" w:color="auto"/>
        <w:bottom w:val="none" w:sz="0" w:space="0" w:color="auto"/>
        <w:right w:val="none" w:sz="0" w:space="0" w:color="auto"/>
      </w:divBdr>
    </w:div>
    <w:div w:id="1908108416">
      <w:bodyDiv w:val="1"/>
      <w:marLeft w:val="0"/>
      <w:marRight w:val="0"/>
      <w:marTop w:val="0"/>
      <w:marBottom w:val="0"/>
      <w:divBdr>
        <w:top w:val="none" w:sz="0" w:space="0" w:color="auto"/>
        <w:left w:val="none" w:sz="0" w:space="0" w:color="auto"/>
        <w:bottom w:val="none" w:sz="0" w:space="0" w:color="auto"/>
        <w:right w:val="none" w:sz="0" w:space="0" w:color="auto"/>
      </w:divBdr>
    </w:div>
    <w:div w:id="1938059022">
      <w:bodyDiv w:val="1"/>
      <w:marLeft w:val="0"/>
      <w:marRight w:val="0"/>
      <w:marTop w:val="0"/>
      <w:marBottom w:val="0"/>
      <w:divBdr>
        <w:top w:val="none" w:sz="0" w:space="0" w:color="auto"/>
        <w:left w:val="none" w:sz="0" w:space="0" w:color="auto"/>
        <w:bottom w:val="none" w:sz="0" w:space="0" w:color="auto"/>
        <w:right w:val="none" w:sz="0" w:space="0" w:color="auto"/>
      </w:divBdr>
    </w:div>
    <w:div w:id="1948074401">
      <w:bodyDiv w:val="1"/>
      <w:marLeft w:val="0"/>
      <w:marRight w:val="0"/>
      <w:marTop w:val="0"/>
      <w:marBottom w:val="0"/>
      <w:divBdr>
        <w:top w:val="none" w:sz="0" w:space="0" w:color="auto"/>
        <w:left w:val="none" w:sz="0" w:space="0" w:color="auto"/>
        <w:bottom w:val="none" w:sz="0" w:space="0" w:color="auto"/>
        <w:right w:val="none" w:sz="0" w:space="0" w:color="auto"/>
      </w:divBdr>
    </w:div>
    <w:div w:id="2040424249">
      <w:bodyDiv w:val="1"/>
      <w:marLeft w:val="0"/>
      <w:marRight w:val="0"/>
      <w:marTop w:val="0"/>
      <w:marBottom w:val="0"/>
      <w:divBdr>
        <w:top w:val="none" w:sz="0" w:space="0" w:color="auto"/>
        <w:left w:val="none" w:sz="0" w:space="0" w:color="auto"/>
        <w:bottom w:val="none" w:sz="0" w:space="0" w:color="auto"/>
        <w:right w:val="none" w:sz="0" w:space="0" w:color="auto"/>
      </w:divBdr>
    </w:div>
    <w:div w:id="2048093668">
      <w:bodyDiv w:val="1"/>
      <w:marLeft w:val="0"/>
      <w:marRight w:val="0"/>
      <w:marTop w:val="0"/>
      <w:marBottom w:val="0"/>
      <w:divBdr>
        <w:top w:val="none" w:sz="0" w:space="0" w:color="auto"/>
        <w:left w:val="none" w:sz="0" w:space="0" w:color="auto"/>
        <w:bottom w:val="none" w:sz="0" w:space="0" w:color="auto"/>
        <w:right w:val="none" w:sz="0" w:space="0" w:color="auto"/>
      </w:divBdr>
    </w:div>
    <w:div w:id="2048483308">
      <w:bodyDiv w:val="1"/>
      <w:marLeft w:val="0"/>
      <w:marRight w:val="0"/>
      <w:marTop w:val="0"/>
      <w:marBottom w:val="0"/>
      <w:divBdr>
        <w:top w:val="none" w:sz="0" w:space="0" w:color="auto"/>
        <w:left w:val="none" w:sz="0" w:space="0" w:color="auto"/>
        <w:bottom w:val="none" w:sz="0" w:space="0" w:color="auto"/>
        <w:right w:val="none" w:sz="0" w:space="0" w:color="auto"/>
      </w:divBdr>
    </w:div>
    <w:div w:id="21295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E6089-776E-254D-96D0-693106ADC8B2}">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25</Pages>
  <Words>38196</Words>
  <Characters>217723</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34</cp:revision>
  <dcterms:created xsi:type="dcterms:W3CDTF">2020-06-10T18:40:00Z</dcterms:created>
  <dcterms:modified xsi:type="dcterms:W3CDTF">2020-07-17T14:10:00Z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y fmtid="{D5CDD505-2E9C-101B-9397-08002B2CF9AE}" pid="25" name="grammarly_documentId">
    <vt:lpwstr>documentId_8864</vt:lpwstr>
  </property>
</Properties>
</file>