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0057BF97" w:rsidR="003A1E4D" w:rsidRDefault="003A1E4D" w:rsidP="00E05CD2">
      <w:pPr>
        <w:spacing w:line="360" w:lineRule="auto"/>
      </w:pPr>
      <w:r>
        <w:t xml:space="preserve">Comparing metagenomics and </w:t>
      </w:r>
      <w:del w:id="0" w:author="Christopher Hempel" w:date="2020-09-18T08:42:00Z">
        <w:r w:rsidDel="00745407">
          <w:delText xml:space="preserve">total </w:delText>
        </w:r>
        <w:r w:rsidR="00D62ED7" w:rsidDel="00745407">
          <w:delText>RNA sequencing</w:delText>
        </w:r>
      </w:del>
      <w:ins w:id="1" w:author="Christopher Hempel" w:date="2020-09-18T08:42:00Z">
        <w:r w:rsidR="00745407">
          <w:t>total RNA metatranscriptomics</w:t>
        </w:r>
      </w:ins>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4B3895C8"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w:t>
      </w:r>
      <w:r w:rsidR="00550923">
        <w:rPr>
          <w:rFonts w:ascii="Calibri" w:hAnsi="Calibri" w:cs="Calibri"/>
        </w:rPr>
        <w:t>,</w:t>
      </w:r>
      <w:r w:rsidRPr="00B94B64">
        <w:rPr>
          <w:rFonts w:ascii="Calibri" w:hAnsi="Calibri" w:cs="Calibri"/>
        </w:rPr>
        <w:t xml:space="preserve">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550923" w:rsidRDefault="00EE3DBD" w:rsidP="00E05CD2">
      <w:pPr>
        <w:spacing w:line="360" w:lineRule="auto"/>
        <w:ind w:firstLine="576"/>
        <w:jc w:val="both"/>
        <w:rPr>
          <w:color w:val="000000" w:themeColor="text1"/>
          <w:lang w:val="da-DK"/>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w:instrText>
      </w:r>
      <w:r w:rsidR="001F09D3" w:rsidRPr="00550923">
        <w:rPr>
          <w:color w:val="000000" w:themeColor="text1"/>
          <w:lang w:val="da-DK"/>
        </w:rPr>
        <w:instrText>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550923">
        <w:rPr>
          <w:bCs/>
          <w:noProof/>
          <w:color w:val="000000" w:themeColor="text1"/>
          <w:lang w:val="da-DK"/>
        </w:rPr>
        <w:t>(Cordier et al., 2019; Foissner and Berger, 1996; McArthur, 2001; Pawlowski et al., 2016; Payne, 2013; Smith et al., 2015; Stoeck et al., 2018)</w:t>
      </w:r>
      <w:r w:rsidR="00696C5A">
        <w:rPr>
          <w:rStyle w:val="FootnoteReference"/>
          <w:color w:val="000000" w:themeColor="text1"/>
        </w:rPr>
        <w:fldChar w:fldCharType="end"/>
      </w:r>
      <w:r w:rsidR="00696C5A" w:rsidRPr="00550923">
        <w:rPr>
          <w:color w:val="000000" w:themeColor="text1"/>
          <w:lang w:val="da-DK"/>
        </w:rPr>
        <w:t>.</w:t>
      </w:r>
      <w:r w:rsidR="009459B5" w:rsidRPr="00550923">
        <w:rPr>
          <w:color w:val="000000" w:themeColor="text1"/>
          <w:lang w:val="da-DK"/>
        </w:rPr>
        <w:t xml:space="preserve"> </w:t>
      </w:r>
    </w:p>
    <w:p w14:paraId="2B78BAF2" w14:textId="77777777" w:rsidR="009F6B54" w:rsidRPr="00550923" w:rsidRDefault="009F6B54" w:rsidP="009F6B54">
      <w:pPr>
        <w:spacing w:line="360" w:lineRule="auto"/>
        <w:ind w:firstLine="576"/>
        <w:jc w:val="both"/>
        <w:rPr>
          <w:color w:val="000000" w:themeColor="text1"/>
          <w:lang w:val="da-DK"/>
        </w:rPr>
      </w:pPr>
    </w:p>
    <w:p w14:paraId="78269E5A" w14:textId="0BDACD58"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w:t>
      </w:r>
      <w:r w:rsidR="001C1B47">
        <w:rPr>
          <w:color w:val="000000" w:themeColor="text1"/>
        </w:rPr>
        <w:t xml:space="preserve">was </w:t>
      </w:r>
      <w:r w:rsidR="006B2701">
        <w:rPr>
          <w:color w:val="000000" w:themeColor="text1"/>
        </w:rPr>
        <w:t>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 xml:space="preserve">can also </w:t>
      </w:r>
      <w:r w:rsidR="001C1B47">
        <w:rPr>
          <w:rFonts w:ascii="Calibri" w:hAnsi="Calibri" w:cs="Calibri"/>
          <w:color w:val="000000" w:themeColor="text1"/>
        </w:rPr>
        <w:t xml:space="preserve">be </w:t>
      </w:r>
      <w:r w:rsidR="00AF0A00">
        <w:rPr>
          <w:rFonts w:ascii="Calibri" w:hAnsi="Calibri" w:cs="Calibri"/>
          <w:color w:val="000000" w:themeColor="text1"/>
        </w:rPr>
        <w:t>bias</w:t>
      </w:r>
      <w:r w:rsidR="001C1B47">
        <w:rPr>
          <w:rFonts w:ascii="Calibri" w:hAnsi="Calibri" w:cs="Calibri"/>
          <w:color w:val="000000" w:themeColor="text1"/>
        </w:rPr>
        <w:t>ed</w:t>
      </w:r>
      <w:r w:rsidR="00AF0A00">
        <w:rPr>
          <w:rFonts w:ascii="Calibri" w:hAnsi="Calibri" w:cs="Calibri"/>
          <w:color w:val="000000" w:themeColor="text1"/>
        </w:rPr>
        <w:t xml:space="preserve">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PCR-related bias</w:t>
      </w:r>
      <w:r w:rsidR="001C1B47">
        <w:rPr>
          <w:rFonts w:ascii="Calibri" w:hAnsi="Calibri" w:cs="Calibri"/>
          <w:color w:val="000000" w:themeColor="text1"/>
        </w:rPr>
        <w:t>es</w:t>
      </w:r>
      <w:r w:rsidR="00AF0A00">
        <w:rPr>
          <w:rFonts w:ascii="Calibri" w:hAnsi="Calibri" w:cs="Calibri"/>
          <w:color w:val="000000" w:themeColor="text1"/>
        </w:rPr>
        <w:t xml:space="preserve">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w:instrText>
      </w:r>
      <w:r w:rsidR="001B6AFD" w:rsidRPr="00550923">
        <w:rPr>
          <w:rFonts w:ascii="Calibri" w:hAnsi="Calibri" w:cs="Calibri"/>
          <w:color w:val="000000" w:themeColor="text1"/>
          <w:lang w:val="da-DK"/>
        </w:rPr>
        <w:instrText>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550923">
        <w:rPr>
          <w:rFonts w:ascii="Calibri" w:hAnsi="Calibri" w:cs="Calibri"/>
          <w:bCs/>
          <w:noProof/>
          <w:color w:val="000000" w:themeColor="text1"/>
          <w:lang w:val="da-DK"/>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sidRPr="00550923">
        <w:rPr>
          <w:rFonts w:ascii="Calibri" w:hAnsi="Calibri" w:cs="Calibri"/>
          <w:color w:val="000000" w:themeColor="text1"/>
          <w:lang w:val="da-DK"/>
        </w:rPr>
        <w:t>.</w:t>
      </w:r>
      <w:r w:rsidR="00AF0A00" w:rsidRPr="00550923">
        <w:rPr>
          <w:rFonts w:ascii="Calibri" w:hAnsi="Calibri" w:cs="Calibri"/>
          <w:color w:val="000000" w:themeColor="text1"/>
          <w:lang w:val="da-DK"/>
        </w:rPr>
        <w:t xml:space="preserve"> </w:t>
      </w:r>
      <w:r w:rsidR="00AF0A00">
        <w:rPr>
          <w:rFonts w:ascii="Calibri" w:hAnsi="Calibri" w:cs="Calibri"/>
          <w:color w:val="000000" w:themeColor="text1"/>
        </w:rPr>
        <w:t xml:space="preserve">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5784B722" w14:textId="6063FE97" w:rsidR="00AE1B39" w:rsidRDefault="009F6B54" w:rsidP="009F6B54">
      <w:pPr>
        <w:spacing w:line="360" w:lineRule="auto"/>
        <w:ind w:firstLine="576"/>
        <w:jc w:val="both"/>
        <w:rPr>
          <w:rFonts w:ascii="Calibri" w:hAnsi="Calibri" w:cs="Calibri"/>
          <w:color w:val="000000" w:themeColor="text1"/>
        </w:rPr>
      </w:pPr>
      <w:r w:rsidRPr="00550923">
        <w:rPr>
          <w:rFonts w:ascii="Calibri" w:hAnsi="Calibri" w:cs="Calibri"/>
          <w:color w:val="000000" w:themeColor="text1"/>
          <w:lang w:val="da-DK"/>
        </w:rPr>
        <w:t>T</w:t>
      </w:r>
      <w:r w:rsidR="00C42FCD" w:rsidRPr="00550923">
        <w:rPr>
          <w:rFonts w:ascii="Calibri" w:hAnsi="Calibri" w:cs="Calibri"/>
          <w:color w:val="000000" w:themeColor="text1"/>
          <w:lang w:val="da-DK"/>
        </w:rPr>
        <w:t xml:space="preserve">axonomic coverage </w:t>
      </w:r>
      <w:r w:rsidRPr="00550923">
        <w:rPr>
          <w:rFonts w:ascii="Calibri" w:hAnsi="Calibri" w:cs="Calibri"/>
          <w:color w:val="000000" w:themeColor="text1"/>
          <w:lang w:val="da-DK"/>
        </w:rPr>
        <w:t xml:space="preserve">can be increased </w:t>
      </w:r>
      <w:r w:rsidR="00C42FCD" w:rsidRPr="00550923">
        <w:rPr>
          <w:rFonts w:ascii="Calibri" w:hAnsi="Calibri" w:cs="Calibri"/>
          <w:color w:val="000000" w:themeColor="text1"/>
          <w:lang w:val="da-DK"/>
        </w:rPr>
        <w:t>by including multiple</w:t>
      </w:r>
      <w:r w:rsidR="00AF0A00" w:rsidRPr="00550923">
        <w:rPr>
          <w:rFonts w:ascii="Calibri" w:hAnsi="Calibri" w:cs="Calibri"/>
          <w:color w:val="000000" w:themeColor="text1"/>
          <w:lang w:val="da-DK"/>
        </w:rPr>
        <w:t xml:space="preserve"> pri</w:t>
      </w:r>
      <w:r w:rsidR="00AF0A00">
        <w:rPr>
          <w:rFonts w:ascii="Calibri" w:hAnsi="Calibri" w:cs="Calibri"/>
          <w:color w:val="000000" w:themeColor="text1"/>
        </w:rPr>
        <w:t>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w:instrText>
      </w:r>
      <w:r w:rsidR="00C42FCD" w:rsidRPr="00550923">
        <w:rPr>
          <w:rFonts w:ascii="Calibri" w:hAnsi="Calibri" w:cs="Calibri"/>
          <w:color w:val="000000" w:themeColor="text1"/>
          <w:lang w:val="da-DK"/>
        </w:rPr>
        <w:instrTex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550923">
        <w:rPr>
          <w:rFonts w:ascii="Calibri" w:hAnsi="Calibri" w:cs="Calibri"/>
          <w:bCs/>
          <w:noProof/>
          <w:color w:val="000000" w:themeColor="text1"/>
          <w:lang w:val="da-DK"/>
        </w:rPr>
        <w:t>(Corse et al., 2019; De Barba et al., 2014; Piñol et al., 2019)</w:t>
      </w:r>
      <w:r w:rsidR="00C42FCD">
        <w:rPr>
          <w:rStyle w:val="FootnoteReference"/>
          <w:rFonts w:ascii="Calibri" w:hAnsi="Calibri" w:cs="Calibri"/>
          <w:color w:val="000000" w:themeColor="text1"/>
        </w:rPr>
        <w:fldChar w:fldCharType="end"/>
      </w:r>
      <w:r w:rsidR="00AF0A00" w:rsidRPr="00550923">
        <w:rPr>
          <w:rFonts w:ascii="Calibri" w:hAnsi="Calibri" w:cs="Calibri"/>
          <w:color w:val="000000" w:themeColor="text1"/>
          <w:lang w:val="da-DK"/>
        </w:rPr>
        <w:t>.</w:t>
      </w:r>
      <w:r w:rsidR="009459B5" w:rsidRPr="00550923">
        <w:rPr>
          <w:rFonts w:ascii="Calibri" w:hAnsi="Calibri" w:cs="Calibri"/>
          <w:color w:val="000000" w:themeColor="text1"/>
          <w:lang w:val="da-DK"/>
        </w:rPr>
        <w:t xml:space="preserve"> </w:t>
      </w:r>
      <w:commentRangeStart w:id="2"/>
      <w:commentRangeStart w:id="3"/>
      <w:r>
        <w:rPr>
          <w:rFonts w:ascii="Calibri" w:hAnsi="Calibri" w:cs="Calibri"/>
          <w:color w:val="000000" w:themeColor="text1"/>
        </w:rPr>
        <w:t>*</w:t>
      </w:r>
      <w:commentRangeEnd w:id="2"/>
      <w:r>
        <w:rPr>
          <w:rStyle w:val="CommentReference"/>
        </w:rPr>
        <w:commentReference w:id="2"/>
      </w:r>
      <w:commentRangeEnd w:id="3"/>
      <w:r w:rsidR="00537F54">
        <w:rPr>
          <w:rStyle w:val="CommentReference"/>
        </w:rPr>
        <w:commentReference w:id="3"/>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70B93775" w14:textId="419B96EF" w:rsidR="00293E54" w:rsidRDefault="00645104" w:rsidP="00E66D8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which is called metagenomics, or</w:t>
      </w:r>
      <w:r w:rsidR="00293E54">
        <w:rPr>
          <w:rFonts w:ascii="Calibri" w:hAnsi="Calibri" w:cs="Calibri"/>
          <w:color w:val="000000" w:themeColor="text1"/>
        </w:rPr>
        <w:t xml:space="preserve"> of</w:t>
      </w:r>
      <w:r w:rsidR="00AE0642">
        <w:rPr>
          <w:rFonts w:ascii="Calibri" w:hAnsi="Calibri" w:cs="Calibri"/>
          <w:color w:val="000000" w:themeColor="text1"/>
        </w:rPr>
        <w:t xml:space="preserve">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 xml:space="preserve">DNA </w:t>
      </w:r>
      <w:r w:rsidR="00A62F5A">
        <w:rPr>
          <w:rFonts w:ascii="Calibri" w:hAnsi="Calibri" w:cs="Calibri"/>
          <w:color w:val="000000" w:themeColor="text1"/>
        </w:rPr>
        <w:lastRenderedPageBreak/>
        <w:t>metabarcoding</w:t>
      </w:r>
      <w:r w:rsidR="007F079D">
        <w:rPr>
          <w:rFonts w:ascii="Calibri" w:hAnsi="Calibri" w:cs="Calibri"/>
          <w:color w:val="000000" w:themeColor="text1"/>
        </w:rPr>
        <w:t>.</w:t>
      </w:r>
      <w:r w:rsidR="002E0CED">
        <w:rPr>
          <w:rFonts w:ascii="Calibri" w:hAnsi="Calibri" w:cs="Calibri"/>
          <w:color w:val="000000" w:themeColor="text1"/>
        </w:rPr>
        <w:t xml:space="preserve"> </w:t>
      </w:r>
      <w:ins w:id="4" w:author="Christopher Hempel" w:date="2020-09-17T17:39:00Z">
        <w:r w:rsidR="000F37A3">
          <w:rPr>
            <w:rFonts w:ascii="Calibri" w:hAnsi="Calibri" w:cs="Calibri"/>
            <w:color w:val="000000" w:themeColor="text1"/>
          </w:rPr>
          <w:t xml:space="preserve">Metagenomics and metatranscriptomics additionally allow to explore </w:t>
        </w:r>
        <w:r w:rsidR="000F37A3" w:rsidRPr="00293E54">
          <w:rPr>
            <w:rFonts w:ascii="Calibri" w:hAnsi="Calibri" w:cs="Calibri"/>
            <w:color w:val="000000" w:themeColor="text1"/>
          </w:rPr>
          <w:t>﻿taxon-function</w:t>
        </w:r>
        <w:r w:rsidR="000F37A3">
          <w:rPr>
            <w:rFonts w:ascii="Calibri" w:hAnsi="Calibri" w:cs="Calibri"/>
            <w:color w:val="000000" w:themeColor="text1"/>
          </w:rPr>
          <w:t xml:space="preserve"> relationships, which can give further information about ecosystems. Recent studies address these advantages and </w:t>
        </w:r>
      </w:ins>
      <w:ins w:id="5" w:author="Christopher Hempel" w:date="2020-09-18T08:20:00Z">
        <w:r w:rsidR="00FD6310">
          <w:rPr>
            <w:rFonts w:ascii="Calibri" w:hAnsi="Calibri" w:cs="Calibri"/>
            <w:color w:val="000000" w:themeColor="text1"/>
          </w:rPr>
          <w:t>their implementation</w:t>
        </w:r>
      </w:ins>
      <w:ins w:id="6" w:author="Christopher Hempel" w:date="2020-09-17T17:39:00Z">
        <w:r w:rsidR="000F37A3">
          <w:rPr>
            <w:rFonts w:ascii="Calibri" w:hAnsi="Calibri" w:cs="Calibri"/>
            <w:color w:val="000000" w:themeColor="text1"/>
          </w:rPr>
          <w:t xml:space="preserve"> into freshwater assessments </w:t>
        </w:r>
        <w:r w:rsidR="000F37A3">
          <w:rPr>
            <w:rFonts w:ascii="Calibri" w:hAnsi="Calibri" w:cs="Calibri"/>
            <w:color w:val="000000" w:themeColor="text1"/>
          </w:rPr>
          <w:fldChar w:fldCharType="begin" w:fldLock="1"/>
        </w:r>
        <w:r w:rsidR="000F37A3">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0F37A3">
          <w:rPr>
            <w:rFonts w:ascii="Calibri" w:hAnsi="Calibri" w:cs="Calibri"/>
            <w:color w:val="000000" w:themeColor="text1"/>
          </w:rPr>
          <w:fldChar w:fldCharType="separate"/>
        </w:r>
        <w:r w:rsidR="000F37A3" w:rsidRPr="006F5086">
          <w:rPr>
            <w:rFonts w:ascii="Calibri" w:hAnsi="Calibri" w:cs="Calibri"/>
            <w:noProof/>
            <w:color w:val="000000" w:themeColor="text1"/>
          </w:rPr>
          <w:t>(Cordier et al., 2020; Leese et al., 2018)</w:t>
        </w:r>
        <w:r w:rsidR="000F37A3">
          <w:rPr>
            <w:rFonts w:ascii="Calibri" w:hAnsi="Calibri" w:cs="Calibri"/>
            <w:color w:val="000000" w:themeColor="text1"/>
          </w:rPr>
          <w:fldChar w:fldCharType="end"/>
        </w:r>
        <w:r w:rsidR="000F37A3">
          <w:rPr>
            <w:rFonts w:ascii="Calibri" w:hAnsi="Calibri" w:cs="Calibri"/>
            <w:color w:val="000000" w:themeColor="text1"/>
          </w:rPr>
          <w:t>.</w:t>
        </w:r>
      </w:ins>
    </w:p>
    <w:p w14:paraId="36F4E72A" w14:textId="6C9F314A" w:rsidR="00485983" w:rsidRDefault="00FE25F8" w:rsidP="00E66D82">
      <w:pPr>
        <w:spacing w:line="360" w:lineRule="auto"/>
        <w:ind w:firstLine="720"/>
        <w:jc w:val="both"/>
        <w:rPr>
          <w:rFonts w:ascii="Calibri" w:hAnsi="Calibri" w:cs="Calibri"/>
          <w:color w:val="000000" w:themeColor="text1"/>
        </w:rPr>
      </w:pPr>
      <w:del w:id="7" w:author="Christopher Hempel" w:date="2020-09-18T08:35:00Z">
        <w:r w:rsidDel="00745407">
          <w:rPr>
            <w:rFonts w:ascii="Calibri" w:hAnsi="Calibri" w:cs="Calibri"/>
            <w:color w:val="000000" w:themeColor="text1"/>
          </w:rPr>
          <w:delText xml:space="preserve">Although metatranscriptomics is usually applied for analyzing gene expression, </w:delText>
        </w:r>
        <w:r w:rsidR="000E4B4D" w:rsidDel="00745407">
          <w:rPr>
            <w:rFonts w:ascii="Calibri" w:hAnsi="Calibri" w:cs="Calibri"/>
            <w:color w:val="000000" w:themeColor="text1"/>
          </w:rPr>
          <w:delText>i</w:delText>
        </w:r>
      </w:del>
      <w:ins w:id="8" w:author="Christopher Hempel" w:date="2020-09-18T08:35:00Z">
        <w:r w:rsidR="00745407">
          <w:rPr>
            <w:rFonts w:ascii="Calibri" w:hAnsi="Calibri" w:cs="Calibri"/>
            <w:color w:val="000000" w:themeColor="text1"/>
          </w:rPr>
          <w:t>I</w:t>
        </w:r>
      </w:ins>
      <w:r w:rsidR="000E4B4D">
        <w:rPr>
          <w:rFonts w:ascii="Calibri" w:hAnsi="Calibri" w:cs="Calibri"/>
          <w:color w:val="000000" w:themeColor="text1"/>
        </w:rPr>
        <w:t>n this study,</w:t>
      </w:r>
      <w:r>
        <w:rPr>
          <w:rFonts w:ascii="Calibri" w:hAnsi="Calibri" w:cs="Calibri"/>
          <w:color w:val="000000" w:themeColor="text1"/>
        </w:rPr>
        <w:t xml:space="preserve"> </w:t>
      </w:r>
      <w:r w:rsidR="00485983">
        <w:rPr>
          <w:rFonts w:ascii="Calibri" w:hAnsi="Calibri" w:cs="Calibri"/>
          <w:color w:val="000000" w:themeColor="text1"/>
        </w:rPr>
        <w:t xml:space="preserve">we </w:t>
      </w:r>
      <w:del w:id="9" w:author="Christopher Hempel" w:date="2020-09-18T08:38:00Z">
        <w:r w:rsidR="009F6B54" w:rsidDel="00745407">
          <w:rPr>
            <w:rFonts w:ascii="Calibri" w:hAnsi="Calibri" w:cs="Calibri"/>
            <w:color w:val="000000" w:themeColor="text1"/>
          </w:rPr>
          <w:delText>test</w:delText>
        </w:r>
        <w:r w:rsidR="00485983" w:rsidDel="00745407">
          <w:rPr>
            <w:rFonts w:ascii="Calibri" w:hAnsi="Calibri" w:cs="Calibri"/>
            <w:color w:val="000000" w:themeColor="text1"/>
          </w:rPr>
          <w:delText xml:space="preserve"> </w:delText>
        </w:r>
        <w:r w:rsidR="00C00EC4" w:rsidDel="00745407">
          <w:rPr>
            <w:rFonts w:ascii="Calibri" w:hAnsi="Calibri" w:cs="Calibri"/>
            <w:color w:val="000000" w:themeColor="text1"/>
          </w:rPr>
          <w:delText xml:space="preserve">potential </w:delText>
        </w:r>
        <w:r w:rsidR="007645E2" w:rsidDel="00745407">
          <w:rPr>
            <w:rFonts w:ascii="Calibri" w:hAnsi="Calibri" w:cs="Calibri"/>
            <w:color w:val="000000" w:themeColor="text1"/>
          </w:rPr>
          <w:delText>advantages of</w:delText>
        </w:r>
      </w:del>
      <w:ins w:id="10" w:author="Christopher Hempel" w:date="2020-09-18T08:38:00Z">
        <w:r w:rsidR="00745407">
          <w:rPr>
            <w:rFonts w:ascii="Calibri" w:hAnsi="Calibri" w:cs="Calibri"/>
            <w:color w:val="000000" w:themeColor="text1"/>
          </w:rPr>
          <w:t>compare</w:t>
        </w:r>
      </w:ins>
      <w:r w:rsidR="007645E2">
        <w:rPr>
          <w:rFonts w:ascii="Calibri" w:hAnsi="Calibri" w:cs="Calibri"/>
          <w:color w:val="000000" w:themeColor="text1"/>
        </w:rPr>
        <w:t xml:space="preserve"> </w:t>
      </w:r>
      <w:ins w:id="11" w:author="Christopher Hempel" w:date="2020-09-18T08:38:00Z">
        <w:r w:rsidR="00745407">
          <w:rPr>
            <w:rFonts w:ascii="Calibri" w:hAnsi="Calibri" w:cs="Calibri"/>
            <w:color w:val="000000" w:themeColor="text1"/>
          </w:rPr>
          <w:t>metagenomi</w:t>
        </w:r>
      </w:ins>
      <w:ins w:id="12" w:author="Christopher Hempel" w:date="2020-09-18T08:39:00Z">
        <w:r w:rsidR="00745407">
          <w:rPr>
            <w:rFonts w:ascii="Calibri" w:hAnsi="Calibri" w:cs="Calibri"/>
            <w:color w:val="000000" w:themeColor="text1"/>
          </w:rPr>
          <w:t>c</w:t>
        </w:r>
      </w:ins>
      <w:ins w:id="13" w:author="Christopher Hempel" w:date="2020-09-18T08:38:00Z">
        <w:r w:rsidR="00745407">
          <w:rPr>
            <w:rFonts w:ascii="Calibri" w:hAnsi="Calibri" w:cs="Calibri"/>
            <w:color w:val="000000" w:themeColor="text1"/>
          </w:rPr>
          <w:t>s an</w:t>
        </w:r>
      </w:ins>
      <w:ins w:id="14" w:author="Christopher Hempel" w:date="2020-09-18T08:39:00Z">
        <w:r w:rsidR="00745407">
          <w:rPr>
            <w:rFonts w:ascii="Calibri" w:hAnsi="Calibri" w:cs="Calibri"/>
            <w:color w:val="000000" w:themeColor="text1"/>
          </w:rPr>
          <w:t xml:space="preserve">d </w:t>
        </w:r>
      </w:ins>
      <w:ins w:id="15" w:author="Christopher Hempel" w:date="2020-09-29T09:25:00Z">
        <w:r w:rsidR="00FE1E32">
          <w:rPr>
            <w:rFonts w:ascii="Calibri" w:hAnsi="Calibri" w:cs="Calibri"/>
            <w:color w:val="000000" w:themeColor="text1"/>
          </w:rPr>
          <w:t xml:space="preserve">total RNA </w:t>
        </w:r>
      </w:ins>
      <w:ins w:id="16" w:author="Christopher Hempel" w:date="2020-09-18T08:39:00Z">
        <w:r w:rsidR="00745407">
          <w:rPr>
            <w:rFonts w:ascii="Calibri" w:hAnsi="Calibri" w:cs="Calibri"/>
            <w:color w:val="000000" w:themeColor="text1"/>
          </w:rPr>
          <w:t xml:space="preserve">metatranscriptomics </w:t>
        </w:r>
      </w:ins>
      <w:ins w:id="17" w:author="Christopher Hempel" w:date="2020-09-29T09:25:00Z">
        <w:r w:rsidR="00FE1E32">
          <w:rPr>
            <w:rFonts w:ascii="Calibri" w:hAnsi="Calibri" w:cs="Calibri"/>
            <w:color w:val="000000" w:themeColor="text1"/>
          </w:rPr>
          <w:t>(total RNA-Seq; metatranscriptomics without an mRNA enrichment step)</w:t>
        </w:r>
      </w:ins>
      <w:del w:id="18" w:author="Christopher Hempel" w:date="2020-09-18T08:39:00Z">
        <w:r w:rsidR="007645E2" w:rsidDel="00745407">
          <w:rPr>
            <w:rFonts w:ascii="Calibri" w:hAnsi="Calibri" w:cs="Calibri"/>
            <w:color w:val="000000" w:themeColor="text1"/>
          </w:rPr>
          <w:delText xml:space="preserve">metatranscriptomics </w:delText>
        </w:r>
      </w:del>
      <w:del w:id="19" w:author="Christopher Hempel" w:date="2020-09-18T08:38:00Z">
        <w:r w:rsidR="007645E2" w:rsidDel="00745407">
          <w:rPr>
            <w:rFonts w:ascii="Calibri" w:hAnsi="Calibri" w:cs="Calibri"/>
            <w:color w:val="000000" w:themeColor="text1"/>
          </w:rPr>
          <w:delText xml:space="preserve">over </w:delText>
        </w:r>
      </w:del>
      <w:del w:id="20" w:author="Christopher Hempel" w:date="2020-09-18T08:39:00Z">
        <w:r w:rsidR="006E6787" w:rsidDel="00745407">
          <w:rPr>
            <w:rFonts w:ascii="Calibri" w:hAnsi="Calibri" w:cs="Calibri"/>
            <w:color w:val="000000" w:themeColor="text1"/>
          </w:rPr>
          <w:delText>metagenomics</w:delText>
        </w:r>
        <w:r w:rsidR="007645E2" w:rsidDel="00745407">
          <w:rPr>
            <w:rFonts w:ascii="Calibri" w:hAnsi="Calibri" w:cs="Calibri"/>
            <w:color w:val="000000" w:themeColor="text1"/>
          </w:rPr>
          <w:delText xml:space="preserve"> </w:delText>
        </w:r>
      </w:del>
      <w:r w:rsidR="007645E2">
        <w:rPr>
          <w:rFonts w:ascii="Calibri" w:hAnsi="Calibri" w:cs="Calibri"/>
          <w:color w:val="000000" w:themeColor="text1"/>
        </w:rPr>
        <w:t>for taxonomic profiling.</w:t>
      </w:r>
      <w:ins w:id="21" w:author="Christopher Hempel" w:date="2020-09-18T08:36:00Z">
        <w:r w:rsidR="00745407">
          <w:rPr>
            <w:rFonts w:ascii="Calibri" w:hAnsi="Calibri" w:cs="Calibri"/>
            <w:color w:val="000000" w:themeColor="text1"/>
          </w:rPr>
          <w:t xml:space="preserve"> The motivation for this test comes from two </w:t>
        </w:r>
      </w:ins>
      <w:ins w:id="22" w:author="Christopher Hempel" w:date="2020-09-18T08:38:00Z">
        <w:r w:rsidR="00745407">
          <w:rPr>
            <w:rFonts w:ascii="Calibri" w:hAnsi="Calibri" w:cs="Calibri"/>
            <w:color w:val="000000" w:themeColor="text1"/>
          </w:rPr>
          <w:t xml:space="preserve">potential advantages </w:t>
        </w:r>
      </w:ins>
      <w:ins w:id="23" w:author="Christopher Hempel" w:date="2020-09-18T08:39:00Z">
        <w:r w:rsidR="00745407">
          <w:rPr>
            <w:rFonts w:ascii="Calibri" w:hAnsi="Calibri" w:cs="Calibri"/>
            <w:color w:val="000000" w:themeColor="text1"/>
          </w:rPr>
          <w:t>of metatranscri</w:t>
        </w:r>
      </w:ins>
      <w:ins w:id="24" w:author="Christopher Hempel" w:date="2020-09-18T08:40:00Z">
        <w:r w:rsidR="00745407">
          <w:rPr>
            <w:rFonts w:ascii="Calibri" w:hAnsi="Calibri" w:cs="Calibri"/>
            <w:color w:val="000000" w:themeColor="text1"/>
          </w:rPr>
          <w:t>ptomics over metagenomics.</w:t>
        </w:r>
      </w:ins>
    </w:p>
    <w:p w14:paraId="32A28A81" w14:textId="65F78B37"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First, </w:t>
      </w:r>
      <w:del w:id="25" w:author="Christopher Hempel" w:date="2020-09-18T08:42:00Z">
        <w:r w:rsidDel="00745407">
          <w:rPr>
            <w:rFonts w:ascii="Calibri" w:hAnsi="Calibri" w:cs="Calibri"/>
            <w:color w:val="000000" w:themeColor="text1"/>
          </w:rPr>
          <w:delText>total RNA sequencing</w:delText>
        </w:r>
      </w:del>
      <w:del w:id="26" w:author="Christopher Hempel" w:date="2020-09-29T09:26:00Z">
        <w:r w:rsidDel="00FE1E32">
          <w:rPr>
            <w:rFonts w:ascii="Calibri" w:hAnsi="Calibri" w:cs="Calibri"/>
            <w:color w:val="000000" w:themeColor="text1"/>
          </w:rPr>
          <w:delText xml:space="preserve"> (</w:delText>
        </w:r>
      </w:del>
      <w:r>
        <w:rPr>
          <w:rFonts w:ascii="Calibri" w:hAnsi="Calibri" w:cs="Calibri"/>
          <w:color w:val="000000" w:themeColor="text1"/>
        </w:rPr>
        <w:t>total RNA-Seq</w:t>
      </w:r>
      <w:del w:id="27" w:author="Christopher Hempel" w:date="2020-09-29T09:26:00Z">
        <w:r w:rsidDel="00FE1E32">
          <w:rPr>
            <w:rFonts w:ascii="Calibri" w:hAnsi="Calibri" w:cs="Calibri"/>
            <w:color w:val="000000" w:themeColor="text1"/>
          </w:rPr>
          <w:delText>), which represents metatranscriptomics without an mRNA enrichment step,</w:delText>
        </w:r>
      </w:del>
      <w:r>
        <w:rPr>
          <w:rFonts w:ascii="Calibri" w:hAnsi="Calibri" w:cs="Calibri"/>
          <w:color w:val="000000" w:themeColor="text1"/>
        </w:rPr>
        <w:t xml:space="preserve">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w:t>
      </w:r>
      <w:ins w:id="28" w:author="Karl Cottenie" w:date="2020-09-10T16:18:00Z">
        <w:r w:rsidR="001C1B47">
          <w:t xml:space="preserve">microbial </w:t>
        </w:r>
      </w:ins>
      <w:r>
        <w:t xml:space="preserve">barcodes </w:t>
      </w:r>
      <w:r w:rsidR="005F7CE5">
        <w:t xml:space="preserve">16S, 18S rRNA, and 28S rRNA, </w:t>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w:t>
      </w:r>
      <w:ins w:id="29" w:author="Christopher Hempel" w:date="2020-09-18T09:14:00Z">
        <w:r w:rsidR="00412A85">
          <w:rPr>
            <w:rFonts w:ascii="Calibri" w:hAnsi="Calibri" w:cs="Calibri"/>
            <w:color w:val="000000" w:themeColor="text1"/>
          </w:rPr>
          <w:t xml:space="preserve">sequencing </w:t>
        </w:r>
      </w:ins>
      <w:r w:rsidR="003561B3">
        <w:rPr>
          <w:rFonts w:ascii="Calibri" w:hAnsi="Calibri" w:cs="Calibri"/>
          <w:color w:val="000000" w:themeColor="text1"/>
        </w:rPr>
        <w:t xml:space="preserve">coverage of </w:t>
      </w:r>
      <w:r w:rsidR="00485983">
        <w:rPr>
          <w:rFonts w:ascii="Calibri" w:hAnsi="Calibri" w:cs="Calibri"/>
          <w:color w:val="000000" w:themeColor="text1"/>
        </w:rPr>
        <w:t>common</w:t>
      </w:r>
      <w:r w:rsidR="00FE25F8">
        <w:rPr>
          <w:rFonts w:ascii="Calibri" w:hAnsi="Calibri" w:cs="Calibri"/>
          <w:color w:val="000000" w:themeColor="text1"/>
        </w:rPr>
        <w:t xml:space="preserve"> </w:t>
      </w:r>
      <w:ins w:id="30" w:author="Christopher Hempel" w:date="2020-09-18T09:12:00Z">
        <w:r w:rsidR="00412A85">
          <w:rPr>
            <w:rFonts w:ascii="Calibri" w:hAnsi="Calibri" w:cs="Calibri"/>
            <w:color w:val="000000" w:themeColor="text1"/>
          </w:rPr>
          <w:t xml:space="preserve">microbial </w:t>
        </w:r>
      </w:ins>
      <w:r w:rsidR="003561B3">
        <w:rPr>
          <w:rFonts w:ascii="Calibri" w:hAnsi="Calibri" w:cs="Calibri"/>
          <w:color w:val="000000" w:themeColor="text1"/>
        </w:rPr>
        <w:t xml:space="preserve">barcodes as compared to metagenomics, which </w:t>
      </w:r>
      <w:del w:id="31" w:author="Christopher Hempel" w:date="2020-09-21T08:56:00Z">
        <w:r w:rsidR="003561B3" w:rsidDel="00E3201C">
          <w:rPr>
            <w:rFonts w:ascii="Calibri" w:hAnsi="Calibri" w:cs="Calibri"/>
            <w:color w:val="000000" w:themeColor="text1"/>
          </w:rPr>
          <w:delText>s</w:delText>
        </w:r>
        <w:r w:rsidR="00E3201C" w:rsidDel="00E3201C">
          <w:rPr>
            <w:rFonts w:ascii="Calibri" w:hAnsi="Calibri" w:cs="Calibri"/>
            <w:color w:val="000000" w:themeColor="text1"/>
          </w:rPr>
          <w:delText>hould</w:delText>
        </w:r>
      </w:del>
      <w:ins w:id="32" w:author="Christopher Hempel" w:date="2020-09-21T08:56:00Z">
        <w:r w:rsidR="00E3201C">
          <w:rPr>
            <w:rFonts w:ascii="Calibri" w:hAnsi="Calibri" w:cs="Calibri"/>
            <w:color w:val="000000" w:themeColor="text1"/>
          </w:rPr>
          <w:t>might</w:t>
        </w:r>
      </w:ins>
      <w:r w:rsidR="003561B3">
        <w:rPr>
          <w:rFonts w:ascii="Calibri" w:hAnsi="Calibri" w:cs="Calibri"/>
          <w:color w:val="000000" w:themeColor="text1"/>
        </w:rPr>
        <w:t xml:space="preserve"> allow for more </w:t>
      </w:r>
      <w:commentRangeStart w:id="33"/>
      <w:commentRangeStart w:id="34"/>
      <w:r w:rsidR="003561B3">
        <w:rPr>
          <w:rFonts w:ascii="Calibri" w:hAnsi="Calibri" w:cs="Calibri"/>
          <w:color w:val="000000" w:themeColor="text1"/>
        </w:rPr>
        <w:t xml:space="preserve">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commentRangeEnd w:id="33"/>
      <w:r w:rsidR="001C1B47">
        <w:rPr>
          <w:rStyle w:val="CommentReference"/>
        </w:rPr>
        <w:commentReference w:id="33"/>
      </w:r>
      <w:commentRangeEnd w:id="34"/>
      <w:r w:rsidR="00412A85">
        <w:rPr>
          <w:rStyle w:val="CommentReference"/>
        </w:rPr>
        <w:commentReference w:id="34"/>
      </w:r>
      <w:r w:rsidR="003561B3">
        <w:rPr>
          <w:rFonts w:ascii="Calibri" w:hAnsi="Calibri" w:cs="Calibri"/>
          <w:color w:val="000000" w:themeColor="text1"/>
        </w:rPr>
        <w:t>.</w:t>
      </w:r>
    </w:p>
    <w:p w14:paraId="024F0364" w14:textId="5661B30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ins w:id="35" w:author="Christopher Hempel" w:date="2020-09-18T09:32:00Z">
        <w:r w:rsidR="0027444D">
          <w:t>40-90%</w:t>
        </w:r>
      </w:ins>
      <w:del w:id="36" w:author="Christopher Hempel" w:date="2020-09-18T09:32:00Z">
        <w:r w:rsidR="00C00EC4" w:rsidDel="0027444D">
          <w:delText>over</w:delText>
        </w:r>
        <w:r w:rsidDel="0027444D">
          <w:delText xml:space="preserve"> 90%</w:delText>
        </w:r>
      </w:del>
      <w:r>
        <w:t xml:space="preserve"> of </w:t>
      </w:r>
      <w:ins w:id="37" w:author="Christopher Hempel" w:date="2020-09-18T09:33:00Z">
        <w:r w:rsidR="0027444D">
          <w:t xml:space="preserve">the </w:t>
        </w:r>
      </w:ins>
      <w:del w:id="38" w:author="Christopher Hempel" w:date="2020-09-18T09:33:00Z">
        <w:r w:rsidDel="0027444D">
          <w:delText xml:space="preserve">microbial </w:delText>
        </w:r>
      </w:del>
      <w:r>
        <w:t xml:space="preserve">DNA </w:t>
      </w:r>
      <w:ins w:id="39" w:author="Christopher Hempel" w:date="2020-09-18T09:33:00Z">
        <w:r w:rsidR="0027444D">
          <w:t>pool</w:t>
        </w:r>
      </w:ins>
      <w:del w:id="40" w:author="Christopher Hempel" w:date="2020-09-18T09:33:00Z">
        <w:r w:rsidDel="0027444D">
          <w:delText>datasets</w:delText>
        </w:r>
      </w:del>
      <w:r>
        <w:t xml:space="preserve">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xml:space="preserve">. </w:t>
      </w:r>
      <w:del w:id="41" w:author="Christopher Hempel" w:date="2020-09-29T10:26:00Z">
        <w:r w:rsidDel="00EA46EB">
          <w:delText xml:space="preserve">Information </w:delText>
        </w:r>
      </w:del>
      <w:ins w:id="42" w:author="Christopher Hempel" w:date="2020-09-29T10:26:00Z">
        <w:r w:rsidR="00EA46EB">
          <w:t xml:space="preserve">Consequently, metatranscriptomics </w:t>
        </w:r>
      </w:ins>
      <w:del w:id="43" w:author="Christopher Hempel" w:date="2020-09-29T10:27:00Z">
        <w:r w:rsidDel="00EA46EB">
          <w:delText xml:space="preserve">about the active community </w:delText>
        </w:r>
      </w:del>
      <w:del w:id="44" w:author="Christopher Hempel" w:date="2020-09-29T10:25:00Z">
        <w:r w:rsidDel="00EA46EB">
          <w:delText>is desirable</w:delText>
        </w:r>
      </w:del>
      <w:ins w:id="45" w:author="Christopher Hempel" w:date="2020-09-29T10:27:00Z">
        <w:r w:rsidR="00EA46EB">
          <w:t>might</w:t>
        </w:r>
      </w:ins>
      <w:r>
        <w:t xml:space="preserve"> </w:t>
      </w:r>
      <w:ins w:id="46" w:author="Christopher Hempel" w:date="2020-09-29T10:26:00Z">
        <w:r w:rsidR="00EA46EB">
          <w:t xml:space="preserve">generate more relevant information </w:t>
        </w:r>
      </w:ins>
      <w:r>
        <w:t xml:space="preserve">for ecological assessments as it reflects the portion of the community that is </w:t>
      </w:r>
      <w:ins w:id="47" w:author="Christopher Hempel" w:date="2020-09-29T10:27:00Z">
        <w:r w:rsidR="00EA46EB">
          <w:t xml:space="preserve">actively </w:t>
        </w:r>
      </w:ins>
      <w:r>
        <w:t>interacting with the environment and therefore</w:t>
      </w:r>
      <w:r w:rsidR="00F837C3">
        <w:t xml:space="preserve"> </w:t>
      </w:r>
      <w:del w:id="48" w:author="Christopher Hempel" w:date="2020-09-29T10:25:00Z">
        <w:r w:rsidDel="00EA46EB">
          <w:delText xml:space="preserve">better </w:delText>
        </w:r>
      </w:del>
      <w:ins w:id="49" w:author="Christopher Hempel" w:date="2020-09-29T10:25:00Z">
        <w:r w:rsidR="00EA46EB">
          <w:t xml:space="preserve">might better </w:t>
        </w:r>
      </w:ins>
      <w:r>
        <w:t>reflect</w:t>
      </w:r>
      <w:del w:id="50" w:author="Christopher Hempel" w:date="2020-09-29T10:25:00Z">
        <w:r w:rsidR="00F837C3" w:rsidDel="00EA46EB">
          <w:delText>s</w:delText>
        </w:r>
      </w:del>
      <w:r>
        <w:t xml:space="preserve"> environmental conditions.</w:t>
      </w:r>
    </w:p>
    <w:p w14:paraId="08C58C99" w14:textId="77777777" w:rsidR="00BC3432" w:rsidRDefault="00BC3432" w:rsidP="00E05CD2">
      <w:pPr>
        <w:spacing w:line="360" w:lineRule="auto"/>
        <w:ind w:firstLine="720"/>
        <w:jc w:val="both"/>
      </w:pPr>
    </w:p>
    <w:p w14:paraId="58DBB3A5" w14:textId="772187B8" w:rsidR="00A819B8" w:rsidRDefault="00A819B8" w:rsidP="00E05CD2">
      <w:pPr>
        <w:spacing w:line="360" w:lineRule="auto"/>
        <w:ind w:firstLine="576"/>
        <w:jc w:val="both"/>
      </w:pPr>
      <w:r>
        <w:lastRenderedPageBreak/>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a commercially available microbial mock community</w:t>
      </w:r>
      <w:ins w:id="51" w:author="Christopher Hempel" w:date="2020-09-29T10:39:00Z">
        <w:r w:rsidR="007241CF">
          <w:t>,</w:t>
        </w:r>
      </w:ins>
      <w:r w:rsidR="0049163C">
        <w:t xml:space="preserve">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2581236E" w14:textId="77777777" w:rsidR="00322F8B" w:rsidRDefault="00322F8B">
      <w:pPr>
        <w:spacing w:line="360" w:lineRule="auto"/>
        <w:ind w:firstLine="576"/>
        <w:jc w:val="both"/>
        <w:rPr>
          <w:ins w:id="52" w:author="Christopher Hempel" w:date="2020-09-23T16:44:00Z"/>
        </w:rPr>
      </w:pPr>
      <w:ins w:id="53" w:author="Christopher Hempel" w:date="2020-09-23T16:43:00Z">
        <w:r>
          <w:t>3 interests:</w:t>
        </w:r>
      </w:ins>
    </w:p>
    <w:p w14:paraId="17A6B05B" w14:textId="7C960DA6" w:rsidR="00455BAE" w:rsidRDefault="00322F8B">
      <w:pPr>
        <w:spacing w:line="360" w:lineRule="auto"/>
        <w:ind w:firstLine="576"/>
        <w:jc w:val="both"/>
        <w:rPr>
          <w:ins w:id="54" w:author="Christopher Hempel" w:date="2020-09-23T16:44:00Z"/>
        </w:rPr>
      </w:pPr>
      <w:ins w:id="55" w:author="Christopher Hempel" w:date="2020-09-23T16:44:00Z">
        <w:r>
          <w:t xml:space="preserve">1: </w:t>
        </w:r>
      </w:ins>
      <w:ins w:id="56" w:author="Christopher Hempel" w:date="2020-09-23T16:43:00Z">
        <w:r>
          <w:t xml:space="preserve">metagenomics or metatranscriptomics </w:t>
        </w:r>
      </w:ins>
      <w:ins w:id="57" w:author="Christopher Hempel" w:date="2020-09-23T16:44:00Z">
        <w:r>
          <w:t>more accurate for taxonomic profiling</w:t>
        </w:r>
      </w:ins>
    </w:p>
    <w:p w14:paraId="70EFD56B" w14:textId="66B5786A" w:rsidR="00322F8B" w:rsidRDefault="00322F8B">
      <w:pPr>
        <w:spacing w:line="360" w:lineRule="auto"/>
        <w:ind w:firstLine="576"/>
        <w:jc w:val="both"/>
        <w:rPr>
          <w:ins w:id="58" w:author="Christopher Hempel" w:date="2020-09-23T16:44:00Z"/>
        </w:rPr>
      </w:pPr>
      <w:ins w:id="59" w:author="Christopher Hempel" w:date="2020-09-23T16:44:00Z">
        <w:r>
          <w:t>2: effect of bioinformatics tools</w:t>
        </w:r>
      </w:ins>
    </w:p>
    <w:p w14:paraId="5AD97A69" w14:textId="36B8D0A4" w:rsidR="00322F8B" w:rsidRDefault="00322F8B">
      <w:pPr>
        <w:spacing w:line="360" w:lineRule="auto"/>
        <w:ind w:firstLine="576"/>
        <w:jc w:val="both"/>
        <w:rPr>
          <w:ins w:id="60" w:author="Christopher Hempel" w:date="2020-09-23T16:43:00Z"/>
        </w:rPr>
      </w:pPr>
      <w:ins w:id="61" w:author="Christopher Hempel" w:date="2020-09-23T16:44:00Z">
        <w:r>
          <w:t xml:space="preserve">3: same </w:t>
        </w:r>
      </w:ins>
      <w:ins w:id="62" w:author="Christopher Hempel" w:date="2020-09-23T16:45:00Z">
        <w:r>
          <w:t>conclusions for both mock and environmental community</w:t>
        </w:r>
      </w:ins>
      <w:ins w:id="63" w:author="Christopher Hempel" w:date="2020-09-23T16:44:00Z">
        <w:r>
          <w:t xml:space="preserve"> </w:t>
        </w:r>
      </w:ins>
    </w:p>
    <w:p w14:paraId="7C0C0F15" w14:textId="77777777" w:rsidR="00322F8B" w:rsidRDefault="00322F8B">
      <w:pPr>
        <w:spacing w:line="360" w:lineRule="auto"/>
        <w:ind w:firstLine="576"/>
        <w:jc w:val="both"/>
        <w:rPr>
          <w:ins w:id="64" w:author="Karl Cottenie" w:date="2020-09-10T16:28:00Z"/>
        </w:rPr>
      </w:pPr>
    </w:p>
    <w:p w14:paraId="49141204" w14:textId="7F563182" w:rsidR="00D65B77" w:rsidRDefault="00455BAE" w:rsidP="00E05CD2">
      <w:pPr>
        <w:spacing w:line="360" w:lineRule="auto"/>
        <w:ind w:firstLine="576"/>
        <w:jc w:val="both"/>
        <w:rPr>
          <w:ins w:id="65" w:author="Christopher Hempel" w:date="2020-09-18T11:27:00Z"/>
        </w:rPr>
      </w:pPr>
      <w:ins w:id="66" w:author="Karl Cottenie" w:date="2020-09-10T16:30:00Z">
        <w:r>
          <w:t xml:space="preserve">We had 3 </w:t>
        </w:r>
        <w:commentRangeStart w:id="67"/>
        <w:r>
          <w:t>objectives</w:t>
        </w:r>
        <w:commentRangeEnd w:id="67"/>
        <w:r w:rsidR="00B679DE">
          <w:rPr>
            <w:rStyle w:val="CommentReference"/>
          </w:rPr>
          <w:commentReference w:id="67"/>
        </w:r>
        <w:r>
          <w:t xml:space="preserve">: </w:t>
        </w:r>
      </w:ins>
      <w:ins w:id="68" w:author="Christopher Hempel" w:date="2020-09-18T10:17:00Z">
        <w:r w:rsidR="008F1402">
          <w:t xml:space="preserve">1) </w:t>
        </w:r>
      </w:ins>
    </w:p>
    <w:p w14:paraId="13A9AD29" w14:textId="30946C86" w:rsidR="00455BAE" w:rsidRDefault="00A819B8" w:rsidP="00E05CD2">
      <w:pPr>
        <w:spacing w:line="360" w:lineRule="auto"/>
        <w:ind w:firstLine="576"/>
        <w:jc w:val="both"/>
        <w:rPr>
          <w:ins w:id="69" w:author="Karl Cottenie" w:date="2020-09-10T16:29:00Z"/>
        </w:rPr>
      </w:pPr>
      <w:r>
        <w:t xml:space="preserve">Using the known </w:t>
      </w:r>
      <w:ins w:id="70" w:author="Christopher Hempel" w:date="2020-09-18T10:09:00Z">
        <w:r w:rsidR="008F1402">
          <w:t xml:space="preserve">taxonomical and abundance </w:t>
        </w:r>
      </w:ins>
      <w:r>
        <w:t>composition of the mock community, we</w:t>
      </w:r>
      <w:r w:rsidR="0049163C">
        <w:t xml:space="preserve"> </w:t>
      </w:r>
      <w:del w:id="71" w:author="Christopher Hempel" w:date="2020-09-18T10:19:00Z">
        <w:r w:rsidR="00AE1909" w:rsidDel="00DA3AC0">
          <w:delText>evaluated</w:delText>
        </w:r>
        <w:r w:rsidR="0049163C" w:rsidDel="00DA3AC0">
          <w:delText xml:space="preserve"> </w:delText>
        </w:r>
      </w:del>
      <w:ins w:id="72" w:author="Christopher Hempel" w:date="2020-09-18T10:19:00Z">
        <w:r w:rsidR="00DA3AC0">
          <w:t xml:space="preserve">analyzed </w:t>
        </w:r>
      </w:ins>
      <w:r w:rsidR="0049163C">
        <w:t>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p>
    <w:p w14:paraId="078D68D1" w14:textId="039E44CD" w:rsidR="00455BAE" w:rsidRDefault="00111265" w:rsidP="00E05CD2">
      <w:pPr>
        <w:spacing w:line="360" w:lineRule="auto"/>
        <w:ind w:firstLine="576"/>
        <w:jc w:val="both"/>
        <w:rPr>
          <w:ins w:id="73" w:author="Karl Cottenie" w:date="2020-09-10T16:29:00Z"/>
        </w:rPr>
      </w:pPr>
      <w:commentRangeStart w:id="74"/>
      <w:r>
        <w:t>We also showed how the taxonomic profile of the fish tank sample differ</w:t>
      </w:r>
      <w:r w:rsidR="00596CFB">
        <w:t>ed</w:t>
      </w:r>
      <w:r>
        <w:t xml:space="preserve"> based on the applied sequencing approach</w:t>
      </w:r>
      <w:r w:rsidR="00AE1909">
        <w:t>es</w:t>
      </w:r>
      <w:r>
        <w:t xml:space="preserve"> and bioinformatic </w:t>
      </w:r>
      <w:r w:rsidR="00BC3432">
        <w:t>tools</w:t>
      </w:r>
      <w:ins w:id="75" w:author="Karl Cottenie" w:date="2020-09-10T16:30:00Z">
        <w:r w:rsidR="00455BAE">
          <w:t xml:space="preserve"> (objective 2)</w:t>
        </w:r>
      </w:ins>
      <w:r>
        <w:t>.</w:t>
      </w:r>
      <w:r w:rsidR="004850F6">
        <w:t xml:space="preserve"> </w:t>
      </w:r>
      <w:commentRangeEnd w:id="74"/>
      <w:r w:rsidR="00B679DE">
        <w:rPr>
          <w:rStyle w:val="CommentReference"/>
        </w:rPr>
        <w:commentReference w:id="74"/>
      </w:r>
    </w:p>
    <w:p w14:paraId="458D8DEC" w14:textId="1DF271AF" w:rsidR="005D766B" w:rsidRDefault="004850F6" w:rsidP="00E05CD2">
      <w:pPr>
        <w:spacing w:line="360" w:lineRule="auto"/>
        <w:ind w:firstLine="576"/>
        <w:jc w:val="both"/>
      </w:pPr>
      <w:commentRangeStart w:id="76"/>
      <w:r>
        <w:t xml:space="preserve">Finally, we assessed which </w:t>
      </w:r>
      <w:r w:rsidR="00BC3432">
        <w:t xml:space="preserve">tools in </w:t>
      </w:r>
      <w:r>
        <w:t xml:space="preserve">the </w:t>
      </w:r>
      <w:r w:rsidR="00AE1909">
        <w:t>bioinformatic</w:t>
      </w:r>
      <w:r w:rsidR="00596CFB">
        <w:t xml:space="preserve"> </w:t>
      </w:r>
      <w:r w:rsidR="00BC3432">
        <w:t>workflow</w:t>
      </w:r>
      <w:r w:rsidR="00596CFB">
        <w:t xml:space="preserve"> </w:t>
      </w:r>
      <w:r>
        <w:t>result</w:t>
      </w:r>
      <w:r w:rsidR="00596CFB">
        <w:t>ed</w:t>
      </w:r>
      <w:r>
        <w:t xml:space="preserve"> in significant differences in the taxonomic profile </w:t>
      </w:r>
      <w:r w:rsidR="00AE1909">
        <w:t xml:space="preserve">for both </w:t>
      </w:r>
      <w:r w:rsidR="00D65B77">
        <w:t xml:space="preserve">sets of samples </w:t>
      </w:r>
      <w:ins w:id="77" w:author="Karl Cottenie" w:date="2020-09-10T16:30:00Z">
        <w:r w:rsidR="00B679DE">
          <w:t>(objective 3)</w:t>
        </w:r>
      </w:ins>
      <w:r w:rsidR="00BC3432">
        <w:t>.</w:t>
      </w:r>
      <w:commentRangeEnd w:id="76"/>
      <w:r w:rsidR="00455BAE">
        <w:rPr>
          <w:rStyle w:val="CommentReference"/>
        </w:rPr>
        <w:commentReference w:id="76"/>
      </w:r>
    </w:p>
    <w:p w14:paraId="43AE3396" w14:textId="77777777" w:rsidR="00E3201C" w:rsidRDefault="00E3201C" w:rsidP="00E05CD2">
      <w:pPr>
        <w:spacing w:line="360" w:lineRule="auto"/>
      </w:pPr>
    </w:p>
    <w:p w14:paraId="0CFDD125" w14:textId="77777777" w:rsidR="00E3201C" w:rsidRDefault="00E3201C" w:rsidP="00E3201C">
      <w:pPr>
        <w:pStyle w:val="ListParagraph"/>
        <w:numPr>
          <w:ilvl w:val="0"/>
          <w:numId w:val="10"/>
        </w:numPr>
        <w:spacing w:line="360" w:lineRule="auto"/>
      </w:pPr>
      <w:r>
        <w:t>Question 1: Which steps of the pipeline have the most statistical significance in reproducing the mock community data composition?</w:t>
      </w:r>
      <w:commentRangeStart w:id="78"/>
      <w:commentRangeEnd w:id="78"/>
      <w:r>
        <w:rPr>
          <w:rStyle w:val="CommentReference"/>
        </w:rPr>
        <w:commentReference w:id="78"/>
      </w:r>
    </w:p>
    <w:p w14:paraId="004D2F25" w14:textId="77777777" w:rsidR="00E3201C" w:rsidRDefault="00E3201C" w:rsidP="00E3201C">
      <w:pPr>
        <w:pStyle w:val="ListParagraph"/>
        <w:numPr>
          <w:ilvl w:val="0"/>
          <w:numId w:val="11"/>
        </w:numPr>
        <w:spacing w:line="360" w:lineRule="auto"/>
      </w:pPr>
      <w:r>
        <w:t>Question 2: Which pipelines produce community composition data that does not significantly differ from the expected community composition, and which pipelines differ the least from the expected?</w:t>
      </w:r>
    </w:p>
    <w:p w14:paraId="2C16427C" w14:textId="77777777" w:rsidR="00E3201C" w:rsidRDefault="00E3201C" w:rsidP="00E3201C">
      <w:pPr>
        <w:pStyle w:val="ListParagraph"/>
        <w:numPr>
          <w:ilvl w:val="0"/>
          <w:numId w:val="11"/>
        </w:numPr>
        <w:spacing w:line="360" w:lineRule="auto"/>
      </w:pPr>
      <w:r>
        <w:t xml:space="preserve">Question 3: </w:t>
      </w:r>
      <w:commentRangeStart w:id="79"/>
      <w:r>
        <w:t>Do the community compositions produced by well-performing pipelines differ in a statistically significant way from another?</w:t>
      </w:r>
      <w:commentRangeEnd w:id="79"/>
      <w:r>
        <w:rPr>
          <w:rStyle w:val="CommentReference"/>
        </w:rPr>
        <w:commentReference w:id="79"/>
      </w:r>
    </w:p>
    <w:p w14:paraId="6D0150AF" w14:textId="77777777" w:rsidR="00E3201C" w:rsidRDefault="00E3201C" w:rsidP="00E3201C">
      <w:pPr>
        <w:pStyle w:val="ListParagraph"/>
        <w:numPr>
          <w:ilvl w:val="0"/>
          <w:numId w:val="12"/>
        </w:numPr>
        <w:spacing w:line="360" w:lineRule="auto"/>
      </w:pPr>
      <w:r>
        <w:lastRenderedPageBreak/>
        <w:t>Question 4: If we run the pipelines on a different (environmental) community without known expected composition, are the same relationships among pipelines observed as for the mock community?</w:t>
      </w:r>
    </w:p>
    <w:p w14:paraId="6C0F552B" w14:textId="45575D9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80"/>
      <w:r w:rsidRPr="000D17B1">
        <w:rPr>
          <w:highlight w:val="yellow"/>
        </w:rPr>
        <w:t>Give standardized information about the samples according to (Yilmaz et al. 2011) MIxS specifications</w:t>
      </w:r>
      <w:commentRangeEnd w:id="80"/>
      <w:r w:rsidR="003E4165">
        <w:rPr>
          <w:rStyle w:val="CommentReference"/>
        </w:rPr>
        <w:commentReference w:id="80"/>
      </w:r>
    </w:p>
    <w:p w14:paraId="4BB20C87" w14:textId="77777777" w:rsidR="000D17B1" w:rsidRPr="000D17B1" w:rsidRDefault="000D17B1" w:rsidP="000D17B1"/>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40293A36" w:rsidR="007F3E17" w:rsidRDefault="007F3E17" w:rsidP="007F3E17">
      <w:pPr>
        <w:pStyle w:val="Caption"/>
      </w:pPr>
      <w:commentRangeStart w:id="81"/>
      <w:r>
        <w:t xml:space="preserve">Figure </w:t>
      </w:r>
      <w:r w:rsidR="00AE2324">
        <w:fldChar w:fldCharType="begin"/>
      </w:r>
      <w:r w:rsidR="00AE2324">
        <w:instrText xml:space="preserve"> SEQ Figure \* ARABIC </w:instrText>
      </w:r>
      <w:r w:rsidR="00AE2324">
        <w:fldChar w:fldCharType="separate"/>
      </w:r>
      <w:r w:rsidR="000813BC">
        <w:rPr>
          <w:noProof/>
        </w:rPr>
        <w:t>1</w:t>
      </w:r>
      <w:r w:rsidR="00AE2324">
        <w:rPr>
          <w:noProof/>
        </w:rPr>
        <w:fldChar w:fldCharType="end"/>
      </w:r>
      <w:r>
        <w:t xml:space="preserve">: </w:t>
      </w:r>
      <w:r w:rsidR="00B679DE">
        <w:t>Summary of s</w:t>
      </w:r>
      <w:r>
        <w:t>tudy workflow</w:t>
      </w:r>
      <w:commentRangeEnd w:id="81"/>
      <w:r w:rsidR="00194CC3">
        <w:rPr>
          <w:rStyle w:val="CommentReference"/>
          <w:i w:val="0"/>
          <w:iCs w:val="0"/>
          <w:color w:val="auto"/>
        </w:rPr>
        <w:commentReference w:id="81"/>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07412B7C"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r w:rsidR="008F49B7" w:rsidRPr="00EC6348">
        <w:t>ZymoBIOMICS Microbial Community Standard II (Log Distribution)</w:t>
      </w:r>
      <w:r w:rsidR="008F49B7">
        <w:t xml:space="preserve"> </w:t>
      </w:r>
      <w:r>
        <w:t>(</w:t>
      </w:r>
      <w:r w:rsidR="008F49B7">
        <w:t xml:space="preserve">Zymo Research;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w:t>
      </w:r>
      <w:r w:rsidRPr="00EC6348">
        <w:lastRenderedPageBreak/>
        <w:t xml:space="preserve">and </w:t>
      </w:r>
      <w:r>
        <w:t>two</w:t>
      </w:r>
      <w:r w:rsidRPr="00EC6348">
        <w:t xml:space="preserve"> yeast</w:t>
      </w:r>
      <w:r>
        <w:t xml:space="preserve"> species. They are mixed </w:t>
      </w:r>
      <w:ins w:id="82" w:author="Christopher Hempel" w:date="2020-09-18T11:38:00Z">
        <w:r w:rsidR="00767928">
          <w:t xml:space="preserve">by the manufacturer </w:t>
        </w:r>
      </w:ins>
      <w:r>
        <w:t>to create log-distributed species abundances based on genomic DNA amounts (Tab. 1). The mock community is stored in DNA/RNA Shield (</w:t>
      </w:r>
      <w:r w:rsidRPr="00EC6348">
        <w:t>Zymo</w:t>
      </w:r>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2F9342A" w:rsidR="00EC6348" w:rsidRDefault="00EC6348" w:rsidP="00205CCC">
      <w:pPr>
        <w:pStyle w:val="Caption"/>
        <w:keepNext/>
        <w:spacing w:line="360" w:lineRule="auto"/>
        <w:jc w:val="both"/>
      </w:pPr>
      <w:r>
        <w:t xml:space="preserve">Table </w:t>
      </w:r>
      <w:r w:rsidR="00AE2324">
        <w:fldChar w:fldCharType="begin"/>
      </w:r>
      <w:r w:rsidR="00AE2324">
        <w:instrText xml:space="preserve"> SEQ Table \* ARABIC </w:instrText>
      </w:r>
      <w:r w:rsidR="00AE2324">
        <w:fldChar w:fldCharType="separate"/>
      </w:r>
      <w:r>
        <w:rPr>
          <w:noProof/>
        </w:rPr>
        <w:t>1</w:t>
      </w:r>
      <w:r w:rsidR="00AE2324">
        <w:rPr>
          <w:noProof/>
        </w:rPr>
        <w:fldChar w:fldCharType="end"/>
      </w:r>
      <w:r>
        <w:t>: Microbial composition of the mock community (</w:t>
      </w:r>
      <w:r w:rsidR="00974577">
        <w:t xml:space="preserve">all columns but the last </w:t>
      </w:r>
      <w:r>
        <w:t>taken from the</w:t>
      </w:r>
      <w:r w:rsidRPr="00EC6348">
        <w:t xml:space="preserve"> ZymoBIOMICS Microbial Community Standard II (Log Distribution)</w:t>
      </w:r>
      <w:r>
        <w:t xml:space="preserve"> manual</w:t>
      </w:r>
      <w:ins w:id="83" w:author="Christopher Hempel" w:date="2020-09-18T11:39:00Z">
        <w:r w:rsidR="00767928">
          <w:t>, for more detailed information see the manual</w:t>
        </w:r>
      </w:ins>
      <w:r>
        <w:t>).</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4C4EA3B1"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Zymo</w:t>
      </w:r>
      <w:ins w:id="84" w:author="Christopher Hempel" w:date="2020-09-18T11:41:00Z">
        <w:r w:rsidR="00767928">
          <w:t>.</w:t>
        </w:r>
      </w:ins>
    </w:p>
    <w:p w14:paraId="3D445CDB" w14:textId="655D6DEA" w:rsidR="00EC6348" w:rsidRDefault="008F49B7" w:rsidP="00205CCC">
      <w:pPr>
        <w:spacing w:line="360" w:lineRule="auto"/>
        <w:ind w:firstLine="720"/>
        <w:jc w:val="both"/>
      </w:pPr>
      <w:r>
        <w:t xml:space="preserve">We </w:t>
      </w:r>
      <w:r w:rsidR="001B2FBE">
        <w:t>also took 3</w:t>
      </w:r>
      <w:r w:rsidR="002C6F6F">
        <w:t xml:space="preserve"> one-liter samples</w:t>
      </w:r>
      <w:r w:rsidR="00EC6348">
        <w:t xml:space="preserve"> </w:t>
      </w:r>
      <w:r w:rsidR="001B2FBE">
        <w:t xml:space="preserve">of </w:t>
      </w:r>
      <w:r w:rsidR="00EC6348">
        <w:t xml:space="preserve">water from a fish tank containing soil, </w:t>
      </w:r>
      <w:commentRangeStart w:id="85"/>
      <w:commentRangeStart w:id="86"/>
      <w:r w:rsidR="00EC6348">
        <w:t>plants, roots, algae, fish, snails</w:t>
      </w:r>
      <w:commentRangeEnd w:id="85"/>
      <w:r w:rsidR="002C6F6F">
        <w:rPr>
          <w:rStyle w:val="CommentReference"/>
        </w:rPr>
        <w:commentReference w:id="85"/>
      </w:r>
      <w:commentRangeEnd w:id="86"/>
      <w:r w:rsidR="00767928">
        <w:rPr>
          <w:rStyle w:val="CommentReference"/>
        </w:rPr>
        <w:commentReference w:id="86"/>
      </w:r>
      <w:r w:rsidR="00EC6348">
        <w:t xml:space="preserve">,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ZR BashingBead Lysis Tubes (0.1 &amp; 0.5 mm)</w:t>
      </w:r>
      <w:r>
        <w:t xml:space="preserve"> (</w:t>
      </w:r>
      <w:r w:rsidRPr="00EC6348">
        <w:t>Zymo</w:t>
      </w:r>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1AE01D40" w:rsidR="00205CCC" w:rsidRDefault="008F49B7" w:rsidP="00205CCC">
      <w:pPr>
        <w:spacing w:line="360" w:lineRule="auto"/>
        <w:ind w:firstLine="720"/>
        <w:jc w:val="both"/>
      </w:pPr>
      <w:r>
        <w:t xml:space="preserve">We </w:t>
      </w:r>
      <w:r w:rsidR="00205CCC">
        <w:t>beat</w:t>
      </w:r>
      <w:r>
        <w:t xml:space="preserve"> the BashingBead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r w:rsidR="002C6F6F">
        <w:t xml:space="preserve"> (personal communication)</w:t>
      </w:r>
      <w:r w:rsidR="00205CCC">
        <w:t>.</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Quick-DNA/RNA Microprep Plus Kit</w:t>
      </w:r>
      <w:r>
        <w:t xml:space="preserve"> (Zymo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(Zymo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670B5876" w14:textId="04248EAB" w:rsidR="002F3370"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r w:rsidRPr="00906044">
        <w:t xml:space="preserve">Génome Québec </w:t>
      </w:r>
      <w:r>
        <w:t xml:space="preserve">(Montreal; QC Canada) for library preparation and shotgun </w:t>
      </w:r>
      <w:r>
        <w:lastRenderedPageBreak/>
        <w:t xml:space="preserve">sequencing. </w:t>
      </w:r>
      <w:r w:rsidR="00F42F23">
        <w:t xml:space="preserve">The information from the manufacturer regarding processing steps and quality control </w:t>
      </w:r>
      <w:r w:rsidR="002F3370">
        <w:t xml:space="preserve">of RNA samples </w:t>
      </w:r>
      <w:r w:rsidR="00F42F23">
        <w:t>are as follows</w:t>
      </w:r>
      <w:r w:rsidR="00250B08">
        <w:t xml:space="preserve"> (personal communication)</w:t>
      </w:r>
      <w:r w:rsidR="002F3370">
        <w:t>:</w:t>
      </w:r>
    </w:p>
    <w:p w14:paraId="3FCA0A9F" w14:textId="6C0BD5CD" w:rsidR="00F42F23" w:rsidRPr="006E2813" w:rsidRDefault="002F3370" w:rsidP="00250B08">
      <w:pPr>
        <w:spacing w:line="360" w:lineRule="auto"/>
        <w:ind w:firstLine="720"/>
        <w:jc w:val="both"/>
      </w:pPr>
      <w:commentRangeStart w:id="87"/>
      <w:r>
        <w:t>T</w:t>
      </w:r>
      <w:r w:rsidR="00F42F23" w:rsidRPr="00F42F23">
        <w:t xml:space="preserve">otal RNA was quantified using a NanoDrop Spectrophotometer ND-1000 (NanoDrop Technologies, Inc.) </w:t>
      </w:r>
      <w:r w:rsidR="006E2813">
        <w:t xml:space="preserve">(Sup. Tab. 1) </w:t>
      </w:r>
      <w:r w:rsidR="00F42F23" w:rsidRPr="00F42F23">
        <w:t>and its integrity was assessed on a 2100 Bioanalyzer (Agilent T</w:t>
      </w:r>
      <w:r w:rsidR="00F42F23" w:rsidRPr="006E2813">
        <w:t>echnologies) (Sup. Tab</w:t>
      </w:r>
      <w:r w:rsidRPr="006E2813">
        <w:t xml:space="preserve">. </w:t>
      </w:r>
      <w:r w:rsidR="006E2813" w:rsidRPr="006E2813">
        <w:t>2</w:t>
      </w:r>
      <w:r w:rsidRPr="006E2813">
        <w:t>)</w:t>
      </w:r>
      <w:r w:rsidR="00F42F23" w:rsidRPr="006E2813">
        <w:t>. Libraries were generated from 1</w:t>
      </w:r>
      <w:r w:rsidRPr="006E2813">
        <w:t xml:space="preserve"> µ</w:t>
      </w:r>
      <w:r w:rsidR="00F42F23" w:rsidRPr="006E2813">
        <w:t>L of each sample as follow</w:t>
      </w:r>
      <w:r w:rsidRPr="006E2813">
        <w:t>s</w:t>
      </w:r>
      <w:r w:rsidR="00F42F23" w:rsidRPr="006E2813">
        <w:t xml:space="preserve">: cDNA synthesis was achieved with the NEBNext RNA First Strand Synthesis </w:t>
      </w:r>
      <w:r w:rsidR="004C2E40" w:rsidRPr="006E2813">
        <w:t xml:space="preserve">E7771 </w:t>
      </w:r>
      <w:r w:rsidR="00F42F23" w:rsidRPr="006E2813">
        <w:t>and NEBNext Ultra Directional RNA Second Strand Synthesis Modules (New England Bio</w:t>
      </w:r>
      <w:r w:rsidR="00250B08" w:rsidRPr="006E2813">
        <w:t>l</w:t>
      </w:r>
      <w:r w:rsidR="00F42F23" w:rsidRPr="006E2813">
        <w:t>abs</w:t>
      </w:r>
      <w:r w:rsidR="00250B08" w:rsidRPr="006E2813">
        <w:t>; Cat # E7550; Whitby; ON Canada</w:t>
      </w:r>
      <w:r w:rsidR="00F42F23" w:rsidRPr="006E2813">
        <w:t xml:space="preserve">). The remaining steps of library preparation were done using the NEBNext Ultra II DNA Library Prep Kit for Illumina </w:t>
      </w:r>
      <w:r w:rsidR="00250B08" w:rsidRPr="006E2813">
        <w:t>(New England Biolabs; Cat # E7645; Whitby; ON Canada</w:t>
      </w:r>
      <w:r w:rsidR="00F42F23" w:rsidRPr="006E2813">
        <w:t>). Adapters and PCR primers were purchased from New England Bio</w:t>
      </w:r>
      <w:r w:rsidR="00250B08" w:rsidRPr="006E2813">
        <w:t>l</w:t>
      </w:r>
      <w:r w:rsidR="00F42F23" w:rsidRPr="006E2813">
        <w:t>abs</w:t>
      </w:r>
      <w:r w:rsidR="00250B08" w:rsidRPr="006E2813">
        <w:t xml:space="preserve"> (Whitby; ON Canada)</w:t>
      </w:r>
      <w:r w:rsidR="00F42F23" w:rsidRPr="006E2813">
        <w:t>. Libraries were quantified using the Kapa Illumina GA with Revised Primers-SYBR Fast Universal kit (</w:t>
      </w:r>
      <w:r w:rsidR="00250B08" w:rsidRPr="006E2813">
        <w:t>Roche Sequencing Solutions Inc; Cat # 76302-830; Pleasanton; CA U.S.A</w:t>
      </w:r>
      <w:r w:rsidR="00F42F23" w:rsidRPr="006E2813">
        <w:t xml:space="preserve">). Average </w:t>
      </w:r>
      <w:r w:rsidRPr="006E2813">
        <w:t>fragment size</w:t>
      </w:r>
      <w:r w:rsidR="00F42F23" w:rsidRPr="006E2813">
        <w:t xml:space="preserve"> was determined using a </w:t>
      </w:r>
      <w:r w:rsidR="003728CE" w:rsidRPr="006E2813">
        <w:t>LabChip GXII instrument (PerkinElmer)</w:t>
      </w:r>
      <w:r w:rsidR="00F42F23" w:rsidRPr="006E2813">
        <w:t>.</w:t>
      </w:r>
      <w:r w:rsidRPr="006E2813">
        <w:t xml:space="preserve"> Note that the mRNA enrichment step was skipped to create total RNA librar</w:t>
      </w:r>
      <w:r w:rsidR="00250B08" w:rsidRPr="006E2813">
        <w:t>ies</w:t>
      </w:r>
      <w:r w:rsidR="004C2E40" w:rsidRPr="006E2813">
        <w:t>.</w:t>
      </w:r>
    </w:p>
    <w:p w14:paraId="3E579288" w14:textId="598951A1" w:rsidR="002F3370" w:rsidRPr="006E2813" w:rsidRDefault="002F3370" w:rsidP="00205CCC">
      <w:pPr>
        <w:spacing w:line="360" w:lineRule="auto"/>
        <w:ind w:firstLine="720"/>
        <w:jc w:val="both"/>
      </w:pPr>
      <w:r w:rsidRPr="006E2813">
        <w:t>The information from the manufacturer regarding processing steps and quality control of DNA samples are as follows</w:t>
      </w:r>
      <w:r w:rsidR="00250B08" w:rsidRPr="006E2813">
        <w:t xml:space="preserve"> (personal communication)</w:t>
      </w:r>
      <w:r w:rsidRPr="006E2813">
        <w:t>:</w:t>
      </w:r>
    </w:p>
    <w:p w14:paraId="1F258D3D" w14:textId="712B84E5" w:rsidR="00F42F23" w:rsidRDefault="002F3370" w:rsidP="00205CCC">
      <w:pPr>
        <w:spacing w:line="360" w:lineRule="auto"/>
        <w:ind w:firstLine="720"/>
        <w:jc w:val="both"/>
      </w:pPr>
      <w:r w:rsidRPr="006E2813">
        <w:t>gDNA was quantified using the Quant-iT™ PicoGreen® dsDNA Assay Kit (</w:t>
      </w:r>
      <w:r w:rsidR="00433D99" w:rsidRPr="006E2813">
        <w:t>Thermo Fisher</w:t>
      </w:r>
      <w:r w:rsidR="00250B08" w:rsidRPr="006E2813">
        <w:t xml:space="preserve"> Scientific; Cat #</w:t>
      </w:r>
      <w:r w:rsidR="00433D99" w:rsidRPr="006E2813">
        <w:t xml:space="preserve"> P7589</w:t>
      </w:r>
      <w:r w:rsidR="00250B08" w:rsidRPr="006E2813">
        <w:t>; Burlington; ON Canada</w:t>
      </w:r>
      <w:r w:rsidRPr="006E2813">
        <w:t xml:space="preserve">) (Sup. Tab. </w:t>
      </w:r>
      <w:r w:rsidR="006E2813" w:rsidRPr="006E2813">
        <w:t>3</w:t>
      </w:r>
      <w:r w:rsidRPr="006E2813">
        <w:t>). Libraries</w:t>
      </w:r>
      <w:r w:rsidRPr="002F3370">
        <w:t xml:space="preserve"> were generated using the NEBNext Ultra II DNA Library Prep Kit for Illumina </w:t>
      </w:r>
      <w:r w:rsidR="003728CE" w:rsidRPr="00F42F23">
        <w:t>(New England Bio</w:t>
      </w:r>
      <w:r w:rsidR="003728CE">
        <w:t>l</w:t>
      </w:r>
      <w:r w:rsidR="003728CE" w:rsidRPr="00F42F23">
        <w:t>abs</w:t>
      </w:r>
      <w:r w:rsidR="003728CE">
        <w:t xml:space="preserve">; Cat # </w:t>
      </w:r>
      <w:r w:rsidR="003728CE" w:rsidRPr="00433D99">
        <w:t>E7645</w:t>
      </w:r>
      <w:r w:rsidR="003728CE">
        <w:t>; Whitby; ON Canada</w:t>
      </w:r>
      <w:r w:rsidR="003728CE" w:rsidRPr="00F42F23">
        <w:t>)</w:t>
      </w:r>
      <w:r w:rsidRPr="002F3370">
        <w:t xml:space="preserve"> as per the manufacturer’s recommendations. Adapters and PCR primers were purchased from IDT</w:t>
      </w:r>
      <w:r w:rsidR="003728CE">
        <w:t xml:space="preserve"> (Coralville; IA U.S.A.)</w:t>
      </w:r>
      <w:r w:rsidRPr="002F3370">
        <w:t xml:space="preserve">. Size selection of libraries </w:t>
      </w:r>
      <w:r>
        <w:t>for</w:t>
      </w:r>
      <w:r w:rsidRPr="002F3370">
        <w:t xml:space="preserve"> the desired insert size </w:t>
      </w:r>
      <w:r>
        <w:t>was</w:t>
      </w:r>
      <w:r w:rsidRPr="002F3370">
        <w:t xml:space="preserve"> performed using SparQ beads (</w:t>
      </w:r>
      <w:r w:rsidR="003728CE">
        <w:t xml:space="preserve">VWR; Cat # </w:t>
      </w:r>
      <w:r w:rsidR="003728CE" w:rsidRPr="003728CE">
        <w:t>76302-830</w:t>
      </w:r>
      <w:r w:rsidR="003728CE">
        <w:t xml:space="preserve">; </w:t>
      </w:r>
      <w:r w:rsidR="003728CE" w:rsidRPr="003728CE">
        <w:t>Mississauga</w:t>
      </w:r>
      <w:r w:rsidR="003728CE">
        <w:t>; ON Canada</w:t>
      </w:r>
      <w:r w:rsidRPr="002F3370">
        <w:t xml:space="preserve">). Libraries were quantified using the Kapa Illumina GA with Revised Primers-SYBR Fast Universal kit </w:t>
      </w:r>
      <w:r w:rsidR="003728CE" w:rsidRPr="00F42F23">
        <w:t>(</w:t>
      </w:r>
      <w:r w:rsidR="003728CE" w:rsidRPr="00250B08">
        <w:t>Roche Sequencing Solutions Inc</w:t>
      </w:r>
      <w:r w:rsidR="003728CE">
        <w:t xml:space="preserve">; Cat # </w:t>
      </w:r>
      <w:r w:rsidR="003728CE" w:rsidRPr="00250B08">
        <w:t>76302-830</w:t>
      </w:r>
      <w:r w:rsidR="003728CE">
        <w:t xml:space="preserve">; </w:t>
      </w:r>
      <w:r w:rsidR="003728CE" w:rsidRPr="00250B08">
        <w:t>Pleasanton</w:t>
      </w:r>
      <w:r w:rsidR="003728CE">
        <w:t>; CA U.S.A</w:t>
      </w:r>
      <w:r w:rsidR="003728CE" w:rsidRPr="00F42F23">
        <w:t>)</w:t>
      </w:r>
      <w:r w:rsidRPr="002F3370">
        <w:t xml:space="preserve">. Average </w:t>
      </w:r>
      <w:r>
        <w:t>fragment size</w:t>
      </w:r>
      <w:r w:rsidRPr="002F3370">
        <w:t xml:space="preserve"> was determined using a LabChip GXII instrument</w:t>
      </w:r>
      <w:r>
        <w:t xml:space="preserve"> </w:t>
      </w:r>
      <w:r w:rsidR="003728CE" w:rsidRPr="002F3370">
        <w:t>(PerkinElmer)</w:t>
      </w:r>
      <w:r w:rsidRPr="002F3370">
        <w:t>.</w:t>
      </w:r>
    </w:p>
    <w:p w14:paraId="13A6AB74" w14:textId="0FBD57EF" w:rsidR="00F42F23" w:rsidRDefault="00C72534" w:rsidP="00205CCC">
      <w:pPr>
        <w:spacing w:line="360" w:lineRule="auto"/>
        <w:ind w:firstLine="720"/>
        <w:jc w:val="both"/>
      </w:pPr>
      <w:r>
        <w:t xml:space="preserve"> </w:t>
      </w:r>
      <w:r w:rsidR="002F3370" w:rsidRPr="002F3370">
        <w:t>5</w:t>
      </w:r>
      <w:r w:rsidR="002F3370">
        <w:t xml:space="preserve"> µ</w:t>
      </w:r>
      <w:r w:rsidR="002F3370" w:rsidRPr="002F3370">
        <w:t>L of</w:t>
      </w:r>
      <w:r>
        <w:t xml:space="preserve"> the DNA and RNA </w:t>
      </w:r>
      <w:r w:rsidR="002F3370" w:rsidRPr="002F3370">
        <w:t>librar</w:t>
      </w:r>
      <w:r w:rsidR="002F3370">
        <w:t xml:space="preserve">ies </w:t>
      </w:r>
      <w:r w:rsidR="002F3370" w:rsidRPr="002F3370">
        <w:t xml:space="preserve">were </w:t>
      </w:r>
      <w:r>
        <w:t xml:space="preserve">respectively </w:t>
      </w:r>
      <w:r w:rsidR="002F3370" w:rsidRPr="002F3370">
        <w:t xml:space="preserve">combined together and </w:t>
      </w:r>
      <w:r w:rsidR="002F3370">
        <w:t>used for quality control</w:t>
      </w:r>
      <w:r w:rsidR="002F3370" w:rsidRPr="002F3370">
        <w:t>. After</w:t>
      </w:r>
      <w:r>
        <w:t>wards</w:t>
      </w:r>
      <w:r w:rsidR="002F3370" w:rsidRPr="002F3370">
        <w:t>, 15</w:t>
      </w:r>
      <w:r w:rsidR="002F3370">
        <w:t xml:space="preserve"> µ</w:t>
      </w:r>
      <w:r w:rsidR="002F3370" w:rsidRPr="002F3370">
        <w:t xml:space="preserve">L of </w:t>
      </w:r>
      <w:r>
        <w:t xml:space="preserve">both the DNA and RNA library </w:t>
      </w:r>
      <w:r w:rsidR="002F3370" w:rsidRPr="002F3370">
        <w:t>pool were combined</w:t>
      </w:r>
      <w:r>
        <w:t xml:space="preserve"> and </w:t>
      </w:r>
      <w:r w:rsidR="002F3370">
        <w:t>used for quality control</w:t>
      </w:r>
      <w:r w:rsidR="002F3370" w:rsidRPr="002F3370">
        <w:t xml:space="preserve"> </w:t>
      </w:r>
      <w:r>
        <w:t xml:space="preserve">and </w:t>
      </w:r>
      <w:r w:rsidR="002F3370" w:rsidRPr="002F3370">
        <w:t>sequencing</w:t>
      </w:r>
      <w:r w:rsidR="002F3370">
        <w:t>.</w:t>
      </w:r>
      <w:commentRangeEnd w:id="87"/>
      <w:r w:rsidR="00CC5E77">
        <w:rPr>
          <w:rStyle w:val="CommentReference"/>
        </w:rPr>
        <w:commentReference w:id="87"/>
      </w:r>
    </w:p>
    <w:p w14:paraId="3C266BBE" w14:textId="252FF92A" w:rsidR="00906044" w:rsidRDefault="00205CCC" w:rsidP="00205CCC">
      <w:pPr>
        <w:spacing w:line="360" w:lineRule="auto"/>
        <w:ind w:firstLine="720"/>
        <w:jc w:val="both"/>
      </w:pPr>
      <w:del w:id="88" w:author="Christopher Hempel" w:date="2020-09-23T16:12:00Z">
        <w:r w:rsidRPr="006E2813" w:rsidDel="002F3370">
          <w:lastRenderedPageBreak/>
          <w:delText xml:space="preserve">The </w:delText>
        </w:r>
        <w:r w:rsidR="00906044" w:rsidRPr="006E2813" w:rsidDel="002F3370">
          <w:delText>DNA librar</w:delText>
        </w:r>
        <w:r w:rsidRPr="006E2813" w:rsidDel="002F3370">
          <w:delText>y</w:delText>
        </w:r>
        <w:r w:rsidR="00906044" w:rsidRPr="006E2813" w:rsidDel="002F3370">
          <w:delText xml:space="preserve"> w</w:delText>
        </w:r>
        <w:r w:rsidRPr="006E2813" w:rsidDel="002F3370">
          <w:delText>as</w:delText>
        </w:r>
        <w:r w:rsidR="00906044" w:rsidRPr="006E2813" w:rsidDel="002F3370">
          <w:delText xml:space="preserve"> prepared with NEB Ultra II and</w:delText>
        </w:r>
        <w:r w:rsidRPr="006E2813" w:rsidDel="002F3370">
          <w:delText xml:space="preserve"> the </w:delText>
        </w:r>
        <w:r w:rsidR="00906044" w:rsidRPr="006E2813" w:rsidDel="002F3370">
          <w:delText>RNA librar</w:delText>
        </w:r>
        <w:r w:rsidRPr="006E2813" w:rsidDel="002F3370">
          <w:delText>y</w:delText>
        </w:r>
        <w:r w:rsidR="00906044" w:rsidRPr="006E2813" w:rsidDel="002F3370">
          <w:delText xml:space="preserve"> with NEB stranded total RNA library preparation</w:delText>
        </w:r>
        <w:r w:rsidRPr="006E2813" w:rsidDel="002F3370">
          <w:delText xml:space="preserve"> while skipping the mRNA enrichment step to create a total RNA library</w:delText>
        </w:r>
        <w:r w:rsidR="00906044" w:rsidRPr="006E2813" w:rsidDel="002F3370">
          <w:delText xml:space="preserve">. </w:delText>
        </w:r>
      </w:del>
      <w:commentRangeStart w:id="89"/>
      <w:r w:rsidR="00906044" w:rsidRPr="006E2813">
        <w:t xml:space="preserve">During library preparation, normalization was performed based on volume instead of </w:t>
      </w:r>
      <w:r w:rsidRPr="006E2813">
        <w:t>concentration</w:t>
      </w:r>
      <w:r w:rsidR="00906044" w:rsidRPr="006E2813">
        <w:t xml:space="preserve"> because we aimed for an equal relative sequencing depth between samples as compared to an equal total sequencing depth that might over- or underrepresent samples with high or low DNA/RNA amounts. </w:t>
      </w:r>
      <w:commentRangeEnd w:id="89"/>
      <w:r w:rsidR="002C6F6F" w:rsidRPr="006E2813">
        <w:rPr>
          <w:rStyle w:val="CommentReference"/>
        </w:rPr>
        <w:commentReference w:id="89"/>
      </w:r>
      <w:r w:rsidR="00906044" w:rsidRPr="006E2813">
        <w:t xml:space="preserve">The </w:t>
      </w:r>
      <w:ins w:id="90" w:author="Christopher Hempel" w:date="2020-09-18T11:47:00Z">
        <w:r w:rsidR="00767928" w:rsidRPr="006E2813">
          <w:t>DNA librar</w:t>
        </w:r>
      </w:ins>
      <w:ins w:id="91" w:author="Christopher Hempel" w:date="2020-09-24T15:28:00Z">
        <w:r w:rsidR="00C72534" w:rsidRPr="006E2813">
          <w:t>ies</w:t>
        </w:r>
      </w:ins>
      <w:ins w:id="92" w:author="Christopher Hempel" w:date="2020-09-18T11:47:00Z">
        <w:r w:rsidR="00767928" w:rsidRPr="006E2813">
          <w:t xml:space="preserve"> yielded fragments around </w:t>
        </w:r>
      </w:ins>
      <w:ins w:id="93" w:author="Christopher Hempel" w:date="2020-09-23T16:42:00Z">
        <w:r w:rsidR="00433D99" w:rsidRPr="006E2813">
          <w:t>438</w:t>
        </w:r>
      </w:ins>
      <w:ins w:id="94" w:author="Christopher Hempel" w:date="2020-09-18T11:47:00Z">
        <w:r w:rsidR="00767928" w:rsidRPr="006E2813">
          <w:t xml:space="preserve"> bp length</w:t>
        </w:r>
        <w:r w:rsidR="000421AB" w:rsidRPr="006E2813">
          <w:t xml:space="preserve">, whereas the </w:t>
        </w:r>
      </w:ins>
      <w:r w:rsidR="00906044" w:rsidRPr="006E2813">
        <w:t>RNA librar</w:t>
      </w:r>
      <w:ins w:id="95" w:author="Christopher Hempel" w:date="2020-09-24T15:28:00Z">
        <w:r w:rsidR="00C72534" w:rsidRPr="006E2813">
          <w:t>ies</w:t>
        </w:r>
      </w:ins>
      <w:del w:id="96" w:author="Christopher Hempel" w:date="2020-09-24T15:28:00Z">
        <w:r w:rsidRPr="006E2813" w:rsidDel="00C72534">
          <w:delText>y</w:delText>
        </w:r>
      </w:del>
      <w:r w:rsidR="00906044" w:rsidRPr="006E2813">
        <w:t xml:space="preserve"> yielded</w:t>
      </w:r>
      <w:r w:rsidR="00906044">
        <w:t xml:space="preserve"> fragments around </w:t>
      </w:r>
      <w:ins w:id="97" w:author="Christopher Hempel" w:date="2020-09-23T16:43:00Z">
        <w:r w:rsidR="00433D99" w:rsidRPr="00433D99">
          <w:t>303</w:t>
        </w:r>
      </w:ins>
      <w:del w:id="98" w:author="Christopher Hempel" w:date="2020-09-23T16:43:00Z">
        <w:r w:rsidR="00906044" w:rsidDel="00433D99">
          <w:delText>230</w:delText>
        </w:r>
      </w:del>
      <w:r w:rsidR="00906044">
        <w:t> bp length</w:t>
      </w:r>
      <w:del w:id="99" w:author="Christopher Hempel" w:date="2020-09-18T11:47:00Z">
        <w:r w:rsidR="00E05CD2" w:rsidDel="000421AB">
          <w:delText>,</w:delText>
        </w:r>
        <w:r w:rsidR="00906044" w:rsidDel="000421AB">
          <w:delText xml:space="preserve"> and t</w:delText>
        </w:r>
      </w:del>
      <w:ins w:id="100" w:author="Christopher Hempel" w:date="2020-09-23T16:43:00Z">
        <w:r w:rsidR="00322F8B">
          <w:t xml:space="preserve"> (both </w:t>
        </w:r>
        <w:r w:rsidR="00322F8B" w:rsidRPr="00322F8B">
          <w:t>includ</w:t>
        </w:r>
        <w:r w:rsidR="00322F8B">
          <w:t>ing</w:t>
        </w:r>
        <w:r w:rsidR="00322F8B" w:rsidRPr="00322F8B">
          <w:t xml:space="preserve"> adaptors and</w:t>
        </w:r>
        <w:r w:rsidR="00322F8B">
          <w:t xml:space="preserve"> </w:t>
        </w:r>
        <w:r w:rsidR="00322F8B" w:rsidRPr="00322F8B">
          <w:t>ind</w:t>
        </w:r>
        <w:r w:rsidR="00322F8B">
          <w:t>ices</w:t>
        </w:r>
      </w:ins>
      <w:ins w:id="101" w:author="Christopher Hempel" w:date="2020-10-08T16:28:00Z">
        <w:r w:rsidR="000813BC">
          <w:t>)</w:t>
        </w:r>
      </w:ins>
      <w:ins w:id="102" w:author="Christopher Hempel" w:date="2020-09-18T11:47:00Z">
        <w:r w:rsidR="000421AB">
          <w:t>. T</w:t>
        </w:r>
      </w:ins>
      <w:r w:rsidR="00906044">
        <w:t xml:space="preserve">o be able to compare DNA and RNA without choosing unnecessarily long </w:t>
      </w:r>
      <w:proofErr w:type="gramStart"/>
      <w:r w:rsidR="00906044">
        <w:t>paired-end</w:t>
      </w:r>
      <w:proofErr w:type="gramEnd"/>
      <w:r w:rsidR="00906044">
        <w:t xml:space="preserve"> reads, both libraries were sequenced on one </w:t>
      </w:r>
      <w:r w:rsidR="00E05CD2">
        <w:t xml:space="preserve">Illumina </w:t>
      </w:r>
      <w:r w:rsidR="00906044">
        <w:t>MiSeq PE 150</w:t>
      </w:r>
      <w:r w:rsidR="0092616B">
        <w:t xml:space="preserve"> </w:t>
      </w:r>
      <w:r w:rsidR="00906044">
        <w:t>bp run.</w:t>
      </w:r>
    </w:p>
    <w:p w14:paraId="3D441BEC" w14:textId="78F005AC" w:rsidR="00E05CD2" w:rsidRDefault="00E05CD2" w:rsidP="00E05CD2">
      <w:pPr>
        <w:spacing w:line="360" w:lineRule="auto"/>
      </w:pPr>
    </w:p>
    <w:p w14:paraId="2B1688A1" w14:textId="41F5CC85" w:rsidR="00E05CD2" w:rsidRPr="00776123" w:rsidRDefault="00E05CD2" w:rsidP="00E05CD2">
      <w:pPr>
        <w:spacing w:line="360" w:lineRule="auto"/>
        <w:rPr>
          <w:i/>
          <w:iCs/>
        </w:rPr>
      </w:pPr>
      <w:r w:rsidRPr="00776123">
        <w:rPr>
          <w:i/>
          <w:iCs/>
        </w:rPr>
        <w:t>Bioinformatic processing</w:t>
      </w:r>
    </w:p>
    <w:p w14:paraId="25630E72" w14:textId="7BD2974A" w:rsidR="00A2040A"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r w:rsidR="007F3E17">
        <w:t xml:space="preserve">Bioproject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w:t>
      </w:r>
      <w:ins w:id="103" w:author="Christopher Hempel" w:date="2020-09-23T15:55:00Z">
        <w:r w:rsidR="00F42F23">
          <w:t xml:space="preserve">, </w:t>
        </w:r>
        <w:commentRangeStart w:id="104"/>
        <w:r w:rsidR="00F42F23">
          <w:t>whereby the fish</w:t>
        </w:r>
      </w:ins>
      <w:ins w:id="105" w:author="Christopher Hempel" w:date="2020-09-23T15:56:00Z">
        <w:r w:rsidR="00F42F23">
          <w:t xml:space="preserve"> tank RNA samples had on average one order of magnitude more sequences than the</w:t>
        </w:r>
      </w:ins>
      <w:ins w:id="106" w:author="Christopher Hempel" w:date="2020-09-23T15:57:00Z">
        <w:r w:rsidR="00F42F23">
          <w:t xml:space="preserve"> other </w:t>
        </w:r>
      </w:ins>
      <w:ins w:id="107" w:author="Christopher Hempel" w:date="2020-09-23T16:02:00Z">
        <w:r w:rsidR="00F42F23">
          <w:t>samples</w:t>
        </w:r>
      </w:ins>
      <w:ins w:id="108" w:author="Christopher Hempel" w:date="2020-09-23T15:57:00Z">
        <w:r w:rsidR="00F42F23">
          <w:t xml:space="preserve"> due to our normalization method </w:t>
        </w:r>
      </w:ins>
      <w:commentRangeEnd w:id="104"/>
      <w:r w:rsidR="00CC5E77">
        <w:rPr>
          <w:rStyle w:val="CommentReference"/>
        </w:rPr>
        <w:commentReference w:id="104"/>
      </w:r>
      <w:ins w:id="109" w:author="Christopher Hempel" w:date="2020-09-23T15:57:00Z">
        <w:r w:rsidR="00F42F23" w:rsidRPr="00215C89">
          <w:t>(S</w:t>
        </w:r>
        <w:r w:rsidR="00F42F23" w:rsidRPr="006E2813">
          <w:t>up. Tab</w:t>
        </w:r>
      </w:ins>
      <w:ins w:id="110" w:author="Christopher Hempel" w:date="2020-09-23T16:02:00Z">
        <w:r w:rsidR="00F42F23" w:rsidRPr="006E2813">
          <w:t xml:space="preserve">. </w:t>
        </w:r>
      </w:ins>
      <w:r w:rsidR="006E2813" w:rsidRPr="006E2813">
        <w:t>4+5 – note: will be turned into sunburst diagram</w:t>
      </w:r>
      <w:ins w:id="111" w:author="Christopher Hempel" w:date="2020-09-23T16:02:00Z">
        <w:r w:rsidR="00F42F23" w:rsidRPr="006E2813">
          <w:t>)</w:t>
        </w:r>
      </w:ins>
      <w:ins w:id="112" w:author="Christopher Hempel" w:date="2020-09-23T16:03:00Z">
        <w:r w:rsidR="00F42F23" w:rsidRPr="006E2813">
          <w:t>.</w:t>
        </w:r>
      </w:ins>
      <w:del w:id="113" w:author="Christopher Hempel" w:date="2020-09-23T16:03:00Z">
        <w:r w:rsidR="00205CCC" w:rsidRPr="006E2813" w:rsidDel="00F42F23">
          <w:delText>,</w:delText>
        </w:r>
        <w:r w:rsidRPr="00E05CD2" w:rsidDel="00F42F23">
          <w:delText xml:space="preserve"> and</w:delText>
        </w:r>
      </w:del>
      <w:ins w:id="114" w:author="Christopher Hempel" w:date="2020-09-23T16:03:00Z">
        <w:r w:rsidR="00F42F23">
          <w:t>We</w:t>
        </w:r>
      </w:ins>
      <w:r>
        <w:t xml:space="preserve"> processed </w:t>
      </w:r>
      <w:ins w:id="115" w:author="Christopher Hempel" w:date="2020-09-23T16:03:00Z">
        <w:r w:rsidR="00F42F23">
          <w:t xml:space="preserve">the sequences </w:t>
        </w:r>
      </w:ins>
      <w:del w:id="116" w:author="Christopher Hempel" w:date="2020-09-23T16:03:00Z">
        <w:r w:rsidDel="00F42F23">
          <w:delText xml:space="preserve">them </w:delText>
        </w:r>
      </w:del>
      <w:r>
        <w:t xml:space="preserve">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r>
        <w:t xml:space="preserve">Trimmomatic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w:t>
      </w:r>
      <w:r w:rsidR="00A2040A">
        <w:tab/>
      </w:r>
      <w:r w:rsidR="008D510C">
        <w:t>For step two (</w:t>
      </w:r>
      <w:r w:rsidR="002E3D51">
        <w:t>rRNA sorting</w:t>
      </w:r>
      <w:r w:rsidR="008D510C">
        <w:t>), we used four approaches:</w:t>
      </w:r>
      <w:r w:rsidR="002E3D51">
        <w:t xml:space="preserve"> </w:t>
      </w:r>
      <w:r w:rsidR="007F3E17">
        <w:t xml:space="preserve">1) </w:t>
      </w:r>
      <w:r w:rsidR="002E3D51">
        <w:t>alignment-based – SortMeRNA</w:t>
      </w:r>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t>fastx 1</w:t>
      </w:r>
      <w:r w:rsidR="007F3E17">
        <w:t>,</w:t>
      </w:r>
      <w:r w:rsidR="007F3E17" w:rsidRPr="007F3E17">
        <w:t xml:space="preserve"> </w:t>
      </w:r>
      <w:r w:rsidR="007F3E17" w:rsidRPr="007F3E17">
        <w:rPr>
          <w:rFonts w:ascii="Courier New" w:eastAsia="MS Mincho" w:hAnsi="Courier New" w:cs="Courier New"/>
        </w:rPr>
        <w:noBreakHyphen/>
        <w:t>num_alignments</w:t>
      </w:r>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--paired_in</w:t>
      </w:r>
      <w:r w:rsidR="0013277C">
        <w:t xml:space="preserve">, </w:t>
      </w:r>
      <w:r w:rsidR="007F3E17">
        <w:t>and other parameters set to default</w:t>
      </w:r>
      <w:r w:rsidR="002E3D51">
        <w:t xml:space="preserve">, </w:t>
      </w:r>
      <w:r w:rsidR="007F3E17">
        <w:t xml:space="preserve">2) </w:t>
      </w:r>
      <w:r w:rsidR="002E3D51">
        <w:t xml:space="preserve">HMM-based – barrnap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r w:rsidR="00537F54">
        <w:rPr>
          <w:rFonts w:ascii="Courier New" w:eastAsia="MS Mincho" w:hAnsi="Courier New" w:cs="Courier New"/>
        </w:rPr>
        <w:t>euk</w:t>
      </w:r>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--lencutoff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r w:rsidR="002E3D51">
        <w:t xml:space="preserve">kmer-based – rRNAFilter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w:t>
      </w:r>
      <w:r w:rsidR="0013277C" w:rsidRPr="00537F54">
        <w:rPr>
          <w:rFonts w:eastAsia="MS Mincho" w:cstheme="minorHAnsi"/>
        </w:rPr>
        <w:lastRenderedPageBreak/>
        <w:t>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p>
    <w:p w14:paraId="7D59D0D8" w14:textId="77777777" w:rsidR="00EA77D3" w:rsidRDefault="0013277C" w:rsidP="00A2040A">
      <w:pPr>
        <w:spacing w:line="360" w:lineRule="auto"/>
        <w:ind w:firstLine="720"/>
        <w:jc w:val="both"/>
      </w:pPr>
      <w:r>
        <w:t>For step 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r w:rsidR="002E3D51">
        <w:t xml:space="preserve">SPAdes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metaSPAdes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presets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--pre_correction</w:t>
      </w:r>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w:instrText>
      </w:r>
      <w:r w:rsidR="007F3E17" w:rsidRPr="00550923">
        <w:rPr>
          <w:lang w:val="da-DK"/>
        </w:rPr>
        <w:instrText>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550923">
        <w:rPr>
          <w:noProof/>
          <w:lang w:val="da-DK"/>
        </w:rPr>
        <w:t>(Grabherr et al., 2013)</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6) </w:t>
      </w:r>
      <w:r w:rsidR="002E3D51" w:rsidRPr="00550923">
        <w:rPr>
          <w:lang w:val="da-DK"/>
        </w:rPr>
        <w:t xml:space="preserve">rnaSPAdes </w:t>
      </w:r>
      <w:r w:rsidR="002E3D51">
        <w:fldChar w:fldCharType="begin" w:fldLock="1"/>
      </w:r>
      <w:r w:rsidR="002E3D51" w:rsidRPr="00550923">
        <w:rPr>
          <w:lang w:val="da-DK"/>
        </w:rPr>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550923">
        <w:rPr>
          <w:noProof/>
          <w:lang w:val="da-DK"/>
        </w:rPr>
        <w:t>(Bushmanova et al., 2019)</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7) </w:t>
      </w:r>
      <w:r w:rsidR="002E3D51" w:rsidRPr="00550923">
        <w:rPr>
          <w:lang w:val="da-DK"/>
        </w:rPr>
        <w:t xml:space="preserve">IDBA-tran </w:t>
      </w:r>
      <w:r w:rsidR="002E3D51">
        <w:fldChar w:fldCharType="begin" w:fldLock="1"/>
      </w:r>
      <w:r w:rsidR="002E3D51" w:rsidRPr="00550923">
        <w:rPr>
          <w:lang w:val="da-DK"/>
        </w:rPr>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w:instrText>
      </w:r>
      <w:r w:rsidR="002E3D51">
        <w:instrText xml:space="preserv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pre_correction</w:t>
      </w:r>
      <w:r w:rsidR="007F3E17">
        <w:t xml:space="preserve"> and otherwise default parameters, </w:t>
      </w:r>
      <w:r w:rsidR="008D510C">
        <w:t>and</w:t>
      </w:r>
      <w:r w:rsidR="002E3D51">
        <w:t xml:space="preserve"> </w:t>
      </w:r>
      <w:r w:rsidR="007F3E17">
        <w:t xml:space="preserve">8) </w:t>
      </w:r>
      <w:r w:rsidR="002E3D51" w:rsidRPr="002E3D51">
        <w:t>Trans-ABySS</w:t>
      </w:r>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p>
    <w:p w14:paraId="22229D5E" w14:textId="77777777" w:rsidR="00EA77D3" w:rsidRDefault="008D510C" w:rsidP="00A2040A">
      <w:pPr>
        <w:spacing w:line="360" w:lineRule="auto"/>
        <w:ind w:firstLine="720"/>
        <w:jc w:val="both"/>
      </w:pPr>
      <w:r w:rsidRPr="00776123">
        <w:t>For</w:t>
      </w:r>
      <w:r>
        <w:t xml:space="preserve"> step four (mapping </w:t>
      </w:r>
      <w:r w:rsidR="00205CCC">
        <w:t xml:space="preserve">individual sample </w:t>
      </w:r>
      <w:r>
        <w:t xml:space="preserve">reads back to scaffolds), we used two programs, </w:t>
      </w:r>
      <w:r w:rsidR="007F3E17">
        <w:t xml:space="preserve">1) </w:t>
      </w:r>
      <w:r>
        <w:t xml:space="preserve">BWA </w:t>
      </w:r>
      <w:r>
        <w:fldChar w:fldCharType="begin" w:fldLock="1"/>
      </w:r>
      <w:r>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Pr>
          <w:rFonts w:ascii="Cambria Math" w:hAnsi="Cambria Math" w:cs="Cambria Math"/>
        </w:rPr>
        <w:instrText>∼</w:instrText>
      </w:r>
      <w:r>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fldChar w:fldCharType="separate"/>
      </w:r>
      <w:r w:rsidRPr="008D510C">
        <w:rPr>
          <w:noProof/>
        </w:rPr>
        <w:t>(Li and Durbin, 2009)</w:t>
      </w:r>
      <w:r>
        <w:fldChar w:fldCharType="end"/>
      </w:r>
      <w:r>
        <w:t xml:space="preserve"> </w:t>
      </w:r>
      <w:r w:rsidR="0013277C">
        <w:t xml:space="preserve">with default parameters </w:t>
      </w:r>
      <w:r>
        <w:t xml:space="preserve">and </w:t>
      </w:r>
      <w:r w:rsidR="007F3E17">
        <w:t xml:space="preserve">2) </w:t>
      </w:r>
      <w:r>
        <w:t xml:space="preserve">Bowtie2 </w:t>
      </w:r>
      <w:r>
        <w:fldChar w:fldCharType="begin" w:fldLock="1"/>
      </w:r>
      <w: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r w:rsidRPr="008D510C">
        <w:rPr>
          <w:noProof/>
        </w:rPr>
        <w:t>(Langmead and Salzberg, 2012)</w:t>
      </w:r>
      <w:r>
        <w:fldChar w:fldCharType="end"/>
      </w:r>
      <w:r w:rsidR="007F3E17">
        <w:t xml:space="preserve"> with default parameters</w:t>
      </w:r>
      <w:r>
        <w:t xml:space="preserve">. </w:t>
      </w:r>
    </w:p>
    <w:p w14:paraId="6D6A032C" w14:textId="77777777" w:rsidR="00EA77D3" w:rsidRDefault="008D510C" w:rsidP="00A2040A">
      <w:pPr>
        <w:spacing w:line="360" w:lineRule="auto"/>
        <w:ind w:firstLine="720"/>
        <w:jc w:val="both"/>
      </w:pPr>
      <w:r>
        <w:t>For step five (</w:t>
      </w:r>
      <w:r w:rsidR="008F5195">
        <w:t>reference database</w:t>
      </w:r>
      <w:r>
        <w:t xml:space="preserve">), we used the reference databases NCBI nt </w:t>
      </w:r>
      <w:r>
        <w:fldChar w:fldCharType="begin" w:fldLock="1"/>
      </w:r>
      <w:r>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fldChar w:fldCharType="separate"/>
      </w:r>
      <w:r w:rsidRPr="008D510C">
        <w:rPr>
          <w:noProof/>
        </w:rPr>
        <w:t>(Agarwala et al., 2016)</w:t>
      </w:r>
      <w:r>
        <w:fldChar w:fldCharType="end"/>
      </w:r>
      <w:r>
        <w:t>, downloaded on 03 Feb 2020, and the reference database SILVA</w:t>
      </w:r>
      <w:r w:rsidR="007F3E17">
        <w:t>132</w:t>
      </w:r>
      <w:r w:rsidR="0013277C">
        <w:t>_NR99</w:t>
      </w:r>
      <w:r>
        <w:t xml:space="preserve"> </w:t>
      </w:r>
      <w:r>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fldChar w:fldCharType="separate"/>
      </w:r>
      <w:r w:rsidRPr="008D510C">
        <w:rPr>
          <w:noProof/>
        </w:rPr>
        <w:t>(Quast et al., 2013)</w:t>
      </w:r>
      <w:r>
        <w:fldChar w:fldCharType="end"/>
      </w:r>
      <w:r>
        <w:t xml:space="preserve">, downloaded on </w:t>
      </w:r>
      <w:r w:rsidR="006F5F4E">
        <w:t>28</w:t>
      </w:r>
      <w:r>
        <w:t xml:space="preserve"> </w:t>
      </w:r>
      <w:r w:rsidR="006F5F4E">
        <w:t>Aug</w:t>
      </w:r>
      <w:r>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t xml:space="preserve">. </w:t>
      </w:r>
    </w:p>
    <w:p w14:paraId="79D05422" w14:textId="45CD7491" w:rsidR="008F49B7" w:rsidRDefault="008F5195" w:rsidP="001B5C07">
      <w:pPr>
        <w:spacing w:line="360" w:lineRule="auto"/>
        <w:ind w:firstLine="720"/>
        <w:jc w:val="both"/>
      </w:pPr>
      <w:r>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justblast </w:t>
      </w:r>
      <w:r w:rsidR="007F3E17">
        <w:fldChar w:fldCharType="begin" w:fldLock="1"/>
      </w:r>
      <w:r w:rsidR="00064413">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unpublished)","plainTextFormattedCitation":"(Hleap)","previouslyFormattedCitation":"(Hleap)"},"properties":{"noteIndex":0},"schema":"https://github.com/citation-style-language/schema/raw/master/csl-citation.json"}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and keeping the hit with the highest bitscore</w:t>
      </w:r>
      <w:r w:rsidR="00776123">
        <w:t xml:space="preserve"> per sequence</w:t>
      </w:r>
      <w:r w:rsidR="008D510C">
        <w:t xml:space="preserve">, </w:t>
      </w:r>
      <w:r w:rsidR="00776123">
        <w:t xml:space="preserve">and </w:t>
      </w:r>
      <w:r w:rsidR="007F3E17">
        <w:t>4) justblast</w:t>
      </w:r>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t xml:space="preserve"> (</w:t>
      </w:r>
      <w:r w:rsidR="008D510C">
        <w:t>based on steps performed by the program</w:t>
      </w:r>
      <w:ins w:id="117" w:author="Christopher Hempel" w:date="2020-09-18T08:52:00Z">
        <w:r w:rsidR="00064413">
          <w:t>s</w:t>
        </w:r>
      </w:ins>
      <w:r w:rsidR="008D510C">
        <w:t xml:space="preserve">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ins w:id="118" w:author="Christopher Hempel" w:date="2020-09-18T08:48:00Z">
        <w:r w:rsidR="00064413">
          <w:t xml:space="preserve"> and BASTA </w:t>
        </w:r>
      </w:ins>
      <w:ins w:id="119" w:author="Christopher Hempel" w:date="2020-09-18T08:49:00Z">
        <w:r w:rsidR="00064413">
          <w:fldChar w:fldCharType="begin" w:fldLock="1"/>
        </w:r>
      </w:ins>
      <w:r w:rsidR="00064413">
        <w:instrText>ADDIN CSL_CITATION {"citationItems":[{"id":"ITEM-1","itemData":{"DOI":"10.1111/2041-210X.13095","ISSN":"2041210X","abstract":"Identification of the taxonomic origin of a DNA sequence is crucial for many sequencing projects, e.g. metagenomics studies, identification of contaminations in whole genome sequencing projects and filtering of organisms of interest in marker-gene based community analyses. Last common ancestor algorithms are powerful approaches to estimate the taxonomy of a given sequence and have been widely used for classification of next-generation sequencing (NGS) reads, also known as 2nd generation sequencing reads. Here, we present BASTA (https://github.com/timkahlke/BASTA), a basic sequence taxonomy annotator, which extends last common ancestor estimations from sequencing reads to any kind of nucleotide or amino acid sequence utilizing NCBI taxonomies of user-defined best hits. BASTA can be configured to use the output of many common sequence comparison tools, e.g. BLAST and Diamond, in conjunction with either provided or user-defined target sequence databases.","author":[{"dropping-particle":"","family":"Kahlke","given":"Tim","non-dropping-particle":"","parse-names":false,"suffix":""},{"dropping-particle":"","family":"Ralph","given":"Peter J.","non-dropping-particle":"","parse-names":false,"suffix":""}],"container-title":"Methods in Ecology and Evolution","id":"ITEM-1","issue":"1","issued":{"date-parts":[["2019"]]},"page":"100-103","title":"BASTA – Taxonomic classification of sequences and sequence bins using last common ancestor estimations","type":"article-journal","volume":"10"},"uris":["http://www.mendeley.com/documents/?uuid=47829673-8114-41d6-9737-c36bc9068b21"]}],"mendeley":{"formattedCitation":"(Kahlke and Ralph, 2019)","plainTextFormattedCitation":"(Kahlke and Ralph, 2019)"},"properties":{"noteIndex":0},"schema":"https://github.com/citation-style-language/schema/raw/master/csl-citation.json"}</w:instrText>
      </w:r>
      <w:r w:rsidR="00064413">
        <w:fldChar w:fldCharType="separate"/>
      </w:r>
      <w:r w:rsidR="00064413" w:rsidRPr="00064413">
        <w:rPr>
          <w:noProof/>
        </w:rPr>
        <w:t>(Kahlke and Ralph, 2019)</w:t>
      </w:r>
      <w:ins w:id="120" w:author="Christopher Hempel" w:date="2020-09-18T08:49:00Z">
        <w:r w:rsidR="00064413">
          <w:fldChar w:fldCharType="end"/>
        </w:r>
      </w:ins>
      <w:r w:rsidR="008D510C">
        <w:t>: filtering out hits below a bitscore of 155</w:t>
      </w:r>
      <w:ins w:id="121" w:author="Christopher Hempel" w:date="2020-09-18T08:56:00Z">
        <w:r w:rsidR="00064413">
          <w:t xml:space="preserve"> and an </w:t>
        </w:r>
        <w:r w:rsidR="00064413" w:rsidRPr="00064413">
          <w:t xml:space="preserve">alignment length </w:t>
        </w:r>
        <w:r w:rsidR="00064413">
          <w:t xml:space="preserve">of </w:t>
        </w:r>
        <w:r w:rsidR="00064413" w:rsidRPr="00064413">
          <w:t>100</w:t>
        </w:r>
      </w:ins>
      <w:r w:rsidR="008D510C">
        <w:t xml:space="preserve">, only keeping hits within 2% of the best bitscore of each sequence, applying a cut-off for taxonomic ranks based on </w:t>
      </w:r>
      <w:r w:rsidR="00776123">
        <w:t xml:space="preserve">BLAST </w:t>
      </w:r>
      <w:r w:rsidR="008D510C">
        <w:t>pident values, and identifying the LCA of each sequence</w:t>
      </w:r>
      <w:ins w:id="122" w:author="Christopher Hempel" w:date="2020-09-18T08:57:00Z">
        <w:r w:rsidR="00064413">
          <w:t xml:space="preserve"> based on the remaining hits</w:t>
        </w:r>
      </w:ins>
      <w:r w:rsidR="008D510C">
        <w:t>)</w:t>
      </w:r>
      <w:r w:rsidR="00776123">
        <w:t>.</w:t>
      </w:r>
    </w:p>
    <w:p w14:paraId="5494EAA5" w14:textId="66C88A98" w:rsidR="00776123" w:rsidRDefault="00776123" w:rsidP="007A090D">
      <w:pPr>
        <w:spacing w:line="360" w:lineRule="auto"/>
        <w:ind w:firstLine="720"/>
        <w:jc w:val="both"/>
      </w:pPr>
      <w:r>
        <w:lastRenderedPageBreak/>
        <w:t xml:space="preserve">To be able to compare the taxonomic </w:t>
      </w:r>
      <w:r w:rsidR="007A090D">
        <w:t>classification</w:t>
      </w:r>
      <w:r>
        <w:t xml:space="preserve"> results </w:t>
      </w:r>
      <w:r w:rsidR="007A090D">
        <w:t>based on</w:t>
      </w:r>
      <w:r>
        <w:t xml:space="preserve"> SILVA and NCBI nt, we standardized the taxonomy by translating </w:t>
      </w:r>
      <w:r w:rsidR="00205CCC">
        <w:t xml:space="preserve">the taxonomy of </w:t>
      </w:r>
      <w:r>
        <w:t>all SILVA hits into NCBI staxids using an in-house script.</w:t>
      </w:r>
    </w:p>
    <w:p w14:paraId="4E4C1D11" w14:textId="11A08F77" w:rsidR="00AF7EB1" w:rsidRDefault="008D510C" w:rsidP="00AF7EB1">
      <w:pPr>
        <w:spacing w:line="360" w:lineRule="auto"/>
        <w:ind w:firstLine="720"/>
        <w:jc w:val="both"/>
      </w:pPr>
      <w:r>
        <w:t>We generated a pipeline for all combinations of steps and programs</w:t>
      </w:r>
      <w:r w:rsidR="00CC5E77">
        <w:t xml:space="preserve"> (1536 combinations)</w:t>
      </w:r>
      <w:r>
        <w:t xml:space="preserve">, and the full code </w:t>
      </w:r>
      <w:r w:rsidR="00776123">
        <w:t xml:space="preserve">with </w:t>
      </w:r>
      <w:r w:rsidR="00205CCC">
        <w:t xml:space="preserve">all </w:t>
      </w:r>
      <w:r w:rsidR="00776123">
        <w:t>program parameters and</w:t>
      </w:r>
      <w:r>
        <w:t xml:space="preserve"> versions</w:t>
      </w:r>
      <w:r w:rsidR="00776123">
        <w:t>, as well as the scripts for translating SILVA taxonomy to NCBI staxids</w:t>
      </w:r>
      <w:ins w:id="123" w:author="Christopher Hempel" w:date="2020-09-18T08:59:00Z">
        <w:r w:rsidR="004A146F">
          <w:t xml:space="preserve"> and for creating SILVA BLAST and kraken2 databases</w:t>
        </w:r>
      </w:ins>
      <w:r w:rsidR="00776123">
        <w:t>,</w:t>
      </w:r>
      <w:r>
        <w:t xml:space="preserve"> </w:t>
      </w:r>
      <w:r w:rsidR="00776123">
        <w:t>are</w:t>
      </w:r>
      <w:r>
        <w:t xml:space="preserve"> available on GitHub (</w:t>
      </w:r>
      <w:r w:rsidRPr="00124D78">
        <w:rPr>
          <w:highlight w:val="yellow"/>
        </w:rPr>
        <w:t>XXX</w:t>
      </w:r>
      <w:r>
        <w:t>).</w:t>
      </w:r>
      <w:r w:rsidR="00CC5E77">
        <w:t xml:space="preserve"> </w:t>
      </w:r>
      <w:r w:rsidR="00AF7EB1">
        <w:t xml:space="preserve">Each pipeline resulted in a </w:t>
      </w:r>
      <w:r w:rsidR="00CC5E77">
        <w:t>table</w:t>
      </w:r>
      <w:r w:rsidR="00AF7EB1">
        <w:t xml:space="preserve"> of assembled scaffolds, taxonomic annotations, and absolute read counts</w:t>
      </w:r>
      <w:r w:rsidR="00CC5E77">
        <w:t>, resulting in 1536 tables per sample.</w:t>
      </w:r>
    </w:p>
    <w:p w14:paraId="44547772" w14:textId="5903F682" w:rsidR="008D510C" w:rsidRDefault="008D510C" w:rsidP="007A090D">
      <w:pPr>
        <w:spacing w:line="360" w:lineRule="auto"/>
        <w:ind w:firstLine="720"/>
        <w:jc w:val="both"/>
      </w:pPr>
    </w:p>
    <w:p w14:paraId="0032DBBE" w14:textId="79E7E56F" w:rsidR="000813BC" w:rsidRDefault="00AE2324" w:rsidP="000813BC">
      <w:pPr>
        <w:keepNext/>
        <w:spacing w:line="360" w:lineRule="auto"/>
      </w:pPr>
      <w:r>
        <w:rPr>
          <w:noProof/>
        </w:rPr>
        <w:lastRenderedPageBreak/>
        <w:drawing>
          <wp:inline distT="0" distB="0" distL="0" distR="0" wp14:anchorId="2E1A72B6" wp14:editId="63CE3C30">
            <wp:extent cx="5093855" cy="618744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14297"/>
                    <a:stretch/>
                  </pic:blipFill>
                  <pic:spPr bwMode="auto">
                    <a:xfrm>
                      <a:off x="0" y="0"/>
                      <a:ext cx="5093855" cy="6187440"/>
                    </a:xfrm>
                    <a:prstGeom prst="rect">
                      <a:avLst/>
                    </a:prstGeom>
                    <a:ln>
                      <a:noFill/>
                    </a:ln>
                    <a:extLst>
                      <a:ext uri="{53640926-AAD7-44D8-BBD7-CCE9431645EC}">
                        <a14:shadowObscured xmlns:a14="http://schemas.microsoft.com/office/drawing/2010/main"/>
                      </a:ext>
                    </a:extLst>
                  </pic:spPr>
                </pic:pic>
              </a:graphicData>
            </a:graphic>
          </wp:inline>
        </w:drawing>
      </w:r>
    </w:p>
    <w:p w14:paraId="2DAFC3E8" w14:textId="077C767E" w:rsidR="007F3E17" w:rsidRDefault="000813BC" w:rsidP="000813BC">
      <w:pPr>
        <w:pStyle w:val="Caption"/>
      </w:pPr>
      <w:r>
        <w:t xml:space="preserve">Figure </w:t>
      </w:r>
      <w:r w:rsidR="00AE2324">
        <w:fldChar w:fldCharType="begin"/>
      </w:r>
      <w:r w:rsidR="00AE2324">
        <w:instrText xml:space="preserve"> SEQ Figure \* ARABIC </w:instrText>
      </w:r>
      <w:r w:rsidR="00AE2324">
        <w:fldChar w:fldCharType="separate"/>
      </w:r>
      <w:r>
        <w:rPr>
          <w:noProof/>
        </w:rPr>
        <w:t>2</w:t>
      </w:r>
      <w:r w:rsidR="00AE2324">
        <w:rPr>
          <w:noProof/>
        </w:rPr>
        <w:fldChar w:fldCharType="end"/>
      </w:r>
      <w:r>
        <w:t xml:space="preserve">: </w:t>
      </w:r>
      <w:r w:rsidRPr="0001461C">
        <w:t>Bioinformatic processing</w:t>
      </w:r>
      <w:r>
        <w:t xml:space="preserve"> summary</w:t>
      </w:r>
    </w:p>
    <w:p w14:paraId="60B65432" w14:textId="77777777" w:rsidR="007F3E17" w:rsidRDefault="007F3E17" w:rsidP="00E05CD2">
      <w:pPr>
        <w:spacing w:line="360" w:lineRule="auto"/>
      </w:pPr>
    </w:p>
    <w:p w14:paraId="46CD1229" w14:textId="14399992" w:rsidR="00776123" w:rsidRDefault="00776123" w:rsidP="00E05CD2">
      <w:pPr>
        <w:spacing w:line="360" w:lineRule="auto"/>
        <w:rPr>
          <w:i/>
          <w:iCs/>
        </w:rPr>
      </w:pPr>
      <w:r w:rsidRPr="00776123">
        <w:rPr>
          <w:i/>
          <w:iCs/>
        </w:rPr>
        <w:t>Statistical evaluation</w:t>
      </w:r>
    </w:p>
    <w:p w14:paraId="535D2FFC" w14:textId="6F22CA03" w:rsidR="002D5A57" w:rsidRDefault="00CC5E77" w:rsidP="00A21290">
      <w:pPr>
        <w:spacing w:line="360" w:lineRule="auto"/>
        <w:ind w:firstLine="720"/>
        <w:jc w:val="both"/>
      </w:pPr>
      <w:r>
        <w:t>All tables were further processed in R (</w:t>
      </w:r>
      <w:r w:rsidRPr="002D5A57">
        <w:rPr>
          <w:highlight w:val="yellow"/>
        </w:rPr>
        <w:t>VERSION</w:t>
      </w:r>
      <w:r>
        <w:t xml:space="preserve">) for the statistical evaluation. </w:t>
      </w:r>
      <w:r w:rsidR="002D5A57">
        <w:t>For each pipeline, scaffolds with identical taxonomic annotation were summarized and their absolute read count added up</w:t>
      </w:r>
      <w:r w:rsidR="00A21290">
        <w:t>.</w:t>
      </w:r>
    </w:p>
    <w:p w14:paraId="07F7FCC3" w14:textId="030939DD" w:rsidR="00DD61B9" w:rsidRDefault="0095599E" w:rsidP="00A21290">
      <w:pPr>
        <w:spacing w:line="360" w:lineRule="auto"/>
        <w:ind w:firstLine="720"/>
        <w:jc w:val="both"/>
      </w:pPr>
      <w:commentRangeStart w:id="124"/>
      <w:r>
        <w:lastRenderedPageBreak/>
        <w:t>Our first objective was to</w:t>
      </w:r>
      <w:r w:rsidR="00A21290">
        <w:t xml:space="preserve"> statistically evaluate </w:t>
      </w:r>
      <w:r w:rsidR="00F84832">
        <w:t xml:space="preserve">the performance of </w:t>
      </w:r>
      <w:r w:rsidR="00A21290">
        <w:t>our pipelines</w:t>
      </w:r>
      <w:r>
        <w:t xml:space="preserve"> on the mock community samples. Therefore, we calculated</w:t>
      </w:r>
      <w:r w:rsidR="00AF7EB1">
        <w:t xml:space="preserve"> the accuracy and precision of </w:t>
      </w:r>
      <w:r w:rsidR="00CC5E77">
        <w:t>each</w:t>
      </w:r>
      <w:r w:rsidR="00AF7EB1">
        <w:t xml:space="preserve"> pipeline.</w:t>
      </w:r>
      <w:commentRangeEnd w:id="124"/>
      <w:r>
        <w:rPr>
          <w:rStyle w:val="CommentReference"/>
        </w:rPr>
        <w:commentReference w:id="124"/>
      </w:r>
    </w:p>
    <w:p w14:paraId="00C53B0D" w14:textId="72321A4E" w:rsidR="000813BC" w:rsidRDefault="002D5A57" w:rsidP="00A21290">
      <w:pPr>
        <w:spacing w:line="360" w:lineRule="auto"/>
        <w:ind w:firstLine="720"/>
        <w:jc w:val="both"/>
      </w:pPr>
      <w:r>
        <w:t xml:space="preserve">To </w:t>
      </w:r>
      <w:r w:rsidR="0095599E">
        <w:t>calculate</w:t>
      </w:r>
      <w:r>
        <w:t xml:space="preserve"> the accuracy, we </w:t>
      </w:r>
      <w:r w:rsidR="00AE12A8">
        <w:t>performed</w:t>
      </w:r>
      <w:r>
        <w:t xml:space="preserve"> Chi-</w:t>
      </w:r>
      <w:r w:rsidR="00A21290">
        <w:t>s</w:t>
      </w:r>
      <w:r>
        <w:t>quare</w:t>
      </w:r>
      <w:r w:rsidR="00A21290">
        <w:t>d</w:t>
      </w:r>
      <w:r>
        <w:t xml:space="preserve"> tests for each pipeline, taking into account observed and expected abundance of each </w:t>
      </w:r>
      <w:commentRangeStart w:id="125"/>
      <w:r>
        <w:t>species</w:t>
      </w:r>
      <w:commentRangeEnd w:id="125"/>
      <w:r w:rsidR="00AE12A8">
        <w:rPr>
          <w:rStyle w:val="CommentReference"/>
        </w:rPr>
        <w:commentReference w:id="125"/>
      </w:r>
      <w:r>
        <w:t xml:space="preserve"> in the mock community</w:t>
      </w:r>
      <w:r w:rsidR="00A21290">
        <w:t xml:space="preserve"> and additional, false positive species that were introduced through the pipeline</w:t>
      </w:r>
      <w:r>
        <w:t xml:space="preserve">. The expected abundance </w:t>
      </w:r>
      <w:r w:rsidR="00A21290">
        <w:t>of</w:t>
      </w:r>
      <w:r>
        <w:t xml:space="preserve"> each species </w:t>
      </w:r>
      <w:r w:rsidR="00A21290">
        <w:t xml:space="preserve">in the mock community </w:t>
      </w:r>
      <w:r>
        <w:t xml:space="preserve">was determined for each sample independently, by multiplying the total </w:t>
      </w:r>
      <w:r w:rsidR="00A21290">
        <w:t xml:space="preserve">number of reads </w:t>
      </w:r>
      <w:r>
        <w:t xml:space="preserve">of each sample with the relative cell number proportion </w:t>
      </w:r>
      <w:r w:rsidR="00A21290">
        <w:t xml:space="preserve">of each species </w:t>
      </w:r>
      <w:r>
        <w:t xml:space="preserve">given in Tab. 1. </w:t>
      </w:r>
      <w:r w:rsidR="00A21290">
        <w:t xml:space="preserve">Species that were introduced through the pipeline were assigned with an expected abundance of 0. </w:t>
      </w:r>
      <w:r>
        <w:t xml:space="preserve">The observed abundance </w:t>
      </w:r>
      <w:r w:rsidR="00A21290">
        <w:t>of each species was given by the</w:t>
      </w:r>
      <w:r w:rsidR="00DD61B9">
        <w:t>ir</w:t>
      </w:r>
      <w:r w:rsidR="00A21290">
        <w:t xml:space="preserve"> absolute read count</w:t>
      </w:r>
      <w:r w:rsidR="00DD61B9">
        <w:t xml:space="preserve"> after performing each pipeline.</w:t>
      </w:r>
    </w:p>
    <w:p w14:paraId="4A28E398" w14:textId="3A83BF39" w:rsidR="00DD61B9" w:rsidRDefault="00DD61B9" w:rsidP="00A21290">
      <w:pPr>
        <w:spacing w:line="360" w:lineRule="auto"/>
        <w:ind w:firstLine="720"/>
        <w:jc w:val="both"/>
      </w:pPr>
      <w:r>
        <w:t xml:space="preserve">To </w:t>
      </w:r>
      <w:r w:rsidR="0095599E">
        <w:t>calculate</w:t>
      </w:r>
      <w:r>
        <w:t xml:space="preserve"> the precision, we calculated the variance of each pipeline </w:t>
      </w:r>
      <w:commentRangeStart w:id="126"/>
      <w:r>
        <w:t>taking our three replicates into account</w:t>
      </w:r>
      <w:commentRangeEnd w:id="126"/>
      <w:r>
        <w:rPr>
          <w:rStyle w:val="CommentReference"/>
        </w:rPr>
        <w:commentReference w:id="126"/>
      </w:r>
      <w:r>
        <w:t>.</w:t>
      </w:r>
    </w:p>
    <w:p w14:paraId="10DAC5B1" w14:textId="1B11F75C" w:rsidR="00DD61B9" w:rsidRDefault="00DD61B9" w:rsidP="00A21290">
      <w:pPr>
        <w:spacing w:line="360" w:lineRule="auto"/>
        <w:ind w:firstLine="720"/>
        <w:jc w:val="both"/>
      </w:pPr>
      <w:r>
        <w:t>We plotted the accuracy of all pipelines against their precisio</w:t>
      </w:r>
      <w:r w:rsidR="00F84832">
        <w:t>n,</w:t>
      </w:r>
      <w:r>
        <w:t xml:space="preserve"> heuristically </w:t>
      </w:r>
      <w:r w:rsidR="00F84832">
        <w:t>selected</w:t>
      </w:r>
      <w:r>
        <w:t xml:space="preserve"> the </w:t>
      </w:r>
      <w:commentRangeStart w:id="127"/>
      <w:r w:rsidRPr="00F84832">
        <w:rPr>
          <w:highlight w:val="yellow"/>
        </w:rPr>
        <w:t>X</w:t>
      </w:r>
      <w:commentRangeEnd w:id="127"/>
      <w:r w:rsidR="004D66A3">
        <w:rPr>
          <w:rStyle w:val="CommentReference"/>
        </w:rPr>
        <w:commentReference w:id="127"/>
      </w:r>
      <w:r>
        <w:t xml:space="preserve"> </w:t>
      </w:r>
      <w:r w:rsidR="00F84832">
        <w:t xml:space="preserve">pipelines that were closest to the optimum performance, i.e., the origin of the plot, and </w:t>
      </w:r>
      <w:r w:rsidR="0095599E">
        <w:t>selected</w:t>
      </w:r>
      <w:r w:rsidR="00F84832">
        <w:t xml:space="preserve"> them as the best performing pipelines for the mock community samples.</w:t>
      </w:r>
    </w:p>
    <w:p w14:paraId="14DABD27" w14:textId="0D506FCC" w:rsidR="00F84832" w:rsidRDefault="004D66A3" w:rsidP="00A21290">
      <w:pPr>
        <w:spacing w:line="360" w:lineRule="auto"/>
        <w:ind w:firstLine="720"/>
        <w:jc w:val="both"/>
      </w:pPr>
      <w:r>
        <w:t>To test if the pipelines that</w:t>
      </w:r>
      <w:r w:rsidR="00F84832">
        <w:t xml:space="preserve"> performed best on the mock community samples also performed well on the fish tank samples</w:t>
      </w:r>
      <w:r>
        <w:t>, o</w:t>
      </w:r>
      <w:commentRangeStart w:id="128"/>
      <w:r w:rsidR="00F84832">
        <w:t>ur second objective was to compare the performance o</w:t>
      </w:r>
      <w:r w:rsidR="0095599E">
        <w:t>f the selected pipelines on the two sample types.</w:t>
      </w:r>
      <w:commentRangeEnd w:id="128"/>
      <w:r w:rsidR="0095599E">
        <w:rPr>
          <w:rStyle w:val="CommentReference"/>
        </w:rPr>
        <w:commentReference w:id="128"/>
      </w:r>
    </w:p>
    <w:p w14:paraId="3BA0AB9A" w14:textId="750C3260" w:rsidR="00F84832" w:rsidRDefault="00F84832" w:rsidP="00A21290">
      <w:pPr>
        <w:spacing w:line="360" w:lineRule="auto"/>
        <w:ind w:firstLine="720"/>
        <w:jc w:val="both"/>
      </w:pPr>
      <w:r>
        <w:t xml:space="preserve">To compare the performance of the best pipelines for the mock communities with their performance for the fish tank samples, we further </w:t>
      </w:r>
      <w:r w:rsidR="0095599E">
        <w:t>calculated</w:t>
      </w:r>
      <w:r>
        <w:t xml:space="preserve"> the precision</w:t>
      </w:r>
      <w:r w:rsidR="0095599E">
        <w:t xml:space="preserve"> of these pipelines for the fish tank samples by calculating </w:t>
      </w:r>
      <w:r>
        <w:t>the variance of each pipeline</w:t>
      </w:r>
      <w:r w:rsidR="0095599E">
        <w:t xml:space="preserve"> and</w:t>
      </w:r>
      <w:r>
        <w:t xml:space="preserve"> </w:t>
      </w:r>
      <w:commentRangeStart w:id="129"/>
      <w:r>
        <w:t>taking our three replicates into account</w:t>
      </w:r>
      <w:commentRangeEnd w:id="129"/>
      <w:r>
        <w:rPr>
          <w:rStyle w:val="CommentReference"/>
        </w:rPr>
        <w:commentReference w:id="129"/>
      </w:r>
      <w:r w:rsidR="0095599E">
        <w:t>.</w:t>
      </w:r>
    </w:p>
    <w:p w14:paraId="38675A69" w14:textId="3281D145" w:rsidR="0095599E" w:rsidRDefault="0095599E" w:rsidP="00A21290">
      <w:pPr>
        <w:spacing w:line="360" w:lineRule="auto"/>
        <w:ind w:firstLine="720"/>
        <w:jc w:val="both"/>
      </w:pPr>
      <w:r>
        <w:t>We plotted the precision of the selected pipelines for the mock community samples against their precision for the fish tank samples.</w:t>
      </w:r>
      <w:r w:rsidR="008949C6">
        <w:t xml:space="preserve"> Pipelines whose precision was conserved between the two sample types </w:t>
      </w:r>
      <w:commentRangeStart w:id="130"/>
      <w:r w:rsidR="008949C6">
        <w:t>had to locate close to the 1/1 line in the plot</w:t>
      </w:r>
      <w:commentRangeEnd w:id="130"/>
      <w:r w:rsidR="008949C6">
        <w:rPr>
          <w:rStyle w:val="CommentReference"/>
        </w:rPr>
        <w:commentReference w:id="130"/>
      </w:r>
      <w:r w:rsidR="008949C6">
        <w:t xml:space="preserve">. We made the assumption that if the precision of a pipeline was conserved between the two sample types, then its accuracy was also conserved. Under this assumption, we heuristically identified the </w:t>
      </w:r>
      <w:r w:rsidR="008949C6" w:rsidRPr="008949C6">
        <w:rPr>
          <w:highlight w:val="yellow"/>
        </w:rPr>
        <w:t>X</w:t>
      </w:r>
      <w:r w:rsidR="008949C6">
        <w:t xml:space="preserve"> best performing pipelines for both the mock community and fish tank samples </w:t>
      </w:r>
      <w:commentRangeStart w:id="131"/>
      <w:r w:rsidR="008949C6">
        <w:t>based on the amount of conserved precision</w:t>
      </w:r>
      <w:commentRangeEnd w:id="131"/>
      <w:r w:rsidR="008949C6">
        <w:rPr>
          <w:rStyle w:val="CommentReference"/>
        </w:rPr>
        <w:commentReference w:id="131"/>
      </w:r>
      <w:r w:rsidR="008949C6">
        <w:t>.</w:t>
      </w:r>
    </w:p>
    <w:p w14:paraId="5A2163EE" w14:textId="003747BF" w:rsidR="000813BC" w:rsidRDefault="00DD61B9" w:rsidP="000813BC">
      <w:r>
        <w:lastRenderedPageBreak/>
        <w:tab/>
        <w:t>The full R code with all packet versions is available as Jupyter Notebook on GitHub (</w:t>
      </w:r>
      <w:r w:rsidRPr="00124D78">
        <w:rPr>
          <w:highlight w:val="yellow"/>
        </w:rPr>
        <w:t>XXX</w:t>
      </w:r>
      <w:r>
        <w:t>).</w:t>
      </w:r>
    </w:p>
    <w:p w14:paraId="1F25ABCD" w14:textId="77777777" w:rsidR="00DD61B9" w:rsidRDefault="00DD61B9" w:rsidP="000813BC"/>
    <w:p w14:paraId="783D67EB" w14:textId="5C9A62B6" w:rsidR="000813BC" w:rsidRDefault="000813BC" w:rsidP="000813BC"/>
    <w:p w14:paraId="7335F8E6" w14:textId="6CF8E2D4" w:rsidR="00AB1842" w:rsidRDefault="008949C6" w:rsidP="000813BC">
      <w:r w:rsidRPr="008949C6">
        <w:rPr>
          <w:highlight w:val="yellow"/>
        </w:rPr>
        <w:t>PCA??</w:t>
      </w:r>
      <w:r w:rsidR="00AB1842">
        <w:t xml:space="preserve"> The other methods we’ll use are probably determined on the go so not possible to describe them here yet</w:t>
      </w:r>
    </w:p>
    <w:p w14:paraId="74F7E30F" w14:textId="77777777" w:rsidR="00AB1842" w:rsidRDefault="00AB1842">
      <w:r>
        <w:br w:type="page"/>
      </w:r>
    </w:p>
    <w:p w14:paraId="09DE2BA9" w14:textId="77777777" w:rsidR="008949C6" w:rsidRPr="00776123" w:rsidRDefault="008949C6" w:rsidP="000813BC"/>
    <w:p w14:paraId="3A318345" w14:textId="1A896C76" w:rsidR="0045300C" w:rsidRDefault="0045300C" w:rsidP="0045300C">
      <w:pPr>
        <w:pStyle w:val="ListParagraph"/>
        <w:numPr>
          <w:ilvl w:val="0"/>
          <w:numId w:val="10"/>
        </w:numPr>
        <w:spacing w:line="360" w:lineRule="auto"/>
      </w:pPr>
      <w:commentRangeStart w:id="132"/>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commentRangeEnd w:id="132"/>
      <w:r w:rsidR="00EA77D3">
        <w:rPr>
          <w:rStyle w:val="CommentReference"/>
        </w:rPr>
        <w:commentReference w:id="132"/>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537F54">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Note</w:t>
      </w:r>
      <w:commentRangeStart w:id="133"/>
      <w:r>
        <w:t xml:space="preserve">: the order of independent variables in the regression model will be important and has an impact </w:t>
      </w:r>
      <w:r w:rsidRPr="001D1F2D">
        <w:t xml:space="preserve">on the dependent variable (y). </w:t>
      </w:r>
      <w:r>
        <w:t xml:space="preserve">Therefore, we will perform a grid search to identify the optimal order of </w:t>
      </w:r>
      <w:r w:rsidRPr="000D17B1">
        <w:t>independent variables.</w:t>
      </w:r>
      <w:commentRangeEnd w:id="133"/>
      <w:r w:rsidR="00D939D7">
        <w:rPr>
          <w:rStyle w:val="CommentReference"/>
        </w:rPr>
        <w:commentReference w:id="133"/>
      </w:r>
    </w:p>
    <w:p w14:paraId="3EF11291" w14:textId="55C1B611" w:rsidR="001A4A7E" w:rsidRPr="000D17B1" w:rsidRDefault="007C5BBC" w:rsidP="000D17B1">
      <w:pPr>
        <w:pStyle w:val="ListParagraph"/>
        <w:numPr>
          <w:ilvl w:val="1"/>
          <w:numId w:val="10"/>
        </w:numPr>
        <w:spacing w:line="360" w:lineRule="auto"/>
      </w:pPr>
      <w:commentRangeStart w:id="134"/>
      <w:r w:rsidRPr="000D17B1">
        <w:t xml:space="preserve">Dependent variable (y) will be the </w:t>
      </w:r>
      <w:commentRangeStart w:id="135"/>
      <w:r w:rsidR="009C2C21" w:rsidRPr="000D17B1">
        <w:t>absolute differen</w:t>
      </w:r>
      <w:r w:rsidR="001A4A7E" w:rsidRPr="000D17B1">
        <w:t>ce</w:t>
      </w:r>
      <w:r w:rsidR="009C2C21" w:rsidRPr="000D17B1">
        <w:t xml:space="preserve"> </w:t>
      </w:r>
      <w:commentRangeEnd w:id="135"/>
      <w:r w:rsidR="00D939D7">
        <w:rPr>
          <w:rStyle w:val="CommentReference"/>
        </w:rPr>
        <w:commentReference w:id="135"/>
      </w:r>
      <w:r w:rsidR="009C2C21" w:rsidRPr="000D17B1">
        <w:t xml:space="preserve">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commentRangeEnd w:id="134"/>
      <w:r w:rsidR="00DC2A36">
        <w:rPr>
          <w:rStyle w:val="CommentReference"/>
        </w:rPr>
        <w:commentReference w:id="134"/>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7F7F115F" w:rsidR="00B20B54" w:rsidRDefault="00B20B54" w:rsidP="00B20B54">
      <w:pPr>
        <w:pStyle w:val="ListParagraph"/>
        <w:numPr>
          <w:ilvl w:val="1"/>
          <w:numId w:val="10"/>
        </w:numPr>
        <w:spacing w:line="360" w:lineRule="auto"/>
        <w:rPr>
          <w:ins w:id="136" w:author="Karl Cottenie" w:date="2020-09-10T17:17:00Z"/>
        </w:rPr>
      </w:pPr>
      <w:r>
        <w:t xml:space="preserve">Due to the </w:t>
      </w:r>
      <w:commentRangeStart w:id="137"/>
      <w:r>
        <w:t xml:space="preserve">massive number of pipelines (2000+) </w:t>
      </w:r>
      <w:commentRangeEnd w:id="137"/>
      <w:r w:rsidR="00EA77D3">
        <w:rPr>
          <w:rStyle w:val="CommentReference"/>
        </w:rPr>
        <w:commentReference w:id="137"/>
      </w:r>
      <w:r>
        <w:t xml:space="preserve">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w:t>
      </w:r>
      <w:commentRangeStart w:id="138"/>
      <w:r>
        <w:t>This will reduce the number of pipelines to analyze</w:t>
      </w:r>
      <w:commentRangeEnd w:id="138"/>
      <w:r w:rsidR="00D939D7">
        <w:rPr>
          <w:rStyle w:val="CommentReference"/>
        </w:rPr>
        <w:commentReference w:id="138"/>
      </w:r>
      <w:r>
        <w:t>.</w:t>
      </w:r>
    </w:p>
    <w:p w14:paraId="48CA71F5" w14:textId="243C6493" w:rsidR="00D939D7" w:rsidRDefault="00D939D7" w:rsidP="00B20B54">
      <w:pPr>
        <w:pStyle w:val="ListParagraph"/>
        <w:numPr>
          <w:ilvl w:val="1"/>
          <w:numId w:val="10"/>
        </w:numPr>
        <w:spacing w:line="360" w:lineRule="auto"/>
      </w:pPr>
      <w:ins w:id="139" w:author="Karl Cottenie" w:date="2020-09-10T17:17:00Z">
        <w:r>
          <w:t xml:space="preserve">I am trying to envision what this analysis would look like. </w:t>
        </w:r>
      </w:ins>
      <w:ins w:id="140" w:author="Karl Cottenie" w:date="2020-09-10T17:18:00Z">
        <w:r>
          <w:t xml:space="preserve">If say the first steps do not matter and they are perfect, then the y variable would be 0 for these combinations, and </w:t>
        </w:r>
      </w:ins>
      <w:ins w:id="141" w:author="Karl Cottenie" w:date="2020-09-10T17:19:00Z">
        <w:r>
          <w:t>they would not show as significant. If there is one step that results in a bias, the values would be positive, and they would show up as signi</w:t>
        </w:r>
      </w:ins>
      <w:ins w:id="142" w:author="Karl Cottenie" w:date="2020-09-10T17:20:00Z">
        <w:r>
          <w:t xml:space="preserve">ficant. </w:t>
        </w:r>
        <w:proofErr w:type="gramStart"/>
        <w:r>
          <w:t>So</w:t>
        </w:r>
        <w:proofErr w:type="gramEnd"/>
        <w:r>
          <w:t xml:space="preserve"> the significant variables are the ones you want to exclude? How </w:t>
        </w:r>
        <w:r>
          <w:lastRenderedPageBreak/>
          <w:t xml:space="preserve">would you incorporate the variation of the three replicates into this analysis? Are you going to </w:t>
        </w:r>
      </w:ins>
      <w:ins w:id="143" w:author="Karl Cottenie" w:date="2020-09-10T17:21:00Z">
        <w:r>
          <w:t>check if for each pipeline 0 is in the</w:t>
        </w:r>
      </w:ins>
      <w:ins w:id="144" w:author="Karl Cottenie" w:date="2020-09-10T17:22:00Z">
        <w:r>
          <w:t xml:space="preserve"> confidence interval?</w:t>
        </w:r>
      </w:ins>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537F54">
      <w:pPr>
        <w:pStyle w:val="ListParagraph"/>
        <w:numPr>
          <w:ilvl w:val="1"/>
          <w:numId w:val="11"/>
        </w:numPr>
        <w:spacing w:line="360" w:lineRule="auto"/>
      </w:pPr>
      <w:r>
        <w:t xml:space="preserve">Can </w:t>
      </w:r>
      <w:r w:rsidR="000D46B8">
        <w:t xml:space="preserve">be </w:t>
      </w:r>
      <w:r>
        <w:t>answer</w:t>
      </w:r>
      <w:r w:rsidR="000D46B8">
        <w:t>ed</w:t>
      </w:r>
      <w:r>
        <w:t xml:space="preserve"> using a chi squared test.</w:t>
      </w:r>
    </w:p>
    <w:p w14:paraId="3C4F081D" w14:textId="77777777" w:rsidR="000D46B8" w:rsidRDefault="007C5BBC" w:rsidP="00537F54">
      <w:pPr>
        <w:pStyle w:val="ListParagraph"/>
        <w:numPr>
          <w:ilvl w:val="1"/>
          <w:numId w:val="11"/>
        </w:numPr>
        <w:spacing w:line="360" w:lineRule="auto"/>
      </w:pPr>
      <w:r>
        <w:t xml:space="preserve">This can be done using base R functions. </w:t>
      </w:r>
      <w:commentRangeStart w:id="145"/>
      <w:r w:rsidR="009C2C21">
        <w:t>Using expected values calculated</w:t>
      </w:r>
      <w:r w:rsidR="006D7787">
        <w:t xml:space="preserve"> for question 1</w:t>
      </w:r>
      <w:r w:rsidR="009C2C21">
        <w:t>.</w:t>
      </w:r>
      <w:commentRangeEnd w:id="145"/>
      <w:r w:rsidR="00DE05ED">
        <w:rPr>
          <w:rStyle w:val="CommentReference"/>
        </w:rPr>
        <w:commentReference w:id="145"/>
      </w:r>
    </w:p>
    <w:p w14:paraId="2CA9B0B6" w14:textId="2D9F224D" w:rsidR="000D46B8" w:rsidRDefault="007C5BBC" w:rsidP="007C5BBC">
      <w:pPr>
        <w:pStyle w:val="ListParagraph"/>
        <w:numPr>
          <w:ilvl w:val="1"/>
          <w:numId w:val="11"/>
        </w:numPr>
        <w:spacing w:line="360" w:lineRule="auto"/>
      </w:pPr>
      <w:r>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t>
      </w:r>
      <w:commentRangeStart w:id="146"/>
      <w:r w:rsidR="000D46B8">
        <w:t>We can also calculate which pipeline(s) differ the least from the expected community composition, indicating the best performing pipeline(s) based on chi squared tests.</w:t>
      </w:r>
      <w:commentRangeEnd w:id="146"/>
      <w:r w:rsidR="00DE05ED">
        <w:rPr>
          <w:rStyle w:val="CommentReference"/>
        </w:rPr>
        <w:commentReference w:id="146"/>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is it statistically valid to exclude all pipelines that differ from the expected community composition with a p value ≤ x where x could be much higher than 0.05?</w:t>
      </w:r>
      <w:r w:rsidR="00D172B3">
        <w:rPr>
          <w:highlight w:val="yellow"/>
        </w:rPr>
        <w:t xml:space="preserve"> If we set p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537F54">
      <w:pPr>
        <w:pStyle w:val="ListParagraph"/>
        <w:numPr>
          <w:ilvl w:val="0"/>
          <w:numId w:val="11"/>
        </w:numPr>
        <w:spacing w:line="360" w:lineRule="auto"/>
      </w:pPr>
      <w:r>
        <w:t xml:space="preserve">Question 3: </w:t>
      </w:r>
      <w:commentRangeStart w:id="147"/>
      <w:r>
        <w:t>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commentRangeEnd w:id="147"/>
      <w:r w:rsidR="00DE05ED">
        <w:rPr>
          <w:rStyle w:val="CommentReference"/>
        </w:rPr>
        <w:commentReference w:id="147"/>
      </w:r>
    </w:p>
    <w:p w14:paraId="25B6C1A2" w14:textId="655949A3" w:rsidR="00B20B54" w:rsidRDefault="007C5BBC" w:rsidP="007C5BBC">
      <w:pPr>
        <w:pStyle w:val="ListParagraph"/>
        <w:numPr>
          <w:ilvl w:val="1"/>
          <w:numId w:val="11"/>
        </w:numPr>
        <w:spacing w:line="360" w:lineRule="auto"/>
      </w:pPr>
      <w:r>
        <w:lastRenderedPageBreak/>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commentRangeStart w:id="148"/>
      <w:r>
        <w:t>C</w:t>
      </w:r>
      <w:r w:rsidR="007C5BBC">
        <w:t xml:space="preserve">ompare ANOVA/Tukey results from previous analysis to ANOVA/Tukey results produced using same pipelines run on the fish tank samples. </w:t>
      </w:r>
      <w:commentRangeEnd w:id="148"/>
      <w:r w:rsidR="00DE05ED">
        <w:rPr>
          <w:rStyle w:val="CommentReference"/>
        </w:rPr>
        <w:commentReference w:id="148"/>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commentRangeStart w:id="149"/>
      <w:r>
        <w:t xml:space="preserve">. </w:t>
      </w:r>
      <w:r w:rsidR="00CE1506">
        <w:t>Example: i</w:t>
      </w:r>
      <w:r>
        <w:t xml:space="preserve">f the means of pipeline 4 and pipeline 8 differ significantly when used on mock community samples, </w:t>
      </w:r>
      <w:r w:rsidR="00CE1506">
        <w:t>their means</w:t>
      </w:r>
      <w:r>
        <w:t xml:space="preserve"> should also </w:t>
      </w:r>
      <w:commentRangeEnd w:id="149"/>
      <w:r w:rsidR="00DE05ED">
        <w:rPr>
          <w:rStyle w:val="CommentReference"/>
        </w:rPr>
        <w:commentReference w:id="149"/>
      </w:r>
      <w:r>
        <w:t>differ significantly</w:t>
      </w:r>
      <w:r w:rsidR="00CE1506">
        <w:t xml:space="preserve"> when run on fish tank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p w14:paraId="4680DB41" w14:textId="77777777" w:rsidR="007F3E17" w:rsidRDefault="007F3E17" w:rsidP="005F7CE5"/>
    <w:p w14:paraId="157E4CF7" w14:textId="77777777" w:rsidR="00124D78" w:rsidRDefault="00124D78" w:rsidP="00124D78"/>
    <w:p w14:paraId="33DFE9BB" w14:textId="465066A3"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150"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151" w:author="Christopher Hempel" w:date="2020-06-11T14:02:00Z"/>
          <w:rFonts w:ascii="Calibri" w:hAnsi="Calibri" w:cs="Calibri"/>
          <w:color w:val="000000" w:themeColor="text1"/>
        </w:rPr>
      </w:pPr>
      <w:commentRangeStart w:id="152"/>
      <w:ins w:id="153"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152"/>
        <w:r>
          <w:rPr>
            <w:rStyle w:val="CommentReference"/>
          </w:rPr>
          <w:commentReference w:id="152"/>
        </w:r>
      </w:ins>
    </w:p>
    <w:p w14:paraId="04381090" w14:textId="77777777" w:rsidR="001550E0" w:rsidRDefault="001550E0" w:rsidP="00E05CD2">
      <w:pPr>
        <w:spacing w:line="360" w:lineRule="auto"/>
        <w:ind w:firstLine="720"/>
        <w:jc w:val="both"/>
        <w:rPr>
          <w:ins w:id="154"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55"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56"/>
        <w:r w:rsidRPr="00EB444C">
          <w:rPr>
            <w:rFonts w:ascii="Calibri" w:hAnsi="Calibri" w:cs="Calibri"/>
            <w:color w:val="000000" w:themeColor="text1"/>
          </w:rPr>
          <w:t>HiSeq</w:t>
        </w:r>
        <w:commentRangeEnd w:id="156"/>
        <w:r>
          <w:rPr>
            <w:rStyle w:val="CommentReference"/>
          </w:rPr>
          <w:commentReference w:id="156"/>
        </w:r>
        <w:r w:rsidRPr="00EB444C">
          <w:rPr>
            <w:rFonts w:ascii="Calibri" w:hAnsi="Calibri" w:cs="Calibri"/>
            <w:color w:val="000000" w:themeColor="text1"/>
          </w:rPr>
          <w:t>, NextSeq</w:t>
        </w:r>
        <w:r>
          <w:rPr>
            <w:rFonts w:ascii="Calibri" w:hAnsi="Calibri" w:cs="Calibri"/>
            <w:color w:val="000000" w:themeColor="text1"/>
          </w:rPr>
          <w:t>,</w:t>
        </w:r>
        <w:r w:rsidRPr="00EB444C">
          <w:rPr>
            <w:rFonts w:ascii="Calibri" w:hAnsi="Calibri" w:cs="Calibri"/>
            <w:color w:val="000000" w:themeColor="text1"/>
          </w:rPr>
          <w:t xml:space="preserve"> and NovaSeq</w:t>
        </w:r>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57"/>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57"/>
        <w:r>
          <w:rPr>
            <w:rStyle w:val="CommentReference"/>
          </w:rPr>
          <w:commentReference w:id="157"/>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58"/>
      <w:commentRangeStart w:id="159"/>
      <w:ins w:id="160"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58"/>
        <w:r w:rsidRPr="00E97D19">
          <w:rPr>
            <w:rFonts w:ascii="Calibri" w:hAnsi="Calibri" w:cs="Calibri"/>
            <w:color w:val="000000" w:themeColor="text1"/>
          </w:rPr>
          <w:commentReference w:id="158"/>
        </w:r>
        <w:commentRangeEnd w:id="159"/>
        <w:r w:rsidRPr="00E97D19">
          <w:rPr>
            <w:rFonts w:ascii="Calibri" w:hAnsi="Calibri" w:cs="Calibri"/>
            <w:color w:val="000000" w:themeColor="text1"/>
          </w:rPr>
          <w:commentReference w:id="159"/>
        </w:r>
      </w:ins>
      <w:r w:rsidR="003A1E4D" w:rsidRPr="00E97D19">
        <w:rPr>
          <w:rFonts w:ascii="Calibri" w:hAnsi="Calibri" w:cs="Calibri"/>
          <w:color w:val="000000" w:themeColor="text1"/>
        </w:rPr>
        <w:br w:type="page"/>
      </w:r>
    </w:p>
    <w:p w14:paraId="6234CCD6" w14:textId="77777777" w:rsidR="005C06A1" w:rsidRDefault="005C06A1" w:rsidP="005F161E">
      <w:pPr>
        <w:pStyle w:val="Heading1"/>
      </w:pPr>
      <w:r>
        <w:lastRenderedPageBreak/>
        <w:t>Acknowledgements</w:t>
      </w:r>
    </w:p>
    <w:p w14:paraId="1F86F449" w14:textId="38FB90D1" w:rsidR="005C06A1" w:rsidRDefault="005C06A1">
      <w:pPr>
        <w:rPr>
          <w:rFonts w:asciiTheme="majorHAnsi" w:eastAsiaTheme="majorEastAsia" w:hAnsiTheme="majorHAnsi" w:cstheme="majorBidi"/>
          <w:color w:val="2F5496" w:themeColor="accent1" w:themeShade="BF"/>
          <w:sz w:val="32"/>
          <w:szCs w:val="32"/>
        </w:rPr>
      </w:pPr>
      <w:r>
        <w:t>Sarah Adamowicz, Karl Cottenie, Nicole Ricker</w:t>
      </w:r>
      <w:r>
        <w:br w:type="page"/>
      </w:r>
    </w:p>
    <w:p w14:paraId="08E30B81" w14:textId="6E6122F5" w:rsidR="001B2FBE" w:rsidRDefault="001B2FBE" w:rsidP="001B2FBE">
      <w:pPr>
        <w:pStyle w:val="Heading1"/>
      </w:pPr>
      <w:r>
        <w:lastRenderedPageBreak/>
        <w:t>References</w:t>
      </w:r>
    </w:p>
    <w:p w14:paraId="56E96DC6" w14:textId="3B5862FB" w:rsidR="00064413" w:rsidRPr="00064413" w:rsidRDefault="003A1E4D" w:rsidP="00064413">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064413" w:rsidRPr="00064413">
        <w:rPr>
          <w:rFonts w:ascii="Calibri" w:hAnsi="Calibri" w:cs="Calibri"/>
          <w:noProof/>
          <w:lang w:val="en-US"/>
        </w:rPr>
        <w:t xml:space="preserve">Agarwala, R., Barrett, T., Beck, J., Benson, D. A., Bollin, C., Bolton, E., et al. (2016). Database resources of the National Center for Biotechnology Information. </w:t>
      </w:r>
      <w:r w:rsidR="00064413" w:rsidRPr="00064413">
        <w:rPr>
          <w:rFonts w:ascii="Calibri" w:hAnsi="Calibri" w:cs="Calibri"/>
          <w:i/>
          <w:iCs/>
          <w:noProof/>
          <w:lang w:val="en-US"/>
        </w:rPr>
        <w:t>Nucleic Acids Res.</w:t>
      </w:r>
      <w:r w:rsidR="00064413" w:rsidRPr="00064413">
        <w:rPr>
          <w:rFonts w:ascii="Calibri" w:hAnsi="Calibri" w:cs="Calibri"/>
          <w:noProof/>
          <w:lang w:val="en-US"/>
        </w:rPr>
        <w:t xml:space="preserve"> 44, D7–D19. doi:10.1093/nar/gkv1290.</w:t>
      </w:r>
    </w:p>
    <w:p w14:paraId="5425161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Alberdi, A., Aizpurua, O., Gilbert, M. T. P., and Bohmann, K. (2018). Scrutinizing key steps for reliable metabarcoding of environmental samples. </w:t>
      </w:r>
      <w:r w:rsidRPr="00064413">
        <w:rPr>
          <w:rFonts w:ascii="Calibri" w:hAnsi="Calibri" w:cs="Calibri"/>
          <w:i/>
          <w:iCs/>
          <w:noProof/>
          <w:lang w:val="en-US"/>
        </w:rPr>
        <w:t>Methods Ecol. Evol.</w:t>
      </w:r>
      <w:r w:rsidRPr="00064413">
        <w:rPr>
          <w:rFonts w:ascii="Calibri" w:hAnsi="Calibri" w:cs="Calibri"/>
          <w:noProof/>
          <w:lang w:val="en-US"/>
        </w:rPr>
        <w:t xml:space="preserve"> 9, 134–147. doi:10.1111/2041-210X.12849.</w:t>
      </w:r>
    </w:p>
    <w:p w14:paraId="2DCCCC3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Altschul,  stephen F., Gish, W., Miller, W., Myers, E. W., and Lipman, D. J. (1990). Basic Local Alignment Search Tool. </w:t>
      </w:r>
      <w:r w:rsidRPr="00064413">
        <w:rPr>
          <w:rFonts w:ascii="Calibri" w:hAnsi="Calibri" w:cs="Calibri"/>
          <w:i/>
          <w:iCs/>
          <w:noProof/>
          <w:lang w:val="en-US"/>
        </w:rPr>
        <w:t>J. Mol. Biol.</w:t>
      </w:r>
      <w:r w:rsidRPr="00064413">
        <w:rPr>
          <w:rFonts w:ascii="Calibri" w:hAnsi="Calibri" w:cs="Calibri"/>
          <w:noProof/>
          <w:lang w:val="en-US"/>
        </w:rPr>
        <w:t xml:space="preserve"> 215, 403–410.</w:t>
      </w:r>
    </w:p>
    <w:p w14:paraId="24C42B3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064413">
        <w:rPr>
          <w:rFonts w:ascii="Calibri" w:hAnsi="Calibri" w:cs="Calibri"/>
          <w:i/>
          <w:iCs/>
          <w:noProof/>
          <w:lang w:val="en-US"/>
        </w:rPr>
        <w:t>J. Comput. Biol.</w:t>
      </w:r>
      <w:r w:rsidRPr="00064413">
        <w:rPr>
          <w:rFonts w:ascii="Calibri" w:hAnsi="Calibri" w:cs="Calibri"/>
          <w:noProof/>
          <w:lang w:val="en-US"/>
        </w:rPr>
        <w:t xml:space="preserve"> 19, 455–477. doi:10.1089/cmb.2012.0021.</w:t>
      </w:r>
    </w:p>
    <w:p w14:paraId="14BB65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Bellinger, E. G., and Sigee, D. C. (2015). </w:t>
      </w:r>
      <w:r w:rsidRPr="00064413">
        <w:rPr>
          <w:rFonts w:ascii="Calibri" w:hAnsi="Calibri" w:cs="Calibri"/>
          <w:i/>
          <w:iCs/>
          <w:noProof/>
          <w:lang w:val="en-US"/>
        </w:rPr>
        <w:t>Freshwater Algae - Identification, Enumeration and Use as Bioindicators</w:t>
      </w:r>
      <w:r w:rsidRPr="00064413">
        <w:rPr>
          <w:rFonts w:ascii="Calibri" w:hAnsi="Calibri" w:cs="Calibri"/>
          <w:noProof/>
          <w:lang w:val="en-US"/>
        </w:rPr>
        <w:t>. 2nd ed. Chichester, West Sussex: John Wiley &amp; Sons Ltd.</w:t>
      </w:r>
    </w:p>
    <w:p w14:paraId="744219B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Bolger, A. M., Lohse, M., and Usadel, B. (2014). Trimmomatic: A flexible trimmer for Illumina sequence data. </w:t>
      </w:r>
      <w:r w:rsidRPr="00064413">
        <w:rPr>
          <w:rFonts w:ascii="Calibri" w:hAnsi="Calibri" w:cs="Calibri"/>
          <w:i/>
          <w:iCs/>
          <w:noProof/>
          <w:lang w:val="en-US"/>
        </w:rPr>
        <w:t>Bioinformatics</w:t>
      </w:r>
      <w:r w:rsidRPr="00064413">
        <w:rPr>
          <w:rFonts w:ascii="Calibri" w:hAnsi="Calibri" w:cs="Calibri"/>
          <w:noProof/>
          <w:lang w:val="en-US"/>
        </w:rPr>
        <w:t xml:space="preserve"> 30, 2114–2120. doi:10.1093/bioinformatics/btu170.</w:t>
      </w:r>
    </w:p>
    <w:p w14:paraId="26E1CC3D"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Burger, J. (2006). Bioindicators: A review of their use in the environmental literature 1970–2005. </w:t>
      </w:r>
      <w:r w:rsidRPr="00064413">
        <w:rPr>
          <w:rFonts w:ascii="Calibri" w:hAnsi="Calibri" w:cs="Calibri"/>
          <w:i/>
          <w:iCs/>
          <w:noProof/>
          <w:lang w:val="en-US"/>
        </w:rPr>
        <w:t>Environ. Bioindic.</w:t>
      </w:r>
      <w:r w:rsidRPr="00064413">
        <w:rPr>
          <w:rFonts w:ascii="Calibri" w:hAnsi="Calibri" w:cs="Calibri"/>
          <w:noProof/>
          <w:lang w:val="en-US"/>
        </w:rPr>
        <w:t xml:space="preserve"> 1, 136–144. doi:10.1080/15555270600701540.</w:t>
      </w:r>
    </w:p>
    <w:p w14:paraId="3F6507B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Bushmanova, E., Antipov, D., Lapidus, A., and Prjibelski, A. D. (2019). rnaSPAdes: A de novo transcriptome assembler and its application to RNA-Seq data. </w:t>
      </w:r>
      <w:r w:rsidRPr="00064413">
        <w:rPr>
          <w:rFonts w:ascii="Calibri" w:hAnsi="Calibri" w:cs="Calibri"/>
          <w:i/>
          <w:iCs/>
          <w:noProof/>
          <w:lang w:val="en-US"/>
        </w:rPr>
        <w:t>Gigascience</w:t>
      </w:r>
      <w:r w:rsidRPr="00064413">
        <w:rPr>
          <w:rFonts w:ascii="Calibri" w:hAnsi="Calibri" w:cs="Calibri"/>
          <w:noProof/>
          <w:lang w:val="en-US"/>
        </w:rPr>
        <w:t xml:space="preserve"> 8, 1–13. doi:10.1093/gigascience/giz100.</w:t>
      </w:r>
    </w:p>
    <w:p w14:paraId="21E5E3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Carini, P., Marsden, P. J., Leff, J. W., Morgan, E. E., Strickland, M. S., and Fierer, N. (2016). Relic DNA is abundant in soil and obscures estimates of soil microbial diversity. </w:t>
      </w:r>
      <w:r w:rsidRPr="00064413">
        <w:rPr>
          <w:rFonts w:ascii="Calibri" w:hAnsi="Calibri" w:cs="Calibri"/>
          <w:i/>
          <w:iCs/>
          <w:noProof/>
          <w:lang w:val="en-US"/>
        </w:rPr>
        <w:t>Nat. Microbiol.</w:t>
      </w:r>
      <w:r w:rsidRPr="00064413">
        <w:rPr>
          <w:rFonts w:ascii="Calibri" w:hAnsi="Calibri" w:cs="Calibri"/>
          <w:noProof/>
          <w:lang w:val="en-US"/>
        </w:rPr>
        <w:t xml:space="preserve"> 2, 1–6. doi:10.1038/nmicrobiol.2016.242.</w:t>
      </w:r>
    </w:p>
    <w:p w14:paraId="0B4B098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Lanzén, A., Apothéloz-Perret-Gentil, L., Stoeck, T., and Pawlowski, J. (2019). Embracing Environmental Genomics and Machine Learning for Routine Biomonitoring. </w:t>
      </w:r>
      <w:r w:rsidRPr="00064413">
        <w:rPr>
          <w:rFonts w:ascii="Calibri" w:hAnsi="Calibri" w:cs="Calibri"/>
          <w:i/>
          <w:iCs/>
          <w:noProof/>
          <w:lang w:val="en-US"/>
        </w:rPr>
        <w:t>Trends Microbiol.</w:t>
      </w:r>
      <w:r w:rsidRPr="00064413">
        <w:rPr>
          <w:rFonts w:ascii="Calibri" w:hAnsi="Calibri" w:cs="Calibri"/>
          <w:noProof/>
          <w:lang w:val="en-US"/>
        </w:rPr>
        <w:t xml:space="preserve"> 27, 387–397. doi:10.1016/j.tim.2018.10.012.</w:t>
      </w:r>
    </w:p>
    <w:p w14:paraId="58BA4C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064413">
        <w:rPr>
          <w:rFonts w:ascii="Calibri" w:hAnsi="Calibri" w:cs="Calibri"/>
          <w:noProof/>
          <w:lang w:val="en-US"/>
        </w:rPr>
        <w:lastRenderedPageBreak/>
        <w:t xml:space="preserve">Strategies with An Implementation Roadmap. </w:t>
      </w:r>
      <w:r w:rsidRPr="00064413">
        <w:rPr>
          <w:rFonts w:ascii="Calibri" w:hAnsi="Calibri" w:cs="Calibri"/>
          <w:i/>
          <w:iCs/>
          <w:noProof/>
          <w:lang w:val="en-US"/>
        </w:rPr>
        <w:t>Preprints</w:t>
      </w:r>
      <w:r w:rsidRPr="00064413">
        <w:rPr>
          <w:rFonts w:ascii="Calibri" w:hAnsi="Calibri" w:cs="Calibri"/>
          <w:noProof/>
          <w:lang w:val="en-US"/>
        </w:rPr>
        <w:t>. doi:10.20944/PREPRINTS202001.0278.V1.</w:t>
      </w:r>
    </w:p>
    <w:p w14:paraId="7E0742A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064413">
        <w:rPr>
          <w:rFonts w:ascii="Calibri" w:hAnsi="Calibri" w:cs="Calibri"/>
          <w:i/>
          <w:iCs/>
          <w:noProof/>
          <w:lang w:val="en-US"/>
        </w:rPr>
        <w:t>Ecol. Evol.</w:t>
      </w:r>
      <w:r w:rsidRPr="00064413">
        <w:rPr>
          <w:rFonts w:ascii="Calibri" w:hAnsi="Calibri" w:cs="Calibri"/>
          <w:noProof/>
          <w:lang w:val="en-US"/>
        </w:rPr>
        <w:t xml:space="preserve"> 9, 4603–4620. doi:10.1002/ece3.5063.</w:t>
      </w:r>
    </w:p>
    <w:p w14:paraId="779541D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064413">
        <w:rPr>
          <w:rFonts w:ascii="Calibri" w:hAnsi="Calibri" w:cs="Calibri"/>
          <w:i/>
          <w:iCs/>
          <w:noProof/>
          <w:lang w:val="en-US"/>
        </w:rPr>
        <w:t>Mol. Ecol. Resour.</w:t>
      </w:r>
      <w:r w:rsidRPr="00064413">
        <w:rPr>
          <w:rFonts w:ascii="Calibri" w:hAnsi="Calibri" w:cs="Calibri"/>
          <w:noProof/>
          <w:lang w:val="en-US"/>
        </w:rPr>
        <w:t xml:space="preserve"> 14, 306–323. doi:10.1111/1755-0998.12188.</w:t>
      </w:r>
    </w:p>
    <w:p w14:paraId="340B6CB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Dextrase, A. J., and Mandrak, N. E. (2006). Impacts of alien invasive species on freshwater fauna at risk in Canada. </w:t>
      </w:r>
      <w:r w:rsidRPr="00064413">
        <w:rPr>
          <w:rFonts w:ascii="Calibri" w:hAnsi="Calibri" w:cs="Calibri"/>
          <w:i/>
          <w:iCs/>
          <w:noProof/>
          <w:lang w:val="en-US"/>
        </w:rPr>
        <w:t>Biol. Invasions</w:t>
      </w:r>
      <w:r w:rsidRPr="00064413">
        <w:rPr>
          <w:rFonts w:ascii="Calibri" w:hAnsi="Calibri" w:cs="Calibri"/>
          <w:noProof/>
          <w:lang w:val="en-US"/>
        </w:rPr>
        <w:t xml:space="preserve"> 8, 13–24. doi:10.1007/s10530-005-0232-2.</w:t>
      </w:r>
    </w:p>
    <w:p w14:paraId="35563DF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064413">
        <w:rPr>
          <w:rFonts w:ascii="Calibri" w:hAnsi="Calibri" w:cs="Calibri"/>
          <w:i/>
          <w:iCs/>
          <w:noProof/>
          <w:lang w:val="en-US"/>
        </w:rPr>
        <w:t>Biol. Rev. Camb. Philos. Soc.</w:t>
      </w:r>
      <w:r w:rsidRPr="00064413">
        <w:rPr>
          <w:rFonts w:ascii="Calibri" w:hAnsi="Calibri" w:cs="Calibri"/>
          <w:noProof/>
          <w:lang w:val="en-US"/>
        </w:rPr>
        <w:t xml:space="preserve"> 81, 163–182. doi:10.1017/S1464793105006950.</w:t>
      </w:r>
    </w:p>
    <w:p w14:paraId="4894CB6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064413">
        <w:rPr>
          <w:rFonts w:ascii="Calibri" w:hAnsi="Calibri" w:cs="Calibri"/>
          <w:i/>
          <w:iCs/>
          <w:noProof/>
          <w:lang w:val="en-US"/>
        </w:rPr>
        <w:t>PLoS One</w:t>
      </w:r>
      <w:r w:rsidRPr="00064413">
        <w:rPr>
          <w:rFonts w:ascii="Calibri" w:hAnsi="Calibri" w:cs="Calibri"/>
          <w:noProof/>
          <w:lang w:val="en-US"/>
        </w:rPr>
        <w:t xml:space="preserve"> 10, 1–16. doi:10.1371/journal.pone.0130324.</w:t>
      </w:r>
    </w:p>
    <w:p w14:paraId="0F4C2CF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Foissner, W., and Berger, H. (1996). A User-Friendly Guide to the Ciliates. </w:t>
      </w:r>
      <w:r w:rsidRPr="00064413">
        <w:rPr>
          <w:rFonts w:ascii="Calibri" w:hAnsi="Calibri" w:cs="Calibri"/>
          <w:i/>
          <w:iCs/>
          <w:noProof/>
          <w:lang w:val="en-US"/>
        </w:rPr>
        <w:t>Freshw. Biol.</w:t>
      </w:r>
      <w:r w:rsidRPr="00064413">
        <w:rPr>
          <w:rFonts w:ascii="Calibri" w:hAnsi="Calibri" w:cs="Calibri"/>
          <w:noProof/>
          <w:lang w:val="en-US"/>
        </w:rPr>
        <w:t xml:space="preserve"> 35, 375–482.</w:t>
      </w:r>
    </w:p>
    <w:p w14:paraId="78661E4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Geisen, S., Tveit, A. T., Clark, I. M., Richter, A., Svenning, M. M., Bonkowski, M., et al. (2015). Metatranscriptomic census of active protists in soils. </w:t>
      </w:r>
      <w:r w:rsidRPr="00064413">
        <w:rPr>
          <w:rFonts w:ascii="Calibri" w:hAnsi="Calibri" w:cs="Calibri"/>
          <w:i/>
          <w:iCs/>
          <w:noProof/>
          <w:lang w:val="en-US"/>
        </w:rPr>
        <w:t>ISME J.</w:t>
      </w:r>
      <w:r w:rsidRPr="00064413">
        <w:rPr>
          <w:rFonts w:ascii="Calibri" w:hAnsi="Calibri" w:cs="Calibri"/>
          <w:noProof/>
          <w:lang w:val="en-US"/>
        </w:rPr>
        <w:t xml:space="preserve"> 9, 2178–2190. doi:10.1038/ismej.2015.30.</w:t>
      </w:r>
    </w:p>
    <w:p w14:paraId="00A471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064413">
        <w:rPr>
          <w:rFonts w:ascii="Calibri" w:hAnsi="Calibri" w:cs="Calibri"/>
          <w:i/>
          <w:iCs/>
          <w:noProof/>
          <w:lang w:val="en-US"/>
        </w:rPr>
        <w:t>Microbiome</w:t>
      </w:r>
      <w:r w:rsidRPr="00064413">
        <w:rPr>
          <w:rFonts w:ascii="Calibri" w:hAnsi="Calibri" w:cs="Calibri"/>
          <w:noProof/>
          <w:lang w:val="en-US"/>
        </w:rPr>
        <w:t xml:space="preserve"> 6, 1–16. doi:10.1186/s40168-018-0453-0.</w:t>
      </w:r>
    </w:p>
    <w:p w14:paraId="3F94785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Grabherr, M. G., Haas, B. J., Yassour, M., Levin, J. Z., Thompson, D. A., Amit, I., et al. (2013). Trinity: reconstructing a full-length transcriptome without a genome from RNA-Seq data. </w:t>
      </w:r>
      <w:r w:rsidRPr="00064413">
        <w:rPr>
          <w:rFonts w:ascii="Calibri" w:hAnsi="Calibri" w:cs="Calibri"/>
          <w:i/>
          <w:iCs/>
          <w:noProof/>
          <w:lang w:val="en-US"/>
        </w:rPr>
        <w:t>Nat. Biotechnol.</w:t>
      </w:r>
      <w:r w:rsidRPr="00064413">
        <w:rPr>
          <w:rFonts w:ascii="Calibri" w:hAnsi="Calibri" w:cs="Calibri"/>
          <w:noProof/>
          <w:lang w:val="en-US"/>
        </w:rPr>
        <w:t xml:space="preserve"> 29, 644–652. doi:10.1038/nbt.1883.Trinity.</w:t>
      </w:r>
    </w:p>
    <w:p w14:paraId="3DD8B5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064413">
        <w:rPr>
          <w:rFonts w:ascii="Calibri" w:hAnsi="Calibri" w:cs="Calibri"/>
          <w:i/>
          <w:iCs/>
          <w:noProof/>
          <w:lang w:val="en-US"/>
        </w:rPr>
        <w:t>Hydrobiologia</w:t>
      </w:r>
      <w:r w:rsidRPr="00064413">
        <w:rPr>
          <w:rFonts w:ascii="Calibri" w:hAnsi="Calibri" w:cs="Calibri"/>
          <w:noProof/>
          <w:lang w:val="en-US"/>
        </w:rPr>
        <w:t xml:space="preserve"> 570, 153–158. doi:10.1007/s10750-006-0175-3.</w:t>
      </w:r>
    </w:p>
    <w:p w14:paraId="3DAE97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Hleap, J. S. justblast. Available at: https://github.com/jshleap/justblast.</w:t>
      </w:r>
    </w:p>
    <w:p w14:paraId="6DFB5EC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Jane, S. F., Wilcox, T. M., Mckelvey, K. S., Young, M. K., Schwartz, M. K., Lowe, W. H., et al. (2015). Distance, flow and PCR inhibition: EDNA dynamics in two headwater streams. </w:t>
      </w:r>
      <w:r w:rsidRPr="00064413">
        <w:rPr>
          <w:rFonts w:ascii="Calibri" w:hAnsi="Calibri" w:cs="Calibri"/>
          <w:i/>
          <w:iCs/>
          <w:noProof/>
          <w:lang w:val="en-US"/>
        </w:rPr>
        <w:t>Mol. Ecol. Resour.</w:t>
      </w:r>
      <w:r w:rsidRPr="00064413">
        <w:rPr>
          <w:rFonts w:ascii="Calibri" w:hAnsi="Calibri" w:cs="Calibri"/>
          <w:noProof/>
          <w:lang w:val="en-US"/>
        </w:rPr>
        <w:t xml:space="preserve"> 15, 216–227. doi:10.1111/1755-0998.12285.</w:t>
      </w:r>
    </w:p>
    <w:p w14:paraId="5F7055C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Jensen, K., Trepel, M., Merritt, D., and Rosenthal, G. (2006). Restoration ecology of river valleys. </w:t>
      </w:r>
      <w:r w:rsidRPr="00064413">
        <w:rPr>
          <w:rFonts w:ascii="Calibri" w:hAnsi="Calibri" w:cs="Calibri"/>
          <w:i/>
          <w:iCs/>
          <w:noProof/>
          <w:lang w:val="en-US"/>
        </w:rPr>
        <w:t>Basic Appl. Ecol.</w:t>
      </w:r>
      <w:r w:rsidRPr="00064413">
        <w:rPr>
          <w:rFonts w:ascii="Calibri" w:hAnsi="Calibri" w:cs="Calibri"/>
          <w:noProof/>
          <w:lang w:val="en-US"/>
        </w:rPr>
        <w:t xml:space="preserve"> 7, 383–387. doi:10.1016/j.baae.2006.05.008.</w:t>
      </w:r>
    </w:p>
    <w:p w14:paraId="7397B0C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Kahlke, T., and Ralph, P. J. (2019). BASTA – Taxonomic classification of sequences and sequence bins using last common ancestor estimations. </w:t>
      </w:r>
      <w:r w:rsidRPr="00064413">
        <w:rPr>
          <w:rFonts w:ascii="Calibri" w:hAnsi="Calibri" w:cs="Calibri"/>
          <w:i/>
          <w:iCs/>
          <w:noProof/>
          <w:lang w:val="en-US"/>
        </w:rPr>
        <w:t>Methods Ecol. Evol.</w:t>
      </w:r>
      <w:r w:rsidRPr="00064413">
        <w:rPr>
          <w:rFonts w:ascii="Calibri" w:hAnsi="Calibri" w:cs="Calibri"/>
          <w:noProof/>
          <w:lang w:val="en-US"/>
        </w:rPr>
        <w:t xml:space="preserve"> 10, 100–103. doi:10.1111/2041-210X.13095.</w:t>
      </w:r>
    </w:p>
    <w:p w14:paraId="1D66657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Karr, J. R. (1981). Assessment of Biotic Integrity Using Fish Communities. </w:t>
      </w:r>
      <w:r w:rsidRPr="00064413">
        <w:rPr>
          <w:rFonts w:ascii="Calibri" w:hAnsi="Calibri" w:cs="Calibri"/>
          <w:i/>
          <w:iCs/>
          <w:noProof/>
          <w:lang w:val="en-US"/>
        </w:rPr>
        <w:t>Fisheries</w:t>
      </w:r>
      <w:r w:rsidRPr="00064413">
        <w:rPr>
          <w:rFonts w:ascii="Calibri" w:hAnsi="Calibri" w:cs="Calibri"/>
          <w:noProof/>
          <w:lang w:val="en-US"/>
        </w:rPr>
        <w:t xml:space="preserve"> 6, 21–27. doi:10.1577/1548-8446(1981)006.</w:t>
      </w:r>
    </w:p>
    <w:p w14:paraId="7C4F5AA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Kim, D., Song, L., Breitwieser, F. P., and Salzberg, S. L. (2016). Centrifuge: Rapid and sensitive classification of metagenomic sequences. </w:t>
      </w:r>
      <w:r w:rsidRPr="00064413">
        <w:rPr>
          <w:rFonts w:ascii="Calibri" w:hAnsi="Calibri" w:cs="Calibri"/>
          <w:i/>
          <w:iCs/>
          <w:noProof/>
          <w:lang w:val="en-US"/>
        </w:rPr>
        <w:t>Genome Res.</w:t>
      </w:r>
      <w:r w:rsidRPr="00064413">
        <w:rPr>
          <w:rFonts w:ascii="Calibri" w:hAnsi="Calibri" w:cs="Calibri"/>
          <w:noProof/>
          <w:lang w:val="en-US"/>
        </w:rPr>
        <w:t xml:space="preserve"> 26, 1721–1729. doi:10.1101/gr.210641.116.</w:t>
      </w:r>
    </w:p>
    <w:p w14:paraId="0B566D8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Kopylova, E., Noé, L., and Touzet, H. (2012). SortMeRNA: Fast and accurate filtering of ribosomal RNAs in metatranscriptomic data. </w:t>
      </w:r>
      <w:r w:rsidRPr="00064413">
        <w:rPr>
          <w:rFonts w:ascii="Calibri" w:hAnsi="Calibri" w:cs="Calibri"/>
          <w:i/>
          <w:iCs/>
          <w:noProof/>
          <w:lang w:val="en-US"/>
        </w:rPr>
        <w:t>Bioinformatics</w:t>
      </w:r>
      <w:r w:rsidRPr="00064413">
        <w:rPr>
          <w:rFonts w:ascii="Calibri" w:hAnsi="Calibri" w:cs="Calibri"/>
          <w:noProof/>
          <w:lang w:val="en-US"/>
        </w:rPr>
        <w:t xml:space="preserve"> 28, 3211–3217. doi:10.1093/bioinformatics/bts611.</w:t>
      </w:r>
    </w:p>
    <w:p w14:paraId="0DB47D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064413">
        <w:rPr>
          <w:rFonts w:ascii="Calibri" w:hAnsi="Calibri" w:cs="Calibri"/>
          <w:i/>
          <w:iCs/>
          <w:noProof/>
          <w:lang w:val="en-US"/>
        </w:rPr>
        <w:t>Sci. Rep.</w:t>
      </w:r>
      <w:r w:rsidRPr="00064413">
        <w:rPr>
          <w:rFonts w:ascii="Calibri" w:hAnsi="Calibri" w:cs="Calibri"/>
          <w:noProof/>
          <w:lang w:val="en-US"/>
        </w:rPr>
        <w:t xml:space="preserve"> 7, 1–12. doi:10.1038/s41598-017-17333-x.</w:t>
      </w:r>
    </w:p>
    <w:p w14:paraId="602D5D1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Langmead, B., and Salzberg, S. L. (2012). Fast gapped-read alignment with Bowtie 2. </w:t>
      </w:r>
      <w:r w:rsidRPr="00064413">
        <w:rPr>
          <w:rFonts w:ascii="Calibri" w:hAnsi="Calibri" w:cs="Calibri"/>
          <w:i/>
          <w:iCs/>
          <w:noProof/>
          <w:lang w:val="en-US"/>
        </w:rPr>
        <w:t>Nat. Methods</w:t>
      </w:r>
      <w:r w:rsidRPr="00064413">
        <w:rPr>
          <w:rFonts w:ascii="Calibri" w:hAnsi="Calibri" w:cs="Calibri"/>
          <w:noProof/>
          <w:lang w:val="en-US"/>
        </w:rPr>
        <w:t xml:space="preserve"> 9, 357–359. doi:10.1038/nmeth.1923.</w:t>
      </w:r>
    </w:p>
    <w:p w14:paraId="47593C9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Lanzén, A., Jørgensen, S. L., Huson, D. H., Gorfer, M., Grindhaug, S. H., Jonassen, I., et al. (2012). CREST - Classification Resources for Environmental Sequence Tags. </w:t>
      </w:r>
      <w:r w:rsidRPr="00064413">
        <w:rPr>
          <w:rFonts w:ascii="Calibri" w:hAnsi="Calibri" w:cs="Calibri"/>
          <w:i/>
          <w:iCs/>
          <w:noProof/>
          <w:lang w:val="en-US"/>
        </w:rPr>
        <w:t>PLoS One</w:t>
      </w:r>
      <w:r w:rsidRPr="00064413">
        <w:rPr>
          <w:rFonts w:ascii="Calibri" w:hAnsi="Calibri" w:cs="Calibri"/>
          <w:noProof/>
          <w:lang w:val="en-US"/>
        </w:rPr>
        <w:t xml:space="preserve"> 7. doi:10.1371/journal.pone.0049334.</w:t>
      </w:r>
    </w:p>
    <w:p w14:paraId="4576ECC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064413">
        <w:rPr>
          <w:rFonts w:ascii="Calibri" w:hAnsi="Calibri" w:cs="Calibri"/>
          <w:i/>
          <w:iCs/>
          <w:noProof/>
          <w:lang w:val="en-US"/>
        </w:rPr>
        <w:t>Adv. Ecol. Res.</w:t>
      </w:r>
      <w:r w:rsidRPr="00064413">
        <w:rPr>
          <w:rFonts w:ascii="Calibri" w:hAnsi="Calibri" w:cs="Calibri"/>
          <w:noProof/>
          <w:lang w:val="en-US"/>
        </w:rPr>
        <w:t xml:space="preserve"> 58, 63–99. doi:10.1016/bs.aecr.2018.01.001.</w:t>
      </w:r>
    </w:p>
    <w:p w14:paraId="7E67AD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064413">
        <w:rPr>
          <w:rFonts w:ascii="Calibri" w:hAnsi="Calibri" w:cs="Calibri"/>
          <w:i/>
          <w:iCs/>
          <w:noProof/>
          <w:lang w:val="en-US"/>
        </w:rPr>
        <w:t>Bioinformatics</w:t>
      </w:r>
      <w:r w:rsidRPr="00064413">
        <w:rPr>
          <w:rFonts w:ascii="Calibri" w:hAnsi="Calibri" w:cs="Calibri"/>
          <w:noProof/>
          <w:lang w:val="en-US"/>
        </w:rPr>
        <w:t xml:space="preserve"> 31, 1674–1676. doi:10.1093/bioinformatics/btv033.</w:t>
      </w:r>
    </w:p>
    <w:p w14:paraId="6A7C80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H., and Durbin, R. (2009). Fast and accurate short read alignment with Burrows-Wheeler transform. </w:t>
      </w:r>
      <w:r w:rsidRPr="00064413">
        <w:rPr>
          <w:rFonts w:ascii="Calibri" w:hAnsi="Calibri" w:cs="Calibri"/>
          <w:i/>
          <w:iCs/>
          <w:noProof/>
          <w:lang w:val="en-US"/>
        </w:rPr>
        <w:t>Bioinformatics</w:t>
      </w:r>
      <w:r w:rsidRPr="00064413">
        <w:rPr>
          <w:rFonts w:ascii="Calibri" w:hAnsi="Calibri" w:cs="Calibri"/>
          <w:noProof/>
          <w:lang w:val="en-US"/>
        </w:rPr>
        <w:t xml:space="preserve"> 25, 1754–1760. doi:10.1093/bioinformatics/btp324.</w:t>
      </w:r>
    </w:p>
    <w:p w14:paraId="45503EC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064413">
        <w:rPr>
          <w:rFonts w:ascii="Calibri" w:hAnsi="Calibri" w:cs="Calibri"/>
          <w:i/>
          <w:iCs/>
          <w:noProof/>
          <w:lang w:val="en-US"/>
        </w:rPr>
        <w:t>Environ. Microbiol.</w:t>
      </w:r>
      <w:r w:rsidRPr="00064413">
        <w:rPr>
          <w:rFonts w:ascii="Calibri" w:hAnsi="Calibri" w:cs="Calibri"/>
          <w:noProof/>
          <w:lang w:val="en-US"/>
        </w:rPr>
        <w:t xml:space="preserve"> 16, 2659–2671. doi:10.1111/1462-2920.12250.</w:t>
      </w:r>
    </w:p>
    <w:p w14:paraId="328484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Malmqvist, B., and Rundle, S. (2002). Threats to the running water ecosystems of the world. </w:t>
      </w:r>
      <w:r w:rsidRPr="00064413">
        <w:rPr>
          <w:rFonts w:ascii="Calibri" w:hAnsi="Calibri" w:cs="Calibri"/>
          <w:i/>
          <w:iCs/>
          <w:noProof/>
          <w:lang w:val="en-US"/>
        </w:rPr>
        <w:t>Environ. Conserv.</w:t>
      </w:r>
      <w:r w:rsidRPr="00064413">
        <w:rPr>
          <w:rFonts w:ascii="Calibri" w:hAnsi="Calibri" w:cs="Calibri"/>
          <w:noProof/>
          <w:lang w:val="en-US"/>
        </w:rPr>
        <w:t xml:space="preserve"> 29, 134–153. doi:10.1017/S0376892902000097.</w:t>
      </w:r>
    </w:p>
    <w:p w14:paraId="20E85F2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McArthur, J. V (2001). “Bacteria as Biomonitors,” in </w:t>
      </w:r>
      <w:r w:rsidRPr="00064413">
        <w:rPr>
          <w:rFonts w:ascii="Calibri" w:hAnsi="Calibri" w:cs="Calibri"/>
          <w:i/>
          <w:iCs/>
          <w:noProof/>
          <w:lang w:val="en-US"/>
        </w:rPr>
        <w:t>Bioassessment and Management of North American Freshwater Wetlands</w:t>
      </w:r>
      <w:r w:rsidRPr="00064413">
        <w:rPr>
          <w:rFonts w:ascii="Calibri" w:hAnsi="Calibri" w:cs="Calibri"/>
          <w:noProof/>
          <w:lang w:val="en-US"/>
        </w:rPr>
        <w:t>, eds. R. B. Rader, D. P. Batzer, and S. A. Wissinger (Chichester, West Sussex: John Wiley &amp; Sons), 249–261. doi:https://doi.org/10.1002/aqc.509.</w:t>
      </w:r>
    </w:p>
    <w:p w14:paraId="0D97467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Nichols, R. V., Vollmers, C., Newsom, L. A., Wang, Y., Heintzman, P. D., Leighton, M., et al. (2018). Minimizing polymerase biases in metabarcoding. </w:t>
      </w:r>
      <w:r w:rsidRPr="00064413">
        <w:rPr>
          <w:rFonts w:ascii="Calibri" w:hAnsi="Calibri" w:cs="Calibri"/>
          <w:i/>
          <w:iCs/>
          <w:noProof/>
          <w:lang w:val="en-US"/>
        </w:rPr>
        <w:t>Mol. Ecol. Resour.</w:t>
      </w:r>
      <w:r w:rsidRPr="00064413">
        <w:rPr>
          <w:rFonts w:ascii="Calibri" w:hAnsi="Calibri" w:cs="Calibri"/>
          <w:noProof/>
          <w:lang w:val="en-US"/>
        </w:rPr>
        <w:t xml:space="preserve"> 18, 927–939. doi:10.1111/1755-0998.12895.</w:t>
      </w:r>
    </w:p>
    <w:p w14:paraId="7F7721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Nurk, S., Meleshko, D., Korobeynikov, A., and Pevzner, P. A. (2017). MetaSPAdes: A new versatile metagenomic assembler. </w:t>
      </w:r>
      <w:r w:rsidRPr="00064413">
        <w:rPr>
          <w:rFonts w:ascii="Calibri" w:hAnsi="Calibri" w:cs="Calibri"/>
          <w:i/>
          <w:iCs/>
          <w:noProof/>
          <w:lang w:val="en-US"/>
        </w:rPr>
        <w:t>Genome Res.</w:t>
      </w:r>
      <w:r w:rsidRPr="00064413">
        <w:rPr>
          <w:rFonts w:ascii="Calibri" w:hAnsi="Calibri" w:cs="Calibri"/>
          <w:noProof/>
          <w:lang w:val="en-US"/>
        </w:rPr>
        <w:t xml:space="preserve"> 27, 824–834. doi:10.1101/gr.213959.116.</w:t>
      </w:r>
    </w:p>
    <w:p w14:paraId="184405F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064413">
        <w:rPr>
          <w:rFonts w:ascii="Calibri" w:hAnsi="Calibri" w:cs="Calibri"/>
          <w:i/>
          <w:iCs/>
          <w:noProof/>
          <w:lang w:val="en-US"/>
        </w:rPr>
        <w:t>PLoS Biol.</w:t>
      </w:r>
      <w:r w:rsidRPr="00064413">
        <w:rPr>
          <w:rFonts w:ascii="Calibri" w:hAnsi="Calibri" w:cs="Calibri"/>
          <w:noProof/>
          <w:lang w:val="en-US"/>
        </w:rPr>
        <w:t xml:space="preserve"> 10, e1001419. doi:10.1371/journal.pbio.1001419.</w:t>
      </w:r>
    </w:p>
    <w:p w14:paraId="04A5D4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Lejzerowicz, F., Apotheloz-Perret-Gentil, L., Visco, J., and Esling, P. (2016). Protist metabarcoding and environmental biomonitoring: Time for change. </w:t>
      </w:r>
      <w:r w:rsidRPr="00064413">
        <w:rPr>
          <w:rFonts w:ascii="Calibri" w:hAnsi="Calibri" w:cs="Calibri"/>
          <w:i/>
          <w:iCs/>
          <w:noProof/>
          <w:lang w:val="en-US"/>
        </w:rPr>
        <w:t>Eur. J. Protistol.</w:t>
      </w:r>
      <w:r w:rsidRPr="00064413">
        <w:rPr>
          <w:rFonts w:ascii="Calibri" w:hAnsi="Calibri" w:cs="Calibri"/>
          <w:noProof/>
          <w:lang w:val="en-US"/>
        </w:rPr>
        <w:t xml:space="preserve"> 55, </w:t>
      </w:r>
      <w:r w:rsidRPr="00064413">
        <w:rPr>
          <w:rFonts w:ascii="Calibri" w:hAnsi="Calibri" w:cs="Calibri"/>
          <w:noProof/>
          <w:lang w:val="en-US"/>
        </w:rPr>
        <w:lastRenderedPageBreak/>
        <w:t>12–25. doi:10.1016/j.ejop.2016.02.003.</w:t>
      </w:r>
    </w:p>
    <w:p w14:paraId="68C4280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Payne, R. J. (2013). Seven reasons why protists make useful bioindicators. </w:t>
      </w:r>
      <w:r w:rsidRPr="00064413">
        <w:rPr>
          <w:rFonts w:ascii="Calibri" w:hAnsi="Calibri" w:cs="Calibri"/>
          <w:i/>
          <w:iCs/>
          <w:noProof/>
          <w:lang w:val="en-US"/>
        </w:rPr>
        <w:t>Acta Protozool.</w:t>
      </w:r>
      <w:r w:rsidRPr="00064413">
        <w:rPr>
          <w:rFonts w:ascii="Calibri" w:hAnsi="Calibri" w:cs="Calibri"/>
          <w:noProof/>
          <w:lang w:val="en-US"/>
        </w:rPr>
        <w:t xml:space="preserve"> 52, 105–113. doi:10.4467/16890027AP.13.0011.1108.</w:t>
      </w:r>
    </w:p>
    <w:p w14:paraId="484138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Peano, C., Pietrelli, A., Consolandi, C., Rossi, E., Petiti, L., Tagliabue, L., et al. (2013). An efficient rRNA removal method for RNA sequencing in GC-rich bacteria. </w:t>
      </w:r>
      <w:r w:rsidRPr="00064413">
        <w:rPr>
          <w:rFonts w:ascii="Calibri" w:hAnsi="Calibri" w:cs="Calibri"/>
          <w:i/>
          <w:iCs/>
          <w:noProof/>
          <w:lang w:val="en-US"/>
        </w:rPr>
        <w:t>Microb. Inform. Exp.</w:t>
      </w:r>
      <w:r w:rsidRPr="00064413">
        <w:rPr>
          <w:rFonts w:ascii="Calibri" w:hAnsi="Calibri" w:cs="Calibri"/>
          <w:noProof/>
          <w:lang w:val="en-US"/>
        </w:rPr>
        <w:t xml:space="preserve"> 3, 1–11. doi:10.1186/2042-5783-3-1.</w:t>
      </w:r>
    </w:p>
    <w:p w14:paraId="092E59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and Chin, F. Y. L. (2012). IDBA-UD: A de novo assembler for single-cell and metagenomic sequencing data with highly uneven depth. </w:t>
      </w:r>
      <w:r w:rsidRPr="00064413">
        <w:rPr>
          <w:rFonts w:ascii="Calibri" w:hAnsi="Calibri" w:cs="Calibri"/>
          <w:i/>
          <w:iCs/>
          <w:noProof/>
          <w:lang w:val="en-US"/>
        </w:rPr>
        <w:t>Bioinformatics</w:t>
      </w:r>
      <w:r w:rsidRPr="00064413">
        <w:rPr>
          <w:rFonts w:ascii="Calibri" w:hAnsi="Calibri" w:cs="Calibri"/>
          <w:noProof/>
          <w:lang w:val="en-US"/>
        </w:rPr>
        <w:t xml:space="preserve"> 28, 1420–1428. doi:10.1093/bioinformatics/bts174.</w:t>
      </w:r>
    </w:p>
    <w:p w14:paraId="5239366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064413">
        <w:rPr>
          <w:rFonts w:ascii="Calibri" w:hAnsi="Calibri" w:cs="Calibri"/>
          <w:i/>
          <w:iCs/>
          <w:noProof/>
          <w:lang w:val="en-US"/>
        </w:rPr>
        <w:t>Bioinformatics</w:t>
      </w:r>
      <w:r w:rsidRPr="00064413">
        <w:rPr>
          <w:rFonts w:ascii="Calibri" w:hAnsi="Calibri" w:cs="Calibri"/>
          <w:noProof/>
          <w:lang w:val="en-US"/>
        </w:rPr>
        <w:t xml:space="preserve"> 29, 326–334. doi:10.1093/bioinformatics/btt219.</w:t>
      </w:r>
    </w:p>
    <w:p w14:paraId="77E8776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064413">
        <w:rPr>
          <w:rFonts w:ascii="Calibri" w:hAnsi="Calibri" w:cs="Calibri"/>
          <w:i/>
          <w:iCs/>
          <w:noProof/>
          <w:lang w:val="en-US"/>
        </w:rPr>
        <w:t>Mol. Ecol. Resour.</w:t>
      </w:r>
      <w:r w:rsidRPr="00064413">
        <w:rPr>
          <w:rFonts w:ascii="Calibri" w:hAnsi="Calibri" w:cs="Calibri"/>
          <w:noProof/>
          <w:lang w:val="en-US"/>
        </w:rPr>
        <w:t xml:space="preserve"> 14, 18–26. doi:10.1111/1755-0998.12156.</w:t>
      </w:r>
    </w:p>
    <w:p w14:paraId="2C3901B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064413">
        <w:rPr>
          <w:rFonts w:ascii="Calibri" w:hAnsi="Calibri" w:cs="Calibri"/>
          <w:i/>
          <w:iCs/>
          <w:noProof/>
          <w:lang w:val="en-US"/>
        </w:rPr>
        <w:t>Mol. Ecol.</w:t>
      </w:r>
      <w:r w:rsidRPr="00064413">
        <w:rPr>
          <w:rFonts w:ascii="Calibri" w:hAnsi="Calibri" w:cs="Calibri"/>
          <w:noProof/>
          <w:lang w:val="en-US"/>
        </w:rPr>
        <w:t xml:space="preserve"> 28, 407–419. doi:10.1111/mec.14776.</w:t>
      </w:r>
    </w:p>
    <w:p w14:paraId="22044B0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064413">
        <w:rPr>
          <w:rFonts w:ascii="Calibri" w:hAnsi="Calibri" w:cs="Calibri"/>
          <w:i/>
          <w:iCs/>
          <w:noProof/>
          <w:lang w:val="en-US"/>
        </w:rPr>
        <w:t>Gigascience</w:t>
      </w:r>
      <w:r w:rsidRPr="00064413">
        <w:rPr>
          <w:rFonts w:ascii="Calibri" w:hAnsi="Calibri" w:cs="Calibri"/>
          <w:noProof/>
          <w:lang w:val="en-US"/>
        </w:rPr>
        <w:t xml:space="preserve"> 8, 1–22. doi:10.1093/gigascience/giz092.</w:t>
      </w:r>
    </w:p>
    <w:p w14:paraId="19BE71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Quast, C., Pruesse, E., Yilmaz, P., Gerken, J., Schweer, T., Yarza, P., et al. (2013). The SILVA ribosomal RNA gene database project: Improved data processing and web-based tools. </w:t>
      </w:r>
      <w:r w:rsidRPr="00064413">
        <w:rPr>
          <w:rFonts w:ascii="Calibri" w:hAnsi="Calibri" w:cs="Calibri"/>
          <w:i/>
          <w:iCs/>
          <w:noProof/>
          <w:lang w:val="en-US"/>
        </w:rPr>
        <w:t>Nucleic Acids Res.</w:t>
      </w:r>
      <w:r w:rsidRPr="00064413">
        <w:rPr>
          <w:rFonts w:ascii="Calibri" w:hAnsi="Calibri" w:cs="Calibri"/>
          <w:noProof/>
          <w:lang w:val="en-US"/>
        </w:rPr>
        <w:t xml:space="preserve"> 41, 590–596. doi:10.1093/nar/gks1219.</w:t>
      </w:r>
    </w:p>
    <w:p w14:paraId="3A03099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Quince, C., Walker, A. W., Simpson, J. T., Loman, N. J., and Segata, N. (2017). Shotgun metagenomics, from sampling to analysis. </w:t>
      </w:r>
      <w:r w:rsidRPr="00064413">
        <w:rPr>
          <w:rFonts w:ascii="Calibri" w:hAnsi="Calibri" w:cs="Calibri"/>
          <w:i/>
          <w:iCs/>
          <w:noProof/>
          <w:lang w:val="en-US"/>
        </w:rPr>
        <w:t>Nat. Biotechnol.</w:t>
      </w:r>
      <w:r w:rsidRPr="00064413">
        <w:rPr>
          <w:rFonts w:ascii="Calibri" w:hAnsi="Calibri" w:cs="Calibri"/>
          <w:noProof/>
          <w:lang w:val="en-US"/>
        </w:rPr>
        <w:t xml:space="preserve"> 35, 833–844. doi:10.1038/nbt.3935.</w:t>
      </w:r>
    </w:p>
    <w:p w14:paraId="2192A1F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Resh, V. H., and Unzicker, J. D. (1975). Water Quality Monitoring and Aquatic Organisms : The </w:t>
      </w:r>
      <w:r w:rsidRPr="00064413">
        <w:rPr>
          <w:rFonts w:ascii="Calibri" w:hAnsi="Calibri" w:cs="Calibri"/>
          <w:noProof/>
          <w:lang w:val="en-US"/>
        </w:rPr>
        <w:lastRenderedPageBreak/>
        <w:t xml:space="preserve">Importance of Species Identification. </w:t>
      </w:r>
      <w:r w:rsidRPr="00064413">
        <w:rPr>
          <w:rFonts w:ascii="Calibri" w:hAnsi="Calibri" w:cs="Calibri"/>
          <w:i/>
          <w:iCs/>
          <w:noProof/>
          <w:lang w:val="en-US"/>
        </w:rPr>
        <w:t>Water Pollut. Control Fed.</w:t>
      </w:r>
      <w:r w:rsidRPr="00064413">
        <w:rPr>
          <w:rFonts w:ascii="Calibri" w:hAnsi="Calibri" w:cs="Calibri"/>
          <w:noProof/>
          <w:lang w:val="en-US"/>
        </w:rPr>
        <w:t xml:space="preserve"> 47, 9–19.</w:t>
      </w:r>
    </w:p>
    <w:p w14:paraId="115D6E7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Robertson, G., Schein, J., Chiu, R., Corbett, R., Field, M., Jackman, S. D., et al. (2010). De novo assembly and analysis of RNA-seq data. </w:t>
      </w:r>
      <w:r w:rsidRPr="00064413">
        <w:rPr>
          <w:rFonts w:ascii="Calibri" w:hAnsi="Calibri" w:cs="Calibri"/>
          <w:i/>
          <w:iCs/>
          <w:noProof/>
          <w:lang w:val="en-US"/>
        </w:rPr>
        <w:t>Nat. Methods</w:t>
      </w:r>
      <w:r w:rsidRPr="00064413">
        <w:rPr>
          <w:rFonts w:ascii="Calibri" w:hAnsi="Calibri" w:cs="Calibri"/>
          <w:noProof/>
          <w:lang w:val="en-US"/>
        </w:rPr>
        <w:t xml:space="preserve"> 7, 909–912. doi:10.1038/nmeth.1517.</w:t>
      </w:r>
    </w:p>
    <w:p w14:paraId="4863488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Seemann, T. BAsic Rapid Ribosomal RNA Predictor - barrnap.</w:t>
      </w:r>
    </w:p>
    <w:p w14:paraId="23E274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Shah, N., Tang, H., Doak, T. G., and Ye, Y. (2010). Comparing bacterial communities inferred from 16S rRNA gene sequencing and shotgun metagenomics. </w:t>
      </w:r>
      <w:r w:rsidRPr="00064413">
        <w:rPr>
          <w:rFonts w:ascii="Calibri" w:hAnsi="Calibri" w:cs="Calibri"/>
          <w:i/>
          <w:iCs/>
          <w:noProof/>
          <w:lang w:val="en-US"/>
        </w:rPr>
        <w:t>Pacific Symp. Biocomput. 2011</w:t>
      </w:r>
      <w:r w:rsidRPr="00064413">
        <w:rPr>
          <w:rFonts w:ascii="Calibri" w:hAnsi="Calibri" w:cs="Calibri"/>
          <w:noProof/>
          <w:lang w:val="en-US"/>
        </w:rPr>
        <w:t>, 165–176.</w:t>
      </w:r>
    </w:p>
    <w:p w14:paraId="41AC9B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064413">
        <w:rPr>
          <w:rFonts w:ascii="Calibri" w:hAnsi="Calibri" w:cs="Calibri"/>
          <w:i/>
          <w:iCs/>
          <w:noProof/>
          <w:lang w:val="en-US"/>
        </w:rPr>
        <w:t>Environ. Microbiol.</w:t>
      </w:r>
      <w:r w:rsidRPr="00064413">
        <w:rPr>
          <w:rFonts w:ascii="Calibri" w:hAnsi="Calibri" w:cs="Calibri"/>
          <w:noProof/>
          <w:lang w:val="en-US"/>
        </w:rPr>
        <w:t xml:space="preserve"> 15, 1882–1899. doi:10.1111/1462-2920.12086.</w:t>
      </w:r>
    </w:p>
    <w:p w14:paraId="15C49A8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Singer, G. A. C., Shekarriz, S., McCarthy, A., Fahner, N., and Hajibabaei, M. (2020). The utility of a metagenomics approach for marine biomonitoring. </w:t>
      </w:r>
      <w:r w:rsidRPr="00064413">
        <w:rPr>
          <w:rFonts w:ascii="Calibri" w:hAnsi="Calibri" w:cs="Calibri"/>
          <w:i/>
          <w:iCs/>
          <w:noProof/>
          <w:lang w:val="en-US"/>
        </w:rPr>
        <w:t>bioRxiv</w:t>
      </w:r>
      <w:r w:rsidRPr="00064413">
        <w:rPr>
          <w:rFonts w:ascii="Calibri" w:hAnsi="Calibri" w:cs="Calibri"/>
          <w:noProof/>
          <w:lang w:val="en-US"/>
        </w:rPr>
        <w:t>, 2020.03.16.993667. doi:10.1101/2020.03.16.993667.</w:t>
      </w:r>
    </w:p>
    <w:p w14:paraId="326953A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Smith, M. B., Rocha, A. M., Smillie, C. S., Olesen, S. W., Paradis, C., Wu, L., et al. (2015). Natural Bacterial Communities Serve as Quantitative Geochemical Biosensors. </w:t>
      </w:r>
      <w:r w:rsidRPr="00064413">
        <w:rPr>
          <w:rFonts w:ascii="Calibri" w:hAnsi="Calibri" w:cs="Calibri"/>
          <w:i/>
          <w:iCs/>
          <w:noProof/>
          <w:lang w:val="en-US"/>
        </w:rPr>
        <w:t>MBio</w:t>
      </w:r>
      <w:r w:rsidRPr="00064413">
        <w:rPr>
          <w:rFonts w:ascii="Calibri" w:hAnsi="Calibri" w:cs="Calibri"/>
          <w:noProof/>
          <w:lang w:val="en-US"/>
        </w:rPr>
        <w:t xml:space="preserve"> 6, e00326-15. doi:10.1128/mBio.00326-15.</w:t>
      </w:r>
    </w:p>
    <w:p w14:paraId="0DBC39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064413">
        <w:rPr>
          <w:rFonts w:ascii="Calibri" w:hAnsi="Calibri" w:cs="Calibri"/>
          <w:i/>
          <w:iCs/>
          <w:noProof/>
          <w:lang w:val="en-US"/>
        </w:rPr>
        <w:t>Sci. Rep.</w:t>
      </w:r>
      <w:r w:rsidRPr="00064413">
        <w:rPr>
          <w:rFonts w:ascii="Calibri" w:hAnsi="Calibri" w:cs="Calibri"/>
          <w:noProof/>
          <w:lang w:val="en-US"/>
        </w:rPr>
        <w:t xml:space="preserve"> 7, 1–11. doi:10.1038/s41598-017-12501-5.</w:t>
      </w:r>
    </w:p>
    <w:p w14:paraId="08EBC84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Stein, E. D., White, B. P., Mazor, R. D., Jackson, J. K., Battle, J. M., Miller, P. E., et al. (2014). Does DNA barcoding improve performance of traditional stream bioassessment metrics? </w:t>
      </w:r>
      <w:r w:rsidRPr="00064413">
        <w:rPr>
          <w:rFonts w:ascii="Calibri" w:hAnsi="Calibri" w:cs="Calibri"/>
          <w:i/>
          <w:iCs/>
          <w:noProof/>
          <w:lang w:val="en-US"/>
        </w:rPr>
        <w:t>Freshw. Sci.</w:t>
      </w:r>
      <w:r w:rsidRPr="00064413">
        <w:rPr>
          <w:rFonts w:ascii="Calibri" w:hAnsi="Calibri" w:cs="Calibri"/>
          <w:noProof/>
          <w:lang w:val="en-US"/>
        </w:rPr>
        <w:t xml:space="preserve"> 33, 302–311. doi:10.1086/674782.</w:t>
      </w:r>
    </w:p>
    <w:p w14:paraId="586E0DD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064413">
        <w:rPr>
          <w:rFonts w:ascii="Calibri" w:hAnsi="Calibri" w:cs="Calibri"/>
          <w:i/>
          <w:iCs/>
          <w:noProof/>
          <w:lang w:val="en-US"/>
        </w:rPr>
        <w:t>Ecol. Indic.</w:t>
      </w:r>
      <w:r w:rsidRPr="00064413">
        <w:rPr>
          <w:rFonts w:ascii="Calibri" w:hAnsi="Calibri" w:cs="Calibri"/>
          <w:noProof/>
          <w:lang w:val="en-US"/>
        </w:rPr>
        <w:t xml:space="preserve"> 85, 153–164. doi:10.1016/j.ecolind.2017.10.041.</w:t>
      </w:r>
    </w:p>
    <w:p w14:paraId="11162C6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064413">
        <w:rPr>
          <w:rFonts w:ascii="Calibri" w:hAnsi="Calibri" w:cs="Calibri"/>
          <w:i/>
          <w:iCs/>
          <w:noProof/>
          <w:lang w:val="en-US"/>
        </w:rPr>
        <w:t xml:space="preserve">J. </w:t>
      </w:r>
      <w:r w:rsidRPr="00064413">
        <w:rPr>
          <w:rFonts w:ascii="Calibri" w:hAnsi="Calibri" w:cs="Calibri"/>
          <w:i/>
          <w:iCs/>
          <w:noProof/>
          <w:lang w:val="en-US"/>
        </w:rPr>
        <w:lastRenderedPageBreak/>
        <w:t>North Am. Benthol. Soc.</w:t>
      </w:r>
      <w:r w:rsidRPr="00064413">
        <w:rPr>
          <w:rFonts w:ascii="Calibri" w:hAnsi="Calibri" w:cs="Calibri"/>
          <w:noProof/>
          <w:lang w:val="en-US"/>
        </w:rPr>
        <w:t xml:space="preserve"> 30, 195–216. doi:10.1899/10-016.1.</w:t>
      </w:r>
    </w:p>
    <w:p w14:paraId="1AB32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Sze, M. A., and Schloss, P. D. (2019). The Impact of DNA Polymerase and Number of Rounds of Amplification in PCR on 16S rRNA Gene Sequence Data. </w:t>
      </w:r>
      <w:r w:rsidRPr="00064413">
        <w:rPr>
          <w:rFonts w:ascii="Calibri" w:hAnsi="Calibri" w:cs="Calibri"/>
          <w:i/>
          <w:iCs/>
          <w:noProof/>
          <w:lang w:val="en-US"/>
        </w:rPr>
        <w:t>mSphere</w:t>
      </w:r>
      <w:r w:rsidRPr="00064413">
        <w:rPr>
          <w:rFonts w:ascii="Calibri" w:hAnsi="Calibri" w:cs="Calibri"/>
          <w:noProof/>
          <w:lang w:val="en-US"/>
        </w:rPr>
        <w:t xml:space="preserve"> 4, e00163-19. doi:10.1128/msphere.00163-19.</w:t>
      </w:r>
    </w:p>
    <w:p w14:paraId="672BB2A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Coissac, E., Pompanon, F., Brochmann, C., and Willerslev, E. (2012). Towards next-generation biodiversity assessment using DNA metabarcoding. </w:t>
      </w:r>
      <w:r w:rsidRPr="00064413">
        <w:rPr>
          <w:rFonts w:ascii="Calibri" w:hAnsi="Calibri" w:cs="Calibri"/>
          <w:i/>
          <w:iCs/>
          <w:noProof/>
          <w:lang w:val="en-US"/>
        </w:rPr>
        <w:t>Mol. Ecol.</w:t>
      </w:r>
      <w:r w:rsidRPr="00064413">
        <w:rPr>
          <w:rFonts w:ascii="Calibri" w:hAnsi="Calibri" w:cs="Calibri"/>
          <w:noProof/>
          <w:lang w:val="en-US"/>
        </w:rPr>
        <w:t xml:space="preserve"> 21, 2045–2050. Available at: http://onlinelibrary.wiley.com/doi/10.1111/j.1365-294X.2012.05470.x/full%5Cnpapers2://publication/uuid/30F6E470-48F9-4C24-A3C1-6964EE26B34F.</w:t>
      </w:r>
    </w:p>
    <w:p w14:paraId="1270DA2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Griffin, S., Goossens, B., Questiau, S., Manceau, V., Escaravage, N., et al. (1996). Reliable genotyping of samples with very low DNA quantities using PCR. </w:t>
      </w:r>
      <w:r w:rsidRPr="00064413">
        <w:rPr>
          <w:rFonts w:ascii="Calibri" w:hAnsi="Calibri" w:cs="Calibri"/>
          <w:i/>
          <w:iCs/>
          <w:noProof/>
          <w:lang w:val="en-US"/>
        </w:rPr>
        <w:t>Nucleic Acids Res.</w:t>
      </w:r>
      <w:r w:rsidRPr="00064413">
        <w:rPr>
          <w:rFonts w:ascii="Calibri" w:hAnsi="Calibri" w:cs="Calibri"/>
          <w:noProof/>
          <w:lang w:val="en-US"/>
        </w:rPr>
        <w:t xml:space="preserve"> 24, 3189–3194.</w:t>
      </w:r>
    </w:p>
    <w:p w14:paraId="0E6CD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Torti, A., Lever, M. A., and Jørgensen, B. B. (2015). Origin, dynamics, and implications of extracellular DNA pools in marine sediments. </w:t>
      </w:r>
      <w:r w:rsidRPr="00064413">
        <w:rPr>
          <w:rFonts w:ascii="Calibri" w:hAnsi="Calibri" w:cs="Calibri"/>
          <w:i/>
          <w:iCs/>
          <w:noProof/>
          <w:lang w:val="en-US"/>
        </w:rPr>
        <w:t>Mar. Genomics</w:t>
      </w:r>
      <w:r w:rsidRPr="00064413">
        <w:rPr>
          <w:rFonts w:ascii="Calibri" w:hAnsi="Calibri" w:cs="Calibri"/>
          <w:noProof/>
          <w:lang w:val="en-US"/>
        </w:rPr>
        <w:t xml:space="preserve"> 24, 185–196. doi:10.1016/j.margen.2015.08.007.</w:t>
      </w:r>
    </w:p>
    <w:p w14:paraId="01C0945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Wang, Y., Hu, H., and Li, X. (2017). rRNAFilter: A Fast Approach for Ribosomal RNA Read Removal Without a Reference Database. </w:t>
      </w:r>
      <w:r w:rsidRPr="00064413">
        <w:rPr>
          <w:rFonts w:ascii="Calibri" w:hAnsi="Calibri" w:cs="Calibri"/>
          <w:i/>
          <w:iCs/>
          <w:noProof/>
          <w:lang w:val="en-US"/>
        </w:rPr>
        <w:t>J. Comput. Biol.</w:t>
      </w:r>
      <w:r w:rsidRPr="00064413">
        <w:rPr>
          <w:rFonts w:ascii="Calibri" w:hAnsi="Calibri" w:cs="Calibri"/>
          <w:noProof/>
          <w:lang w:val="en-US"/>
        </w:rPr>
        <w:t xml:space="preserve"> 24, 368–375. doi:10.1089/cmb.2016.0113.</w:t>
      </w:r>
    </w:p>
    <w:p w14:paraId="540702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Westermann, A. J., Gorski, S. A., and Vogel, J. (2012). Dual RNA-seq of pathogen and host. </w:t>
      </w:r>
      <w:r w:rsidRPr="00064413">
        <w:rPr>
          <w:rFonts w:ascii="Calibri" w:hAnsi="Calibri" w:cs="Calibri"/>
          <w:i/>
          <w:iCs/>
          <w:noProof/>
          <w:lang w:val="en-US"/>
        </w:rPr>
        <w:t>Nat. Rev. Microbiol.</w:t>
      </w:r>
      <w:r w:rsidRPr="00064413">
        <w:rPr>
          <w:rFonts w:ascii="Calibri" w:hAnsi="Calibri" w:cs="Calibri"/>
          <w:noProof/>
          <w:lang w:val="en-US"/>
        </w:rPr>
        <w:t xml:space="preserve"> 10, 618–630. doi:10.1038/nrmicro2852.</w:t>
      </w:r>
    </w:p>
    <w:p w14:paraId="2C044E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Will, K. W., and Rubinoff, D. (2004). Myth of the molecule: DNA barcodes for species cannot replace morphology for identification and classification. </w:t>
      </w:r>
      <w:r w:rsidRPr="00064413">
        <w:rPr>
          <w:rFonts w:ascii="Calibri" w:hAnsi="Calibri" w:cs="Calibri"/>
          <w:i/>
          <w:iCs/>
          <w:noProof/>
          <w:lang w:val="en-US"/>
        </w:rPr>
        <w:t>Cladistics</w:t>
      </w:r>
      <w:r w:rsidRPr="00064413">
        <w:rPr>
          <w:rFonts w:ascii="Calibri" w:hAnsi="Calibri" w:cs="Calibri"/>
          <w:noProof/>
          <w:lang w:val="en-US"/>
        </w:rPr>
        <w:t xml:space="preserve"> 20, 47–55. doi:10.1111/j.1096-0031.2003.00008.x.</w:t>
      </w:r>
    </w:p>
    <w:p w14:paraId="3C39849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Wood, D. E., Lu, J., and Langmead, B. (2019). Improved metagenomic analysis with Kraken 2. </w:t>
      </w:r>
      <w:r w:rsidRPr="00064413">
        <w:rPr>
          <w:rFonts w:ascii="Calibri" w:hAnsi="Calibri" w:cs="Calibri"/>
          <w:i/>
          <w:iCs/>
          <w:noProof/>
          <w:lang w:val="en-US"/>
        </w:rPr>
        <w:t>Genome Biol.</w:t>
      </w:r>
      <w:r w:rsidRPr="00064413">
        <w:rPr>
          <w:rFonts w:ascii="Calibri" w:hAnsi="Calibri" w:cs="Calibri"/>
          <w:noProof/>
          <w:lang w:val="en-US"/>
        </w:rPr>
        <w:t xml:space="preserve"> 20, 1–13. doi:10.1186/s13059-019-1891-0.</w:t>
      </w:r>
    </w:p>
    <w:p w14:paraId="05A0BBA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064413">
        <w:rPr>
          <w:rFonts w:ascii="Calibri" w:hAnsi="Calibri" w:cs="Calibri"/>
          <w:i/>
          <w:iCs/>
          <w:noProof/>
          <w:lang w:val="en-US"/>
        </w:rPr>
        <w:t>Nat. Biotechnol.</w:t>
      </w:r>
      <w:r w:rsidRPr="00064413">
        <w:rPr>
          <w:rFonts w:ascii="Calibri" w:hAnsi="Calibri" w:cs="Calibri"/>
          <w:noProof/>
          <w:lang w:val="en-US"/>
        </w:rPr>
        <w:t xml:space="preserve"> 29, 415–420. doi:10.1038/nbt.1823.</w:t>
      </w:r>
    </w:p>
    <w:p w14:paraId="024B8F8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rPr>
      </w:pPr>
      <w:r w:rsidRPr="00064413">
        <w:rPr>
          <w:rFonts w:ascii="Calibri" w:hAnsi="Calibri" w:cs="Calibri"/>
          <w:noProof/>
          <w:lang w:val="en-US"/>
        </w:rPr>
        <w:lastRenderedPageBreak/>
        <w:t xml:space="preserve">Zhang, G. K., Chain, F. J. J., Abbott, C. L., and Cristescu, M. E. (2018). Metabarcoding using multiplexed markers increases species detection in complex zooplankton communities. </w:t>
      </w:r>
      <w:r w:rsidRPr="00064413">
        <w:rPr>
          <w:rFonts w:ascii="Calibri" w:hAnsi="Calibri" w:cs="Calibri"/>
          <w:i/>
          <w:iCs/>
          <w:noProof/>
          <w:lang w:val="en-US"/>
        </w:rPr>
        <w:t>Evol. Appl.</w:t>
      </w:r>
      <w:r w:rsidRPr="00064413">
        <w:rPr>
          <w:rFonts w:ascii="Calibri" w:hAnsi="Calibri" w:cs="Calibri"/>
          <w:noProof/>
          <w:lang w:val="en-US"/>
        </w:rPr>
        <w:t xml:space="preserve"> 11, 1901–1914. doi:10.1111/eva.12694.</w:t>
      </w:r>
    </w:p>
    <w:p w14:paraId="4DFEFDCC" w14:textId="27CDAE58" w:rsidR="00EC6348" w:rsidRDefault="003A1E4D" w:rsidP="00064413">
      <w:pPr>
        <w:widowControl w:val="0"/>
        <w:autoSpaceDE w:val="0"/>
        <w:autoSpaceDN w:val="0"/>
        <w:adjustRightInd w:val="0"/>
        <w:spacing w:line="360" w:lineRule="auto"/>
        <w:ind w:left="480" w:hanging="480"/>
      </w:pPr>
      <w:r>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rsidR="00AE2324">
        <w:fldChar w:fldCharType="begin"/>
      </w:r>
      <w:r w:rsidR="00AE2324">
        <w:instrText xml:space="preserve"> SEQ Supplementary_Figure \* ARABIC </w:instrText>
      </w:r>
      <w:r w:rsidR="00AE2324">
        <w:fldChar w:fldCharType="separate"/>
      </w:r>
      <w:r>
        <w:rPr>
          <w:noProof/>
        </w:rPr>
        <w:t>1</w:t>
      </w:r>
      <w:r w:rsidR="00AE2324">
        <w:rPr>
          <w:noProof/>
        </w:rP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Zymo Bashing Bead tubes (ZR BashingBead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173A9E" w:rsidRDefault="00E601D1" w:rsidP="00F97E08">
      <w:pPr>
        <w:pStyle w:val="paragraph"/>
        <w:numPr>
          <w:ilvl w:val="0"/>
          <w:numId w:val="4"/>
        </w:numPr>
        <w:spacing w:before="0" w:beforeAutospacing="0" w:after="0" w:afterAutospacing="0"/>
        <w:textAlignment w:val="baseline"/>
        <w:rPr>
          <w:rFonts w:ascii="Calibri" w:hAnsi="Calibri" w:cs="Calibri"/>
          <w:lang w:val="nb-NO"/>
        </w:rPr>
      </w:pPr>
      <w:r w:rsidRPr="00173A9E">
        <w:rPr>
          <w:rFonts w:ascii="Calibri" w:hAnsi="Calibri" w:cs="Calibri"/>
          <w:lang w:val="nb-NO"/>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Microprep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(Zymo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Zymo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ZymoBIOMICS </w:t>
      </w:r>
      <w:r w:rsidR="00E601D1" w:rsidRPr="00E601D1">
        <w:rPr>
          <w:rStyle w:val="normaltextrun"/>
          <w:rFonts w:ascii="Calibri" w:hAnsi="Calibri" w:cs="Calibri"/>
          <w:lang w:val="en-US"/>
        </w:rPr>
        <w:t>Quick-DNA/RNA Microprep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Eliminase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Eliminase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vortexing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xg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w:t>
      </w:r>
      <w:proofErr w:type="gramStart"/>
      <w:r w:rsidRPr="00E601D1">
        <w:rPr>
          <w:rStyle w:val="normaltextrun"/>
          <w:rFonts w:ascii="Calibri" w:hAnsi="Calibri" w:cs="Calibri"/>
          <w:i/>
          <w:iCs/>
          <w:color w:val="000000"/>
          <w:lang w:val="en-US"/>
        </w:rPr>
        <w:t>have to</w:t>
      </w:r>
      <w:proofErr w:type="gramEnd"/>
      <w:r w:rsidRPr="00E601D1">
        <w:rPr>
          <w:rStyle w:val="normaltextrun"/>
          <w:rFonts w:ascii="Calibri" w:hAnsi="Calibri" w:cs="Calibri"/>
          <w:i/>
          <w:iCs/>
          <w:color w:val="000000"/>
          <w:lang w:val="en-US"/>
        </w:rPr>
        <w:t xml:space="preserve">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xg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 xml:space="preserve">in a collection tube and centrifuge for 30 sec at 13,000 xg and room temperature. (Note: Only 800 µl can be transferred at a time, so this step </w:t>
      </w:r>
      <w:proofErr w:type="gramStart"/>
      <w:r w:rsidRPr="007242ED">
        <w:rPr>
          <w:rStyle w:val="normaltextrun"/>
          <w:rFonts w:ascii="Calibri" w:hAnsi="Calibri" w:cs="Calibri"/>
          <w:color w:val="000000"/>
          <w:lang w:val="en-US"/>
        </w:rPr>
        <w:t>has to</w:t>
      </w:r>
      <w:proofErr w:type="gramEnd"/>
      <w:r w:rsidRPr="007242ED">
        <w:rPr>
          <w:rStyle w:val="normaltextrun"/>
          <w:rFonts w:ascii="Calibri" w:hAnsi="Calibri" w:cs="Calibri"/>
          <w:color w:val="000000"/>
          <w:lang w:val="en-US"/>
        </w:rPr>
        <w:t xml:space="preserve">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xg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xg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r w:rsidRPr="007242ED">
        <w:rPr>
          <w:rStyle w:val="normaltextrun"/>
          <w:rFonts w:ascii="Calibri" w:hAnsi="Calibri" w:cs="Calibri"/>
          <w:b/>
          <w:bCs/>
          <w:lang w:val="en-US"/>
        </w:rPr>
        <w:t>ZymoBIOMICS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xg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r w:rsidRPr="00E601D1">
        <w:rPr>
          <w:rStyle w:val="normaltextrun"/>
          <w:rFonts w:ascii="Calibri" w:hAnsi="Calibri" w:cs="Calibri"/>
          <w:b/>
          <w:bCs/>
          <w:lang w:val="en-US"/>
        </w:rPr>
        <w:t>ZymoBIOMICS HRC Prep Solution</w:t>
      </w:r>
      <w:r w:rsidRPr="00E601D1">
        <w:rPr>
          <w:rStyle w:val="normaltextrun"/>
          <w:rFonts w:ascii="Calibri" w:hAnsi="Calibri" w:cs="Calibri"/>
          <w:lang w:val="en-US"/>
        </w:rPr>
        <w:t>. Centrifuge for 3 min at 8,000 xg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xg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Eliminase,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7848136" w14:textId="5C13762F" w:rsidR="001D2ECE" w:rsidRDefault="001D2ECE">
      <w:r>
        <w:br w:type="page"/>
      </w:r>
    </w:p>
    <w:p w14:paraId="1ADA4B21" w14:textId="265FC664" w:rsidR="00215C89" w:rsidRDefault="00215C89" w:rsidP="00215C89">
      <w:pPr>
        <w:pStyle w:val="Caption"/>
        <w:keepNext/>
      </w:pPr>
      <w:r>
        <w:lastRenderedPageBreak/>
        <w:t xml:space="preserve">Supplementary Table </w:t>
      </w:r>
      <w:r w:rsidR="00AE2324">
        <w:fldChar w:fldCharType="begin"/>
      </w:r>
      <w:r w:rsidR="00AE2324">
        <w:instrText xml:space="preserve"> SEQ Supplem</w:instrText>
      </w:r>
      <w:r w:rsidR="00AE2324">
        <w:instrText xml:space="preserve">entary_Table \* ARABIC </w:instrText>
      </w:r>
      <w:r w:rsidR="00AE2324">
        <w:fldChar w:fldCharType="separate"/>
      </w:r>
      <w:r>
        <w:rPr>
          <w:noProof/>
        </w:rPr>
        <w:t>1</w:t>
      </w:r>
      <w:r w:rsidR="00AE2324">
        <w:rPr>
          <w:noProof/>
        </w:rPr>
        <w:fldChar w:fldCharType="end"/>
      </w:r>
      <w:r>
        <w:t xml:space="preserve">: </w:t>
      </w:r>
      <w:r w:rsidRPr="00485073">
        <w:t>Nanodrop Quantification</w:t>
      </w:r>
      <w:r>
        <w:t xml:space="preserve"> (RNA)</w:t>
      </w:r>
    </w:p>
    <w:tbl>
      <w:tblPr>
        <w:tblStyle w:val="TableGrid"/>
        <w:tblW w:w="0" w:type="auto"/>
        <w:tblLook w:val="04A0" w:firstRow="1" w:lastRow="0" w:firstColumn="1" w:lastColumn="0" w:noHBand="0" w:noVBand="1"/>
      </w:tblPr>
      <w:tblGrid>
        <w:gridCol w:w="1592"/>
        <w:gridCol w:w="2508"/>
        <w:gridCol w:w="1790"/>
        <w:gridCol w:w="1169"/>
        <w:gridCol w:w="1169"/>
      </w:tblGrid>
      <w:tr w:rsidR="00215C89" w14:paraId="695400E5" w14:textId="77777777" w:rsidTr="007C190C">
        <w:tc>
          <w:tcPr>
            <w:tcW w:w="1592" w:type="dxa"/>
          </w:tcPr>
          <w:p w14:paraId="4380E716" w14:textId="77777777" w:rsidR="00215C89" w:rsidRPr="00074DD4" w:rsidRDefault="00215C89" w:rsidP="007C190C">
            <w:pPr>
              <w:rPr>
                <w:b/>
                <w:bCs/>
              </w:rPr>
            </w:pPr>
            <w:r w:rsidRPr="00074DD4">
              <w:rPr>
                <w:b/>
                <w:bCs/>
              </w:rPr>
              <w:t>Sample</w:t>
            </w:r>
          </w:p>
        </w:tc>
        <w:tc>
          <w:tcPr>
            <w:tcW w:w="2508" w:type="dxa"/>
          </w:tcPr>
          <w:p w14:paraId="432E1660" w14:textId="77777777" w:rsidR="00215C89" w:rsidRPr="00074DD4" w:rsidRDefault="00215C89" w:rsidP="007C190C">
            <w:pPr>
              <w:rPr>
                <w:b/>
                <w:bCs/>
              </w:rPr>
            </w:pPr>
            <w:r w:rsidRPr="00074DD4">
              <w:rPr>
                <w:b/>
                <w:bCs/>
              </w:rPr>
              <w:t>Concentration [ng/µl]</w:t>
            </w:r>
          </w:p>
        </w:tc>
        <w:tc>
          <w:tcPr>
            <w:tcW w:w="1790" w:type="dxa"/>
          </w:tcPr>
          <w:p w14:paraId="5A1D437B" w14:textId="77777777" w:rsidR="00215C89" w:rsidRPr="00074DD4" w:rsidRDefault="00215C89" w:rsidP="007C190C">
            <w:pPr>
              <w:rPr>
                <w:b/>
                <w:bCs/>
              </w:rPr>
            </w:pPr>
            <w:r w:rsidRPr="00074DD4">
              <w:rPr>
                <w:b/>
                <w:bCs/>
              </w:rPr>
              <w:t>Total RNA [ng]</w:t>
            </w:r>
          </w:p>
        </w:tc>
        <w:tc>
          <w:tcPr>
            <w:tcW w:w="1169" w:type="dxa"/>
          </w:tcPr>
          <w:p w14:paraId="2FB2A106" w14:textId="77777777" w:rsidR="00215C89" w:rsidRPr="00074DD4" w:rsidRDefault="00215C89" w:rsidP="007C190C">
            <w:pPr>
              <w:rPr>
                <w:b/>
                <w:bCs/>
              </w:rPr>
            </w:pPr>
            <w:r w:rsidRPr="00074DD4">
              <w:rPr>
                <w:b/>
                <w:bCs/>
              </w:rPr>
              <w:t>260/230</w:t>
            </w:r>
          </w:p>
        </w:tc>
        <w:tc>
          <w:tcPr>
            <w:tcW w:w="1169" w:type="dxa"/>
          </w:tcPr>
          <w:p w14:paraId="72D826C3" w14:textId="77777777" w:rsidR="00215C89" w:rsidRPr="00074DD4" w:rsidRDefault="00215C89" w:rsidP="007C190C">
            <w:pPr>
              <w:rPr>
                <w:b/>
                <w:bCs/>
              </w:rPr>
            </w:pPr>
            <w:r w:rsidRPr="00074DD4">
              <w:rPr>
                <w:b/>
                <w:bCs/>
              </w:rPr>
              <w:t>260/280</w:t>
            </w:r>
          </w:p>
        </w:tc>
      </w:tr>
      <w:tr w:rsidR="00215C89" w14:paraId="03385E91" w14:textId="77777777" w:rsidTr="007C190C">
        <w:tc>
          <w:tcPr>
            <w:tcW w:w="1592" w:type="dxa"/>
          </w:tcPr>
          <w:p w14:paraId="56B34D59" w14:textId="77777777" w:rsidR="00215C89" w:rsidRDefault="00215C89" w:rsidP="007C190C">
            <w:r>
              <w:t>M4_RNA</w:t>
            </w:r>
          </w:p>
        </w:tc>
        <w:tc>
          <w:tcPr>
            <w:tcW w:w="2508" w:type="dxa"/>
          </w:tcPr>
          <w:p w14:paraId="37AB2859" w14:textId="77777777" w:rsidR="00215C89" w:rsidRDefault="00215C89" w:rsidP="007C190C">
            <w:r w:rsidRPr="00074DD4">
              <w:t>1.87</w:t>
            </w:r>
          </w:p>
        </w:tc>
        <w:tc>
          <w:tcPr>
            <w:tcW w:w="1790" w:type="dxa"/>
          </w:tcPr>
          <w:p w14:paraId="3C37B014" w14:textId="77777777" w:rsidR="00215C89" w:rsidRDefault="00215C89" w:rsidP="007C190C">
            <w:r w:rsidRPr="00074DD4">
              <w:t>33.66</w:t>
            </w:r>
          </w:p>
        </w:tc>
        <w:tc>
          <w:tcPr>
            <w:tcW w:w="1169" w:type="dxa"/>
          </w:tcPr>
          <w:p w14:paraId="3F6ACFA0" w14:textId="77777777" w:rsidR="00215C89" w:rsidRDefault="00215C89" w:rsidP="007C190C">
            <w:r w:rsidRPr="00074DD4">
              <w:t>0.36</w:t>
            </w:r>
          </w:p>
        </w:tc>
        <w:tc>
          <w:tcPr>
            <w:tcW w:w="1169" w:type="dxa"/>
          </w:tcPr>
          <w:p w14:paraId="7FABF73A" w14:textId="77777777" w:rsidR="00215C89" w:rsidRDefault="00215C89" w:rsidP="007C190C">
            <w:r w:rsidRPr="00074DD4">
              <w:t>8.19</w:t>
            </w:r>
          </w:p>
        </w:tc>
      </w:tr>
      <w:tr w:rsidR="00215C89" w14:paraId="555B4D37" w14:textId="77777777" w:rsidTr="007C190C">
        <w:tc>
          <w:tcPr>
            <w:tcW w:w="1592" w:type="dxa"/>
          </w:tcPr>
          <w:p w14:paraId="249082C5" w14:textId="77777777" w:rsidR="00215C89" w:rsidRDefault="00215C89" w:rsidP="007C190C">
            <w:r>
              <w:t>M5_RNA</w:t>
            </w:r>
          </w:p>
        </w:tc>
        <w:tc>
          <w:tcPr>
            <w:tcW w:w="2508" w:type="dxa"/>
          </w:tcPr>
          <w:p w14:paraId="56F58BD8" w14:textId="77777777" w:rsidR="00215C89" w:rsidRDefault="00215C89" w:rsidP="007C190C">
            <w:r w:rsidRPr="00074DD4">
              <w:t>3.32</w:t>
            </w:r>
          </w:p>
        </w:tc>
        <w:tc>
          <w:tcPr>
            <w:tcW w:w="1790" w:type="dxa"/>
          </w:tcPr>
          <w:p w14:paraId="2502CADE" w14:textId="77777777" w:rsidR="00215C89" w:rsidRDefault="00215C89" w:rsidP="007C190C">
            <w:r w:rsidRPr="00074DD4">
              <w:t>59.76</w:t>
            </w:r>
          </w:p>
        </w:tc>
        <w:tc>
          <w:tcPr>
            <w:tcW w:w="1169" w:type="dxa"/>
          </w:tcPr>
          <w:p w14:paraId="772D619D" w14:textId="77777777" w:rsidR="00215C89" w:rsidRDefault="00215C89" w:rsidP="007C190C">
            <w:r w:rsidRPr="00074DD4">
              <w:t>0.39</w:t>
            </w:r>
          </w:p>
        </w:tc>
        <w:tc>
          <w:tcPr>
            <w:tcW w:w="1169" w:type="dxa"/>
          </w:tcPr>
          <w:p w14:paraId="2306C25E" w14:textId="77777777" w:rsidR="00215C89" w:rsidRDefault="00215C89" w:rsidP="007C190C">
            <w:r w:rsidRPr="00074DD4">
              <w:t>2.02</w:t>
            </w:r>
          </w:p>
        </w:tc>
      </w:tr>
      <w:tr w:rsidR="00215C89" w14:paraId="552EB6A4" w14:textId="77777777" w:rsidTr="007C190C">
        <w:tc>
          <w:tcPr>
            <w:tcW w:w="1592" w:type="dxa"/>
          </w:tcPr>
          <w:p w14:paraId="2AAE123F" w14:textId="77777777" w:rsidR="00215C89" w:rsidRDefault="00215C89" w:rsidP="007C190C">
            <w:r>
              <w:t>M6_RNA</w:t>
            </w:r>
          </w:p>
        </w:tc>
        <w:tc>
          <w:tcPr>
            <w:tcW w:w="2508" w:type="dxa"/>
          </w:tcPr>
          <w:p w14:paraId="72FEB780" w14:textId="77777777" w:rsidR="00215C89" w:rsidRDefault="00215C89" w:rsidP="007C190C">
            <w:r w:rsidRPr="00074DD4">
              <w:t>2.96</w:t>
            </w:r>
          </w:p>
        </w:tc>
        <w:tc>
          <w:tcPr>
            <w:tcW w:w="1790" w:type="dxa"/>
          </w:tcPr>
          <w:p w14:paraId="30D2A7AE" w14:textId="77777777" w:rsidR="00215C89" w:rsidRDefault="00215C89" w:rsidP="007C190C">
            <w:r w:rsidRPr="00074DD4">
              <w:t>53.28</w:t>
            </w:r>
          </w:p>
        </w:tc>
        <w:tc>
          <w:tcPr>
            <w:tcW w:w="1169" w:type="dxa"/>
          </w:tcPr>
          <w:p w14:paraId="1C77938F" w14:textId="77777777" w:rsidR="00215C89" w:rsidRDefault="00215C89" w:rsidP="007C190C">
            <w:r w:rsidRPr="00074DD4">
              <w:t>0.33</w:t>
            </w:r>
          </w:p>
        </w:tc>
        <w:tc>
          <w:tcPr>
            <w:tcW w:w="1169" w:type="dxa"/>
          </w:tcPr>
          <w:p w14:paraId="32648428" w14:textId="77777777" w:rsidR="00215C89" w:rsidRDefault="00215C89" w:rsidP="007C190C">
            <w:r w:rsidRPr="00074DD4">
              <w:t>3.79</w:t>
            </w:r>
          </w:p>
        </w:tc>
      </w:tr>
      <w:tr w:rsidR="00215C89" w14:paraId="7A97D0EE" w14:textId="77777777" w:rsidTr="007C190C">
        <w:tc>
          <w:tcPr>
            <w:tcW w:w="1592" w:type="dxa"/>
          </w:tcPr>
          <w:p w14:paraId="7C218FAF" w14:textId="77777777" w:rsidR="00215C89" w:rsidRDefault="00215C89" w:rsidP="007C190C">
            <w:r>
              <w:t>M_Neg_RNA</w:t>
            </w:r>
          </w:p>
        </w:tc>
        <w:tc>
          <w:tcPr>
            <w:tcW w:w="2508" w:type="dxa"/>
          </w:tcPr>
          <w:p w14:paraId="2E92322C" w14:textId="77777777" w:rsidR="00215C89" w:rsidRDefault="00215C89" w:rsidP="007C190C">
            <w:r w:rsidRPr="00074DD4">
              <w:t>0.73</w:t>
            </w:r>
          </w:p>
        </w:tc>
        <w:tc>
          <w:tcPr>
            <w:tcW w:w="1790" w:type="dxa"/>
          </w:tcPr>
          <w:p w14:paraId="399B96BB" w14:textId="77777777" w:rsidR="00215C89" w:rsidRDefault="00215C89" w:rsidP="007C190C">
            <w:r w:rsidRPr="00074DD4">
              <w:t>13.14</w:t>
            </w:r>
          </w:p>
        </w:tc>
        <w:tc>
          <w:tcPr>
            <w:tcW w:w="1169" w:type="dxa"/>
          </w:tcPr>
          <w:p w14:paraId="20F2481F" w14:textId="77777777" w:rsidR="00215C89" w:rsidRDefault="00215C89" w:rsidP="007C190C">
            <w:r w:rsidRPr="00074DD4">
              <w:t>0.09</w:t>
            </w:r>
          </w:p>
        </w:tc>
        <w:tc>
          <w:tcPr>
            <w:tcW w:w="1169" w:type="dxa"/>
          </w:tcPr>
          <w:p w14:paraId="09C58BFB" w14:textId="77777777" w:rsidR="00215C89" w:rsidRDefault="00215C89" w:rsidP="007C190C">
            <w:r>
              <w:t>-</w:t>
            </w:r>
            <w:r w:rsidRPr="00074DD4">
              <w:t>1.43</w:t>
            </w:r>
          </w:p>
        </w:tc>
      </w:tr>
      <w:tr w:rsidR="00215C89" w14:paraId="3F2E39BF" w14:textId="77777777" w:rsidTr="007C190C">
        <w:tc>
          <w:tcPr>
            <w:tcW w:w="1592" w:type="dxa"/>
          </w:tcPr>
          <w:p w14:paraId="2D3735DF" w14:textId="77777777" w:rsidR="00215C89" w:rsidRDefault="00215C89" w:rsidP="007C190C">
            <w:r>
              <w:t>M_Ext_RNA</w:t>
            </w:r>
          </w:p>
        </w:tc>
        <w:tc>
          <w:tcPr>
            <w:tcW w:w="2508" w:type="dxa"/>
          </w:tcPr>
          <w:p w14:paraId="3A1A65C8" w14:textId="77777777" w:rsidR="00215C89" w:rsidRDefault="00215C89" w:rsidP="007C190C">
            <w:r w:rsidRPr="00074DD4">
              <w:t>0.43</w:t>
            </w:r>
          </w:p>
        </w:tc>
        <w:tc>
          <w:tcPr>
            <w:tcW w:w="1790" w:type="dxa"/>
          </w:tcPr>
          <w:p w14:paraId="21BF8539" w14:textId="77777777" w:rsidR="00215C89" w:rsidRDefault="00215C89" w:rsidP="007C190C">
            <w:r w:rsidRPr="00074DD4">
              <w:t>7.74</w:t>
            </w:r>
          </w:p>
        </w:tc>
        <w:tc>
          <w:tcPr>
            <w:tcW w:w="1169" w:type="dxa"/>
          </w:tcPr>
          <w:p w14:paraId="4B668DD5" w14:textId="77777777" w:rsidR="00215C89" w:rsidRDefault="00215C89" w:rsidP="007C190C">
            <w:r w:rsidRPr="00074DD4">
              <w:t>0.08</w:t>
            </w:r>
          </w:p>
        </w:tc>
        <w:tc>
          <w:tcPr>
            <w:tcW w:w="1169" w:type="dxa"/>
          </w:tcPr>
          <w:p w14:paraId="385C1213" w14:textId="77777777" w:rsidR="00215C89" w:rsidRDefault="00215C89" w:rsidP="007C190C">
            <w:r w:rsidRPr="00074DD4">
              <w:t>4.22</w:t>
            </w:r>
          </w:p>
        </w:tc>
      </w:tr>
      <w:tr w:rsidR="00215C89" w14:paraId="2775A0D4" w14:textId="77777777" w:rsidTr="007C190C">
        <w:tc>
          <w:tcPr>
            <w:tcW w:w="1592" w:type="dxa"/>
          </w:tcPr>
          <w:p w14:paraId="6B6A1BDE" w14:textId="77777777" w:rsidR="00215C89" w:rsidRDefault="00215C89" w:rsidP="007C190C">
            <w:r>
              <w:t>F4_RNA</w:t>
            </w:r>
          </w:p>
        </w:tc>
        <w:tc>
          <w:tcPr>
            <w:tcW w:w="2508" w:type="dxa"/>
          </w:tcPr>
          <w:p w14:paraId="60BBF86D" w14:textId="77777777" w:rsidR="00215C89" w:rsidRDefault="00215C89" w:rsidP="007C190C">
            <w:r w:rsidRPr="00074DD4">
              <w:t>35.14</w:t>
            </w:r>
          </w:p>
        </w:tc>
        <w:tc>
          <w:tcPr>
            <w:tcW w:w="1790" w:type="dxa"/>
          </w:tcPr>
          <w:p w14:paraId="26365347" w14:textId="77777777" w:rsidR="00215C89" w:rsidRDefault="00215C89" w:rsidP="007C190C">
            <w:r w:rsidRPr="00074DD4">
              <w:t>632.52</w:t>
            </w:r>
          </w:p>
        </w:tc>
        <w:tc>
          <w:tcPr>
            <w:tcW w:w="1169" w:type="dxa"/>
          </w:tcPr>
          <w:p w14:paraId="0D2590EE" w14:textId="77777777" w:rsidR="00215C89" w:rsidRDefault="00215C89" w:rsidP="007C190C">
            <w:r w:rsidRPr="00074DD4">
              <w:t>0.12</w:t>
            </w:r>
          </w:p>
        </w:tc>
        <w:tc>
          <w:tcPr>
            <w:tcW w:w="1169" w:type="dxa"/>
          </w:tcPr>
          <w:p w14:paraId="7535AE88" w14:textId="77777777" w:rsidR="00215C89" w:rsidRDefault="00215C89" w:rsidP="007C190C">
            <w:r w:rsidRPr="00074DD4">
              <w:t>1.79</w:t>
            </w:r>
          </w:p>
        </w:tc>
      </w:tr>
      <w:tr w:rsidR="00215C89" w14:paraId="594E6F4A" w14:textId="77777777" w:rsidTr="007C190C">
        <w:tc>
          <w:tcPr>
            <w:tcW w:w="1592" w:type="dxa"/>
          </w:tcPr>
          <w:p w14:paraId="66A79D96" w14:textId="77777777" w:rsidR="00215C89" w:rsidRDefault="00215C89" w:rsidP="007C190C">
            <w:r>
              <w:t>F5_RNA</w:t>
            </w:r>
          </w:p>
        </w:tc>
        <w:tc>
          <w:tcPr>
            <w:tcW w:w="2508" w:type="dxa"/>
          </w:tcPr>
          <w:p w14:paraId="475562A7" w14:textId="77777777" w:rsidR="00215C89" w:rsidRDefault="00215C89" w:rsidP="007C190C">
            <w:r w:rsidRPr="00074DD4">
              <w:t>33.22</w:t>
            </w:r>
          </w:p>
        </w:tc>
        <w:tc>
          <w:tcPr>
            <w:tcW w:w="1790" w:type="dxa"/>
          </w:tcPr>
          <w:p w14:paraId="31B66E5F" w14:textId="77777777" w:rsidR="00215C89" w:rsidRDefault="00215C89" w:rsidP="007C190C">
            <w:r w:rsidRPr="00074DD4">
              <w:t>597.96</w:t>
            </w:r>
          </w:p>
        </w:tc>
        <w:tc>
          <w:tcPr>
            <w:tcW w:w="1169" w:type="dxa"/>
          </w:tcPr>
          <w:p w14:paraId="3EB4F3D9" w14:textId="77777777" w:rsidR="00215C89" w:rsidRDefault="00215C89" w:rsidP="007C190C">
            <w:r w:rsidRPr="00074DD4">
              <w:t>0.42</w:t>
            </w:r>
          </w:p>
        </w:tc>
        <w:tc>
          <w:tcPr>
            <w:tcW w:w="1169" w:type="dxa"/>
          </w:tcPr>
          <w:p w14:paraId="3EFBB4A8" w14:textId="77777777" w:rsidR="00215C89" w:rsidRDefault="00215C89" w:rsidP="007C190C">
            <w:r w:rsidRPr="00074DD4">
              <w:t>2.12</w:t>
            </w:r>
          </w:p>
        </w:tc>
      </w:tr>
      <w:tr w:rsidR="00215C89" w14:paraId="32F3F123" w14:textId="77777777" w:rsidTr="007C190C">
        <w:tc>
          <w:tcPr>
            <w:tcW w:w="1592" w:type="dxa"/>
          </w:tcPr>
          <w:p w14:paraId="3110570E" w14:textId="77777777" w:rsidR="00215C89" w:rsidRDefault="00215C89" w:rsidP="007C190C">
            <w:r>
              <w:t>F6_RNA</w:t>
            </w:r>
          </w:p>
        </w:tc>
        <w:tc>
          <w:tcPr>
            <w:tcW w:w="2508" w:type="dxa"/>
          </w:tcPr>
          <w:p w14:paraId="5AE88083" w14:textId="77777777" w:rsidR="00215C89" w:rsidRDefault="00215C89" w:rsidP="007C190C">
            <w:r w:rsidRPr="00074DD4">
              <w:t>26.52</w:t>
            </w:r>
          </w:p>
        </w:tc>
        <w:tc>
          <w:tcPr>
            <w:tcW w:w="1790" w:type="dxa"/>
          </w:tcPr>
          <w:p w14:paraId="249705EC" w14:textId="77777777" w:rsidR="00215C89" w:rsidRDefault="00215C89" w:rsidP="007C190C">
            <w:r w:rsidRPr="00074DD4">
              <w:t>477.36</w:t>
            </w:r>
          </w:p>
        </w:tc>
        <w:tc>
          <w:tcPr>
            <w:tcW w:w="1169" w:type="dxa"/>
          </w:tcPr>
          <w:p w14:paraId="50CAEA87" w14:textId="77777777" w:rsidR="00215C89" w:rsidRDefault="00215C89" w:rsidP="007C190C">
            <w:r w:rsidRPr="00074DD4">
              <w:t>0.12</w:t>
            </w:r>
          </w:p>
        </w:tc>
        <w:tc>
          <w:tcPr>
            <w:tcW w:w="1169" w:type="dxa"/>
          </w:tcPr>
          <w:p w14:paraId="139414F0" w14:textId="77777777" w:rsidR="00215C89" w:rsidRDefault="00215C89" w:rsidP="007C190C">
            <w:r>
              <w:t>1.81</w:t>
            </w:r>
          </w:p>
        </w:tc>
      </w:tr>
      <w:tr w:rsidR="00215C89" w14:paraId="2B8E52F3" w14:textId="77777777" w:rsidTr="007C190C">
        <w:tc>
          <w:tcPr>
            <w:tcW w:w="1592" w:type="dxa"/>
          </w:tcPr>
          <w:p w14:paraId="53769D29" w14:textId="77777777" w:rsidR="00215C89" w:rsidRDefault="00215C89" w:rsidP="007C190C">
            <w:r>
              <w:t>F_Neg_RNA</w:t>
            </w:r>
          </w:p>
        </w:tc>
        <w:tc>
          <w:tcPr>
            <w:tcW w:w="2508" w:type="dxa"/>
          </w:tcPr>
          <w:p w14:paraId="087818BF" w14:textId="77777777" w:rsidR="00215C89" w:rsidRDefault="00215C89" w:rsidP="007C190C">
            <w:r w:rsidRPr="00074DD4">
              <w:t>8.89</w:t>
            </w:r>
          </w:p>
        </w:tc>
        <w:tc>
          <w:tcPr>
            <w:tcW w:w="1790" w:type="dxa"/>
          </w:tcPr>
          <w:p w14:paraId="025A0B9E" w14:textId="77777777" w:rsidR="00215C89" w:rsidRDefault="00215C89" w:rsidP="007C190C">
            <w:r w:rsidRPr="00074DD4">
              <w:t>160.02</w:t>
            </w:r>
          </w:p>
        </w:tc>
        <w:tc>
          <w:tcPr>
            <w:tcW w:w="1169" w:type="dxa"/>
          </w:tcPr>
          <w:p w14:paraId="537C50AA" w14:textId="77777777" w:rsidR="00215C89" w:rsidRDefault="00215C89" w:rsidP="007C190C">
            <w:r w:rsidRPr="00074DD4">
              <w:t>0.03</w:t>
            </w:r>
          </w:p>
        </w:tc>
        <w:tc>
          <w:tcPr>
            <w:tcW w:w="1169" w:type="dxa"/>
          </w:tcPr>
          <w:p w14:paraId="632F604D" w14:textId="77777777" w:rsidR="00215C89" w:rsidRDefault="00215C89" w:rsidP="007C190C">
            <w:r w:rsidRPr="00074DD4">
              <w:t>0.96</w:t>
            </w:r>
          </w:p>
        </w:tc>
      </w:tr>
      <w:tr w:rsidR="00215C89" w14:paraId="1D4046C3" w14:textId="77777777" w:rsidTr="007C190C">
        <w:tc>
          <w:tcPr>
            <w:tcW w:w="1592" w:type="dxa"/>
          </w:tcPr>
          <w:p w14:paraId="0E10FA1D" w14:textId="77777777" w:rsidR="00215C89" w:rsidRDefault="00215C89" w:rsidP="007C190C">
            <w:r>
              <w:t>F_Ext_RNA</w:t>
            </w:r>
          </w:p>
        </w:tc>
        <w:tc>
          <w:tcPr>
            <w:tcW w:w="2508" w:type="dxa"/>
          </w:tcPr>
          <w:p w14:paraId="3C57E91A" w14:textId="77777777" w:rsidR="00215C89" w:rsidRDefault="00215C89" w:rsidP="007C190C">
            <w:r w:rsidRPr="00074DD4">
              <w:t>10.67</w:t>
            </w:r>
          </w:p>
        </w:tc>
        <w:tc>
          <w:tcPr>
            <w:tcW w:w="1790" w:type="dxa"/>
          </w:tcPr>
          <w:p w14:paraId="139657A0" w14:textId="77777777" w:rsidR="00215C89" w:rsidRDefault="00215C89" w:rsidP="007C190C">
            <w:r w:rsidRPr="00074DD4">
              <w:t>192.06</w:t>
            </w:r>
          </w:p>
        </w:tc>
        <w:tc>
          <w:tcPr>
            <w:tcW w:w="1169" w:type="dxa"/>
          </w:tcPr>
          <w:p w14:paraId="09AC4C0D" w14:textId="77777777" w:rsidR="00215C89" w:rsidRDefault="00215C89" w:rsidP="007C190C">
            <w:r w:rsidRPr="00074DD4">
              <w:t>0.06</w:t>
            </w:r>
          </w:p>
        </w:tc>
        <w:tc>
          <w:tcPr>
            <w:tcW w:w="1169" w:type="dxa"/>
          </w:tcPr>
          <w:p w14:paraId="31EE47AB" w14:textId="77777777" w:rsidR="00215C89" w:rsidRDefault="00215C89" w:rsidP="007C190C">
            <w:r w:rsidRPr="00074DD4">
              <w:t>0.67</w:t>
            </w:r>
          </w:p>
        </w:tc>
      </w:tr>
    </w:tbl>
    <w:p w14:paraId="073D830D" w14:textId="2DCDBF0B" w:rsidR="001D2ECE" w:rsidRDefault="001D2ECE" w:rsidP="00776123"/>
    <w:p w14:paraId="1994E350" w14:textId="19E13E49" w:rsidR="000E68D1" w:rsidRDefault="000E68D1" w:rsidP="000E68D1">
      <w:pPr>
        <w:pStyle w:val="Caption"/>
        <w:keepNext/>
      </w:pPr>
      <w:r>
        <w:t xml:space="preserve">Supplementary Table </w:t>
      </w:r>
      <w:r w:rsidR="00AE2324">
        <w:fldChar w:fldCharType="begin"/>
      </w:r>
      <w:r w:rsidR="00AE2324">
        <w:instrText xml:space="preserve"> SEQ Supplementary_Table \* ARABIC </w:instrText>
      </w:r>
      <w:r w:rsidR="00AE2324">
        <w:fldChar w:fldCharType="separate"/>
      </w:r>
      <w:r w:rsidR="00215C89">
        <w:rPr>
          <w:noProof/>
        </w:rPr>
        <w:t>2</w:t>
      </w:r>
      <w:r w:rsidR="00AE2324">
        <w:rPr>
          <w:noProof/>
        </w:rPr>
        <w:fldChar w:fldCharType="end"/>
      </w:r>
      <w:r>
        <w:t xml:space="preserve">: </w:t>
      </w:r>
      <w:r w:rsidRPr="0092187E">
        <w:t>Bioanalysis</w:t>
      </w:r>
      <w:r>
        <w:t xml:space="preserve"> (RNA)</w:t>
      </w:r>
    </w:p>
    <w:tbl>
      <w:tblPr>
        <w:tblStyle w:val="TableGrid"/>
        <w:tblW w:w="7826" w:type="dxa"/>
        <w:tblLook w:val="04A0" w:firstRow="1" w:lastRow="0" w:firstColumn="1" w:lastColumn="0" w:noHBand="0" w:noVBand="1"/>
      </w:tblPr>
      <w:tblGrid>
        <w:gridCol w:w="1592"/>
        <w:gridCol w:w="1239"/>
        <w:gridCol w:w="697"/>
        <w:gridCol w:w="2508"/>
        <w:gridCol w:w="1790"/>
      </w:tblGrid>
      <w:tr w:rsidR="00100D81" w14:paraId="63AC2CED" w14:textId="77777777" w:rsidTr="000E68D1">
        <w:tc>
          <w:tcPr>
            <w:tcW w:w="1592" w:type="dxa"/>
          </w:tcPr>
          <w:p w14:paraId="5F075F05" w14:textId="7DDD1960" w:rsidR="00100D81" w:rsidRPr="00074DD4" w:rsidRDefault="00100D81" w:rsidP="00776123">
            <w:pPr>
              <w:rPr>
                <w:b/>
                <w:bCs/>
              </w:rPr>
            </w:pPr>
            <w:r w:rsidRPr="00074DD4">
              <w:rPr>
                <w:b/>
                <w:bCs/>
              </w:rPr>
              <w:t>Sample</w:t>
            </w:r>
          </w:p>
        </w:tc>
        <w:tc>
          <w:tcPr>
            <w:tcW w:w="1239" w:type="dxa"/>
          </w:tcPr>
          <w:p w14:paraId="38D53AED" w14:textId="0C6011A0" w:rsidR="00100D81" w:rsidRPr="00074DD4" w:rsidRDefault="00100D81" w:rsidP="00776123">
            <w:pPr>
              <w:rPr>
                <w:b/>
                <w:bCs/>
              </w:rPr>
            </w:pPr>
            <w:r w:rsidRPr="00074DD4">
              <w:rPr>
                <w:b/>
                <w:bCs/>
              </w:rPr>
              <w:t>28S/18S</w:t>
            </w:r>
          </w:p>
        </w:tc>
        <w:tc>
          <w:tcPr>
            <w:tcW w:w="697" w:type="dxa"/>
          </w:tcPr>
          <w:p w14:paraId="67427674" w14:textId="3B45F595" w:rsidR="00100D81" w:rsidRPr="00074DD4" w:rsidRDefault="00100D81" w:rsidP="00776123">
            <w:pPr>
              <w:rPr>
                <w:b/>
                <w:bCs/>
              </w:rPr>
            </w:pPr>
            <w:r w:rsidRPr="00074DD4">
              <w:rPr>
                <w:b/>
                <w:bCs/>
              </w:rPr>
              <w:t>RIN</w:t>
            </w:r>
          </w:p>
        </w:tc>
        <w:tc>
          <w:tcPr>
            <w:tcW w:w="2508" w:type="dxa"/>
          </w:tcPr>
          <w:p w14:paraId="7BC7309B" w14:textId="104D4B2F" w:rsidR="00100D81" w:rsidRPr="00074DD4" w:rsidRDefault="00100D81" w:rsidP="00776123">
            <w:pPr>
              <w:rPr>
                <w:b/>
                <w:bCs/>
              </w:rPr>
            </w:pPr>
            <w:r w:rsidRPr="00074DD4">
              <w:rPr>
                <w:b/>
                <w:bCs/>
              </w:rPr>
              <w:t>Concentration [ng/µl]</w:t>
            </w:r>
          </w:p>
        </w:tc>
        <w:tc>
          <w:tcPr>
            <w:tcW w:w="1790" w:type="dxa"/>
          </w:tcPr>
          <w:p w14:paraId="23A09CCD" w14:textId="2C5A0680" w:rsidR="00100D81" w:rsidRPr="00074DD4" w:rsidRDefault="00100D81" w:rsidP="00776123">
            <w:pPr>
              <w:rPr>
                <w:b/>
                <w:bCs/>
              </w:rPr>
            </w:pPr>
            <w:r w:rsidRPr="00074DD4">
              <w:rPr>
                <w:b/>
                <w:bCs/>
              </w:rPr>
              <w:t>Total RNA [ng]</w:t>
            </w:r>
          </w:p>
        </w:tc>
      </w:tr>
      <w:tr w:rsidR="00100D81" w14:paraId="6F0ADA18" w14:textId="77777777" w:rsidTr="000E68D1">
        <w:tc>
          <w:tcPr>
            <w:tcW w:w="1592" w:type="dxa"/>
          </w:tcPr>
          <w:p w14:paraId="5F4472BD" w14:textId="477FC0A2" w:rsidR="00100D81" w:rsidRDefault="00100D81" w:rsidP="00776123">
            <w:r>
              <w:t>M4_RNA</w:t>
            </w:r>
          </w:p>
        </w:tc>
        <w:tc>
          <w:tcPr>
            <w:tcW w:w="1239" w:type="dxa"/>
          </w:tcPr>
          <w:p w14:paraId="5FF2930D" w14:textId="0EEA3E5A" w:rsidR="00100D81" w:rsidRDefault="00100D81" w:rsidP="00776123">
            <w:r w:rsidRPr="00074DD4">
              <w:t>1.279624</w:t>
            </w:r>
          </w:p>
        </w:tc>
        <w:tc>
          <w:tcPr>
            <w:tcW w:w="697" w:type="dxa"/>
          </w:tcPr>
          <w:p w14:paraId="7800441E" w14:textId="6D6FF7B6" w:rsidR="00100D81" w:rsidRDefault="00100D81" w:rsidP="00776123">
            <w:r>
              <w:t>N/A</w:t>
            </w:r>
          </w:p>
        </w:tc>
        <w:tc>
          <w:tcPr>
            <w:tcW w:w="2508" w:type="dxa"/>
          </w:tcPr>
          <w:p w14:paraId="3D423067" w14:textId="4B66BFD6" w:rsidR="00100D81" w:rsidRDefault="00100D81" w:rsidP="00776123">
            <w:r w:rsidRPr="00074DD4">
              <w:t>1.87</w:t>
            </w:r>
          </w:p>
        </w:tc>
        <w:tc>
          <w:tcPr>
            <w:tcW w:w="1790" w:type="dxa"/>
          </w:tcPr>
          <w:p w14:paraId="2F47C2D9" w14:textId="3FDA56F9" w:rsidR="00100D81" w:rsidRDefault="00100D81" w:rsidP="00776123">
            <w:r w:rsidRPr="00074DD4">
              <w:t>33.66</w:t>
            </w:r>
          </w:p>
        </w:tc>
      </w:tr>
      <w:tr w:rsidR="00100D81" w14:paraId="1E750B59" w14:textId="77777777" w:rsidTr="000E68D1">
        <w:tc>
          <w:tcPr>
            <w:tcW w:w="1592" w:type="dxa"/>
          </w:tcPr>
          <w:p w14:paraId="0E5DADB4" w14:textId="6D180A52" w:rsidR="00100D81" w:rsidRDefault="00100D81" w:rsidP="00100D81">
            <w:r>
              <w:t>M5_RNA</w:t>
            </w:r>
          </w:p>
        </w:tc>
        <w:tc>
          <w:tcPr>
            <w:tcW w:w="1239" w:type="dxa"/>
          </w:tcPr>
          <w:p w14:paraId="3ADD83EB" w14:textId="55074338" w:rsidR="00100D81" w:rsidRDefault="00100D81" w:rsidP="00100D81">
            <w:r w:rsidRPr="00074DD4">
              <w:t>1.1748</w:t>
            </w:r>
          </w:p>
        </w:tc>
        <w:tc>
          <w:tcPr>
            <w:tcW w:w="697" w:type="dxa"/>
          </w:tcPr>
          <w:p w14:paraId="5F1AAAAE" w14:textId="7B42E391" w:rsidR="00100D81" w:rsidRDefault="00100D81" w:rsidP="00100D81">
            <w:r>
              <w:t>N/A</w:t>
            </w:r>
          </w:p>
        </w:tc>
        <w:tc>
          <w:tcPr>
            <w:tcW w:w="2508" w:type="dxa"/>
          </w:tcPr>
          <w:p w14:paraId="1D12CD06" w14:textId="6D39949D" w:rsidR="00100D81" w:rsidRDefault="00100D81" w:rsidP="00100D81">
            <w:r w:rsidRPr="00074DD4">
              <w:t>3.32</w:t>
            </w:r>
          </w:p>
        </w:tc>
        <w:tc>
          <w:tcPr>
            <w:tcW w:w="1790" w:type="dxa"/>
          </w:tcPr>
          <w:p w14:paraId="755023A9" w14:textId="36476D51" w:rsidR="00100D81" w:rsidRDefault="00100D81" w:rsidP="00100D81">
            <w:r w:rsidRPr="00074DD4">
              <w:t>59.76</w:t>
            </w:r>
          </w:p>
        </w:tc>
      </w:tr>
      <w:tr w:rsidR="00100D81" w14:paraId="429025A3" w14:textId="77777777" w:rsidTr="000E68D1">
        <w:tc>
          <w:tcPr>
            <w:tcW w:w="1592" w:type="dxa"/>
          </w:tcPr>
          <w:p w14:paraId="0B41200A" w14:textId="0F273BB8" w:rsidR="00100D81" w:rsidRDefault="00100D81" w:rsidP="00100D81">
            <w:r>
              <w:t>M6_RNA</w:t>
            </w:r>
          </w:p>
        </w:tc>
        <w:tc>
          <w:tcPr>
            <w:tcW w:w="1239" w:type="dxa"/>
          </w:tcPr>
          <w:p w14:paraId="5C76D6C7" w14:textId="12AAA2AC" w:rsidR="00100D81" w:rsidRDefault="00100D81" w:rsidP="00100D81">
            <w:r w:rsidRPr="00074DD4">
              <w:t>1.123146</w:t>
            </w:r>
          </w:p>
        </w:tc>
        <w:tc>
          <w:tcPr>
            <w:tcW w:w="697" w:type="dxa"/>
          </w:tcPr>
          <w:p w14:paraId="561A8481" w14:textId="50211C73" w:rsidR="00100D81" w:rsidRDefault="00100D81" w:rsidP="00100D81">
            <w:r>
              <w:t>N/A</w:t>
            </w:r>
          </w:p>
        </w:tc>
        <w:tc>
          <w:tcPr>
            <w:tcW w:w="2508" w:type="dxa"/>
          </w:tcPr>
          <w:p w14:paraId="525A3E80" w14:textId="372F6678" w:rsidR="00100D81" w:rsidRDefault="00100D81" w:rsidP="00100D81">
            <w:r w:rsidRPr="00074DD4">
              <w:t>2.96</w:t>
            </w:r>
          </w:p>
        </w:tc>
        <w:tc>
          <w:tcPr>
            <w:tcW w:w="1790" w:type="dxa"/>
          </w:tcPr>
          <w:p w14:paraId="6B1C9515" w14:textId="307AD619" w:rsidR="00100D81" w:rsidRDefault="00100D81" w:rsidP="00100D81">
            <w:r w:rsidRPr="00074DD4">
              <w:t>53.28</w:t>
            </w:r>
          </w:p>
        </w:tc>
      </w:tr>
      <w:tr w:rsidR="00100D81" w14:paraId="7137959F" w14:textId="77777777" w:rsidTr="000E68D1">
        <w:tc>
          <w:tcPr>
            <w:tcW w:w="1592" w:type="dxa"/>
          </w:tcPr>
          <w:p w14:paraId="2F00C458" w14:textId="7CED7DF7" w:rsidR="00100D81" w:rsidRDefault="00100D81" w:rsidP="00100D81">
            <w:r>
              <w:t>M_Neg_RNA</w:t>
            </w:r>
          </w:p>
        </w:tc>
        <w:tc>
          <w:tcPr>
            <w:tcW w:w="1239" w:type="dxa"/>
          </w:tcPr>
          <w:p w14:paraId="4B792D8C" w14:textId="1BDBE904" w:rsidR="00100D81" w:rsidRDefault="00100D81" w:rsidP="00100D81">
            <w:r>
              <w:t>0</w:t>
            </w:r>
          </w:p>
        </w:tc>
        <w:tc>
          <w:tcPr>
            <w:tcW w:w="697" w:type="dxa"/>
          </w:tcPr>
          <w:p w14:paraId="02D53BF0" w14:textId="27AFA0C1" w:rsidR="00100D81" w:rsidRDefault="00100D81" w:rsidP="00100D81">
            <w:r w:rsidRPr="00074DD4">
              <w:t>1.2</w:t>
            </w:r>
          </w:p>
        </w:tc>
        <w:tc>
          <w:tcPr>
            <w:tcW w:w="2508" w:type="dxa"/>
          </w:tcPr>
          <w:p w14:paraId="49692521" w14:textId="4E15717D" w:rsidR="00100D81" w:rsidRDefault="00100D81" w:rsidP="00100D81">
            <w:r w:rsidRPr="00074DD4">
              <w:t>0.73</w:t>
            </w:r>
          </w:p>
        </w:tc>
        <w:tc>
          <w:tcPr>
            <w:tcW w:w="1790" w:type="dxa"/>
          </w:tcPr>
          <w:p w14:paraId="61C22CA5" w14:textId="73744203" w:rsidR="00100D81" w:rsidRDefault="00100D81" w:rsidP="00100D81">
            <w:r w:rsidRPr="00074DD4">
              <w:t>13.14</w:t>
            </w:r>
          </w:p>
        </w:tc>
      </w:tr>
      <w:tr w:rsidR="00100D81" w14:paraId="75996F06" w14:textId="77777777" w:rsidTr="000E68D1">
        <w:tc>
          <w:tcPr>
            <w:tcW w:w="1592" w:type="dxa"/>
          </w:tcPr>
          <w:p w14:paraId="7C73F33D" w14:textId="490CB5CA" w:rsidR="00100D81" w:rsidRDefault="00100D81" w:rsidP="00100D81">
            <w:r>
              <w:t>M_Ext_RNA</w:t>
            </w:r>
          </w:p>
        </w:tc>
        <w:tc>
          <w:tcPr>
            <w:tcW w:w="1239" w:type="dxa"/>
          </w:tcPr>
          <w:p w14:paraId="07475C61" w14:textId="5E86FFB7" w:rsidR="00100D81" w:rsidRDefault="00100D81" w:rsidP="00100D81">
            <w:r>
              <w:t>0</w:t>
            </w:r>
          </w:p>
        </w:tc>
        <w:tc>
          <w:tcPr>
            <w:tcW w:w="697" w:type="dxa"/>
          </w:tcPr>
          <w:p w14:paraId="57AFBA65" w14:textId="17B6C583" w:rsidR="00100D81" w:rsidRDefault="00100D81" w:rsidP="00100D81">
            <w:r w:rsidRPr="00074DD4">
              <w:t>1.7</w:t>
            </w:r>
          </w:p>
        </w:tc>
        <w:tc>
          <w:tcPr>
            <w:tcW w:w="2508" w:type="dxa"/>
          </w:tcPr>
          <w:p w14:paraId="0B8EA7A3" w14:textId="59C3EB4F" w:rsidR="00100D81" w:rsidRDefault="00100D81" w:rsidP="00100D81">
            <w:r w:rsidRPr="00074DD4">
              <w:t>0.43</w:t>
            </w:r>
          </w:p>
        </w:tc>
        <w:tc>
          <w:tcPr>
            <w:tcW w:w="1790" w:type="dxa"/>
          </w:tcPr>
          <w:p w14:paraId="7AC1BDC0" w14:textId="4C2722CB" w:rsidR="00100D81" w:rsidRDefault="00100D81" w:rsidP="00100D81">
            <w:r w:rsidRPr="00074DD4">
              <w:t>7.74</w:t>
            </w:r>
          </w:p>
        </w:tc>
      </w:tr>
      <w:tr w:rsidR="00100D81" w14:paraId="44FB8961" w14:textId="77777777" w:rsidTr="000E68D1">
        <w:tc>
          <w:tcPr>
            <w:tcW w:w="1592" w:type="dxa"/>
          </w:tcPr>
          <w:p w14:paraId="1A453830" w14:textId="5036E1A9" w:rsidR="00100D81" w:rsidRDefault="00100D81" w:rsidP="00100D81">
            <w:r>
              <w:t>F4_RNA</w:t>
            </w:r>
          </w:p>
        </w:tc>
        <w:tc>
          <w:tcPr>
            <w:tcW w:w="1239" w:type="dxa"/>
          </w:tcPr>
          <w:p w14:paraId="6C89386A" w14:textId="5130BA45" w:rsidR="00100D81" w:rsidRDefault="00100D81" w:rsidP="00100D81">
            <w:r w:rsidRPr="00074DD4">
              <w:t>1.439941</w:t>
            </w:r>
          </w:p>
        </w:tc>
        <w:tc>
          <w:tcPr>
            <w:tcW w:w="697" w:type="dxa"/>
          </w:tcPr>
          <w:p w14:paraId="67463670" w14:textId="6D6EDD67" w:rsidR="00100D81" w:rsidRDefault="00100D81" w:rsidP="00100D81">
            <w:r w:rsidRPr="00074DD4">
              <w:t>7.6</w:t>
            </w:r>
          </w:p>
        </w:tc>
        <w:tc>
          <w:tcPr>
            <w:tcW w:w="2508" w:type="dxa"/>
          </w:tcPr>
          <w:p w14:paraId="0BA35150" w14:textId="759EF01F" w:rsidR="00100D81" w:rsidRDefault="00100D81" w:rsidP="00100D81">
            <w:r w:rsidRPr="00074DD4">
              <w:t>35.14</w:t>
            </w:r>
          </w:p>
        </w:tc>
        <w:tc>
          <w:tcPr>
            <w:tcW w:w="1790" w:type="dxa"/>
          </w:tcPr>
          <w:p w14:paraId="13732FC0" w14:textId="146EB192" w:rsidR="00100D81" w:rsidRDefault="00100D81" w:rsidP="00100D81">
            <w:r w:rsidRPr="00074DD4">
              <w:t>632.52</w:t>
            </w:r>
          </w:p>
        </w:tc>
      </w:tr>
      <w:tr w:rsidR="00100D81" w14:paraId="3698E939" w14:textId="77777777" w:rsidTr="000E68D1">
        <w:tc>
          <w:tcPr>
            <w:tcW w:w="1592" w:type="dxa"/>
          </w:tcPr>
          <w:p w14:paraId="00D223A9" w14:textId="0467E859" w:rsidR="00100D81" w:rsidRDefault="00100D81" w:rsidP="00100D81">
            <w:r>
              <w:t>F5_RNA</w:t>
            </w:r>
          </w:p>
        </w:tc>
        <w:tc>
          <w:tcPr>
            <w:tcW w:w="1239" w:type="dxa"/>
          </w:tcPr>
          <w:p w14:paraId="18AEC092" w14:textId="5566BAAA" w:rsidR="00100D81" w:rsidRDefault="00100D81" w:rsidP="00074DD4">
            <w:r w:rsidRPr="00074DD4">
              <w:t>1.366829</w:t>
            </w:r>
          </w:p>
        </w:tc>
        <w:tc>
          <w:tcPr>
            <w:tcW w:w="697" w:type="dxa"/>
          </w:tcPr>
          <w:p w14:paraId="031E6108" w14:textId="6113DE2D" w:rsidR="00100D81" w:rsidRDefault="00100D81" w:rsidP="00100D81">
            <w:r w:rsidRPr="00074DD4">
              <w:t>7.7</w:t>
            </w:r>
          </w:p>
        </w:tc>
        <w:tc>
          <w:tcPr>
            <w:tcW w:w="2508" w:type="dxa"/>
          </w:tcPr>
          <w:p w14:paraId="3F7D3388" w14:textId="523F5D0E" w:rsidR="00100D81" w:rsidRDefault="00100D81" w:rsidP="00100D81">
            <w:r w:rsidRPr="00074DD4">
              <w:t>33.22</w:t>
            </w:r>
          </w:p>
        </w:tc>
        <w:tc>
          <w:tcPr>
            <w:tcW w:w="1790" w:type="dxa"/>
          </w:tcPr>
          <w:p w14:paraId="412EAC68" w14:textId="63E1D3D3" w:rsidR="00100D81" w:rsidRDefault="00100D81" w:rsidP="00100D81">
            <w:r w:rsidRPr="00074DD4">
              <w:t>597.96</w:t>
            </w:r>
          </w:p>
        </w:tc>
      </w:tr>
      <w:tr w:rsidR="00100D81" w14:paraId="7B3635D4" w14:textId="77777777" w:rsidTr="000E68D1">
        <w:tc>
          <w:tcPr>
            <w:tcW w:w="1592" w:type="dxa"/>
          </w:tcPr>
          <w:p w14:paraId="23380893" w14:textId="13D74F41" w:rsidR="00100D81" w:rsidRDefault="00100D81" w:rsidP="00100D81">
            <w:r>
              <w:t>F6_RNA</w:t>
            </w:r>
          </w:p>
        </w:tc>
        <w:tc>
          <w:tcPr>
            <w:tcW w:w="1239" w:type="dxa"/>
          </w:tcPr>
          <w:p w14:paraId="37ADB337" w14:textId="7C0CF155" w:rsidR="00100D81" w:rsidRDefault="00100D81" w:rsidP="00100D81">
            <w:r>
              <w:t>0</w:t>
            </w:r>
          </w:p>
        </w:tc>
        <w:tc>
          <w:tcPr>
            <w:tcW w:w="697" w:type="dxa"/>
          </w:tcPr>
          <w:p w14:paraId="1DC10738" w14:textId="1908766F" w:rsidR="00100D81" w:rsidRDefault="00100D81" w:rsidP="00100D81">
            <w:r>
              <w:t>N/A</w:t>
            </w:r>
          </w:p>
        </w:tc>
        <w:tc>
          <w:tcPr>
            <w:tcW w:w="2508" w:type="dxa"/>
          </w:tcPr>
          <w:p w14:paraId="113EB8B4" w14:textId="328B63BD" w:rsidR="00100D81" w:rsidRDefault="00100D81" w:rsidP="00100D81">
            <w:r w:rsidRPr="00074DD4">
              <w:t>26.52</w:t>
            </w:r>
          </w:p>
        </w:tc>
        <w:tc>
          <w:tcPr>
            <w:tcW w:w="1790" w:type="dxa"/>
          </w:tcPr>
          <w:p w14:paraId="2E407E33" w14:textId="69883B83" w:rsidR="00100D81" w:rsidRDefault="00100D81" w:rsidP="00100D81">
            <w:r w:rsidRPr="00074DD4">
              <w:t>477.36</w:t>
            </w:r>
          </w:p>
        </w:tc>
      </w:tr>
      <w:tr w:rsidR="00100D81" w14:paraId="72C87775" w14:textId="77777777" w:rsidTr="000E68D1">
        <w:tc>
          <w:tcPr>
            <w:tcW w:w="1592" w:type="dxa"/>
          </w:tcPr>
          <w:p w14:paraId="69BBF4E8" w14:textId="43E6FACD" w:rsidR="00100D81" w:rsidRDefault="00100D81" w:rsidP="00100D81">
            <w:r>
              <w:t>F_Neg_RNA</w:t>
            </w:r>
          </w:p>
        </w:tc>
        <w:tc>
          <w:tcPr>
            <w:tcW w:w="1239" w:type="dxa"/>
          </w:tcPr>
          <w:p w14:paraId="6AAF61E3" w14:textId="179352A0" w:rsidR="00100D81" w:rsidRDefault="00100D81" w:rsidP="00100D81">
            <w:r>
              <w:t>0</w:t>
            </w:r>
          </w:p>
        </w:tc>
        <w:tc>
          <w:tcPr>
            <w:tcW w:w="697" w:type="dxa"/>
          </w:tcPr>
          <w:p w14:paraId="654B3A19" w14:textId="287E1531" w:rsidR="00100D81" w:rsidRDefault="00100D81" w:rsidP="00100D81">
            <w:r w:rsidRPr="00074DD4">
              <w:t>1.7</w:t>
            </w:r>
          </w:p>
        </w:tc>
        <w:tc>
          <w:tcPr>
            <w:tcW w:w="2508" w:type="dxa"/>
          </w:tcPr>
          <w:p w14:paraId="1200BBDC" w14:textId="3ADC5A92" w:rsidR="00100D81" w:rsidRDefault="00100D81" w:rsidP="00100D81">
            <w:r w:rsidRPr="00074DD4">
              <w:t>8.89</w:t>
            </w:r>
          </w:p>
        </w:tc>
        <w:tc>
          <w:tcPr>
            <w:tcW w:w="1790" w:type="dxa"/>
          </w:tcPr>
          <w:p w14:paraId="4133942E" w14:textId="2A600614" w:rsidR="00100D81" w:rsidRDefault="00100D81" w:rsidP="00100D81">
            <w:r w:rsidRPr="00074DD4">
              <w:t>160.02</w:t>
            </w:r>
          </w:p>
        </w:tc>
      </w:tr>
      <w:tr w:rsidR="00100D81" w14:paraId="5FFDEFE4" w14:textId="77777777" w:rsidTr="000E68D1">
        <w:tc>
          <w:tcPr>
            <w:tcW w:w="1592" w:type="dxa"/>
          </w:tcPr>
          <w:p w14:paraId="0F9BC00A" w14:textId="4CDBB5E0" w:rsidR="00100D81" w:rsidRDefault="00100D81" w:rsidP="00100D81">
            <w:r>
              <w:t>F_Ext_RNA</w:t>
            </w:r>
          </w:p>
        </w:tc>
        <w:tc>
          <w:tcPr>
            <w:tcW w:w="1239" w:type="dxa"/>
          </w:tcPr>
          <w:p w14:paraId="6522EEE9" w14:textId="09D58AA3" w:rsidR="00100D81" w:rsidRDefault="00100D81" w:rsidP="00100D81">
            <w:r>
              <w:t>0</w:t>
            </w:r>
          </w:p>
        </w:tc>
        <w:tc>
          <w:tcPr>
            <w:tcW w:w="697" w:type="dxa"/>
          </w:tcPr>
          <w:p w14:paraId="08345217" w14:textId="07FFAFE0" w:rsidR="00100D81" w:rsidRDefault="00100D81" w:rsidP="00100D81">
            <w:r w:rsidRPr="00074DD4">
              <w:t>1.5</w:t>
            </w:r>
          </w:p>
        </w:tc>
        <w:tc>
          <w:tcPr>
            <w:tcW w:w="2508" w:type="dxa"/>
          </w:tcPr>
          <w:p w14:paraId="5A3DEFFB" w14:textId="6CC774E5" w:rsidR="00100D81" w:rsidRDefault="00100D81" w:rsidP="00100D81">
            <w:r w:rsidRPr="00074DD4">
              <w:t>10.67</w:t>
            </w:r>
          </w:p>
        </w:tc>
        <w:tc>
          <w:tcPr>
            <w:tcW w:w="1790" w:type="dxa"/>
          </w:tcPr>
          <w:p w14:paraId="152C4FCC" w14:textId="40D5FFE9" w:rsidR="00100D81" w:rsidRDefault="00100D81" w:rsidP="00100D81">
            <w:r w:rsidRPr="00074DD4">
              <w:t>192.06</w:t>
            </w:r>
          </w:p>
        </w:tc>
      </w:tr>
    </w:tbl>
    <w:p w14:paraId="4926DAD1" w14:textId="2BE8F32B" w:rsidR="00100D81" w:rsidRDefault="00100D81" w:rsidP="00776123"/>
    <w:p w14:paraId="22C57D55" w14:textId="0F682D9E" w:rsidR="00100D81" w:rsidRDefault="00100D81" w:rsidP="00776123"/>
    <w:p w14:paraId="0B94D9CF" w14:textId="4443D805" w:rsidR="00C67427" w:rsidRDefault="00C67427" w:rsidP="00C67427">
      <w:pPr>
        <w:pStyle w:val="Caption"/>
        <w:keepNext/>
      </w:pPr>
      <w:r>
        <w:t xml:space="preserve">Supplementary Table </w:t>
      </w:r>
      <w:r w:rsidR="00AE2324">
        <w:fldChar w:fldCharType="begin"/>
      </w:r>
      <w:r w:rsidR="00AE2324">
        <w:instrText xml:space="preserve"> SEQ Supplementary_Table \* ARABIC </w:instrText>
      </w:r>
      <w:r w:rsidR="00AE2324">
        <w:fldChar w:fldCharType="separate"/>
      </w:r>
      <w:r>
        <w:rPr>
          <w:noProof/>
        </w:rPr>
        <w:t>3</w:t>
      </w:r>
      <w:r w:rsidR="00AE2324">
        <w:rPr>
          <w:noProof/>
        </w:rPr>
        <w:fldChar w:fldCharType="end"/>
      </w:r>
      <w:r>
        <w:t xml:space="preserve">: </w:t>
      </w:r>
      <w:r w:rsidRPr="008A0671">
        <w:t>Fluorescence Assay Quantification</w:t>
      </w:r>
      <w:r>
        <w:t xml:space="preserve"> (DNA)</w:t>
      </w:r>
    </w:p>
    <w:tbl>
      <w:tblPr>
        <w:tblStyle w:val="TableGrid"/>
        <w:tblW w:w="0" w:type="auto"/>
        <w:tblLook w:val="04A0" w:firstRow="1" w:lastRow="0" w:firstColumn="1" w:lastColumn="0" w:noHBand="0" w:noVBand="1"/>
      </w:tblPr>
      <w:tblGrid>
        <w:gridCol w:w="1609"/>
        <w:gridCol w:w="2508"/>
        <w:gridCol w:w="1806"/>
      </w:tblGrid>
      <w:tr w:rsidR="00C67427" w14:paraId="2EF39562" w14:textId="77777777" w:rsidTr="007C190C">
        <w:tc>
          <w:tcPr>
            <w:tcW w:w="1609" w:type="dxa"/>
          </w:tcPr>
          <w:p w14:paraId="6874988A" w14:textId="77777777" w:rsidR="00C67427" w:rsidRPr="00074DD4" w:rsidRDefault="00C67427" w:rsidP="007C190C">
            <w:pPr>
              <w:rPr>
                <w:b/>
                <w:bCs/>
              </w:rPr>
            </w:pPr>
            <w:r w:rsidRPr="00074DD4">
              <w:rPr>
                <w:b/>
                <w:bCs/>
              </w:rPr>
              <w:t>Sample</w:t>
            </w:r>
          </w:p>
        </w:tc>
        <w:tc>
          <w:tcPr>
            <w:tcW w:w="2508" w:type="dxa"/>
          </w:tcPr>
          <w:p w14:paraId="5C0CC4C4" w14:textId="77777777" w:rsidR="00C67427" w:rsidRPr="00074DD4" w:rsidRDefault="00C67427" w:rsidP="007C190C">
            <w:pPr>
              <w:rPr>
                <w:b/>
                <w:bCs/>
              </w:rPr>
            </w:pPr>
            <w:r w:rsidRPr="00074DD4">
              <w:rPr>
                <w:b/>
                <w:bCs/>
              </w:rPr>
              <w:t>Concentration [ng/µl]</w:t>
            </w:r>
          </w:p>
        </w:tc>
        <w:tc>
          <w:tcPr>
            <w:tcW w:w="1806" w:type="dxa"/>
          </w:tcPr>
          <w:p w14:paraId="70E57CD9" w14:textId="77777777" w:rsidR="00C67427" w:rsidRPr="00074DD4" w:rsidRDefault="00C67427" w:rsidP="007C190C">
            <w:pPr>
              <w:rPr>
                <w:b/>
                <w:bCs/>
              </w:rPr>
            </w:pPr>
            <w:r w:rsidRPr="00074DD4">
              <w:rPr>
                <w:b/>
                <w:bCs/>
              </w:rPr>
              <w:t>Total DNA [ng]</w:t>
            </w:r>
          </w:p>
        </w:tc>
      </w:tr>
      <w:tr w:rsidR="00C67427" w14:paraId="75E571A6" w14:textId="77777777" w:rsidTr="007C190C">
        <w:tc>
          <w:tcPr>
            <w:tcW w:w="1609" w:type="dxa"/>
          </w:tcPr>
          <w:p w14:paraId="51B69084" w14:textId="77777777" w:rsidR="00C67427" w:rsidRDefault="00C67427" w:rsidP="007C190C">
            <w:r>
              <w:t>M4_DNA</w:t>
            </w:r>
          </w:p>
        </w:tc>
        <w:tc>
          <w:tcPr>
            <w:tcW w:w="2508" w:type="dxa"/>
          </w:tcPr>
          <w:p w14:paraId="63D2EF78" w14:textId="77777777" w:rsidR="00C67427" w:rsidRDefault="00C67427" w:rsidP="007C190C">
            <w:r w:rsidRPr="00074DD4">
              <w:t>2.7856</w:t>
            </w:r>
          </w:p>
        </w:tc>
        <w:tc>
          <w:tcPr>
            <w:tcW w:w="1806" w:type="dxa"/>
          </w:tcPr>
          <w:p w14:paraId="2E39AE6E" w14:textId="77777777" w:rsidR="00C67427" w:rsidRDefault="00C67427" w:rsidP="007C190C">
            <w:r w:rsidRPr="00074DD4">
              <w:t>136.494</w:t>
            </w:r>
          </w:p>
        </w:tc>
      </w:tr>
      <w:tr w:rsidR="00C67427" w14:paraId="391E9A0B" w14:textId="77777777" w:rsidTr="007C190C">
        <w:tc>
          <w:tcPr>
            <w:tcW w:w="1609" w:type="dxa"/>
          </w:tcPr>
          <w:p w14:paraId="7E45D647" w14:textId="77777777" w:rsidR="00C67427" w:rsidRDefault="00C67427" w:rsidP="007C190C">
            <w:r>
              <w:t>M5_DNA</w:t>
            </w:r>
          </w:p>
        </w:tc>
        <w:tc>
          <w:tcPr>
            <w:tcW w:w="2508" w:type="dxa"/>
          </w:tcPr>
          <w:p w14:paraId="583A4E10" w14:textId="77777777" w:rsidR="00C67427" w:rsidRDefault="00C67427" w:rsidP="007C190C">
            <w:r w:rsidRPr="00074DD4">
              <w:t>3.0507</w:t>
            </w:r>
          </w:p>
        </w:tc>
        <w:tc>
          <w:tcPr>
            <w:tcW w:w="1806" w:type="dxa"/>
          </w:tcPr>
          <w:p w14:paraId="4FD1A7C9" w14:textId="77777777" w:rsidR="00C67427" w:rsidRDefault="00C67427" w:rsidP="007C190C">
            <w:r w:rsidRPr="00074DD4">
              <w:t>149.484</w:t>
            </w:r>
          </w:p>
        </w:tc>
      </w:tr>
      <w:tr w:rsidR="00C67427" w14:paraId="3B77640B" w14:textId="77777777" w:rsidTr="007C190C">
        <w:tc>
          <w:tcPr>
            <w:tcW w:w="1609" w:type="dxa"/>
          </w:tcPr>
          <w:p w14:paraId="66087189" w14:textId="77777777" w:rsidR="00C67427" w:rsidRDefault="00C67427" w:rsidP="007C190C">
            <w:r>
              <w:t>M6_DNA</w:t>
            </w:r>
          </w:p>
        </w:tc>
        <w:tc>
          <w:tcPr>
            <w:tcW w:w="2508" w:type="dxa"/>
          </w:tcPr>
          <w:p w14:paraId="6CF870EE" w14:textId="77777777" w:rsidR="00C67427" w:rsidRDefault="00C67427" w:rsidP="007C190C">
            <w:r w:rsidRPr="00074DD4">
              <w:t>2.3648</w:t>
            </w:r>
          </w:p>
        </w:tc>
        <w:tc>
          <w:tcPr>
            <w:tcW w:w="1806" w:type="dxa"/>
          </w:tcPr>
          <w:p w14:paraId="12114456" w14:textId="77777777" w:rsidR="00C67427" w:rsidRDefault="00C67427" w:rsidP="007C190C">
            <w:r w:rsidRPr="00074DD4">
              <w:t>115.875</w:t>
            </w:r>
          </w:p>
        </w:tc>
      </w:tr>
      <w:tr w:rsidR="00C67427" w14:paraId="5F279182" w14:textId="77777777" w:rsidTr="007C190C">
        <w:tc>
          <w:tcPr>
            <w:tcW w:w="1609" w:type="dxa"/>
          </w:tcPr>
          <w:p w14:paraId="6E45DACD" w14:textId="77777777" w:rsidR="00C67427" w:rsidRDefault="00C67427" w:rsidP="007C190C">
            <w:r>
              <w:t>M_Neg_DNA</w:t>
            </w:r>
          </w:p>
        </w:tc>
        <w:tc>
          <w:tcPr>
            <w:tcW w:w="2508" w:type="dxa"/>
          </w:tcPr>
          <w:p w14:paraId="08E7DE64" w14:textId="77777777" w:rsidR="00C67427" w:rsidRDefault="00C67427" w:rsidP="007C190C">
            <w:r>
              <w:t>0</w:t>
            </w:r>
          </w:p>
        </w:tc>
        <w:tc>
          <w:tcPr>
            <w:tcW w:w="1806" w:type="dxa"/>
          </w:tcPr>
          <w:p w14:paraId="424B55CE" w14:textId="77777777" w:rsidR="00C67427" w:rsidRDefault="00C67427" w:rsidP="007C190C">
            <w:r>
              <w:t>0</w:t>
            </w:r>
          </w:p>
        </w:tc>
      </w:tr>
      <w:tr w:rsidR="00C67427" w14:paraId="3021ACB8" w14:textId="77777777" w:rsidTr="007C190C">
        <w:tc>
          <w:tcPr>
            <w:tcW w:w="1609" w:type="dxa"/>
          </w:tcPr>
          <w:p w14:paraId="0C06019F" w14:textId="77777777" w:rsidR="00C67427" w:rsidRDefault="00C67427" w:rsidP="007C190C">
            <w:r>
              <w:t>M_Ext_DNA</w:t>
            </w:r>
          </w:p>
        </w:tc>
        <w:tc>
          <w:tcPr>
            <w:tcW w:w="2508" w:type="dxa"/>
          </w:tcPr>
          <w:p w14:paraId="5D78D89F" w14:textId="77777777" w:rsidR="00C67427" w:rsidRDefault="00C67427" w:rsidP="007C190C">
            <w:r>
              <w:t>0</w:t>
            </w:r>
          </w:p>
        </w:tc>
        <w:tc>
          <w:tcPr>
            <w:tcW w:w="1806" w:type="dxa"/>
          </w:tcPr>
          <w:p w14:paraId="001B3DE2" w14:textId="77777777" w:rsidR="00C67427" w:rsidRDefault="00C67427" w:rsidP="007C190C">
            <w:r>
              <w:t>0</w:t>
            </w:r>
          </w:p>
        </w:tc>
      </w:tr>
      <w:tr w:rsidR="00C67427" w14:paraId="6502F558" w14:textId="77777777" w:rsidTr="007C190C">
        <w:tc>
          <w:tcPr>
            <w:tcW w:w="1609" w:type="dxa"/>
          </w:tcPr>
          <w:p w14:paraId="16EBC95E" w14:textId="77777777" w:rsidR="00C67427" w:rsidRDefault="00C67427" w:rsidP="007C190C">
            <w:r>
              <w:t>F4_DNA</w:t>
            </w:r>
          </w:p>
        </w:tc>
        <w:tc>
          <w:tcPr>
            <w:tcW w:w="2508" w:type="dxa"/>
          </w:tcPr>
          <w:p w14:paraId="6E98D7B0" w14:textId="77777777" w:rsidR="00C67427" w:rsidRDefault="00C67427" w:rsidP="007C190C">
            <w:r w:rsidRPr="00074DD4">
              <w:t>32.711</w:t>
            </w:r>
          </w:p>
        </w:tc>
        <w:tc>
          <w:tcPr>
            <w:tcW w:w="1806" w:type="dxa"/>
          </w:tcPr>
          <w:p w14:paraId="78977225" w14:textId="77777777" w:rsidR="00C67427" w:rsidRDefault="00C67427" w:rsidP="007C190C">
            <w:r w:rsidRPr="00074DD4">
              <w:t>1602.839</w:t>
            </w:r>
          </w:p>
        </w:tc>
      </w:tr>
      <w:tr w:rsidR="00C67427" w14:paraId="307D3022" w14:textId="77777777" w:rsidTr="007C190C">
        <w:tc>
          <w:tcPr>
            <w:tcW w:w="1609" w:type="dxa"/>
          </w:tcPr>
          <w:p w14:paraId="3D8B0D35" w14:textId="77777777" w:rsidR="00C67427" w:rsidRDefault="00C67427" w:rsidP="007C190C">
            <w:r>
              <w:t>F5_DNA</w:t>
            </w:r>
          </w:p>
        </w:tc>
        <w:tc>
          <w:tcPr>
            <w:tcW w:w="2508" w:type="dxa"/>
          </w:tcPr>
          <w:p w14:paraId="1A8674BC" w14:textId="77777777" w:rsidR="00C67427" w:rsidRDefault="00C67427" w:rsidP="007C190C">
            <w:r w:rsidRPr="00074DD4">
              <w:t>28.057</w:t>
            </w:r>
          </w:p>
        </w:tc>
        <w:tc>
          <w:tcPr>
            <w:tcW w:w="1806" w:type="dxa"/>
          </w:tcPr>
          <w:p w14:paraId="333918E7" w14:textId="77777777" w:rsidR="00C67427" w:rsidRDefault="00C67427" w:rsidP="007C190C">
            <w:r w:rsidRPr="00074DD4">
              <w:t>1374.793</w:t>
            </w:r>
          </w:p>
        </w:tc>
      </w:tr>
      <w:tr w:rsidR="00C67427" w14:paraId="3F238EED" w14:textId="77777777" w:rsidTr="007C190C">
        <w:tc>
          <w:tcPr>
            <w:tcW w:w="1609" w:type="dxa"/>
          </w:tcPr>
          <w:p w14:paraId="4DAC5680" w14:textId="77777777" w:rsidR="00C67427" w:rsidRDefault="00C67427" w:rsidP="007C190C">
            <w:r>
              <w:t>F6_DNA</w:t>
            </w:r>
          </w:p>
        </w:tc>
        <w:tc>
          <w:tcPr>
            <w:tcW w:w="2508" w:type="dxa"/>
          </w:tcPr>
          <w:p w14:paraId="677F57A5" w14:textId="77777777" w:rsidR="00C67427" w:rsidRDefault="00C67427" w:rsidP="007C190C">
            <w:r w:rsidRPr="00074DD4">
              <w:t>43.549</w:t>
            </w:r>
          </w:p>
        </w:tc>
        <w:tc>
          <w:tcPr>
            <w:tcW w:w="1806" w:type="dxa"/>
          </w:tcPr>
          <w:p w14:paraId="1B524B68" w14:textId="77777777" w:rsidR="00C67427" w:rsidRDefault="00C67427" w:rsidP="007C190C">
            <w:r w:rsidRPr="00074DD4">
              <w:t>2133.901</w:t>
            </w:r>
          </w:p>
        </w:tc>
      </w:tr>
      <w:tr w:rsidR="00C67427" w14:paraId="1F53FA80" w14:textId="77777777" w:rsidTr="007C190C">
        <w:tc>
          <w:tcPr>
            <w:tcW w:w="1609" w:type="dxa"/>
          </w:tcPr>
          <w:p w14:paraId="522EF223" w14:textId="77777777" w:rsidR="00C67427" w:rsidRDefault="00C67427" w:rsidP="007C190C">
            <w:r>
              <w:t>F_Neg_DNA</w:t>
            </w:r>
          </w:p>
        </w:tc>
        <w:tc>
          <w:tcPr>
            <w:tcW w:w="2508" w:type="dxa"/>
          </w:tcPr>
          <w:p w14:paraId="6E0C12F6" w14:textId="77777777" w:rsidR="00C67427" w:rsidRDefault="00C67427" w:rsidP="007C190C">
            <w:r>
              <w:t>0</w:t>
            </w:r>
          </w:p>
        </w:tc>
        <w:tc>
          <w:tcPr>
            <w:tcW w:w="1806" w:type="dxa"/>
          </w:tcPr>
          <w:p w14:paraId="604056EF" w14:textId="77777777" w:rsidR="00C67427" w:rsidRDefault="00C67427" w:rsidP="007C190C">
            <w:r>
              <w:t>0</w:t>
            </w:r>
          </w:p>
        </w:tc>
      </w:tr>
      <w:tr w:rsidR="00C67427" w14:paraId="7A3CC12D" w14:textId="77777777" w:rsidTr="007C190C">
        <w:tc>
          <w:tcPr>
            <w:tcW w:w="1609" w:type="dxa"/>
          </w:tcPr>
          <w:p w14:paraId="73BDB4A6" w14:textId="77777777" w:rsidR="00C67427" w:rsidRDefault="00C67427" w:rsidP="007C190C">
            <w:r>
              <w:t>F_Ext_DNA</w:t>
            </w:r>
          </w:p>
        </w:tc>
        <w:tc>
          <w:tcPr>
            <w:tcW w:w="2508" w:type="dxa"/>
          </w:tcPr>
          <w:p w14:paraId="4FC82E54" w14:textId="77777777" w:rsidR="00C67427" w:rsidRDefault="00C67427" w:rsidP="007C190C">
            <w:r w:rsidRPr="00074DD4">
              <w:t>0.046519</w:t>
            </w:r>
          </w:p>
        </w:tc>
        <w:tc>
          <w:tcPr>
            <w:tcW w:w="1806" w:type="dxa"/>
          </w:tcPr>
          <w:p w14:paraId="4DA62741" w14:textId="77777777" w:rsidR="00C67427" w:rsidRDefault="00C67427" w:rsidP="007C190C">
            <w:r w:rsidRPr="00074DD4">
              <w:t>2.279</w:t>
            </w:r>
          </w:p>
        </w:tc>
      </w:tr>
    </w:tbl>
    <w:p w14:paraId="2AAAB8AD" w14:textId="727B9A1D" w:rsidR="00C67427" w:rsidRDefault="00C67427" w:rsidP="00776123"/>
    <w:p w14:paraId="0AD43F80" w14:textId="77777777" w:rsidR="00C67427" w:rsidRDefault="00C67427" w:rsidP="00776123"/>
    <w:p w14:paraId="7F7DE6DD" w14:textId="45B4CCA2" w:rsidR="00271677" w:rsidRPr="00271677" w:rsidRDefault="00271677" w:rsidP="00271677">
      <w:pPr>
        <w:rPr>
          <w:rFonts w:ascii="Times New Roman" w:hAnsi="Times New Roman"/>
        </w:rPr>
      </w:pPr>
      <w:r>
        <w:lastRenderedPageBreak/>
        <w:t>Turn this into Sunburst Diagram/</w:t>
      </w:r>
      <w:r w:rsidRPr="00271677">
        <w:t>Multi-level Pie Chart</w:t>
      </w:r>
      <w:r>
        <w:t>:</w:t>
      </w:r>
    </w:p>
    <w:p w14:paraId="6C8CC117" w14:textId="23FBFBFD" w:rsidR="00271677" w:rsidRDefault="00271677" w:rsidP="00271677">
      <w:r>
        <w:t xml:space="preserve">(Note: </w:t>
      </w:r>
      <w:r w:rsidR="007E18EB">
        <w:t>4x means 4 rows will be added here: rRNAFilter, SortMeRNA, barrnap, No filter)</w:t>
      </w:r>
    </w:p>
    <w:p w14:paraId="026790F6" w14:textId="77777777" w:rsidR="00271677" w:rsidRDefault="00271677" w:rsidP="00271677"/>
    <w:p w14:paraId="31A1C2A8" w14:textId="11B1C985" w:rsidR="0050481D" w:rsidRDefault="0050481D" w:rsidP="0050481D">
      <w:pPr>
        <w:pStyle w:val="Caption"/>
        <w:keepNext/>
      </w:pPr>
      <w:r>
        <w:t xml:space="preserve">Supplementary Table </w:t>
      </w:r>
      <w:r w:rsidR="00AE2324">
        <w:fldChar w:fldCharType="begin"/>
      </w:r>
      <w:r w:rsidR="00AE2324">
        <w:instrText xml:space="preserve"> SEQ Supplementary_Table \* ARABIC </w:instrText>
      </w:r>
      <w:r w:rsidR="00AE2324">
        <w:fldChar w:fldCharType="separate"/>
      </w:r>
      <w:r w:rsidR="00C67427">
        <w:rPr>
          <w:noProof/>
        </w:rPr>
        <w:t>4</w:t>
      </w:r>
      <w:r w:rsidR="00AE2324">
        <w:rPr>
          <w:noProof/>
        </w:rPr>
        <w:fldChar w:fldCharType="end"/>
      </w:r>
      <w:r>
        <w:t>: Number of reads and contigs after each pipeline step (DNA)</w:t>
      </w:r>
    </w:p>
    <w:tbl>
      <w:tblPr>
        <w:tblStyle w:val="TableGrid"/>
        <w:tblW w:w="0" w:type="auto"/>
        <w:tblLook w:val="04A0" w:firstRow="1" w:lastRow="0" w:firstColumn="1" w:lastColumn="0" w:noHBand="0" w:noVBand="1"/>
      </w:tblPr>
      <w:tblGrid>
        <w:gridCol w:w="1104"/>
        <w:gridCol w:w="1351"/>
        <w:gridCol w:w="2410"/>
        <w:gridCol w:w="2126"/>
      </w:tblGrid>
      <w:tr w:rsidR="0050481D" w14:paraId="0186CAD1" w14:textId="77777777" w:rsidTr="007C190C">
        <w:tc>
          <w:tcPr>
            <w:tcW w:w="1104" w:type="dxa"/>
          </w:tcPr>
          <w:p w14:paraId="47043A8E" w14:textId="77777777" w:rsidR="0050481D" w:rsidRDefault="0050481D" w:rsidP="007C190C">
            <w:r>
              <w:t>Sample</w:t>
            </w:r>
          </w:p>
        </w:tc>
        <w:tc>
          <w:tcPr>
            <w:tcW w:w="1351" w:type="dxa"/>
          </w:tcPr>
          <w:p w14:paraId="084735AD" w14:textId="77777777" w:rsidR="0050481D" w:rsidRDefault="0050481D" w:rsidP="007C190C">
            <w:r>
              <w:t>Raw reads</w:t>
            </w:r>
          </w:p>
        </w:tc>
        <w:tc>
          <w:tcPr>
            <w:tcW w:w="2410" w:type="dxa"/>
          </w:tcPr>
          <w:p w14:paraId="2EE2EA64" w14:textId="77777777" w:rsidR="0050481D" w:rsidRDefault="0050481D" w:rsidP="007C190C">
            <w:r>
              <w:t>Quality filtered reads</w:t>
            </w:r>
          </w:p>
        </w:tc>
        <w:tc>
          <w:tcPr>
            <w:tcW w:w="2126" w:type="dxa"/>
          </w:tcPr>
          <w:p w14:paraId="5246CF2D" w14:textId="77777777" w:rsidR="0050481D" w:rsidRDefault="0050481D" w:rsidP="007C190C">
            <w:r>
              <w:t>rRNA filtered reads</w:t>
            </w:r>
          </w:p>
        </w:tc>
      </w:tr>
      <w:tr w:rsidR="0050481D" w14:paraId="443ACFEF" w14:textId="77777777" w:rsidTr="007C190C">
        <w:tc>
          <w:tcPr>
            <w:tcW w:w="1104" w:type="dxa"/>
            <w:vMerge w:val="restart"/>
            <w:vAlign w:val="center"/>
          </w:tcPr>
          <w:p w14:paraId="2B1F62C2" w14:textId="77777777" w:rsidR="0050481D" w:rsidRDefault="0050481D" w:rsidP="007C190C">
            <w:r>
              <w:t>M1_DNA</w:t>
            </w:r>
          </w:p>
        </w:tc>
        <w:tc>
          <w:tcPr>
            <w:tcW w:w="1351" w:type="dxa"/>
            <w:vMerge w:val="restart"/>
            <w:vAlign w:val="center"/>
          </w:tcPr>
          <w:p w14:paraId="6E1C741B" w14:textId="77777777" w:rsidR="0050481D" w:rsidRDefault="0050481D" w:rsidP="007C190C"/>
        </w:tc>
        <w:tc>
          <w:tcPr>
            <w:tcW w:w="2410" w:type="dxa"/>
            <w:vAlign w:val="center"/>
          </w:tcPr>
          <w:p w14:paraId="549F2E06" w14:textId="77777777" w:rsidR="0050481D" w:rsidRDefault="0050481D" w:rsidP="007C190C">
            <w:r w:rsidRPr="00124D78">
              <w:t>Phred ≤ 5</w:t>
            </w:r>
            <w:r>
              <w:t xml:space="preserve">: </w:t>
            </w:r>
          </w:p>
        </w:tc>
        <w:tc>
          <w:tcPr>
            <w:tcW w:w="2126" w:type="dxa"/>
          </w:tcPr>
          <w:p w14:paraId="79B5884C" w14:textId="2F4797B6" w:rsidR="0050481D" w:rsidRPr="007F3E17" w:rsidRDefault="007E18EB" w:rsidP="007C190C">
            <w:pPr>
              <w:rPr>
                <w:i/>
                <w:iCs/>
              </w:rPr>
            </w:pPr>
            <w:r>
              <w:rPr>
                <w:i/>
                <w:iCs/>
              </w:rPr>
              <w:t>4x…</w:t>
            </w:r>
          </w:p>
        </w:tc>
      </w:tr>
      <w:tr w:rsidR="0050481D" w14:paraId="28117329" w14:textId="77777777" w:rsidTr="007C190C">
        <w:tc>
          <w:tcPr>
            <w:tcW w:w="1104" w:type="dxa"/>
            <w:vMerge/>
            <w:vAlign w:val="center"/>
          </w:tcPr>
          <w:p w14:paraId="1F47D546" w14:textId="77777777" w:rsidR="0050481D" w:rsidRDefault="0050481D" w:rsidP="007C190C"/>
        </w:tc>
        <w:tc>
          <w:tcPr>
            <w:tcW w:w="1351" w:type="dxa"/>
            <w:vMerge/>
            <w:vAlign w:val="center"/>
          </w:tcPr>
          <w:p w14:paraId="21CDA2EB" w14:textId="77777777" w:rsidR="0050481D" w:rsidRDefault="0050481D" w:rsidP="007C190C"/>
        </w:tc>
        <w:tc>
          <w:tcPr>
            <w:tcW w:w="2410" w:type="dxa"/>
            <w:vAlign w:val="center"/>
          </w:tcPr>
          <w:p w14:paraId="68EFC598" w14:textId="77777777" w:rsidR="0050481D" w:rsidRDefault="0050481D" w:rsidP="007C190C">
            <w:r w:rsidRPr="00124D78">
              <w:t xml:space="preserve">Phred ≤ </w:t>
            </w:r>
            <w:r>
              <w:t xml:space="preserve">10: </w:t>
            </w:r>
          </w:p>
        </w:tc>
        <w:tc>
          <w:tcPr>
            <w:tcW w:w="2126" w:type="dxa"/>
          </w:tcPr>
          <w:p w14:paraId="517C4936" w14:textId="7FF11178" w:rsidR="0050481D" w:rsidRPr="007F3E17" w:rsidRDefault="0050481D" w:rsidP="007C190C">
            <w:pPr>
              <w:rPr>
                <w:i/>
                <w:iCs/>
              </w:rPr>
            </w:pPr>
          </w:p>
        </w:tc>
      </w:tr>
      <w:tr w:rsidR="0050481D" w14:paraId="0F770B71" w14:textId="77777777" w:rsidTr="007C190C">
        <w:tc>
          <w:tcPr>
            <w:tcW w:w="1104" w:type="dxa"/>
            <w:vMerge/>
            <w:vAlign w:val="center"/>
          </w:tcPr>
          <w:p w14:paraId="407BBDDE" w14:textId="77777777" w:rsidR="0050481D" w:rsidRDefault="0050481D" w:rsidP="007C190C"/>
        </w:tc>
        <w:tc>
          <w:tcPr>
            <w:tcW w:w="1351" w:type="dxa"/>
            <w:vMerge/>
            <w:vAlign w:val="center"/>
          </w:tcPr>
          <w:p w14:paraId="662FBC8C" w14:textId="77777777" w:rsidR="0050481D" w:rsidRDefault="0050481D" w:rsidP="007C190C"/>
        </w:tc>
        <w:tc>
          <w:tcPr>
            <w:tcW w:w="2410" w:type="dxa"/>
            <w:vAlign w:val="center"/>
          </w:tcPr>
          <w:p w14:paraId="50612AF7" w14:textId="77777777" w:rsidR="0050481D" w:rsidRDefault="0050481D" w:rsidP="007C190C">
            <w:r w:rsidRPr="00124D78">
              <w:t xml:space="preserve">Phred ≤ </w:t>
            </w:r>
            <w:r>
              <w:t>1</w:t>
            </w:r>
            <w:r w:rsidRPr="00124D78">
              <w:t>5</w:t>
            </w:r>
            <w:r>
              <w:t xml:space="preserve">: </w:t>
            </w:r>
          </w:p>
        </w:tc>
        <w:tc>
          <w:tcPr>
            <w:tcW w:w="2126" w:type="dxa"/>
          </w:tcPr>
          <w:p w14:paraId="3ABA12FB" w14:textId="5E38232D" w:rsidR="0050481D" w:rsidRPr="007F3E17" w:rsidRDefault="0050481D" w:rsidP="007C190C">
            <w:pPr>
              <w:rPr>
                <w:i/>
                <w:iCs/>
              </w:rPr>
            </w:pPr>
          </w:p>
        </w:tc>
      </w:tr>
      <w:tr w:rsidR="0050481D" w14:paraId="1AE2A38F" w14:textId="77777777" w:rsidTr="007C190C">
        <w:tc>
          <w:tcPr>
            <w:tcW w:w="1104" w:type="dxa"/>
            <w:vMerge/>
            <w:vAlign w:val="center"/>
          </w:tcPr>
          <w:p w14:paraId="64FEA2E0" w14:textId="77777777" w:rsidR="0050481D" w:rsidRDefault="0050481D" w:rsidP="007C190C"/>
        </w:tc>
        <w:tc>
          <w:tcPr>
            <w:tcW w:w="1351" w:type="dxa"/>
            <w:vMerge/>
            <w:vAlign w:val="center"/>
          </w:tcPr>
          <w:p w14:paraId="17BB4764" w14:textId="77777777" w:rsidR="0050481D" w:rsidRDefault="0050481D" w:rsidP="007C190C"/>
        </w:tc>
        <w:tc>
          <w:tcPr>
            <w:tcW w:w="2410" w:type="dxa"/>
            <w:vAlign w:val="center"/>
          </w:tcPr>
          <w:p w14:paraId="06AE7CE8" w14:textId="77777777" w:rsidR="0050481D" w:rsidRDefault="0050481D" w:rsidP="007C190C">
            <w:r w:rsidRPr="00124D78">
              <w:t xml:space="preserve">Phred ≤ </w:t>
            </w:r>
            <w:r>
              <w:t xml:space="preserve">20: </w:t>
            </w:r>
          </w:p>
        </w:tc>
        <w:tc>
          <w:tcPr>
            <w:tcW w:w="2126" w:type="dxa"/>
          </w:tcPr>
          <w:p w14:paraId="6EFA7EE2" w14:textId="2AAA557B" w:rsidR="0050481D" w:rsidRPr="007F3E17" w:rsidRDefault="0050481D" w:rsidP="007C190C">
            <w:pPr>
              <w:rPr>
                <w:i/>
                <w:iCs/>
              </w:rPr>
            </w:pPr>
          </w:p>
        </w:tc>
      </w:tr>
      <w:tr w:rsidR="0050481D" w14:paraId="5F7D9385" w14:textId="77777777" w:rsidTr="007C190C">
        <w:tc>
          <w:tcPr>
            <w:tcW w:w="1104" w:type="dxa"/>
            <w:vMerge w:val="restart"/>
            <w:vAlign w:val="center"/>
          </w:tcPr>
          <w:p w14:paraId="03A95761" w14:textId="77777777" w:rsidR="0050481D" w:rsidRDefault="0050481D" w:rsidP="007C190C">
            <w:r>
              <w:t>M2_DNA</w:t>
            </w:r>
          </w:p>
        </w:tc>
        <w:tc>
          <w:tcPr>
            <w:tcW w:w="1351" w:type="dxa"/>
            <w:vMerge w:val="restart"/>
            <w:vAlign w:val="center"/>
          </w:tcPr>
          <w:p w14:paraId="1289E115" w14:textId="77777777" w:rsidR="0050481D" w:rsidRDefault="0050481D" w:rsidP="007C190C"/>
        </w:tc>
        <w:tc>
          <w:tcPr>
            <w:tcW w:w="2410" w:type="dxa"/>
            <w:vAlign w:val="center"/>
          </w:tcPr>
          <w:p w14:paraId="4E8CA8FC" w14:textId="77777777" w:rsidR="0050481D" w:rsidRDefault="0050481D" w:rsidP="007C190C">
            <w:r w:rsidRPr="00124D78">
              <w:t>Phred ≤ 5</w:t>
            </w:r>
            <w:r>
              <w:t xml:space="preserve">: </w:t>
            </w:r>
          </w:p>
        </w:tc>
        <w:tc>
          <w:tcPr>
            <w:tcW w:w="2126" w:type="dxa"/>
          </w:tcPr>
          <w:p w14:paraId="053BBAE5" w14:textId="639E2B3E" w:rsidR="0050481D" w:rsidRPr="007F3E17" w:rsidRDefault="0050481D" w:rsidP="007C190C">
            <w:pPr>
              <w:rPr>
                <w:i/>
                <w:iCs/>
              </w:rPr>
            </w:pPr>
          </w:p>
        </w:tc>
      </w:tr>
      <w:tr w:rsidR="0050481D" w14:paraId="5FFF7548" w14:textId="77777777" w:rsidTr="007C190C">
        <w:tc>
          <w:tcPr>
            <w:tcW w:w="1104" w:type="dxa"/>
            <w:vMerge/>
            <w:vAlign w:val="center"/>
          </w:tcPr>
          <w:p w14:paraId="6F913539" w14:textId="77777777" w:rsidR="0050481D" w:rsidRDefault="0050481D" w:rsidP="007C190C"/>
        </w:tc>
        <w:tc>
          <w:tcPr>
            <w:tcW w:w="1351" w:type="dxa"/>
            <w:vMerge/>
            <w:vAlign w:val="center"/>
          </w:tcPr>
          <w:p w14:paraId="30B3B8BB" w14:textId="77777777" w:rsidR="0050481D" w:rsidRDefault="0050481D" w:rsidP="007C190C"/>
        </w:tc>
        <w:tc>
          <w:tcPr>
            <w:tcW w:w="2410" w:type="dxa"/>
            <w:vAlign w:val="center"/>
          </w:tcPr>
          <w:p w14:paraId="79C29C7F" w14:textId="77777777" w:rsidR="0050481D" w:rsidRDefault="0050481D" w:rsidP="007C190C">
            <w:r w:rsidRPr="00124D78">
              <w:t xml:space="preserve">Phred ≤ </w:t>
            </w:r>
            <w:r>
              <w:t xml:space="preserve">10: </w:t>
            </w:r>
          </w:p>
        </w:tc>
        <w:tc>
          <w:tcPr>
            <w:tcW w:w="2126" w:type="dxa"/>
          </w:tcPr>
          <w:p w14:paraId="39FAA7AD" w14:textId="45EDE861" w:rsidR="0050481D" w:rsidRPr="007F3E17" w:rsidRDefault="0050481D" w:rsidP="007C190C">
            <w:pPr>
              <w:rPr>
                <w:i/>
                <w:iCs/>
              </w:rPr>
            </w:pPr>
          </w:p>
        </w:tc>
      </w:tr>
      <w:tr w:rsidR="0050481D" w14:paraId="5D220073" w14:textId="77777777" w:rsidTr="007C190C">
        <w:tc>
          <w:tcPr>
            <w:tcW w:w="1104" w:type="dxa"/>
            <w:vMerge/>
            <w:vAlign w:val="center"/>
          </w:tcPr>
          <w:p w14:paraId="66433866" w14:textId="77777777" w:rsidR="0050481D" w:rsidRDefault="0050481D" w:rsidP="007C190C"/>
        </w:tc>
        <w:tc>
          <w:tcPr>
            <w:tcW w:w="1351" w:type="dxa"/>
            <w:vMerge/>
            <w:vAlign w:val="center"/>
          </w:tcPr>
          <w:p w14:paraId="3BD79AD0" w14:textId="77777777" w:rsidR="0050481D" w:rsidRDefault="0050481D" w:rsidP="007C190C"/>
        </w:tc>
        <w:tc>
          <w:tcPr>
            <w:tcW w:w="2410" w:type="dxa"/>
            <w:vAlign w:val="center"/>
          </w:tcPr>
          <w:p w14:paraId="595AFDC5" w14:textId="77777777" w:rsidR="0050481D" w:rsidRDefault="0050481D" w:rsidP="007C190C">
            <w:r w:rsidRPr="00124D78">
              <w:t xml:space="preserve">Phred ≤ </w:t>
            </w:r>
            <w:r>
              <w:t>1</w:t>
            </w:r>
            <w:r w:rsidRPr="00124D78">
              <w:t>5</w:t>
            </w:r>
            <w:r>
              <w:t xml:space="preserve">: </w:t>
            </w:r>
          </w:p>
        </w:tc>
        <w:tc>
          <w:tcPr>
            <w:tcW w:w="2126" w:type="dxa"/>
          </w:tcPr>
          <w:p w14:paraId="12C6511A" w14:textId="52F89892" w:rsidR="0050481D" w:rsidRPr="007F3E17" w:rsidRDefault="0050481D" w:rsidP="007C190C">
            <w:pPr>
              <w:rPr>
                <w:i/>
                <w:iCs/>
              </w:rPr>
            </w:pPr>
          </w:p>
        </w:tc>
      </w:tr>
      <w:tr w:rsidR="0050481D" w14:paraId="5F73AC51" w14:textId="77777777" w:rsidTr="007C190C">
        <w:tc>
          <w:tcPr>
            <w:tcW w:w="1104" w:type="dxa"/>
            <w:vMerge/>
            <w:vAlign w:val="center"/>
          </w:tcPr>
          <w:p w14:paraId="7C7829D8" w14:textId="77777777" w:rsidR="0050481D" w:rsidRDefault="0050481D" w:rsidP="007C190C"/>
        </w:tc>
        <w:tc>
          <w:tcPr>
            <w:tcW w:w="1351" w:type="dxa"/>
            <w:vMerge/>
            <w:vAlign w:val="center"/>
          </w:tcPr>
          <w:p w14:paraId="28EA3D27" w14:textId="77777777" w:rsidR="0050481D" w:rsidRDefault="0050481D" w:rsidP="007C190C"/>
        </w:tc>
        <w:tc>
          <w:tcPr>
            <w:tcW w:w="2410" w:type="dxa"/>
            <w:vAlign w:val="center"/>
          </w:tcPr>
          <w:p w14:paraId="3D38DA68" w14:textId="77777777" w:rsidR="0050481D" w:rsidRDefault="0050481D" w:rsidP="007C190C">
            <w:r w:rsidRPr="00124D78">
              <w:t xml:space="preserve">Phred ≤ </w:t>
            </w:r>
            <w:r>
              <w:t xml:space="preserve">20: </w:t>
            </w:r>
          </w:p>
        </w:tc>
        <w:tc>
          <w:tcPr>
            <w:tcW w:w="2126" w:type="dxa"/>
          </w:tcPr>
          <w:p w14:paraId="491FAE6F" w14:textId="2601EFE2" w:rsidR="0050481D" w:rsidRPr="007F3E17" w:rsidRDefault="0050481D" w:rsidP="007C190C">
            <w:pPr>
              <w:rPr>
                <w:i/>
                <w:iCs/>
              </w:rPr>
            </w:pPr>
          </w:p>
        </w:tc>
      </w:tr>
      <w:tr w:rsidR="0050481D" w14:paraId="53F8C513" w14:textId="77777777" w:rsidTr="007C190C">
        <w:tc>
          <w:tcPr>
            <w:tcW w:w="1104" w:type="dxa"/>
            <w:vMerge w:val="restart"/>
            <w:vAlign w:val="center"/>
          </w:tcPr>
          <w:p w14:paraId="73A69104" w14:textId="77777777" w:rsidR="0050481D" w:rsidRDefault="0050481D" w:rsidP="007C190C">
            <w:r>
              <w:t>M3_DNA</w:t>
            </w:r>
          </w:p>
        </w:tc>
        <w:tc>
          <w:tcPr>
            <w:tcW w:w="1351" w:type="dxa"/>
            <w:vMerge w:val="restart"/>
            <w:vAlign w:val="center"/>
          </w:tcPr>
          <w:p w14:paraId="58162E61" w14:textId="77777777" w:rsidR="0050481D" w:rsidRDefault="0050481D" w:rsidP="007C190C"/>
        </w:tc>
        <w:tc>
          <w:tcPr>
            <w:tcW w:w="2410" w:type="dxa"/>
            <w:vAlign w:val="center"/>
          </w:tcPr>
          <w:p w14:paraId="65FE16AD" w14:textId="77777777" w:rsidR="0050481D" w:rsidRDefault="0050481D" w:rsidP="007C190C">
            <w:r w:rsidRPr="00124D78">
              <w:t>Phred ≤ 5</w:t>
            </w:r>
            <w:r>
              <w:t xml:space="preserve">: </w:t>
            </w:r>
          </w:p>
        </w:tc>
        <w:tc>
          <w:tcPr>
            <w:tcW w:w="2126" w:type="dxa"/>
          </w:tcPr>
          <w:p w14:paraId="5FB8EA13" w14:textId="335C7896" w:rsidR="0050481D" w:rsidRPr="007F3E17" w:rsidRDefault="0050481D" w:rsidP="007C190C">
            <w:pPr>
              <w:rPr>
                <w:i/>
                <w:iCs/>
              </w:rPr>
            </w:pPr>
          </w:p>
        </w:tc>
      </w:tr>
      <w:tr w:rsidR="0050481D" w14:paraId="7D8FCA94" w14:textId="77777777" w:rsidTr="007C190C">
        <w:tc>
          <w:tcPr>
            <w:tcW w:w="1104" w:type="dxa"/>
            <w:vMerge/>
            <w:vAlign w:val="center"/>
          </w:tcPr>
          <w:p w14:paraId="09AD5282" w14:textId="77777777" w:rsidR="0050481D" w:rsidRDefault="0050481D" w:rsidP="007C190C"/>
        </w:tc>
        <w:tc>
          <w:tcPr>
            <w:tcW w:w="1351" w:type="dxa"/>
            <w:vMerge/>
            <w:vAlign w:val="center"/>
          </w:tcPr>
          <w:p w14:paraId="5942E838" w14:textId="77777777" w:rsidR="0050481D" w:rsidRDefault="0050481D" w:rsidP="007C190C"/>
        </w:tc>
        <w:tc>
          <w:tcPr>
            <w:tcW w:w="2410" w:type="dxa"/>
            <w:vAlign w:val="center"/>
          </w:tcPr>
          <w:p w14:paraId="76D37F83" w14:textId="77777777" w:rsidR="0050481D" w:rsidRDefault="0050481D" w:rsidP="007C190C">
            <w:r w:rsidRPr="00124D78">
              <w:t xml:space="preserve">Phred ≤ </w:t>
            </w:r>
            <w:r>
              <w:t xml:space="preserve">10: </w:t>
            </w:r>
          </w:p>
        </w:tc>
        <w:tc>
          <w:tcPr>
            <w:tcW w:w="2126" w:type="dxa"/>
          </w:tcPr>
          <w:p w14:paraId="2ACFB642" w14:textId="7D8AD0E7" w:rsidR="0050481D" w:rsidRPr="007F3E17" w:rsidRDefault="0050481D" w:rsidP="007C190C">
            <w:pPr>
              <w:rPr>
                <w:i/>
                <w:iCs/>
              </w:rPr>
            </w:pPr>
          </w:p>
        </w:tc>
      </w:tr>
      <w:tr w:rsidR="0050481D" w14:paraId="2E25D503" w14:textId="77777777" w:rsidTr="007C190C">
        <w:tc>
          <w:tcPr>
            <w:tcW w:w="1104" w:type="dxa"/>
            <w:vMerge/>
            <w:vAlign w:val="center"/>
          </w:tcPr>
          <w:p w14:paraId="105B9059" w14:textId="77777777" w:rsidR="0050481D" w:rsidRDefault="0050481D" w:rsidP="007C190C"/>
        </w:tc>
        <w:tc>
          <w:tcPr>
            <w:tcW w:w="1351" w:type="dxa"/>
            <w:vMerge/>
            <w:vAlign w:val="center"/>
          </w:tcPr>
          <w:p w14:paraId="23BD4E1F" w14:textId="77777777" w:rsidR="0050481D" w:rsidRDefault="0050481D" w:rsidP="007C190C"/>
        </w:tc>
        <w:tc>
          <w:tcPr>
            <w:tcW w:w="2410" w:type="dxa"/>
            <w:vAlign w:val="center"/>
          </w:tcPr>
          <w:p w14:paraId="306AC00C" w14:textId="77777777" w:rsidR="0050481D" w:rsidRDefault="0050481D" w:rsidP="007C190C">
            <w:r w:rsidRPr="00124D78">
              <w:t xml:space="preserve">Phred ≤ </w:t>
            </w:r>
            <w:r>
              <w:t>1</w:t>
            </w:r>
            <w:r w:rsidRPr="00124D78">
              <w:t>5</w:t>
            </w:r>
            <w:r>
              <w:t xml:space="preserve">: </w:t>
            </w:r>
          </w:p>
        </w:tc>
        <w:tc>
          <w:tcPr>
            <w:tcW w:w="2126" w:type="dxa"/>
          </w:tcPr>
          <w:p w14:paraId="0A565C76" w14:textId="517D39E2" w:rsidR="0050481D" w:rsidRPr="007F3E17" w:rsidRDefault="0050481D" w:rsidP="007C190C">
            <w:pPr>
              <w:rPr>
                <w:i/>
                <w:iCs/>
              </w:rPr>
            </w:pPr>
          </w:p>
        </w:tc>
      </w:tr>
      <w:tr w:rsidR="0050481D" w14:paraId="79D192CC" w14:textId="77777777" w:rsidTr="007C190C">
        <w:tc>
          <w:tcPr>
            <w:tcW w:w="1104" w:type="dxa"/>
            <w:vMerge/>
            <w:vAlign w:val="center"/>
          </w:tcPr>
          <w:p w14:paraId="7C69AC21" w14:textId="77777777" w:rsidR="0050481D" w:rsidRDefault="0050481D" w:rsidP="007C190C"/>
        </w:tc>
        <w:tc>
          <w:tcPr>
            <w:tcW w:w="1351" w:type="dxa"/>
            <w:vMerge/>
            <w:vAlign w:val="center"/>
          </w:tcPr>
          <w:p w14:paraId="7CFD583C" w14:textId="77777777" w:rsidR="0050481D" w:rsidRDefault="0050481D" w:rsidP="007C190C"/>
        </w:tc>
        <w:tc>
          <w:tcPr>
            <w:tcW w:w="2410" w:type="dxa"/>
            <w:vAlign w:val="center"/>
          </w:tcPr>
          <w:p w14:paraId="1E2EE584" w14:textId="77777777" w:rsidR="0050481D" w:rsidRDefault="0050481D" w:rsidP="007C190C">
            <w:r w:rsidRPr="00124D78">
              <w:t xml:space="preserve">Phred ≤ </w:t>
            </w:r>
            <w:r>
              <w:t xml:space="preserve">20: </w:t>
            </w:r>
          </w:p>
        </w:tc>
        <w:tc>
          <w:tcPr>
            <w:tcW w:w="2126" w:type="dxa"/>
          </w:tcPr>
          <w:p w14:paraId="0827CC34" w14:textId="4C2278A1" w:rsidR="0050481D" w:rsidRPr="007F3E17" w:rsidRDefault="0050481D" w:rsidP="007C190C">
            <w:pPr>
              <w:rPr>
                <w:i/>
                <w:iCs/>
              </w:rPr>
            </w:pPr>
          </w:p>
        </w:tc>
      </w:tr>
      <w:tr w:rsidR="0050481D" w14:paraId="3CE33A92" w14:textId="77777777" w:rsidTr="007C190C">
        <w:tc>
          <w:tcPr>
            <w:tcW w:w="1104" w:type="dxa"/>
            <w:vMerge w:val="restart"/>
            <w:vAlign w:val="center"/>
          </w:tcPr>
          <w:p w14:paraId="77F986E1" w14:textId="77777777" w:rsidR="0050481D" w:rsidRDefault="0050481D" w:rsidP="007C190C">
            <w:r>
              <w:t>F1_DNA</w:t>
            </w:r>
          </w:p>
        </w:tc>
        <w:tc>
          <w:tcPr>
            <w:tcW w:w="1351" w:type="dxa"/>
            <w:vMerge w:val="restart"/>
            <w:vAlign w:val="center"/>
          </w:tcPr>
          <w:p w14:paraId="3AB85FCC" w14:textId="77777777" w:rsidR="0050481D" w:rsidRDefault="0050481D" w:rsidP="007C190C"/>
        </w:tc>
        <w:tc>
          <w:tcPr>
            <w:tcW w:w="2410" w:type="dxa"/>
            <w:vAlign w:val="center"/>
          </w:tcPr>
          <w:p w14:paraId="4E3FEAE7" w14:textId="77777777" w:rsidR="0050481D" w:rsidRDefault="0050481D" w:rsidP="007C190C">
            <w:r w:rsidRPr="00124D78">
              <w:t>Phred ≤ 5</w:t>
            </w:r>
            <w:r>
              <w:t xml:space="preserve">: </w:t>
            </w:r>
          </w:p>
        </w:tc>
        <w:tc>
          <w:tcPr>
            <w:tcW w:w="2126" w:type="dxa"/>
          </w:tcPr>
          <w:p w14:paraId="052378F0" w14:textId="617A970C" w:rsidR="0050481D" w:rsidRPr="007F3E17" w:rsidRDefault="0050481D" w:rsidP="007C190C">
            <w:pPr>
              <w:rPr>
                <w:i/>
                <w:iCs/>
              </w:rPr>
            </w:pPr>
          </w:p>
        </w:tc>
      </w:tr>
      <w:tr w:rsidR="0050481D" w14:paraId="7D669440" w14:textId="77777777" w:rsidTr="007C190C">
        <w:tc>
          <w:tcPr>
            <w:tcW w:w="1104" w:type="dxa"/>
            <w:vMerge/>
            <w:vAlign w:val="center"/>
          </w:tcPr>
          <w:p w14:paraId="744AD365" w14:textId="77777777" w:rsidR="0050481D" w:rsidRDefault="0050481D" w:rsidP="007C190C"/>
        </w:tc>
        <w:tc>
          <w:tcPr>
            <w:tcW w:w="1351" w:type="dxa"/>
            <w:vMerge/>
            <w:vAlign w:val="center"/>
          </w:tcPr>
          <w:p w14:paraId="759CBA28" w14:textId="77777777" w:rsidR="0050481D" w:rsidRDefault="0050481D" w:rsidP="007C190C"/>
        </w:tc>
        <w:tc>
          <w:tcPr>
            <w:tcW w:w="2410" w:type="dxa"/>
            <w:vAlign w:val="center"/>
          </w:tcPr>
          <w:p w14:paraId="189E8319" w14:textId="77777777" w:rsidR="0050481D" w:rsidRDefault="0050481D" w:rsidP="007C190C">
            <w:r w:rsidRPr="00124D78">
              <w:t xml:space="preserve">Phred ≤ </w:t>
            </w:r>
            <w:r>
              <w:t xml:space="preserve">10: </w:t>
            </w:r>
          </w:p>
        </w:tc>
        <w:tc>
          <w:tcPr>
            <w:tcW w:w="2126" w:type="dxa"/>
          </w:tcPr>
          <w:p w14:paraId="14182595" w14:textId="37018A0A" w:rsidR="0050481D" w:rsidRPr="007F3E17" w:rsidRDefault="0050481D" w:rsidP="007C190C">
            <w:pPr>
              <w:rPr>
                <w:i/>
                <w:iCs/>
              </w:rPr>
            </w:pPr>
          </w:p>
        </w:tc>
      </w:tr>
      <w:tr w:rsidR="0050481D" w14:paraId="68D8312E" w14:textId="77777777" w:rsidTr="007C190C">
        <w:tc>
          <w:tcPr>
            <w:tcW w:w="1104" w:type="dxa"/>
            <w:vMerge/>
            <w:vAlign w:val="center"/>
          </w:tcPr>
          <w:p w14:paraId="63525442" w14:textId="77777777" w:rsidR="0050481D" w:rsidRDefault="0050481D" w:rsidP="007C190C"/>
        </w:tc>
        <w:tc>
          <w:tcPr>
            <w:tcW w:w="1351" w:type="dxa"/>
            <w:vMerge/>
            <w:vAlign w:val="center"/>
          </w:tcPr>
          <w:p w14:paraId="68774F4D" w14:textId="77777777" w:rsidR="0050481D" w:rsidRDefault="0050481D" w:rsidP="007C190C"/>
        </w:tc>
        <w:tc>
          <w:tcPr>
            <w:tcW w:w="2410" w:type="dxa"/>
            <w:vAlign w:val="center"/>
          </w:tcPr>
          <w:p w14:paraId="442A2952" w14:textId="77777777" w:rsidR="0050481D" w:rsidRDefault="0050481D" w:rsidP="007C190C">
            <w:r w:rsidRPr="00124D78">
              <w:t xml:space="preserve">Phred ≤ </w:t>
            </w:r>
            <w:r>
              <w:t>1</w:t>
            </w:r>
            <w:r w:rsidRPr="00124D78">
              <w:t>5</w:t>
            </w:r>
            <w:r>
              <w:t xml:space="preserve">: </w:t>
            </w:r>
          </w:p>
        </w:tc>
        <w:tc>
          <w:tcPr>
            <w:tcW w:w="2126" w:type="dxa"/>
          </w:tcPr>
          <w:p w14:paraId="207FFB4B" w14:textId="511983F0" w:rsidR="0050481D" w:rsidRPr="007F3E17" w:rsidRDefault="0050481D" w:rsidP="007C190C">
            <w:pPr>
              <w:rPr>
                <w:i/>
                <w:iCs/>
              </w:rPr>
            </w:pPr>
          </w:p>
        </w:tc>
      </w:tr>
      <w:tr w:rsidR="0050481D" w14:paraId="128E147A" w14:textId="77777777" w:rsidTr="007C190C">
        <w:tc>
          <w:tcPr>
            <w:tcW w:w="1104" w:type="dxa"/>
            <w:vMerge/>
            <w:vAlign w:val="center"/>
          </w:tcPr>
          <w:p w14:paraId="48E38FBF" w14:textId="77777777" w:rsidR="0050481D" w:rsidRDefault="0050481D" w:rsidP="007C190C"/>
        </w:tc>
        <w:tc>
          <w:tcPr>
            <w:tcW w:w="1351" w:type="dxa"/>
            <w:vMerge/>
            <w:vAlign w:val="center"/>
          </w:tcPr>
          <w:p w14:paraId="5D0E6AA7" w14:textId="77777777" w:rsidR="0050481D" w:rsidRDefault="0050481D" w:rsidP="007C190C"/>
        </w:tc>
        <w:tc>
          <w:tcPr>
            <w:tcW w:w="2410" w:type="dxa"/>
            <w:vAlign w:val="center"/>
          </w:tcPr>
          <w:p w14:paraId="0D1E6176" w14:textId="77777777" w:rsidR="0050481D" w:rsidRDefault="0050481D" w:rsidP="007C190C">
            <w:r w:rsidRPr="00124D78">
              <w:t xml:space="preserve">Phred ≤ </w:t>
            </w:r>
            <w:r>
              <w:t xml:space="preserve">20: </w:t>
            </w:r>
          </w:p>
        </w:tc>
        <w:tc>
          <w:tcPr>
            <w:tcW w:w="2126" w:type="dxa"/>
          </w:tcPr>
          <w:p w14:paraId="618DA8B5" w14:textId="5AE77404" w:rsidR="0050481D" w:rsidRPr="007F3E17" w:rsidRDefault="0050481D" w:rsidP="007C190C">
            <w:pPr>
              <w:rPr>
                <w:i/>
                <w:iCs/>
              </w:rPr>
            </w:pPr>
          </w:p>
        </w:tc>
      </w:tr>
      <w:tr w:rsidR="0050481D" w14:paraId="344234E9" w14:textId="77777777" w:rsidTr="007C190C">
        <w:tc>
          <w:tcPr>
            <w:tcW w:w="1104" w:type="dxa"/>
            <w:vMerge w:val="restart"/>
            <w:vAlign w:val="center"/>
          </w:tcPr>
          <w:p w14:paraId="6FB4554C" w14:textId="77777777" w:rsidR="0050481D" w:rsidRDefault="0050481D" w:rsidP="007C190C">
            <w:r>
              <w:t>F2_DNA</w:t>
            </w:r>
          </w:p>
        </w:tc>
        <w:tc>
          <w:tcPr>
            <w:tcW w:w="1351" w:type="dxa"/>
            <w:vMerge w:val="restart"/>
            <w:vAlign w:val="center"/>
          </w:tcPr>
          <w:p w14:paraId="743941A9" w14:textId="77777777" w:rsidR="0050481D" w:rsidRDefault="0050481D" w:rsidP="007C190C"/>
        </w:tc>
        <w:tc>
          <w:tcPr>
            <w:tcW w:w="2410" w:type="dxa"/>
            <w:vAlign w:val="center"/>
          </w:tcPr>
          <w:p w14:paraId="5398F6BD" w14:textId="77777777" w:rsidR="0050481D" w:rsidRDefault="0050481D" w:rsidP="007C190C">
            <w:r w:rsidRPr="00124D78">
              <w:t>Phred ≤ 5</w:t>
            </w:r>
            <w:r>
              <w:t xml:space="preserve">: </w:t>
            </w:r>
          </w:p>
        </w:tc>
        <w:tc>
          <w:tcPr>
            <w:tcW w:w="2126" w:type="dxa"/>
          </w:tcPr>
          <w:p w14:paraId="2E3EA4BA" w14:textId="7C5A9185" w:rsidR="0050481D" w:rsidRPr="007F3E17" w:rsidRDefault="0050481D" w:rsidP="007C190C">
            <w:pPr>
              <w:rPr>
                <w:i/>
                <w:iCs/>
              </w:rPr>
            </w:pPr>
          </w:p>
        </w:tc>
      </w:tr>
      <w:tr w:rsidR="0050481D" w14:paraId="17E21897" w14:textId="77777777" w:rsidTr="007C190C">
        <w:tc>
          <w:tcPr>
            <w:tcW w:w="1104" w:type="dxa"/>
            <w:vMerge/>
            <w:vAlign w:val="center"/>
          </w:tcPr>
          <w:p w14:paraId="6AF4911B" w14:textId="77777777" w:rsidR="0050481D" w:rsidRDefault="0050481D" w:rsidP="007C190C"/>
        </w:tc>
        <w:tc>
          <w:tcPr>
            <w:tcW w:w="1351" w:type="dxa"/>
            <w:vMerge/>
            <w:vAlign w:val="center"/>
          </w:tcPr>
          <w:p w14:paraId="436F9712" w14:textId="77777777" w:rsidR="0050481D" w:rsidRDefault="0050481D" w:rsidP="007C190C"/>
        </w:tc>
        <w:tc>
          <w:tcPr>
            <w:tcW w:w="2410" w:type="dxa"/>
            <w:vAlign w:val="center"/>
          </w:tcPr>
          <w:p w14:paraId="2B03547F" w14:textId="77777777" w:rsidR="0050481D" w:rsidRDefault="0050481D" w:rsidP="007C190C">
            <w:r w:rsidRPr="00124D78">
              <w:t xml:space="preserve">Phred ≤ </w:t>
            </w:r>
            <w:r>
              <w:t xml:space="preserve">10: </w:t>
            </w:r>
          </w:p>
        </w:tc>
        <w:tc>
          <w:tcPr>
            <w:tcW w:w="2126" w:type="dxa"/>
          </w:tcPr>
          <w:p w14:paraId="39CD6680" w14:textId="398D93E0" w:rsidR="0050481D" w:rsidRPr="007F3E17" w:rsidRDefault="0050481D" w:rsidP="007C190C">
            <w:pPr>
              <w:rPr>
                <w:i/>
                <w:iCs/>
              </w:rPr>
            </w:pPr>
          </w:p>
        </w:tc>
      </w:tr>
      <w:tr w:rsidR="0050481D" w14:paraId="44305EBE" w14:textId="77777777" w:rsidTr="007C190C">
        <w:tc>
          <w:tcPr>
            <w:tcW w:w="1104" w:type="dxa"/>
            <w:vMerge/>
            <w:vAlign w:val="center"/>
          </w:tcPr>
          <w:p w14:paraId="57D61565" w14:textId="77777777" w:rsidR="0050481D" w:rsidRDefault="0050481D" w:rsidP="007C190C"/>
        </w:tc>
        <w:tc>
          <w:tcPr>
            <w:tcW w:w="1351" w:type="dxa"/>
            <w:vMerge/>
            <w:vAlign w:val="center"/>
          </w:tcPr>
          <w:p w14:paraId="4AFFBAE7" w14:textId="77777777" w:rsidR="0050481D" w:rsidRDefault="0050481D" w:rsidP="007C190C"/>
        </w:tc>
        <w:tc>
          <w:tcPr>
            <w:tcW w:w="2410" w:type="dxa"/>
            <w:vAlign w:val="center"/>
          </w:tcPr>
          <w:p w14:paraId="4FB20962" w14:textId="77777777" w:rsidR="0050481D" w:rsidRDefault="0050481D" w:rsidP="007C190C">
            <w:r w:rsidRPr="00124D78">
              <w:t xml:space="preserve">Phred ≤ </w:t>
            </w:r>
            <w:r>
              <w:t>1</w:t>
            </w:r>
            <w:r w:rsidRPr="00124D78">
              <w:t>5</w:t>
            </w:r>
            <w:r>
              <w:t xml:space="preserve">: </w:t>
            </w:r>
          </w:p>
        </w:tc>
        <w:tc>
          <w:tcPr>
            <w:tcW w:w="2126" w:type="dxa"/>
          </w:tcPr>
          <w:p w14:paraId="7C1EC9CB" w14:textId="076EDC42" w:rsidR="0050481D" w:rsidRPr="007F3E17" w:rsidRDefault="0050481D" w:rsidP="007C190C">
            <w:pPr>
              <w:rPr>
                <w:i/>
                <w:iCs/>
              </w:rPr>
            </w:pPr>
          </w:p>
        </w:tc>
      </w:tr>
      <w:tr w:rsidR="0050481D" w14:paraId="50425793" w14:textId="77777777" w:rsidTr="007C190C">
        <w:tc>
          <w:tcPr>
            <w:tcW w:w="1104" w:type="dxa"/>
            <w:vMerge/>
            <w:vAlign w:val="center"/>
          </w:tcPr>
          <w:p w14:paraId="0EAF6B61" w14:textId="77777777" w:rsidR="0050481D" w:rsidRDefault="0050481D" w:rsidP="007C190C"/>
        </w:tc>
        <w:tc>
          <w:tcPr>
            <w:tcW w:w="1351" w:type="dxa"/>
            <w:vMerge/>
            <w:vAlign w:val="center"/>
          </w:tcPr>
          <w:p w14:paraId="7AB71F3B" w14:textId="77777777" w:rsidR="0050481D" w:rsidRDefault="0050481D" w:rsidP="007C190C"/>
        </w:tc>
        <w:tc>
          <w:tcPr>
            <w:tcW w:w="2410" w:type="dxa"/>
            <w:vAlign w:val="center"/>
          </w:tcPr>
          <w:p w14:paraId="5E362713" w14:textId="77777777" w:rsidR="0050481D" w:rsidRDefault="0050481D" w:rsidP="007C190C">
            <w:r w:rsidRPr="00124D78">
              <w:t xml:space="preserve">Phred ≤ </w:t>
            </w:r>
            <w:r>
              <w:t xml:space="preserve">20: </w:t>
            </w:r>
          </w:p>
        </w:tc>
        <w:tc>
          <w:tcPr>
            <w:tcW w:w="2126" w:type="dxa"/>
          </w:tcPr>
          <w:p w14:paraId="5E85DB7E" w14:textId="43048853" w:rsidR="0050481D" w:rsidRPr="007F3E17" w:rsidRDefault="0050481D" w:rsidP="007C190C">
            <w:pPr>
              <w:rPr>
                <w:i/>
                <w:iCs/>
              </w:rPr>
            </w:pPr>
          </w:p>
        </w:tc>
      </w:tr>
      <w:tr w:rsidR="0050481D" w14:paraId="5A578B2A" w14:textId="77777777" w:rsidTr="007C190C">
        <w:tc>
          <w:tcPr>
            <w:tcW w:w="1104" w:type="dxa"/>
            <w:vMerge w:val="restart"/>
            <w:vAlign w:val="center"/>
          </w:tcPr>
          <w:p w14:paraId="1C268456" w14:textId="77777777" w:rsidR="0050481D" w:rsidRDefault="0050481D" w:rsidP="007C190C">
            <w:r>
              <w:t>F3_DNA</w:t>
            </w:r>
          </w:p>
        </w:tc>
        <w:tc>
          <w:tcPr>
            <w:tcW w:w="1351" w:type="dxa"/>
            <w:vMerge w:val="restart"/>
            <w:vAlign w:val="center"/>
          </w:tcPr>
          <w:p w14:paraId="0CAF9A3B" w14:textId="77777777" w:rsidR="0050481D" w:rsidRDefault="0050481D" w:rsidP="007C190C"/>
        </w:tc>
        <w:tc>
          <w:tcPr>
            <w:tcW w:w="2410" w:type="dxa"/>
            <w:vAlign w:val="center"/>
          </w:tcPr>
          <w:p w14:paraId="47BC8BBF" w14:textId="77777777" w:rsidR="0050481D" w:rsidRDefault="0050481D" w:rsidP="007C190C">
            <w:r w:rsidRPr="00124D78">
              <w:t>Phred ≤ 5</w:t>
            </w:r>
            <w:r>
              <w:t xml:space="preserve">: </w:t>
            </w:r>
          </w:p>
        </w:tc>
        <w:tc>
          <w:tcPr>
            <w:tcW w:w="2126" w:type="dxa"/>
          </w:tcPr>
          <w:p w14:paraId="2749EEB6" w14:textId="1FEEA269" w:rsidR="0050481D" w:rsidRPr="007F3E17" w:rsidRDefault="0050481D" w:rsidP="007C190C">
            <w:pPr>
              <w:rPr>
                <w:i/>
                <w:iCs/>
              </w:rPr>
            </w:pPr>
          </w:p>
        </w:tc>
      </w:tr>
      <w:tr w:rsidR="0050481D" w14:paraId="28D87C30" w14:textId="77777777" w:rsidTr="007C190C">
        <w:tc>
          <w:tcPr>
            <w:tcW w:w="1104" w:type="dxa"/>
            <w:vMerge/>
          </w:tcPr>
          <w:p w14:paraId="6B82BC4C" w14:textId="77777777" w:rsidR="0050481D" w:rsidRDefault="0050481D" w:rsidP="007C190C"/>
        </w:tc>
        <w:tc>
          <w:tcPr>
            <w:tcW w:w="1351" w:type="dxa"/>
            <w:vMerge/>
          </w:tcPr>
          <w:p w14:paraId="117E9AFC" w14:textId="77777777" w:rsidR="0050481D" w:rsidRDefault="0050481D" w:rsidP="007C190C"/>
        </w:tc>
        <w:tc>
          <w:tcPr>
            <w:tcW w:w="2410" w:type="dxa"/>
            <w:vAlign w:val="center"/>
          </w:tcPr>
          <w:p w14:paraId="410C7443" w14:textId="77777777" w:rsidR="0050481D" w:rsidRDefault="0050481D" w:rsidP="007C190C">
            <w:r w:rsidRPr="00124D78">
              <w:t xml:space="preserve">Phred ≤ </w:t>
            </w:r>
            <w:r>
              <w:t xml:space="preserve">10: </w:t>
            </w:r>
          </w:p>
        </w:tc>
        <w:tc>
          <w:tcPr>
            <w:tcW w:w="2126" w:type="dxa"/>
          </w:tcPr>
          <w:p w14:paraId="15D50975" w14:textId="20D949D9" w:rsidR="0050481D" w:rsidRPr="007F3E17" w:rsidRDefault="0050481D" w:rsidP="007C190C">
            <w:pPr>
              <w:rPr>
                <w:i/>
                <w:iCs/>
              </w:rPr>
            </w:pPr>
          </w:p>
        </w:tc>
      </w:tr>
      <w:tr w:rsidR="0050481D" w14:paraId="788CF75C" w14:textId="77777777" w:rsidTr="007C190C">
        <w:tc>
          <w:tcPr>
            <w:tcW w:w="1104" w:type="dxa"/>
            <w:vMerge/>
          </w:tcPr>
          <w:p w14:paraId="1420F723" w14:textId="77777777" w:rsidR="0050481D" w:rsidRDefault="0050481D" w:rsidP="007C190C"/>
        </w:tc>
        <w:tc>
          <w:tcPr>
            <w:tcW w:w="1351" w:type="dxa"/>
            <w:vMerge/>
          </w:tcPr>
          <w:p w14:paraId="4FB5A7F2" w14:textId="77777777" w:rsidR="0050481D" w:rsidRDefault="0050481D" w:rsidP="007C190C"/>
        </w:tc>
        <w:tc>
          <w:tcPr>
            <w:tcW w:w="2410" w:type="dxa"/>
            <w:vAlign w:val="center"/>
          </w:tcPr>
          <w:p w14:paraId="06F8CB87" w14:textId="77777777" w:rsidR="0050481D" w:rsidRDefault="0050481D" w:rsidP="007C190C">
            <w:r w:rsidRPr="00124D78">
              <w:t xml:space="preserve">Phred ≤ </w:t>
            </w:r>
            <w:r>
              <w:t>1</w:t>
            </w:r>
            <w:r w:rsidRPr="00124D78">
              <w:t>5</w:t>
            </w:r>
            <w:r>
              <w:t xml:space="preserve">: </w:t>
            </w:r>
          </w:p>
        </w:tc>
        <w:tc>
          <w:tcPr>
            <w:tcW w:w="2126" w:type="dxa"/>
          </w:tcPr>
          <w:p w14:paraId="11A4C101" w14:textId="4AF2CA0C" w:rsidR="0050481D" w:rsidRPr="007F3E17" w:rsidRDefault="0050481D" w:rsidP="007C190C">
            <w:pPr>
              <w:rPr>
                <w:i/>
                <w:iCs/>
              </w:rPr>
            </w:pPr>
          </w:p>
        </w:tc>
      </w:tr>
      <w:tr w:rsidR="0050481D" w14:paraId="585C82AB" w14:textId="77777777" w:rsidTr="007C190C">
        <w:tc>
          <w:tcPr>
            <w:tcW w:w="1104" w:type="dxa"/>
            <w:vMerge/>
          </w:tcPr>
          <w:p w14:paraId="52FA86DF" w14:textId="77777777" w:rsidR="0050481D" w:rsidRDefault="0050481D" w:rsidP="007C190C"/>
        </w:tc>
        <w:tc>
          <w:tcPr>
            <w:tcW w:w="1351" w:type="dxa"/>
            <w:vMerge/>
          </w:tcPr>
          <w:p w14:paraId="7014FBFD" w14:textId="77777777" w:rsidR="0050481D" w:rsidRDefault="0050481D" w:rsidP="007C190C"/>
        </w:tc>
        <w:tc>
          <w:tcPr>
            <w:tcW w:w="2410" w:type="dxa"/>
            <w:vAlign w:val="center"/>
          </w:tcPr>
          <w:p w14:paraId="70141716" w14:textId="77777777" w:rsidR="0050481D" w:rsidRDefault="0050481D" w:rsidP="007C190C">
            <w:r w:rsidRPr="00124D78">
              <w:t xml:space="preserve">Phred ≤ </w:t>
            </w:r>
            <w:r>
              <w:t xml:space="preserve">20: </w:t>
            </w:r>
          </w:p>
        </w:tc>
        <w:tc>
          <w:tcPr>
            <w:tcW w:w="2126" w:type="dxa"/>
          </w:tcPr>
          <w:p w14:paraId="4DC6A2B3" w14:textId="5F3DFB62" w:rsidR="0050481D" w:rsidRPr="007F3E17" w:rsidRDefault="0050481D" w:rsidP="007C190C">
            <w:pPr>
              <w:rPr>
                <w:i/>
                <w:iCs/>
              </w:rPr>
            </w:pPr>
          </w:p>
        </w:tc>
      </w:tr>
    </w:tbl>
    <w:p w14:paraId="656D7F3D" w14:textId="77777777" w:rsidR="00066A22" w:rsidRDefault="00066A22" w:rsidP="00C67427">
      <w:pPr>
        <w:pStyle w:val="Caption"/>
        <w:keepNext/>
      </w:pPr>
    </w:p>
    <w:p w14:paraId="37D4A070" w14:textId="4CA808FC" w:rsidR="00C67427" w:rsidRDefault="00C67427" w:rsidP="00C67427">
      <w:pPr>
        <w:pStyle w:val="Caption"/>
        <w:keepNext/>
      </w:pPr>
      <w:r>
        <w:t xml:space="preserve">Supplementary Table </w:t>
      </w:r>
      <w:r w:rsidR="00AE2324">
        <w:fldChar w:fldCharType="begin"/>
      </w:r>
      <w:r w:rsidR="00AE2324">
        <w:instrText xml:space="preserve"> SEQ Supplementary_Table \* ARABIC </w:instrText>
      </w:r>
      <w:r w:rsidR="00AE2324">
        <w:fldChar w:fldCharType="separate"/>
      </w:r>
      <w:r>
        <w:rPr>
          <w:noProof/>
        </w:rPr>
        <w:t>5</w:t>
      </w:r>
      <w:r w:rsidR="00AE2324">
        <w:rPr>
          <w:noProof/>
        </w:rPr>
        <w:fldChar w:fldCharType="end"/>
      </w:r>
      <w:r>
        <w:t xml:space="preserve">: </w:t>
      </w:r>
      <w:r w:rsidRPr="00BC26C2">
        <w:t>Number of reads and contigs after each pipeline step (</w:t>
      </w:r>
      <w:r>
        <w:t>R</w:t>
      </w:r>
      <w:r w:rsidRPr="00BC26C2">
        <w:t>NA)</w:t>
      </w:r>
    </w:p>
    <w:tbl>
      <w:tblPr>
        <w:tblStyle w:val="TableGrid"/>
        <w:tblW w:w="0" w:type="auto"/>
        <w:tblLook w:val="04A0" w:firstRow="1" w:lastRow="0" w:firstColumn="1" w:lastColumn="0" w:noHBand="0" w:noVBand="1"/>
      </w:tblPr>
      <w:tblGrid>
        <w:gridCol w:w="1087"/>
        <w:gridCol w:w="1351"/>
        <w:gridCol w:w="2410"/>
        <w:gridCol w:w="2126"/>
      </w:tblGrid>
      <w:tr w:rsidR="00C67427" w14:paraId="25E32D04" w14:textId="77777777" w:rsidTr="007C190C">
        <w:tc>
          <w:tcPr>
            <w:tcW w:w="1087" w:type="dxa"/>
          </w:tcPr>
          <w:p w14:paraId="4251456F" w14:textId="77777777" w:rsidR="00C67427" w:rsidRDefault="00C67427" w:rsidP="007C190C">
            <w:r>
              <w:t>Sample</w:t>
            </w:r>
          </w:p>
        </w:tc>
        <w:tc>
          <w:tcPr>
            <w:tcW w:w="1351" w:type="dxa"/>
          </w:tcPr>
          <w:p w14:paraId="42E18D03" w14:textId="77777777" w:rsidR="00C67427" w:rsidRDefault="00C67427" w:rsidP="007C190C">
            <w:r>
              <w:t>Raw reads</w:t>
            </w:r>
          </w:p>
        </w:tc>
        <w:tc>
          <w:tcPr>
            <w:tcW w:w="2410" w:type="dxa"/>
          </w:tcPr>
          <w:p w14:paraId="61EB9630" w14:textId="77777777" w:rsidR="00C67427" w:rsidRDefault="00C67427" w:rsidP="007C190C">
            <w:r>
              <w:t>Quality filtered reads</w:t>
            </w:r>
          </w:p>
        </w:tc>
        <w:tc>
          <w:tcPr>
            <w:tcW w:w="2126" w:type="dxa"/>
          </w:tcPr>
          <w:p w14:paraId="25ED9112" w14:textId="77777777" w:rsidR="00C67427" w:rsidRDefault="00C67427" w:rsidP="007C190C">
            <w:r>
              <w:t>rRNA filtered reads</w:t>
            </w:r>
          </w:p>
        </w:tc>
      </w:tr>
      <w:tr w:rsidR="00C67427" w14:paraId="45E3101D" w14:textId="77777777" w:rsidTr="007C190C">
        <w:tc>
          <w:tcPr>
            <w:tcW w:w="1087" w:type="dxa"/>
            <w:vMerge w:val="restart"/>
            <w:vAlign w:val="center"/>
          </w:tcPr>
          <w:p w14:paraId="1742C540" w14:textId="77777777" w:rsidR="00C67427" w:rsidRDefault="00C67427" w:rsidP="007C190C">
            <w:r>
              <w:t>M1_RNA</w:t>
            </w:r>
          </w:p>
        </w:tc>
        <w:tc>
          <w:tcPr>
            <w:tcW w:w="1351" w:type="dxa"/>
            <w:vMerge w:val="restart"/>
            <w:vAlign w:val="center"/>
          </w:tcPr>
          <w:p w14:paraId="7795F712" w14:textId="77777777" w:rsidR="00C67427" w:rsidRDefault="00C67427" w:rsidP="007C190C"/>
        </w:tc>
        <w:tc>
          <w:tcPr>
            <w:tcW w:w="2410" w:type="dxa"/>
            <w:vAlign w:val="center"/>
          </w:tcPr>
          <w:p w14:paraId="4F34710A" w14:textId="77777777" w:rsidR="00C67427" w:rsidRDefault="00C67427" w:rsidP="007C190C">
            <w:r w:rsidRPr="00124D78">
              <w:t>Phred ≤ 5</w:t>
            </w:r>
            <w:r>
              <w:t xml:space="preserve">: </w:t>
            </w:r>
          </w:p>
        </w:tc>
        <w:tc>
          <w:tcPr>
            <w:tcW w:w="2126" w:type="dxa"/>
          </w:tcPr>
          <w:p w14:paraId="29E15E15" w14:textId="1CBDC7B6" w:rsidR="00C67427" w:rsidRPr="007F3E17" w:rsidRDefault="007E18EB" w:rsidP="007C190C">
            <w:pPr>
              <w:rPr>
                <w:i/>
                <w:iCs/>
              </w:rPr>
            </w:pPr>
            <w:r>
              <w:rPr>
                <w:i/>
                <w:iCs/>
              </w:rPr>
              <w:t>4x…</w:t>
            </w:r>
          </w:p>
        </w:tc>
      </w:tr>
      <w:tr w:rsidR="00C67427" w14:paraId="35E428B6" w14:textId="77777777" w:rsidTr="007C190C">
        <w:tc>
          <w:tcPr>
            <w:tcW w:w="1087" w:type="dxa"/>
            <w:vMerge/>
            <w:vAlign w:val="center"/>
          </w:tcPr>
          <w:p w14:paraId="32EE0320" w14:textId="77777777" w:rsidR="00C67427" w:rsidRDefault="00C67427" w:rsidP="007C190C"/>
        </w:tc>
        <w:tc>
          <w:tcPr>
            <w:tcW w:w="1351" w:type="dxa"/>
            <w:vMerge/>
            <w:vAlign w:val="center"/>
          </w:tcPr>
          <w:p w14:paraId="6FFAAD40" w14:textId="77777777" w:rsidR="00C67427" w:rsidRDefault="00C67427" w:rsidP="007C190C"/>
        </w:tc>
        <w:tc>
          <w:tcPr>
            <w:tcW w:w="2410" w:type="dxa"/>
            <w:vAlign w:val="center"/>
          </w:tcPr>
          <w:p w14:paraId="7ED56D27" w14:textId="77777777" w:rsidR="00C67427" w:rsidRDefault="00C67427" w:rsidP="007C190C">
            <w:r w:rsidRPr="00124D78">
              <w:t xml:space="preserve">Phred ≤ </w:t>
            </w:r>
            <w:r>
              <w:t xml:space="preserve">10: </w:t>
            </w:r>
          </w:p>
        </w:tc>
        <w:tc>
          <w:tcPr>
            <w:tcW w:w="2126" w:type="dxa"/>
          </w:tcPr>
          <w:p w14:paraId="5CC96994" w14:textId="5D9AE89D" w:rsidR="00C67427" w:rsidRPr="007F3E17" w:rsidRDefault="00C67427" w:rsidP="007C190C">
            <w:pPr>
              <w:rPr>
                <w:i/>
                <w:iCs/>
              </w:rPr>
            </w:pPr>
          </w:p>
        </w:tc>
      </w:tr>
      <w:tr w:rsidR="00C67427" w14:paraId="49EF945D" w14:textId="77777777" w:rsidTr="007C190C">
        <w:tc>
          <w:tcPr>
            <w:tcW w:w="1087" w:type="dxa"/>
            <w:vMerge/>
            <w:vAlign w:val="center"/>
          </w:tcPr>
          <w:p w14:paraId="0CFA8EB5" w14:textId="77777777" w:rsidR="00C67427" w:rsidRDefault="00C67427" w:rsidP="007C190C"/>
        </w:tc>
        <w:tc>
          <w:tcPr>
            <w:tcW w:w="1351" w:type="dxa"/>
            <w:vMerge/>
            <w:vAlign w:val="center"/>
          </w:tcPr>
          <w:p w14:paraId="03417F43" w14:textId="77777777" w:rsidR="00C67427" w:rsidRDefault="00C67427" w:rsidP="007C190C"/>
        </w:tc>
        <w:tc>
          <w:tcPr>
            <w:tcW w:w="2410" w:type="dxa"/>
            <w:vAlign w:val="center"/>
          </w:tcPr>
          <w:p w14:paraId="02BBE816" w14:textId="77777777" w:rsidR="00C67427" w:rsidRDefault="00C67427" w:rsidP="007C190C">
            <w:r w:rsidRPr="00124D78">
              <w:t xml:space="preserve">Phred ≤ </w:t>
            </w:r>
            <w:r>
              <w:t>1</w:t>
            </w:r>
            <w:r w:rsidRPr="00124D78">
              <w:t>5</w:t>
            </w:r>
            <w:r>
              <w:t xml:space="preserve">: </w:t>
            </w:r>
          </w:p>
        </w:tc>
        <w:tc>
          <w:tcPr>
            <w:tcW w:w="2126" w:type="dxa"/>
          </w:tcPr>
          <w:p w14:paraId="7DC3570D" w14:textId="1ADAA9ED" w:rsidR="00C67427" w:rsidRPr="007F3E17" w:rsidRDefault="00C67427" w:rsidP="007C190C">
            <w:pPr>
              <w:rPr>
                <w:i/>
                <w:iCs/>
              </w:rPr>
            </w:pPr>
          </w:p>
        </w:tc>
      </w:tr>
      <w:tr w:rsidR="00C67427" w14:paraId="53A92A2C" w14:textId="77777777" w:rsidTr="007C190C">
        <w:tc>
          <w:tcPr>
            <w:tcW w:w="1087" w:type="dxa"/>
            <w:vMerge/>
            <w:vAlign w:val="center"/>
          </w:tcPr>
          <w:p w14:paraId="071B95B8" w14:textId="77777777" w:rsidR="00C67427" w:rsidRDefault="00C67427" w:rsidP="007C190C"/>
        </w:tc>
        <w:tc>
          <w:tcPr>
            <w:tcW w:w="1351" w:type="dxa"/>
            <w:vMerge/>
            <w:vAlign w:val="center"/>
          </w:tcPr>
          <w:p w14:paraId="484B76D4" w14:textId="77777777" w:rsidR="00C67427" w:rsidRDefault="00C67427" w:rsidP="007C190C"/>
        </w:tc>
        <w:tc>
          <w:tcPr>
            <w:tcW w:w="2410" w:type="dxa"/>
            <w:vAlign w:val="center"/>
          </w:tcPr>
          <w:p w14:paraId="121A8BB2" w14:textId="77777777" w:rsidR="00C67427" w:rsidRDefault="00C67427" w:rsidP="007C190C">
            <w:r w:rsidRPr="00124D78">
              <w:t xml:space="preserve">Phred ≤ </w:t>
            </w:r>
            <w:r>
              <w:t xml:space="preserve">20: </w:t>
            </w:r>
          </w:p>
        </w:tc>
        <w:tc>
          <w:tcPr>
            <w:tcW w:w="2126" w:type="dxa"/>
          </w:tcPr>
          <w:p w14:paraId="1F6DD5A0" w14:textId="51B5A93C" w:rsidR="00C67427" w:rsidRPr="007F3E17" w:rsidRDefault="00C67427" w:rsidP="007C190C">
            <w:pPr>
              <w:rPr>
                <w:i/>
                <w:iCs/>
              </w:rPr>
            </w:pPr>
          </w:p>
        </w:tc>
      </w:tr>
      <w:tr w:rsidR="00C67427" w14:paraId="1143BF26" w14:textId="77777777" w:rsidTr="007C190C">
        <w:tc>
          <w:tcPr>
            <w:tcW w:w="1087" w:type="dxa"/>
            <w:vMerge w:val="restart"/>
            <w:vAlign w:val="center"/>
          </w:tcPr>
          <w:p w14:paraId="1BC3CC07" w14:textId="77777777" w:rsidR="00C67427" w:rsidRDefault="00C67427" w:rsidP="007C190C">
            <w:r>
              <w:t>M2_RNA</w:t>
            </w:r>
          </w:p>
        </w:tc>
        <w:tc>
          <w:tcPr>
            <w:tcW w:w="1351" w:type="dxa"/>
            <w:vMerge w:val="restart"/>
            <w:vAlign w:val="center"/>
          </w:tcPr>
          <w:p w14:paraId="4176ED8D" w14:textId="77777777" w:rsidR="00C67427" w:rsidRDefault="00C67427" w:rsidP="007C190C"/>
        </w:tc>
        <w:tc>
          <w:tcPr>
            <w:tcW w:w="2410" w:type="dxa"/>
            <w:vAlign w:val="center"/>
          </w:tcPr>
          <w:p w14:paraId="0A841F3B" w14:textId="77777777" w:rsidR="00C67427" w:rsidRDefault="00C67427" w:rsidP="007C190C">
            <w:r w:rsidRPr="00124D78">
              <w:t>Phred ≤ 5</w:t>
            </w:r>
            <w:r>
              <w:t xml:space="preserve">: </w:t>
            </w:r>
          </w:p>
        </w:tc>
        <w:tc>
          <w:tcPr>
            <w:tcW w:w="2126" w:type="dxa"/>
          </w:tcPr>
          <w:p w14:paraId="09AEC838" w14:textId="412A4F38" w:rsidR="00C67427" w:rsidRPr="007F3E17" w:rsidRDefault="00C67427" w:rsidP="007C190C">
            <w:pPr>
              <w:rPr>
                <w:i/>
                <w:iCs/>
              </w:rPr>
            </w:pPr>
          </w:p>
        </w:tc>
      </w:tr>
      <w:tr w:rsidR="00C67427" w14:paraId="41166869" w14:textId="77777777" w:rsidTr="007C190C">
        <w:tc>
          <w:tcPr>
            <w:tcW w:w="1087" w:type="dxa"/>
            <w:vMerge/>
            <w:vAlign w:val="center"/>
          </w:tcPr>
          <w:p w14:paraId="6F08CE1F" w14:textId="77777777" w:rsidR="00C67427" w:rsidRDefault="00C67427" w:rsidP="007C190C"/>
        </w:tc>
        <w:tc>
          <w:tcPr>
            <w:tcW w:w="1351" w:type="dxa"/>
            <w:vMerge/>
            <w:vAlign w:val="center"/>
          </w:tcPr>
          <w:p w14:paraId="3FD879BE" w14:textId="77777777" w:rsidR="00C67427" w:rsidRDefault="00C67427" w:rsidP="007C190C"/>
        </w:tc>
        <w:tc>
          <w:tcPr>
            <w:tcW w:w="2410" w:type="dxa"/>
            <w:vAlign w:val="center"/>
          </w:tcPr>
          <w:p w14:paraId="6EC338E0" w14:textId="77777777" w:rsidR="00C67427" w:rsidRDefault="00C67427" w:rsidP="007C190C">
            <w:r w:rsidRPr="00124D78">
              <w:t xml:space="preserve">Phred ≤ </w:t>
            </w:r>
            <w:r>
              <w:t xml:space="preserve">10: </w:t>
            </w:r>
          </w:p>
        </w:tc>
        <w:tc>
          <w:tcPr>
            <w:tcW w:w="2126" w:type="dxa"/>
          </w:tcPr>
          <w:p w14:paraId="5269D4D2" w14:textId="0F2DEAD1" w:rsidR="00C67427" w:rsidRPr="007F3E17" w:rsidRDefault="00C67427" w:rsidP="007C190C">
            <w:pPr>
              <w:rPr>
                <w:i/>
                <w:iCs/>
              </w:rPr>
            </w:pPr>
          </w:p>
        </w:tc>
      </w:tr>
      <w:tr w:rsidR="00C67427" w14:paraId="732FB2B9" w14:textId="77777777" w:rsidTr="007C190C">
        <w:tc>
          <w:tcPr>
            <w:tcW w:w="1087" w:type="dxa"/>
            <w:vMerge/>
            <w:vAlign w:val="center"/>
          </w:tcPr>
          <w:p w14:paraId="13B0621C" w14:textId="77777777" w:rsidR="00C67427" w:rsidRDefault="00C67427" w:rsidP="007C190C"/>
        </w:tc>
        <w:tc>
          <w:tcPr>
            <w:tcW w:w="1351" w:type="dxa"/>
            <w:vMerge/>
            <w:vAlign w:val="center"/>
          </w:tcPr>
          <w:p w14:paraId="70B0771A" w14:textId="77777777" w:rsidR="00C67427" w:rsidRDefault="00C67427" w:rsidP="007C190C"/>
        </w:tc>
        <w:tc>
          <w:tcPr>
            <w:tcW w:w="2410" w:type="dxa"/>
            <w:vAlign w:val="center"/>
          </w:tcPr>
          <w:p w14:paraId="3CD623B8" w14:textId="77777777" w:rsidR="00C67427" w:rsidRDefault="00C67427" w:rsidP="007C190C">
            <w:r w:rsidRPr="00124D78">
              <w:t xml:space="preserve">Phred ≤ </w:t>
            </w:r>
            <w:r>
              <w:t>1</w:t>
            </w:r>
            <w:r w:rsidRPr="00124D78">
              <w:t>5</w:t>
            </w:r>
            <w:r>
              <w:t xml:space="preserve">: </w:t>
            </w:r>
          </w:p>
        </w:tc>
        <w:tc>
          <w:tcPr>
            <w:tcW w:w="2126" w:type="dxa"/>
          </w:tcPr>
          <w:p w14:paraId="7E252CAC" w14:textId="6F9614BC" w:rsidR="00C67427" w:rsidRPr="007F3E17" w:rsidRDefault="00C67427" w:rsidP="007C190C">
            <w:pPr>
              <w:rPr>
                <w:i/>
                <w:iCs/>
              </w:rPr>
            </w:pPr>
          </w:p>
        </w:tc>
      </w:tr>
      <w:tr w:rsidR="00C67427" w14:paraId="6AAA858D" w14:textId="77777777" w:rsidTr="007C190C">
        <w:tc>
          <w:tcPr>
            <w:tcW w:w="1087" w:type="dxa"/>
            <w:vMerge/>
            <w:vAlign w:val="center"/>
          </w:tcPr>
          <w:p w14:paraId="07E8674F" w14:textId="77777777" w:rsidR="00C67427" w:rsidRDefault="00C67427" w:rsidP="007C190C"/>
        </w:tc>
        <w:tc>
          <w:tcPr>
            <w:tcW w:w="1351" w:type="dxa"/>
            <w:vMerge/>
            <w:vAlign w:val="center"/>
          </w:tcPr>
          <w:p w14:paraId="79CFFE2A" w14:textId="77777777" w:rsidR="00C67427" w:rsidRDefault="00C67427" w:rsidP="007C190C"/>
        </w:tc>
        <w:tc>
          <w:tcPr>
            <w:tcW w:w="2410" w:type="dxa"/>
            <w:vAlign w:val="center"/>
          </w:tcPr>
          <w:p w14:paraId="3B568180" w14:textId="77777777" w:rsidR="00C67427" w:rsidRDefault="00C67427" w:rsidP="007C190C">
            <w:r w:rsidRPr="00124D78">
              <w:t xml:space="preserve">Phred ≤ </w:t>
            </w:r>
            <w:r>
              <w:t xml:space="preserve">20: </w:t>
            </w:r>
          </w:p>
        </w:tc>
        <w:tc>
          <w:tcPr>
            <w:tcW w:w="2126" w:type="dxa"/>
          </w:tcPr>
          <w:p w14:paraId="00B2E93D" w14:textId="6BA67511" w:rsidR="00C67427" w:rsidRPr="007F3E17" w:rsidRDefault="00C67427" w:rsidP="007C190C">
            <w:pPr>
              <w:rPr>
                <w:i/>
                <w:iCs/>
              </w:rPr>
            </w:pPr>
          </w:p>
        </w:tc>
      </w:tr>
      <w:tr w:rsidR="00C67427" w14:paraId="0AA814CD" w14:textId="77777777" w:rsidTr="007C190C">
        <w:tc>
          <w:tcPr>
            <w:tcW w:w="1087" w:type="dxa"/>
            <w:vMerge w:val="restart"/>
            <w:vAlign w:val="center"/>
          </w:tcPr>
          <w:p w14:paraId="2AD25B80" w14:textId="77777777" w:rsidR="00C67427" w:rsidRDefault="00C67427" w:rsidP="007C190C">
            <w:r>
              <w:t>M3_RNA</w:t>
            </w:r>
          </w:p>
        </w:tc>
        <w:tc>
          <w:tcPr>
            <w:tcW w:w="1351" w:type="dxa"/>
            <w:vMerge w:val="restart"/>
            <w:vAlign w:val="center"/>
          </w:tcPr>
          <w:p w14:paraId="630D044E" w14:textId="77777777" w:rsidR="00C67427" w:rsidRDefault="00C67427" w:rsidP="007C190C"/>
        </w:tc>
        <w:tc>
          <w:tcPr>
            <w:tcW w:w="2410" w:type="dxa"/>
            <w:vAlign w:val="center"/>
          </w:tcPr>
          <w:p w14:paraId="056B1721" w14:textId="77777777" w:rsidR="00C67427" w:rsidRDefault="00C67427" w:rsidP="007C190C">
            <w:r w:rsidRPr="00124D78">
              <w:t>Phred ≤ 5</w:t>
            </w:r>
            <w:r>
              <w:t xml:space="preserve">: </w:t>
            </w:r>
          </w:p>
        </w:tc>
        <w:tc>
          <w:tcPr>
            <w:tcW w:w="2126" w:type="dxa"/>
          </w:tcPr>
          <w:p w14:paraId="78630AF3" w14:textId="6BE60848" w:rsidR="00C67427" w:rsidRPr="007F3E17" w:rsidRDefault="00C67427" w:rsidP="007C190C">
            <w:pPr>
              <w:rPr>
                <w:i/>
                <w:iCs/>
              </w:rPr>
            </w:pPr>
          </w:p>
        </w:tc>
      </w:tr>
      <w:tr w:rsidR="00C67427" w14:paraId="28D95C03" w14:textId="77777777" w:rsidTr="007C190C">
        <w:tc>
          <w:tcPr>
            <w:tcW w:w="1087" w:type="dxa"/>
            <w:vMerge/>
            <w:vAlign w:val="center"/>
          </w:tcPr>
          <w:p w14:paraId="6D32AE26" w14:textId="77777777" w:rsidR="00C67427" w:rsidRDefault="00C67427" w:rsidP="007C190C"/>
        </w:tc>
        <w:tc>
          <w:tcPr>
            <w:tcW w:w="1351" w:type="dxa"/>
            <w:vMerge/>
            <w:vAlign w:val="center"/>
          </w:tcPr>
          <w:p w14:paraId="4C4FD20D" w14:textId="77777777" w:rsidR="00C67427" w:rsidRDefault="00C67427" w:rsidP="007C190C"/>
        </w:tc>
        <w:tc>
          <w:tcPr>
            <w:tcW w:w="2410" w:type="dxa"/>
            <w:vAlign w:val="center"/>
          </w:tcPr>
          <w:p w14:paraId="2D3A2C71" w14:textId="77777777" w:rsidR="00C67427" w:rsidRDefault="00C67427" w:rsidP="007C190C">
            <w:r w:rsidRPr="00124D78">
              <w:t xml:space="preserve">Phred ≤ </w:t>
            </w:r>
            <w:r>
              <w:t xml:space="preserve">10: </w:t>
            </w:r>
          </w:p>
        </w:tc>
        <w:tc>
          <w:tcPr>
            <w:tcW w:w="2126" w:type="dxa"/>
          </w:tcPr>
          <w:p w14:paraId="2BC7BE39" w14:textId="72D89CC7" w:rsidR="00C67427" w:rsidRPr="007F3E17" w:rsidRDefault="00C67427" w:rsidP="007C190C">
            <w:pPr>
              <w:rPr>
                <w:i/>
                <w:iCs/>
              </w:rPr>
            </w:pPr>
          </w:p>
        </w:tc>
      </w:tr>
      <w:tr w:rsidR="00C67427" w14:paraId="728BB4C3" w14:textId="77777777" w:rsidTr="007C190C">
        <w:tc>
          <w:tcPr>
            <w:tcW w:w="1087" w:type="dxa"/>
            <w:vMerge/>
            <w:vAlign w:val="center"/>
          </w:tcPr>
          <w:p w14:paraId="35ABA79F" w14:textId="77777777" w:rsidR="00C67427" w:rsidRDefault="00C67427" w:rsidP="007C190C"/>
        </w:tc>
        <w:tc>
          <w:tcPr>
            <w:tcW w:w="1351" w:type="dxa"/>
            <w:vMerge/>
            <w:vAlign w:val="center"/>
          </w:tcPr>
          <w:p w14:paraId="154A5203" w14:textId="77777777" w:rsidR="00C67427" w:rsidRDefault="00C67427" w:rsidP="007C190C"/>
        </w:tc>
        <w:tc>
          <w:tcPr>
            <w:tcW w:w="2410" w:type="dxa"/>
            <w:vAlign w:val="center"/>
          </w:tcPr>
          <w:p w14:paraId="5F38E8FF" w14:textId="77777777" w:rsidR="00C67427" w:rsidRDefault="00C67427" w:rsidP="007C190C">
            <w:r w:rsidRPr="00124D78">
              <w:t xml:space="preserve">Phred ≤ </w:t>
            </w:r>
            <w:r>
              <w:t>1</w:t>
            </w:r>
            <w:r w:rsidRPr="00124D78">
              <w:t>5</w:t>
            </w:r>
            <w:r>
              <w:t xml:space="preserve">: </w:t>
            </w:r>
          </w:p>
        </w:tc>
        <w:tc>
          <w:tcPr>
            <w:tcW w:w="2126" w:type="dxa"/>
          </w:tcPr>
          <w:p w14:paraId="254F6969" w14:textId="7B036A69" w:rsidR="00C67427" w:rsidRPr="007F3E17" w:rsidRDefault="00C67427" w:rsidP="007C190C">
            <w:pPr>
              <w:rPr>
                <w:i/>
                <w:iCs/>
              </w:rPr>
            </w:pPr>
          </w:p>
        </w:tc>
      </w:tr>
      <w:tr w:rsidR="00C67427" w14:paraId="11BC292A" w14:textId="77777777" w:rsidTr="007C190C">
        <w:tc>
          <w:tcPr>
            <w:tcW w:w="1087" w:type="dxa"/>
            <w:vMerge/>
            <w:vAlign w:val="center"/>
          </w:tcPr>
          <w:p w14:paraId="74A291F3" w14:textId="77777777" w:rsidR="00C67427" w:rsidRDefault="00C67427" w:rsidP="007C190C"/>
        </w:tc>
        <w:tc>
          <w:tcPr>
            <w:tcW w:w="1351" w:type="dxa"/>
            <w:vMerge/>
            <w:vAlign w:val="center"/>
          </w:tcPr>
          <w:p w14:paraId="1BC613E3" w14:textId="77777777" w:rsidR="00C67427" w:rsidRDefault="00C67427" w:rsidP="007C190C"/>
        </w:tc>
        <w:tc>
          <w:tcPr>
            <w:tcW w:w="2410" w:type="dxa"/>
            <w:vAlign w:val="center"/>
          </w:tcPr>
          <w:p w14:paraId="18F5A1A4" w14:textId="77777777" w:rsidR="00C67427" w:rsidRDefault="00C67427" w:rsidP="007C190C">
            <w:r w:rsidRPr="00124D78">
              <w:t xml:space="preserve">Phred ≤ </w:t>
            </w:r>
            <w:r>
              <w:t xml:space="preserve">20: </w:t>
            </w:r>
          </w:p>
        </w:tc>
        <w:tc>
          <w:tcPr>
            <w:tcW w:w="2126" w:type="dxa"/>
          </w:tcPr>
          <w:p w14:paraId="2246D092" w14:textId="4D16428B" w:rsidR="00C67427" w:rsidRPr="007F3E17" w:rsidRDefault="00C67427" w:rsidP="007C190C">
            <w:pPr>
              <w:rPr>
                <w:i/>
                <w:iCs/>
              </w:rPr>
            </w:pPr>
          </w:p>
        </w:tc>
      </w:tr>
      <w:tr w:rsidR="00C67427" w14:paraId="401D514C" w14:textId="77777777" w:rsidTr="007C190C">
        <w:tc>
          <w:tcPr>
            <w:tcW w:w="1087" w:type="dxa"/>
            <w:vMerge w:val="restart"/>
            <w:vAlign w:val="center"/>
          </w:tcPr>
          <w:p w14:paraId="7A83E59A" w14:textId="77777777" w:rsidR="00C67427" w:rsidRDefault="00C67427" w:rsidP="007C190C">
            <w:r>
              <w:t>F1_RNA</w:t>
            </w:r>
          </w:p>
        </w:tc>
        <w:tc>
          <w:tcPr>
            <w:tcW w:w="1351" w:type="dxa"/>
            <w:vMerge w:val="restart"/>
            <w:vAlign w:val="center"/>
          </w:tcPr>
          <w:p w14:paraId="310C51BD" w14:textId="77777777" w:rsidR="00C67427" w:rsidRDefault="00C67427" w:rsidP="007C190C"/>
        </w:tc>
        <w:tc>
          <w:tcPr>
            <w:tcW w:w="2410" w:type="dxa"/>
            <w:vAlign w:val="center"/>
          </w:tcPr>
          <w:p w14:paraId="40A87ED3" w14:textId="77777777" w:rsidR="00C67427" w:rsidRDefault="00C67427" w:rsidP="007C190C">
            <w:r w:rsidRPr="00124D78">
              <w:t>Phred ≤ 5</w:t>
            </w:r>
            <w:r>
              <w:t xml:space="preserve">: </w:t>
            </w:r>
          </w:p>
        </w:tc>
        <w:tc>
          <w:tcPr>
            <w:tcW w:w="2126" w:type="dxa"/>
          </w:tcPr>
          <w:p w14:paraId="1B164337" w14:textId="6A03A6D6" w:rsidR="00C67427" w:rsidRPr="007F3E17" w:rsidRDefault="00C67427" w:rsidP="007C190C">
            <w:pPr>
              <w:rPr>
                <w:i/>
                <w:iCs/>
              </w:rPr>
            </w:pPr>
          </w:p>
        </w:tc>
      </w:tr>
      <w:tr w:rsidR="00C67427" w14:paraId="0D5C8C07" w14:textId="77777777" w:rsidTr="007C190C">
        <w:tc>
          <w:tcPr>
            <w:tcW w:w="1087" w:type="dxa"/>
            <w:vMerge/>
            <w:vAlign w:val="center"/>
          </w:tcPr>
          <w:p w14:paraId="3FC4B2EA" w14:textId="77777777" w:rsidR="00C67427" w:rsidRDefault="00C67427" w:rsidP="007C190C"/>
        </w:tc>
        <w:tc>
          <w:tcPr>
            <w:tcW w:w="1351" w:type="dxa"/>
            <w:vMerge/>
            <w:vAlign w:val="center"/>
          </w:tcPr>
          <w:p w14:paraId="7810A0D5" w14:textId="77777777" w:rsidR="00C67427" w:rsidRDefault="00C67427" w:rsidP="007C190C"/>
        </w:tc>
        <w:tc>
          <w:tcPr>
            <w:tcW w:w="2410" w:type="dxa"/>
            <w:vAlign w:val="center"/>
          </w:tcPr>
          <w:p w14:paraId="30F705D0" w14:textId="77777777" w:rsidR="00C67427" w:rsidRDefault="00C67427" w:rsidP="007C190C">
            <w:r w:rsidRPr="00124D78">
              <w:t xml:space="preserve">Phred ≤ </w:t>
            </w:r>
            <w:r>
              <w:t xml:space="preserve">10: </w:t>
            </w:r>
          </w:p>
        </w:tc>
        <w:tc>
          <w:tcPr>
            <w:tcW w:w="2126" w:type="dxa"/>
          </w:tcPr>
          <w:p w14:paraId="0FA6CEE9" w14:textId="29243F81" w:rsidR="00C67427" w:rsidRPr="007F3E17" w:rsidRDefault="00C67427" w:rsidP="007C190C">
            <w:pPr>
              <w:rPr>
                <w:i/>
                <w:iCs/>
              </w:rPr>
            </w:pPr>
          </w:p>
        </w:tc>
      </w:tr>
      <w:tr w:rsidR="00C67427" w14:paraId="24B998DC" w14:textId="77777777" w:rsidTr="007C190C">
        <w:tc>
          <w:tcPr>
            <w:tcW w:w="1087" w:type="dxa"/>
            <w:vMerge/>
            <w:vAlign w:val="center"/>
          </w:tcPr>
          <w:p w14:paraId="327491AE" w14:textId="77777777" w:rsidR="00C67427" w:rsidRDefault="00C67427" w:rsidP="007C190C"/>
        </w:tc>
        <w:tc>
          <w:tcPr>
            <w:tcW w:w="1351" w:type="dxa"/>
            <w:vMerge/>
            <w:vAlign w:val="center"/>
          </w:tcPr>
          <w:p w14:paraId="3D058F56" w14:textId="77777777" w:rsidR="00C67427" w:rsidRDefault="00C67427" w:rsidP="007C190C"/>
        </w:tc>
        <w:tc>
          <w:tcPr>
            <w:tcW w:w="2410" w:type="dxa"/>
            <w:vAlign w:val="center"/>
          </w:tcPr>
          <w:p w14:paraId="1958A8E4" w14:textId="77777777" w:rsidR="00C67427" w:rsidRDefault="00C67427" w:rsidP="007C190C">
            <w:r w:rsidRPr="00124D78">
              <w:t xml:space="preserve">Phred ≤ </w:t>
            </w:r>
            <w:r>
              <w:t>1</w:t>
            </w:r>
            <w:r w:rsidRPr="00124D78">
              <w:t>5</w:t>
            </w:r>
            <w:r>
              <w:t xml:space="preserve">: </w:t>
            </w:r>
          </w:p>
        </w:tc>
        <w:tc>
          <w:tcPr>
            <w:tcW w:w="2126" w:type="dxa"/>
          </w:tcPr>
          <w:p w14:paraId="7953F3B6" w14:textId="6EA4F095" w:rsidR="00C67427" w:rsidRPr="007F3E17" w:rsidRDefault="00C67427" w:rsidP="007C190C">
            <w:pPr>
              <w:rPr>
                <w:i/>
                <w:iCs/>
              </w:rPr>
            </w:pPr>
          </w:p>
        </w:tc>
      </w:tr>
      <w:tr w:rsidR="00C67427" w14:paraId="14CD18E2" w14:textId="77777777" w:rsidTr="007C190C">
        <w:tc>
          <w:tcPr>
            <w:tcW w:w="1087" w:type="dxa"/>
            <w:vMerge/>
            <w:vAlign w:val="center"/>
          </w:tcPr>
          <w:p w14:paraId="7F2A009E" w14:textId="77777777" w:rsidR="00C67427" w:rsidRDefault="00C67427" w:rsidP="007C190C"/>
        </w:tc>
        <w:tc>
          <w:tcPr>
            <w:tcW w:w="1351" w:type="dxa"/>
            <w:vMerge/>
            <w:vAlign w:val="center"/>
          </w:tcPr>
          <w:p w14:paraId="09669F4B" w14:textId="77777777" w:rsidR="00C67427" w:rsidRDefault="00C67427" w:rsidP="007C190C"/>
        </w:tc>
        <w:tc>
          <w:tcPr>
            <w:tcW w:w="2410" w:type="dxa"/>
            <w:vAlign w:val="center"/>
          </w:tcPr>
          <w:p w14:paraId="40F9B752" w14:textId="77777777" w:rsidR="00C67427" w:rsidRDefault="00C67427" w:rsidP="007C190C">
            <w:r w:rsidRPr="00124D78">
              <w:t xml:space="preserve">Phred ≤ </w:t>
            </w:r>
            <w:r>
              <w:t xml:space="preserve">20: </w:t>
            </w:r>
          </w:p>
        </w:tc>
        <w:tc>
          <w:tcPr>
            <w:tcW w:w="2126" w:type="dxa"/>
          </w:tcPr>
          <w:p w14:paraId="46FA8BAC" w14:textId="48AE7139" w:rsidR="00C67427" w:rsidRPr="007F3E17" w:rsidRDefault="00C67427" w:rsidP="007C190C">
            <w:pPr>
              <w:rPr>
                <w:i/>
                <w:iCs/>
              </w:rPr>
            </w:pPr>
          </w:p>
        </w:tc>
      </w:tr>
      <w:tr w:rsidR="00C67427" w14:paraId="4D526EE4" w14:textId="77777777" w:rsidTr="007C190C">
        <w:tc>
          <w:tcPr>
            <w:tcW w:w="1087" w:type="dxa"/>
            <w:vMerge w:val="restart"/>
            <w:vAlign w:val="center"/>
          </w:tcPr>
          <w:p w14:paraId="1B404FF3" w14:textId="77777777" w:rsidR="00C67427" w:rsidRDefault="00C67427" w:rsidP="007C190C">
            <w:r>
              <w:t>F2_RNA</w:t>
            </w:r>
          </w:p>
        </w:tc>
        <w:tc>
          <w:tcPr>
            <w:tcW w:w="1351" w:type="dxa"/>
            <w:vMerge w:val="restart"/>
            <w:vAlign w:val="center"/>
          </w:tcPr>
          <w:p w14:paraId="0D47D973" w14:textId="77777777" w:rsidR="00C67427" w:rsidRDefault="00C67427" w:rsidP="007C190C"/>
        </w:tc>
        <w:tc>
          <w:tcPr>
            <w:tcW w:w="2410" w:type="dxa"/>
            <w:vAlign w:val="center"/>
          </w:tcPr>
          <w:p w14:paraId="186DBEC9" w14:textId="77777777" w:rsidR="00C67427" w:rsidRDefault="00C67427" w:rsidP="007C190C">
            <w:r w:rsidRPr="00124D78">
              <w:t>Phred ≤ 5</w:t>
            </w:r>
            <w:r>
              <w:t xml:space="preserve">: </w:t>
            </w:r>
          </w:p>
        </w:tc>
        <w:tc>
          <w:tcPr>
            <w:tcW w:w="2126" w:type="dxa"/>
          </w:tcPr>
          <w:p w14:paraId="453CECBA" w14:textId="673A8387" w:rsidR="00C67427" w:rsidRPr="007F3E17" w:rsidRDefault="00C67427" w:rsidP="007C190C">
            <w:pPr>
              <w:rPr>
                <w:i/>
                <w:iCs/>
              </w:rPr>
            </w:pPr>
          </w:p>
        </w:tc>
      </w:tr>
      <w:tr w:rsidR="00C67427" w14:paraId="3915DA22" w14:textId="77777777" w:rsidTr="007C190C">
        <w:tc>
          <w:tcPr>
            <w:tcW w:w="1087" w:type="dxa"/>
            <w:vMerge/>
            <w:vAlign w:val="center"/>
          </w:tcPr>
          <w:p w14:paraId="6E74FA11" w14:textId="77777777" w:rsidR="00C67427" w:rsidRDefault="00C67427" w:rsidP="007C190C"/>
        </w:tc>
        <w:tc>
          <w:tcPr>
            <w:tcW w:w="1351" w:type="dxa"/>
            <w:vMerge/>
            <w:vAlign w:val="center"/>
          </w:tcPr>
          <w:p w14:paraId="18AA44D5" w14:textId="77777777" w:rsidR="00C67427" w:rsidRDefault="00C67427" w:rsidP="007C190C"/>
        </w:tc>
        <w:tc>
          <w:tcPr>
            <w:tcW w:w="2410" w:type="dxa"/>
            <w:vAlign w:val="center"/>
          </w:tcPr>
          <w:p w14:paraId="571F4D29" w14:textId="77777777" w:rsidR="00C67427" w:rsidRDefault="00C67427" w:rsidP="007C190C">
            <w:r w:rsidRPr="00124D78">
              <w:t xml:space="preserve">Phred ≤ </w:t>
            </w:r>
            <w:r>
              <w:t xml:space="preserve">10: </w:t>
            </w:r>
          </w:p>
        </w:tc>
        <w:tc>
          <w:tcPr>
            <w:tcW w:w="2126" w:type="dxa"/>
          </w:tcPr>
          <w:p w14:paraId="66DFF70F" w14:textId="4AD4BA7E" w:rsidR="00C67427" w:rsidRPr="007F3E17" w:rsidRDefault="00C67427" w:rsidP="007C190C">
            <w:pPr>
              <w:rPr>
                <w:i/>
                <w:iCs/>
              </w:rPr>
            </w:pPr>
          </w:p>
        </w:tc>
      </w:tr>
      <w:tr w:rsidR="00C67427" w14:paraId="61EC384A" w14:textId="77777777" w:rsidTr="007C190C">
        <w:tc>
          <w:tcPr>
            <w:tcW w:w="1087" w:type="dxa"/>
            <w:vMerge/>
            <w:vAlign w:val="center"/>
          </w:tcPr>
          <w:p w14:paraId="165E2278" w14:textId="77777777" w:rsidR="00C67427" w:rsidRDefault="00C67427" w:rsidP="007C190C"/>
        </w:tc>
        <w:tc>
          <w:tcPr>
            <w:tcW w:w="1351" w:type="dxa"/>
            <w:vMerge/>
            <w:vAlign w:val="center"/>
          </w:tcPr>
          <w:p w14:paraId="345D2073" w14:textId="77777777" w:rsidR="00C67427" w:rsidRDefault="00C67427" w:rsidP="007C190C"/>
        </w:tc>
        <w:tc>
          <w:tcPr>
            <w:tcW w:w="2410" w:type="dxa"/>
            <w:vAlign w:val="center"/>
          </w:tcPr>
          <w:p w14:paraId="73B2A0DC" w14:textId="77777777" w:rsidR="00C67427" w:rsidRDefault="00C67427" w:rsidP="007C190C">
            <w:r w:rsidRPr="00124D78">
              <w:t xml:space="preserve">Phred ≤ </w:t>
            </w:r>
            <w:r>
              <w:t>1</w:t>
            </w:r>
            <w:r w:rsidRPr="00124D78">
              <w:t>5</w:t>
            </w:r>
            <w:r>
              <w:t xml:space="preserve">: </w:t>
            </w:r>
          </w:p>
        </w:tc>
        <w:tc>
          <w:tcPr>
            <w:tcW w:w="2126" w:type="dxa"/>
          </w:tcPr>
          <w:p w14:paraId="26D203E5" w14:textId="5E03558E" w:rsidR="00C67427" w:rsidRPr="007F3E17" w:rsidRDefault="00C67427" w:rsidP="007C190C">
            <w:pPr>
              <w:rPr>
                <w:i/>
                <w:iCs/>
              </w:rPr>
            </w:pPr>
          </w:p>
        </w:tc>
      </w:tr>
      <w:tr w:rsidR="00C67427" w14:paraId="2B14FCA6" w14:textId="77777777" w:rsidTr="007C190C">
        <w:tc>
          <w:tcPr>
            <w:tcW w:w="1087" w:type="dxa"/>
            <w:vMerge/>
            <w:vAlign w:val="center"/>
          </w:tcPr>
          <w:p w14:paraId="3E384F64" w14:textId="77777777" w:rsidR="00C67427" w:rsidRDefault="00C67427" w:rsidP="007C190C"/>
        </w:tc>
        <w:tc>
          <w:tcPr>
            <w:tcW w:w="1351" w:type="dxa"/>
            <w:vMerge/>
            <w:vAlign w:val="center"/>
          </w:tcPr>
          <w:p w14:paraId="114A875F" w14:textId="77777777" w:rsidR="00C67427" w:rsidRDefault="00C67427" w:rsidP="007C190C"/>
        </w:tc>
        <w:tc>
          <w:tcPr>
            <w:tcW w:w="2410" w:type="dxa"/>
            <w:vAlign w:val="center"/>
          </w:tcPr>
          <w:p w14:paraId="73380B65" w14:textId="77777777" w:rsidR="00C67427" w:rsidRDefault="00C67427" w:rsidP="007C190C">
            <w:r w:rsidRPr="00124D78">
              <w:t xml:space="preserve">Phred ≤ </w:t>
            </w:r>
            <w:r>
              <w:t xml:space="preserve">20: </w:t>
            </w:r>
          </w:p>
        </w:tc>
        <w:tc>
          <w:tcPr>
            <w:tcW w:w="2126" w:type="dxa"/>
          </w:tcPr>
          <w:p w14:paraId="481A1142" w14:textId="40F60400" w:rsidR="00C67427" w:rsidRPr="007F3E17" w:rsidRDefault="00C67427" w:rsidP="007C190C">
            <w:pPr>
              <w:rPr>
                <w:i/>
                <w:iCs/>
              </w:rPr>
            </w:pPr>
          </w:p>
        </w:tc>
      </w:tr>
      <w:tr w:rsidR="00C67427" w14:paraId="164B084E" w14:textId="77777777" w:rsidTr="007C190C">
        <w:tc>
          <w:tcPr>
            <w:tcW w:w="1087" w:type="dxa"/>
            <w:vMerge w:val="restart"/>
            <w:vAlign w:val="center"/>
          </w:tcPr>
          <w:p w14:paraId="5F2D46D1" w14:textId="77777777" w:rsidR="00C67427" w:rsidRDefault="00C67427" w:rsidP="007C190C">
            <w:r>
              <w:t>F3_RNA</w:t>
            </w:r>
          </w:p>
        </w:tc>
        <w:tc>
          <w:tcPr>
            <w:tcW w:w="1351" w:type="dxa"/>
            <w:vMerge w:val="restart"/>
            <w:vAlign w:val="center"/>
          </w:tcPr>
          <w:p w14:paraId="6702A9F2" w14:textId="77777777" w:rsidR="00C67427" w:rsidRDefault="00C67427" w:rsidP="007C190C"/>
        </w:tc>
        <w:tc>
          <w:tcPr>
            <w:tcW w:w="2410" w:type="dxa"/>
            <w:vAlign w:val="center"/>
          </w:tcPr>
          <w:p w14:paraId="6C3EA9F0" w14:textId="77777777" w:rsidR="00C67427" w:rsidRDefault="00C67427" w:rsidP="007C190C">
            <w:r w:rsidRPr="00124D78">
              <w:t>Phred ≤ 5</w:t>
            </w:r>
            <w:r>
              <w:t xml:space="preserve">: </w:t>
            </w:r>
          </w:p>
        </w:tc>
        <w:tc>
          <w:tcPr>
            <w:tcW w:w="2126" w:type="dxa"/>
          </w:tcPr>
          <w:p w14:paraId="3B0A5426" w14:textId="39043E8E" w:rsidR="00C67427" w:rsidRPr="007F3E17" w:rsidRDefault="00C67427" w:rsidP="007C190C">
            <w:pPr>
              <w:rPr>
                <w:i/>
                <w:iCs/>
              </w:rPr>
            </w:pPr>
          </w:p>
        </w:tc>
      </w:tr>
      <w:tr w:rsidR="00C67427" w14:paraId="705CBFAB" w14:textId="77777777" w:rsidTr="007C190C">
        <w:tc>
          <w:tcPr>
            <w:tcW w:w="1087" w:type="dxa"/>
            <w:vMerge/>
          </w:tcPr>
          <w:p w14:paraId="578A4B49" w14:textId="77777777" w:rsidR="00C67427" w:rsidRDefault="00C67427" w:rsidP="007C190C"/>
        </w:tc>
        <w:tc>
          <w:tcPr>
            <w:tcW w:w="1351" w:type="dxa"/>
            <w:vMerge/>
          </w:tcPr>
          <w:p w14:paraId="6F771D23" w14:textId="77777777" w:rsidR="00C67427" w:rsidRDefault="00C67427" w:rsidP="007C190C"/>
        </w:tc>
        <w:tc>
          <w:tcPr>
            <w:tcW w:w="2410" w:type="dxa"/>
            <w:vAlign w:val="center"/>
          </w:tcPr>
          <w:p w14:paraId="47A5BDF4" w14:textId="77777777" w:rsidR="00C67427" w:rsidRDefault="00C67427" w:rsidP="007C190C">
            <w:r w:rsidRPr="00124D78">
              <w:t xml:space="preserve">Phred ≤ </w:t>
            </w:r>
            <w:r>
              <w:t xml:space="preserve">10: </w:t>
            </w:r>
          </w:p>
        </w:tc>
        <w:tc>
          <w:tcPr>
            <w:tcW w:w="2126" w:type="dxa"/>
          </w:tcPr>
          <w:p w14:paraId="3C750565" w14:textId="72E09D28" w:rsidR="00C67427" w:rsidRPr="007F3E17" w:rsidRDefault="00C67427" w:rsidP="007C190C">
            <w:pPr>
              <w:rPr>
                <w:i/>
                <w:iCs/>
              </w:rPr>
            </w:pPr>
          </w:p>
        </w:tc>
      </w:tr>
      <w:tr w:rsidR="00C67427" w14:paraId="760C127E" w14:textId="77777777" w:rsidTr="007C190C">
        <w:tc>
          <w:tcPr>
            <w:tcW w:w="1087" w:type="dxa"/>
            <w:vMerge/>
          </w:tcPr>
          <w:p w14:paraId="3131E401" w14:textId="77777777" w:rsidR="00C67427" w:rsidRDefault="00C67427" w:rsidP="007C190C"/>
        </w:tc>
        <w:tc>
          <w:tcPr>
            <w:tcW w:w="1351" w:type="dxa"/>
            <w:vMerge/>
          </w:tcPr>
          <w:p w14:paraId="6204CEF5" w14:textId="77777777" w:rsidR="00C67427" w:rsidRDefault="00C67427" w:rsidP="007C190C"/>
        </w:tc>
        <w:tc>
          <w:tcPr>
            <w:tcW w:w="2410" w:type="dxa"/>
            <w:vAlign w:val="center"/>
          </w:tcPr>
          <w:p w14:paraId="6D84699D" w14:textId="77777777" w:rsidR="00C67427" w:rsidRDefault="00C67427" w:rsidP="007C190C">
            <w:r w:rsidRPr="00124D78">
              <w:t xml:space="preserve">Phred ≤ </w:t>
            </w:r>
            <w:r>
              <w:t>1</w:t>
            </w:r>
            <w:r w:rsidRPr="00124D78">
              <w:t>5</w:t>
            </w:r>
            <w:r>
              <w:t xml:space="preserve">: </w:t>
            </w:r>
          </w:p>
        </w:tc>
        <w:tc>
          <w:tcPr>
            <w:tcW w:w="2126" w:type="dxa"/>
          </w:tcPr>
          <w:p w14:paraId="0BD4995C" w14:textId="2DFA03FD" w:rsidR="00C67427" w:rsidRPr="007F3E17" w:rsidRDefault="00C67427" w:rsidP="007C190C">
            <w:pPr>
              <w:rPr>
                <w:i/>
                <w:iCs/>
              </w:rPr>
            </w:pPr>
          </w:p>
        </w:tc>
      </w:tr>
      <w:tr w:rsidR="00C67427" w14:paraId="5DCC2697" w14:textId="77777777" w:rsidTr="007C190C">
        <w:tc>
          <w:tcPr>
            <w:tcW w:w="1087" w:type="dxa"/>
            <w:vMerge/>
          </w:tcPr>
          <w:p w14:paraId="482E7531" w14:textId="77777777" w:rsidR="00C67427" w:rsidRDefault="00C67427" w:rsidP="007C190C"/>
        </w:tc>
        <w:tc>
          <w:tcPr>
            <w:tcW w:w="1351" w:type="dxa"/>
            <w:vMerge/>
          </w:tcPr>
          <w:p w14:paraId="3952B7BC" w14:textId="77777777" w:rsidR="00C67427" w:rsidRDefault="00C67427" w:rsidP="007C190C"/>
        </w:tc>
        <w:tc>
          <w:tcPr>
            <w:tcW w:w="2410" w:type="dxa"/>
            <w:vAlign w:val="center"/>
          </w:tcPr>
          <w:p w14:paraId="355F8675" w14:textId="77777777" w:rsidR="00C67427" w:rsidRDefault="00C67427" w:rsidP="007C190C">
            <w:r w:rsidRPr="00124D78">
              <w:t xml:space="preserve">Phred ≤ </w:t>
            </w:r>
            <w:r>
              <w:t xml:space="preserve">20: </w:t>
            </w:r>
          </w:p>
        </w:tc>
        <w:tc>
          <w:tcPr>
            <w:tcW w:w="2126" w:type="dxa"/>
          </w:tcPr>
          <w:p w14:paraId="2CB60435" w14:textId="6B77CF82" w:rsidR="00C67427" w:rsidRPr="007F3E17" w:rsidRDefault="00C67427" w:rsidP="007C190C">
            <w:pPr>
              <w:rPr>
                <w:i/>
                <w:iCs/>
              </w:rPr>
            </w:pPr>
          </w:p>
        </w:tc>
      </w:tr>
    </w:tbl>
    <w:p w14:paraId="307CE45B" w14:textId="77777777" w:rsidR="00C67427" w:rsidRDefault="00C67427" w:rsidP="00776123"/>
    <w:sectPr w:rsidR="00C67427"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lly" w:date="2020-07-17T12:59:00Z" w:initials="S">
    <w:p w14:paraId="673A2D70" w14:textId="77777777" w:rsidR="000813BC" w:rsidRDefault="000813BC"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3" w:author="Christopher Hempel" w:date="2020-08-28T10:09:00Z" w:initials="CH">
    <w:p w14:paraId="2140B46B" w14:textId="5C5AB623" w:rsidR="000813BC" w:rsidRDefault="000813BC">
      <w:pPr>
        <w:pStyle w:val="CommentText"/>
      </w:pPr>
      <w:r>
        <w:rPr>
          <w:rStyle w:val="CommentReference"/>
        </w:rPr>
        <w:annotationRef/>
      </w:r>
      <w:r>
        <w:t>To be discussed with Sally – same problem with metagenomics and metatranscriptomics</w:t>
      </w:r>
    </w:p>
  </w:comment>
  <w:comment w:id="33" w:author="Karl Cottenie" w:date="2020-09-10T16:19:00Z" w:initials="KC">
    <w:p w14:paraId="2B0C07A8" w14:textId="22070374" w:rsidR="000813BC" w:rsidRDefault="000813BC">
      <w:pPr>
        <w:pStyle w:val="CommentText"/>
      </w:pPr>
      <w:r>
        <w:rPr>
          <w:rStyle w:val="CommentReference"/>
        </w:rPr>
        <w:annotationRef/>
      </w:r>
      <w:r>
        <w:t>What are the disadvantageouses of this approach (bias towards active taxa, large taxa, taxa that shed (?) more? It seems that you are making a maybe biased case in favour of metatranscriptomics?</w:t>
      </w:r>
    </w:p>
  </w:comment>
  <w:comment w:id="34" w:author="Christopher Hempel" w:date="2020-09-18T09:15:00Z" w:initials="CH">
    <w:p w14:paraId="49E0F2FA" w14:textId="3E9ADA05" w:rsidR="000813BC" w:rsidRDefault="000813BC">
      <w:pPr>
        <w:pStyle w:val="CommentText"/>
      </w:pPr>
      <w:r>
        <w:rPr>
          <w:rStyle w:val="CommentReference"/>
        </w:rPr>
        <w:annotationRef/>
      </w:r>
      <w:r>
        <w:t>This is a good point which I will definitely include, but I think it fits better in the discussion.</w:t>
      </w:r>
    </w:p>
  </w:comment>
  <w:comment w:id="67" w:author="Karl Cottenie" w:date="2020-09-10T16:30:00Z" w:initials="KC">
    <w:p w14:paraId="5E89C15E" w14:textId="2861EA79" w:rsidR="000813BC" w:rsidRDefault="000813BC">
      <w:pPr>
        <w:pStyle w:val="CommentText"/>
      </w:pPr>
      <w:r>
        <w:rPr>
          <w:rStyle w:val="CommentReference"/>
        </w:rPr>
        <w:annotationRef/>
      </w:r>
      <w:r>
        <w:t>Or do you want to make hypotheses?</w:t>
      </w:r>
    </w:p>
  </w:comment>
  <w:comment w:id="74" w:author="Karl Cottenie" w:date="2020-09-10T16:35:00Z" w:initials="KC">
    <w:p w14:paraId="4B4F64FA" w14:textId="0964A57C" w:rsidR="000813BC" w:rsidRDefault="000813BC">
      <w:pPr>
        <w:pStyle w:val="CommentText"/>
      </w:pPr>
      <w:r>
        <w:rPr>
          <w:rStyle w:val="CommentReference"/>
        </w:rPr>
        <w:annotationRef/>
      </w:r>
      <w:r>
        <w:t xml:space="preserve">Why is this objective so </w:t>
      </w:r>
      <w:proofErr w:type="gramStart"/>
      <w:r>
        <w:t>important.</w:t>
      </w:r>
      <w:proofErr w:type="gramEnd"/>
      <w:r>
        <w:t xml:space="preserve"> Not mentioned at all in the introduction.</w:t>
      </w:r>
    </w:p>
  </w:comment>
  <w:comment w:id="76" w:author="Karl Cottenie" w:date="2020-09-10T16:29:00Z" w:initials="KC">
    <w:p w14:paraId="56FABC77" w14:textId="1F87E556" w:rsidR="000813BC" w:rsidRDefault="000813BC">
      <w:pPr>
        <w:pStyle w:val="CommentText"/>
      </w:pPr>
      <w:r>
        <w:rPr>
          <w:rStyle w:val="CommentReference"/>
        </w:rPr>
        <w:annotationRef/>
      </w:r>
      <w:r>
        <w:t>How is this different from the first objective?</w:t>
      </w:r>
    </w:p>
  </w:comment>
  <w:comment w:id="78" w:author="Karl Cottenie" w:date="2020-09-10T17:06:00Z" w:initials="KC">
    <w:p w14:paraId="6681364B" w14:textId="77777777" w:rsidR="000813BC" w:rsidRDefault="000813BC" w:rsidP="00E3201C">
      <w:pPr>
        <w:pStyle w:val="CommentText"/>
      </w:pPr>
      <w:r>
        <w:rPr>
          <w:rStyle w:val="CommentReference"/>
        </w:rPr>
        <w:annotationRef/>
      </w:r>
      <w:r>
        <w:t>Make sure that this correspond to the 3 objectives at the end of the introduction!</w:t>
      </w:r>
    </w:p>
  </w:comment>
  <w:comment w:id="79" w:author="Karl Cottenie" w:date="2020-09-10T17:24:00Z" w:initials="KC">
    <w:p w14:paraId="060CCAAB" w14:textId="77777777" w:rsidR="000813BC" w:rsidRDefault="000813BC" w:rsidP="00E3201C">
      <w:pPr>
        <w:pStyle w:val="CommentText"/>
      </w:pPr>
      <w:r>
        <w:rPr>
          <w:rStyle w:val="CommentReference"/>
        </w:rPr>
        <w:annotationRef/>
      </w:r>
      <w:r>
        <w:t>Why does this matter?</w:t>
      </w:r>
    </w:p>
  </w:comment>
  <w:comment w:id="80" w:author="Christopher Hempel" w:date="2020-08-07T11:32:00Z" w:initials="CH">
    <w:p w14:paraId="2C95BB55" w14:textId="33763FE0" w:rsidR="000813BC" w:rsidRDefault="000813BC">
      <w:pPr>
        <w:pStyle w:val="CommentText"/>
      </w:pPr>
      <w:r>
        <w:rPr>
          <w:rStyle w:val="CommentReference"/>
        </w:rPr>
        <w:annotationRef/>
      </w:r>
      <w:r>
        <w:t>Note to myself – for sample submission at SRA</w:t>
      </w:r>
    </w:p>
  </w:comment>
  <w:comment w:id="81" w:author="Christopher Hempel" w:date="2020-09-21T09:49:00Z" w:initials="CH">
    <w:p w14:paraId="0A02D815" w14:textId="437EB12F" w:rsidR="000813BC" w:rsidRDefault="000813BC">
      <w:pPr>
        <w:pStyle w:val="CommentText"/>
      </w:pPr>
      <w:r>
        <w:rPr>
          <w:rStyle w:val="CommentReference"/>
        </w:rPr>
        <w:annotationRef/>
      </w:r>
      <w:r>
        <w:t>I don’t know how to implement this figure in the text (mostly, where do I put it), HELP would be appreciated!!</w:t>
      </w:r>
    </w:p>
  </w:comment>
  <w:comment w:id="85" w:author="Karl Cottenie" w:date="2020-09-10T16:48:00Z" w:initials="KC">
    <w:p w14:paraId="1D4845C5" w14:textId="25FA89DF" w:rsidR="000813BC" w:rsidRDefault="000813BC">
      <w:pPr>
        <w:pStyle w:val="CommentText"/>
      </w:pPr>
      <w:r>
        <w:rPr>
          <w:rStyle w:val="CommentReference"/>
        </w:rPr>
        <w:annotationRef/>
      </w:r>
      <w:r>
        <w:t>Do you know their identities (sort of)?</w:t>
      </w:r>
    </w:p>
  </w:comment>
  <w:comment w:id="86" w:author="Christopher Hempel" w:date="2020-09-18T11:42:00Z" w:initials="CH">
    <w:p w14:paraId="7FEA9689" w14:textId="3469EDA2" w:rsidR="000813BC" w:rsidRDefault="000813BC">
      <w:pPr>
        <w:pStyle w:val="CommentText"/>
      </w:pPr>
      <w:r>
        <w:rPr>
          <w:rStyle w:val="CommentReference"/>
        </w:rPr>
        <w:annotationRef/>
      </w:r>
      <w:r>
        <w:t>No, but I could get more information from the Aqualab. How much do you guys think this is relevant for my study? I was not planning on comparing my finding to the plants and animals that live in the tank in detail, so I’m not sure if a detailed species list makes sense here or if it is more a distraction. Opinions?</w:t>
      </w:r>
    </w:p>
  </w:comment>
  <w:comment w:id="87" w:author="Christopher Hempel" w:date="2020-10-09T11:35:00Z" w:initials="CH">
    <w:p w14:paraId="3F6DB319" w14:textId="384F7F2C" w:rsidR="00CC5E77" w:rsidRDefault="00CC5E77">
      <w:pPr>
        <w:pStyle w:val="CommentText"/>
      </w:pPr>
      <w:r>
        <w:rPr>
          <w:rStyle w:val="CommentReference"/>
        </w:rPr>
        <w:annotationRef/>
      </w:r>
      <w:r>
        <w:t xml:space="preserve">Provided by Genomce Quebec </w:t>
      </w:r>
      <w:proofErr w:type="gramStart"/>
      <w:r>
        <w:t>personnel, but</w:t>
      </w:r>
      <w:proofErr w:type="gramEnd"/>
      <w:r>
        <w:t xml:space="preserve"> might change if the re-sequence it.</w:t>
      </w:r>
    </w:p>
  </w:comment>
  <w:comment w:id="89" w:author="Karl Cottenie" w:date="2020-09-10T16:51:00Z" w:initials="KC">
    <w:p w14:paraId="78504515" w14:textId="1A880113" w:rsidR="000813BC" w:rsidRDefault="000813BC">
      <w:pPr>
        <w:pStyle w:val="CommentText"/>
      </w:pPr>
      <w:r>
        <w:rPr>
          <w:rStyle w:val="CommentReference"/>
        </w:rPr>
        <w:annotationRef/>
      </w:r>
      <w:r>
        <w:t>I don’t completely understand this.</w:t>
      </w:r>
    </w:p>
  </w:comment>
  <w:comment w:id="104" w:author="Christopher Hempel" w:date="2020-10-09T11:36:00Z" w:initials="CH">
    <w:p w14:paraId="5CCE90B3" w14:textId="16989181" w:rsidR="00CC5E77" w:rsidRDefault="00CC5E77">
      <w:pPr>
        <w:pStyle w:val="CommentText"/>
      </w:pPr>
      <w:r>
        <w:rPr>
          <w:rStyle w:val="CommentReference"/>
        </w:rPr>
        <w:annotationRef/>
      </w:r>
      <w:r>
        <w:t>Due to wrong sequencing method used by Genome Quebec, might change in the future if the re-sequence it</w:t>
      </w:r>
    </w:p>
  </w:comment>
  <w:comment w:id="124" w:author="Christopher Hempel" w:date="2020-10-08T17:30:00Z" w:initials="CH">
    <w:p w14:paraId="55D1E995" w14:textId="77777777" w:rsidR="0095599E" w:rsidRDefault="0095599E" w:rsidP="0095599E">
      <w:pPr>
        <w:pStyle w:val="CommentText"/>
      </w:pPr>
      <w:r>
        <w:rPr>
          <w:rStyle w:val="CommentReference"/>
        </w:rPr>
        <w:annotationRef/>
      </w:r>
      <w:r>
        <w:rPr>
          <w:rStyle w:val="CommentReference"/>
        </w:rPr>
        <w:annotationRef/>
      </w:r>
      <w:r>
        <w:t>First objective</w:t>
      </w:r>
    </w:p>
    <w:p w14:paraId="6EA79DA6" w14:textId="70FAE0D4" w:rsidR="0095599E" w:rsidRDefault="0095599E">
      <w:pPr>
        <w:pStyle w:val="CommentText"/>
      </w:pPr>
    </w:p>
  </w:comment>
  <w:comment w:id="125" w:author="Christopher Hempel" w:date="2020-10-19T15:11:00Z" w:initials="CH">
    <w:p w14:paraId="07281607" w14:textId="25CFD25C" w:rsidR="00AE12A8" w:rsidRDefault="00AE12A8">
      <w:pPr>
        <w:pStyle w:val="CommentText"/>
      </w:pPr>
      <w:r>
        <w:rPr>
          <w:rStyle w:val="CommentReference"/>
        </w:rPr>
        <w:annotationRef/>
      </w:r>
      <w:r>
        <w:t>I say species, but we might have to try out just genus level as well.</w:t>
      </w:r>
      <w:r w:rsidR="004D66A3">
        <w:t xml:space="preserve"> Let’s try both and see how they perform</w:t>
      </w:r>
    </w:p>
  </w:comment>
  <w:comment w:id="126" w:author="Christopher Hempel" w:date="2020-10-08T17:13:00Z" w:initials="CH">
    <w:p w14:paraId="72084479" w14:textId="105E7ABA" w:rsidR="00DD61B9" w:rsidRDefault="00DD61B9">
      <w:pPr>
        <w:pStyle w:val="CommentText"/>
      </w:pPr>
      <w:r>
        <w:rPr>
          <w:rStyle w:val="CommentReference"/>
        </w:rPr>
        <w:annotationRef/>
      </w:r>
      <w:r>
        <w:t>Julia – rephrase needed here?</w:t>
      </w:r>
    </w:p>
  </w:comment>
  <w:comment w:id="127" w:author="Christopher Hempel" w:date="2020-10-19T15:17:00Z" w:initials="CH">
    <w:p w14:paraId="30C5C9AC" w14:textId="29429CAD" w:rsidR="004D66A3" w:rsidRDefault="004D66A3">
      <w:pPr>
        <w:pStyle w:val="CommentText"/>
      </w:pPr>
      <w:r>
        <w:rPr>
          <w:rStyle w:val="CommentReference"/>
        </w:rPr>
        <w:annotationRef/>
      </w:r>
      <w:r>
        <w:t>To be determined</w:t>
      </w:r>
    </w:p>
  </w:comment>
  <w:comment w:id="128" w:author="Christopher Hempel" w:date="2020-10-08T17:34:00Z" w:initials="CH">
    <w:p w14:paraId="2C4337A7" w14:textId="73D25D4A" w:rsidR="0095599E" w:rsidRDefault="0095599E">
      <w:pPr>
        <w:pStyle w:val="CommentText"/>
      </w:pPr>
      <w:r>
        <w:rPr>
          <w:rStyle w:val="CommentReference"/>
        </w:rPr>
        <w:annotationRef/>
      </w:r>
      <w:r>
        <w:t>Second objective</w:t>
      </w:r>
    </w:p>
  </w:comment>
  <w:comment w:id="129" w:author="Christopher Hempel" w:date="2020-10-08T17:13:00Z" w:initials="CH">
    <w:p w14:paraId="364D6B69" w14:textId="77777777" w:rsidR="00F84832" w:rsidRDefault="00F84832" w:rsidP="00F84832">
      <w:pPr>
        <w:pStyle w:val="CommentText"/>
      </w:pPr>
      <w:r>
        <w:rPr>
          <w:rStyle w:val="CommentReference"/>
        </w:rPr>
        <w:annotationRef/>
      </w:r>
      <w:r>
        <w:t>Julia – rephrase needed here?</w:t>
      </w:r>
    </w:p>
  </w:comment>
  <w:comment w:id="130" w:author="Christopher Hempel" w:date="2020-10-08T17:47:00Z" w:initials="CH">
    <w:p w14:paraId="39460435" w14:textId="36C5C81A" w:rsidR="008949C6" w:rsidRDefault="008949C6">
      <w:pPr>
        <w:pStyle w:val="CommentText"/>
      </w:pPr>
      <w:r>
        <w:rPr>
          <w:rStyle w:val="CommentReference"/>
        </w:rPr>
        <w:annotationRef/>
      </w:r>
      <w:r>
        <w:t>Rephrase?</w:t>
      </w:r>
    </w:p>
  </w:comment>
  <w:comment w:id="131" w:author="Christopher Hempel" w:date="2020-10-08T17:46:00Z" w:initials="CH">
    <w:p w14:paraId="549D2F81" w14:textId="475F9285" w:rsidR="008949C6" w:rsidRDefault="008949C6">
      <w:pPr>
        <w:pStyle w:val="CommentText"/>
      </w:pPr>
      <w:r>
        <w:rPr>
          <w:rStyle w:val="CommentReference"/>
        </w:rPr>
        <w:annotationRef/>
      </w:r>
      <w:r>
        <w:t>Rephrase?</w:t>
      </w:r>
    </w:p>
  </w:comment>
  <w:comment w:id="132" w:author="Karl Cottenie" w:date="2020-09-10T17:06:00Z" w:initials="KC">
    <w:p w14:paraId="17089CC2" w14:textId="506F3D16" w:rsidR="000813BC" w:rsidRDefault="000813BC">
      <w:pPr>
        <w:pStyle w:val="CommentText"/>
      </w:pPr>
      <w:r>
        <w:rPr>
          <w:rStyle w:val="CommentReference"/>
        </w:rPr>
        <w:annotationRef/>
      </w:r>
      <w:r>
        <w:t>Make sure that this correspond to the 3 objectives at the end of the introduction!</w:t>
      </w:r>
    </w:p>
  </w:comment>
  <w:comment w:id="133" w:author="Karl Cottenie" w:date="2020-09-10T17:12:00Z" w:initials="KC">
    <w:p w14:paraId="39FCEC27" w14:textId="5E9CFC29" w:rsidR="000813BC" w:rsidRDefault="000813BC">
      <w:pPr>
        <w:pStyle w:val="CommentText"/>
      </w:pPr>
      <w:r>
        <w:rPr>
          <w:rStyle w:val="CommentReference"/>
        </w:rPr>
        <w:annotationRef/>
      </w:r>
      <w:r>
        <w:t>Really, why not perform a type X analysis that is independent of the order?</w:t>
      </w:r>
    </w:p>
  </w:comment>
  <w:comment w:id="135" w:author="Karl Cottenie" w:date="2020-09-10T17:15:00Z" w:initials="KC">
    <w:p w14:paraId="478293BA" w14:textId="49094CC8" w:rsidR="000813BC" w:rsidRDefault="000813BC">
      <w:pPr>
        <w:pStyle w:val="CommentText"/>
      </w:pPr>
      <w:r>
        <w:rPr>
          <w:rStyle w:val="CommentReference"/>
        </w:rPr>
        <w:annotationRef/>
      </w:r>
      <w:r>
        <w:t>So over and under-estimates are treated the same. Is that not an important difference?</w:t>
      </w:r>
    </w:p>
  </w:comment>
  <w:comment w:id="134" w:author="Karl Cottenie" w:date="2020-09-10T17:11:00Z" w:initials="KC">
    <w:p w14:paraId="10EDA581" w14:textId="266580ED" w:rsidR="000813BC" w:rsidRDefault="000813BC">
      <w:pPr>
        <w:pStyle w:val="CommentText"/>
      </w:pPr>
      <w:r>
        <w:rPr>
          <w:rStyle w:val="CommentReference"/>
        </w:rPr>
        <w:annotationRef/>
      </w:r>
      <w:r>
        <w:t>Why only abundance and not presence absence? Does the logarithmic nature of the abundances not pose a problem?</w:t>
      </w:r>
    </w:p>
  </w:comment>
  <w:comment w:id="137" w:author="Karl Cottenie" w:date="2020-09-10T17:09:00Z" w:initials="KC">
    <w:p w14:paraId="568750EE" w14:textId="562EE015" w:rsidR="000813BC" w:rsidRDefault="000813BC">
      <w:pPr>
        <w:pStyle w:val="CommentText"/>
      </w:pPr>
      <w:r>
        <w:rPr>
          <w:rStyle w:val="CommentReference"/>
        </w:rPr>
        <w:annotationRef/>
      </w:r>
      <w:r>
        <w:t>But why is that a problem? This is just a multifactor anova? Running this should not take days, I assume?</w:t>
      </w:r>
    </w:p>
  </w:comment>
  <w:comment w:id="138" w:author="Karl Cottenie" w:date="2020-09-10T17:17:00Z" w:initials="KC">
    <w:p w14:paraId="04D375B1" w14:textId="0A8A878E" w:rsidR="000813BC" w:rsidRDefault="000813BC">
      <w:pPr>
        <w:pStyle w:val="CommentText"/>
      </w:pPr>
      <w:r>
        <w:rPr>
          <w:rStyle w:val="CommentReference"/>
        </w:rPr>
        <w:annotationRef/>
      </w:r>
      <w:r>
        <w:t>Why not all?</w:t>
      </w:r>
    </w:p>
  </w:comment>
  <w:comment w:id="145" w:author="Karl Cottenie" w:date="2020-09-10T17:22:00Z" w:initials="KC">
    <w:p w14:paraId="05021353" w14:textId="12C0EA5F" w:rsidR="000813BC" w:rsidRDefault="000813BC">
      <w:pPr>
        <w:pStyle w:val="CommentText"/>
      </w:pPr>
      <w:r>
        <w:rPr>
          <w:rStyle w:val="CommentReference"/>
        </w:rPr>
        <w:annotationRef/>
      </w:r>
      <w:r>
        <w:t>What exactly does that mean?</w:t>
      </w:r>
    </w:p>
  </w:comment>
  <w:comment w:id="146" w:author="Karl Cottenie" w:date="2020-09-10T17:23:00Z" w:initials="KC">
    <w:p w14:paraId="0DEBEBFF" w14:textId="47158667" w:rsidR="000813BC" w:rsidRDefault="000813BC">
      <w:pPr>
        <w:pStyle w:val="CommentText"/>
      </w:pPr>
      <w:r>
        <w:rPr>
          <w:rStyle w:val="CommentReference"/>
        </w:rPr>
        <w:annotationRef/>
      </w:r>
      <w:r>
        <w:t>But that is a completely different question. If they are different, is it important which one is the least significant?</w:t>
      </w:r>
    </w:p>
  </w:comment>
  <w:comment w:id="147" w:author="Karl Cottenie" w:date="2020-09-10T17:24:00Z" w:initials="KC">
    <w:p w14:paraId="1FD1FCE1" w14:textId="78F6C011" w:rsidR="000813BC" w:rsidRDefault="000813BC">
      <w:pPr>
        <w:pStyle w:val="CommentText"/>
      </w:pPr>
      <w:r>
        <w:rPr>
          <w:rStyle w:val="CommentReference"/>
        </w:rPr>
        <w:annotationRef/>
      </w:r>
      <w:r>
        <w:t>Why does this matter?</w:t>
      </w:r>
    </w:p>
  </w:comment>
  <w:comment w:id="148" w:author="Karl Cottenie" w:date="2020-09-10T17:25:00Z" w:initials="KC">
    <w:p w14:paraId="2D333381" w14:textId="0B2DA03A" w:rsidR="000813BC" w:rsidRDefault="000813BC">
      <w:pPr>
        <w:pStyle w:val="CommentText"/>
      </w:pPr>
      <w:r>
        <w:rPr>
          <w:rStyle w:val="CommentReference"/>
        </w:rPr>
        <w:annotationRef/>
      </w:r>
      <w:r>
        <w:t>What exactly are you comparing here?</w:t>
      </w:r>
    </w:p>
  </w:comment>
  <w:comment w:id="149" w:author="Karl Cottenie" w:date="2020-09-10T17:25:00Z" w:initials="KC">
    <w:p w14:paraId="7068782E" w14:textId="267592F2" w:rsidR="000813BC" w:rsidRDefault="000813BC">
      <w:pPr>
        <w:pStyle w:val="CommentText"/>
      </w:pPr>
      <w:r>
        <w:rPr>
          <w:rStyle w:val="CommentReference"/>
        </w:rPr>
        <w:annotationRef/>
      </w:r>
      <w:r>
        <w:t xml:space="preserve">Why should that be the case? And what exactly are you comparing? In the previous you are comparing the absolute differences, but here you don’t have </w:t>
      </w:r>
      <w:proofErr w:type="gramStart"/>
      <w:r>
        <w:t>that?</w:t>
      </w:r>
      <w:proofErr w:type="gramEnd"/>
      <w:r>
        <w:t xml:space="preserve"> I am a bit confused here.</w:t>
      </w:r>
    </w:p>
  </w:comment>
  <w:comment w:id="152" w:author="Dirk Steinke" w:date="2020-06-09T14:31:00Z" w:initials="DS">
    <w:p w14:paraId="2FDDFEFD" w14:textId="77777777" w:rsidR="000813BC" w:rsidRDefault="000813BC"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56" w:author="Dirk Steinke" w:date="2020-06-09T14:33:00Z" w:initials="DS">
    <w:p w14:paraId="728BFF8E" w14:textId="77777777" w:rsidR="000813BC" w:rsidRDefault="000813BC" w:rsidP="001550E0">
      <w:pPr>
        <w:pStyle w:val="CommentText"/>
      </w:pPr>
      <w:r>
        <w:rPr>
          <w:rStyle w:val="CommentReference"/>
        </w:rPr>
        <w:annotationRef/>
      </w:r>
      <w:r>
        <w:t>Service discontinued – so not really an alternative for people that want to buy one now.</w:t>
      </w:r>
    </w:p>
  </w:comment>
  <w:comment w:id="157" w:author="Dirk Steinke" w:date="2020-06-09T14:34:00Z" w:initials="DS">
    <w:p w14:paraId="7FD7EE02" w14:textId="77777777" w:rsidR="000813BC" w:rsidRDefault="000813BC" w:rsidP="001550E0">
      <w:pPr>
        <w:pStyle w:val="CommentText"/>
      </w:pPr>
      <w:r>
        <w:rPr>
          <w:rStyle w:val="CommentReference"/>
        </w:rPr>
        <w:annotationRef/>
      </w:r>
      <w:r>
        <w:t xml:space="preserve">Not here – if at all in the discussion. </w:t>
      </w:r>
    </w:p>
  </w:comment>
  <w:comment w:id="158" w:author="Christopher Hempel" w:date="2020-05-27T19:55:00Z" w:initials="CH">
    <w:p w14:paraId="5962007F" w14:textId="77777777" w:rsidR="000813BC" w:rsidRDefault="000813BC"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0813BC" w:rsidRDefault="000813BC" w:rsidP="00E97D19">
      <w:pPr>
        <w:pStyle w:val="CommentText"/>
      </w:pPr>
    </w:p>
  </w:comment>
  <w:comment w:id="159" w:author="Dirk Steinke" w:date="2020-06-09T14:44:00Z" w:initials="DS">
    <w:p w14:paraId="3BC566F9" w14:textId="77777777" w:rsidR="000813BC" w:rsidRDefault="000813BC"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2B0C07A8" w15:done="0"/>
  <w15:commentEx w15:paraId="49E0F2FA" w15:paraIdParent="2B0C07A8" w15:done="0"/>
  <w15:commentEx w15:paraId="5E89C15E" w15:done="0"/>
  <w15:commentEx w15:paraId="4B4F64FA" w15:done="0"/>
  <w15:commentEx w15:paraId="56FABC77" w15:done="0"/>
  <w15:commentEx w15:paraId="6681364B" w15:done="0"/>
  <w15:commentEx w15:paraId="060CCAAB" w15:done="0"/>
  <w15:commentEx w15:paraId="2C95BB55" w15:done="0"/>
  <w15:commentEx w15:paraId="0A02D815" w15:done="0"/>
  <w15:commentEx w15:paraId="1D4845C5" w15:done="0"/>
  <w15:commentEx w15:paraId="7FEA9689" w15:paraIdParent="1D4845C5" w15:done="0"/>
  <w15:commentEx w15:paraId="3F6DB319" w15:done="0"/>
  <w15:commentEx w15:paraId="78504515" w15:done="0"/>
  <w15:commentEx w15:paraId="5CCE90B3" w15:done="0"/>
  <w15:commentEx w15:paraId="6EA79DA6" w15:done="0"/>
  <w15:commentEx w15:paraId="07281607" w15:done="0"/>
  <w15:commentEx w15:paraId="72084479" w15:done="0"/>
  <w15:commentEx w15:paraId="30C5C9AC" w15:done="0"/>
  <w15:commentEx w15:paraId="2C4337A7" w15:done="0"/>
  <w15:commentEx w15:paraId="364D6B69" w15:done="0"/>
  <w15:commentEx w15:paraId="39460435" w15:done="0"/>
  <w15:commentEx w15:paraId="549D2F81" w15:done="0"/>
  <w15:commentEx w15:paraId="17089CC2" w15:done="0"/>
  <w15:commentEx w15:paraId="39FCEC27" w15:done="0"/>
  <w15:commentEx w15:paraId="478293BA" w15:done="0"/>
  <w15:commentEx w15:paraId="10EDA581" w15:done="0"/>
  <w15:commentEx w15:paraId="568750EE" w15:done="0"/>
  <w15:commentEx w15:paraId="04D375B1" w15:done="0"/>
  <w15:commentEx w15:paraId="05021353" w15:done="0"/>
  <w15:commentEx w15:paraId="0DEBEBFF" w15:done="0"/>
  <w15:commentEx w15:paraId="1FD1FCE1" w15:done="0"/>
  <w15:commentEx w15:paraId="2D333381" w15:done="0"/>
  <w15:commentEx w15:paraId="7068782E"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304D0A3" w16cex:dateUtc="2020-09-10T20:19:00Z"/>
  <w16cex:commentExtensible w16cex:durableId="230EF920" w16cex:dateUtc="2020-09-18T13:15:00Z"/>
  <w16cex:commentExtensible w16cex:durableId="2304D336" w16cex:dateUtc="2020-09-10T20:30:00Z"/>
  <w16cex:commentExtensible w16cex:durableId="2304D454" w16cex:dateUtc="2020-09-10T20:35:00Z"/>
  <w16cex:commentExtensible w16cex:durableId="2304D2F5" w16cex:dateUtc="2020-09-10T20:29:00Z"/>
  <w16cex:commentExtensible w16cex:durableId="2312E610" w16cex:dateUtc="2020-09-10T21:06:00Z"/>
  <w16cex:commentExtensible w16cex:durableId="2312E60F" w16cex:dateUtc="2020-09-10T21:24:00Z"/>
  <w16cex:commentExtensible w16cex:durableId="22D7BA59" w16cex:dateUtc="2020-08-07T15:32:00Z"/>
  <w16cex:commentExtensible w16cex:durableId="2312F5A0" w16cex:dateUtc="2020-09-21T13:49:00Z"/>
  <w16cex:commentExtensible w16cex:durableId="2304D74F" w16cex:dateUtc="2020-09-10T20:48:00Z"/>
  <w16cex:commentExtensible w16cex:durableId="230F1BA8" w16cex:dateUtc="2020-09-18T15:42:00Z"/>
  <w16cex:commentExtensible w16cex:durableId="232AC98D" w16cex:dateUtc="2020-10-09T15:35:00Z"/>
  <w16cex:commentExtensible w16cex:durableId="2304D814" w16cex:dateUtc="2020-09-10T20:51:00Z"/>
  <w16cex:commentExtensible w16cex:durableId="232AC9B9" w16cex:dateUtc="2020-10-09T15:36:00Z"/>
  <w16cex:commentExtensible w16cex:durableId="2329CB50" w16cex:dateUtc="2020-10-08T21:30:00Z"/>
  <w16cex:commentExtensible w16cex:durableId="23382B0A" w16cex:dateUtc="2020-10-19T19:11:00Z"/>
  <w16cex:commentExtensible w16cex:durableId="2329C750" w16cex:dateUtc="2020-10-08T21:13:00Z"/>
  <w16cex:commentExtensible w16cex:durableId="23382C90" w16cex:dateUtc="2020-10-19T19:17:00Z"/>
  <w16cex:commentExtensible w16cex:durableId="2329CC33" w16cex:dateUtc="2020-10-08T21:34:00Z"/>
  <w16cex:commentExtensible w16cex:durableId="2329C9CA" w16cex:dateUtc="2020-10-08T21:13:00Z"/>
  <w16cex:commentExtensible w16cex:durableId="2329CF4C" w16cex:dateUtc="2020-10-08T21:47:00Z"/>
  <w16cex:commentExtensible w16cex:durableId="2329CEFC" w16cex:dateUtc="2020-10-08T21:46:00Z"/>
  <w16cex:commentExtensible w16cex:durableId="2304DB92" w16cex:dateUtc="2020-09-10T21:06:00Z"/>
  <w16cex:commentExtensible w16cex:durableId="2304DD15" w16cex:dateUtc="2020-09-10T21:12:00Z"/>
  <w16cex:commentExtensible w16cex:durableId="2304DD9E" w16cex:dateUtc="2020-09-10T21:15:00Z"/>
  <w16cex:commentExtensible w16cex:durableId="2304DCC0" w16cex:dateUtc="2020-09-10T21:11:00Z"/>
  <w16cex:commentExtensible w16cex:durableId="2304DC60" w16cex:dateUtc="2020-09-10T21:09:00Z"/>
  <w16cex:commentExtensible w16cex:durableId="2304DE29" w16cex:dateUtc="2020-09-10T21:17:00Z"/>
  <w16cex:commentExtensible w16cex:durableId="2304DF72" w16cex:dateUtc="2020-09-10T21:22:00Z"/>
  <w16cex:commentExtensible w16cex:durableId="2304DF89" w16cex:dateUtc="2020-09-10T21:23:00Z"/>
  <w16cex:commentExtensible w16cex:durableId="2304DFC5" w16cex:dateUtc="2020-09-10T21:24:00Z"/>
  <w16cex:commentExtensible w16cex:durableId="2304E005" w16cex:dateUtc="2020-09-10T21:25:00Z"/>
  <w16cex:commentExtensible w16cex:durableId="2304E01E" w16cex:dateUtc="2020-09-10T21:25: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2B0C07A8" w16cid:durableId="2304D0A3"/>
  <w16cid:commentId w16cid:paraId="49E0F2FA" w16cid:durableId="230EF920"/>
  <w16cid:commentId w16cid:paraId="5E89C15E" w16cid:durableId="2304D336"/>
  <w16cid:commentId w16cid:paraId="4B4F64FA" w16cid:durableId="2304D454"/>
  <w16cid:commentId w16cid:paraId="56FABC77" w16cid:durableId="2304D2F5"/>
  <w16cid:commentId w16cid:paraId="6681364B" w16cid:durableId="2312E610"/>
  <w16cid:commentId w16cid:paraId="060CCAAB" w16cid:durableId="2312E60F"/>
  <w16cid:commentId w16cid:paraId="2C95BB55" w16cid:durableId="22D7BA59"/>
  <w16cid:commentId w16cid:paraId="0A02D815" w16cid:durableId="2312F5A0"/>
  <w16cid:commentId w16cid:paraId="1D4845C5" w16cid:durableId="2304D74F"/>
  <w16cid:commentId w16cid:paraId="7FEA9689" w16cid:durableId="230F1BA8"/>
  <w16cid:commentId w16cid:paraId="3F6DB319" w16cid:durableId="232AC98D"/>
  <w16cid:commentId w16cid:paraId="78504515" w16cid:durableId="2304D814"/>
  <w16cid:commentId w16cid:paraId="5CCE90B3" w16cid:durableId="232AC9B9"/>
  <w16cid:commentId w16cid:paraId="6EA79DA6" w16cid:durableId="2329CB50"/>
  <w16cid:commentId w16cid:paraId="07281607" w16cid:durableId="23382B0A"/>
  <w16cid:commentId w16cid:paraId="72084479" w16cid:durableId="2329C750"/>
  <w16cid:commentId w16cid:paraId="30C5C9AC" w16cid:durableId="23382C90"/>
  <w16cid:commentId w16cid:paraId="2C4337A7" w16cid:durableId="2329CC33"/>
  <w16cid:commentId w16cid:paraId="364D6B69" w16cid:durableId="2329C9CA"/>
  <w16cid:commentId w16cid:paraId="39460435" w16cid:durableId="2329CF4C"/>
  <w16cid:commentId w16cid:paraId="549D2F81" w16cid:durableId="2329CEFC"/>
  <w16cid:commentId w16cid:paraId="17089CC2" w16cid:durableId="2304DB92"/>
  <w16cid:commentId w16cid:paraId="39FCEC27" w16cid:durableId="2304DD15"/>
  <w16cid:commentId w16cid:paraId="478293BA" w16cid:durableId="2304DD9E"/>
  <w16cid:commentId w16cid:paraId="10EDA581" w16cid:durableId="2304DCC0"/>
  <w16cid:commentId w16cid:paraId="568750EE" w16cid:durableId="2304DC60"/>
  <w16cid:commentId w16cid:paraId="04D375B1" w16cid:durableId="2304DE29"/>
  <w16cid:commentId w16cid:paraId="05021353" w16cid:durableId="2304DF72"/>
  <w16cid:commentId w16cid:paraId="0DEBEBFF" w16cid:durableId="2304DF89"/>
  <w16cid:commentId w16cid:paraId="1FD1FCE1" w16cid:durableId="2304DFC5"/>
  <w16cid:commentId w16cid:paraId="2D333381" w16cid:durableId="2304E005"/>
  <w16cid:commentId w16cid:paraId="7068782E" w16cid:durableId="2304E01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rson w15:author="Sally">
    <w15:presenceInfo w15:providerId="None" w15:userId="Sally"/>
  </w15:person>
  <w15:person w15:author="Karl Cottenie">
    <w15:presenceInfo w15:providerId="AD" w15:userId="S::cottenie@uoguelph.ca::d9693790-4e8e-417e-96fc-f5a3ac2bbb75"/>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421AB"/>
    <w:rsid w:val="00060BDB"/>
    <w:rsid w:val="00064413"/>
    <w:rsid w:val="00066A22"/>
    <w:rsid w:val="00074D69"/>
    <w:rsid w:val="00074DD4"/>
    <w:rsid w:val="000813BC"/>
    <w:rsid w:val="000A37E7"/>
    <w:rsid w:val="000A70BC"/>
    <w:rsid w:val="000B1C95"/>
    <w:rsid w:val="000B21A8"/>
    <w:rsid w:val="000B529C"/>
    <w:rsid w:val="000D17B1"/>
    <w:rsid w:val="000D46B8"/>
    <w:rsid w:val="000E48E2"/>
    <w:rsid w:val="000E4B4D"/>
    <w:rsid w:val="000E68D1"/>
    <w:rsid w:val="000F1848"/>
    <w:rsid w:val="000F37A3"/>
    <w:rsid w:val="000F5FFB"/>
    <w:rsid w:val="00100D81"/>
    <w:rsid w:val="00103870"/>
    <w:rsid w:val="00111265"/>
    <w:rsid w:val="00124D78"/>
    <w:rsid w:val="0013277C"/>
    <w:rsid w:val="00137A26"/>
    <w:rsid w:val="00137B30"/>
    <w:rsid w:val="00137E26"/>
    <w:rsid w:val="00154801"/>
    <w:rsid w:val="001550E0"/>
    <w:rsid w:val="00163961"/>
    <w:rsid w:val="00173A9E"/>
    <w:rsid w:val="0017697A"/>
    <w:rsid w:val="00177237"/>
    <w:rsid w:val="00180750"/>
    <w:rsid w:val="00185653"/>
    <w:rsid w:val="00194CC3"/>
    <w:rsid w:val="001A2ECC"/>
    <w:rsid w:val="001A4A7E"/>
    <w:rsid w:val="001B2FBE"/>
    <w:rsid w:val="001B4483"/>
    <w:rsid w:val="001B5C07"/>
    <w:rsid w:val="001B6AFD"/>
    <w:rsid w:val="001C1B47"/>
    <w:rsid w:val="001D1F2D"/>
    <w:rsid w:val="001D29BE"/>
    <w:rsid w:val="001D2ECE"/>
    <w:rsid w:val="001F09D3"/>
    <w:rsid w:val="001F532F"/>
    <w:rsid w:val="001F6427"/>
    <w:rsid w:val="00202CD7"/>
    <w:rsid w:val="00203981"/>
    <w:rsid w:val="00205CCC"/>
    <w:rsid w:val="00215C89"/>
    <w:rsid w:val="00222941"/>
    <w:rsid w:val="00236B98"/>
    <w:rsid w:val="00242225"/>
    <w:rsid w:val="00250B08"/>
    <w:rsid w:val="00271677"/>
    <w:rsid w:val="0027444D"/>
    <w:rsid w:val="00293E54"/>
    <w:rsid w:val="002B753B"/>
    <w:rsid w:val="002C18E7"/>
    <w:rsid w:val="002C53FE"/>
    <w:rsid w:val="002C57A6"/>
    <w:rsid w:val="002C6F6F"/>
    <w:rsid w:val="002D1DC2"/>
    <w:rsid w:val="002D5A57"/>
    <w:rsid w:val="002D5F25"/>
    <w:rsid w:val="002E0CED"/>
    <w:rsid w:val="002E3D51"/>
    <w:rsid w:val="002F3370"/>
    <w:rsid w:val="003124FC"/>
    <w:rsid w:val="00312A0C"/>
    <w:rsid w:val="00322F8B"/>
    <w:rsid w:val="003330BD"/>
    <w:rsid w:val="003561B3"/>
    <w:rsid w:val="00371749"/>
    <w:rsid w:val="003728CE"/>
    <w:rsid w:val="00381EEA"/>
    <w:rsid w:val="003A1E4D"/>
    <w:rsid w:val="003B2870"/>
    <w:rsid w:val="003D48E5"/>
    <w:rsid w:val="003E2C36"/>
    <w:rsid w:val="003E4165"/>
    <w:rsid w:val="00402034"/>
    <w:rsid w:val="00412A85"/>
    <w:rsid w:val="0041647A"/>
    <w:rsid w:val="004229F1"/>
    <w:rsid w:val="00433D99"/>
    <w:rsid w:val="0045300C"/>
    <w:rsid w:val="00455BAE"/>
    <w:rsid w:val="004610F2"/>
    <w:rsid w:val="00463302"/>
    <w:rsid w:val="004850F6"/>
    <w:rsid w:val="00485983"/>
    <w:rsid w:val="00487CC7"/>
    <w:rsid w:val="0049163C"/>
    <w:rsid w:val="00492EC2"/>
    <w:rsid w:val="00495EE4"/>
    <w:rsid w:val="004A146F"/>
    <w:rsid w:val="004A265E"/>
    <w:rsid w:val="004B1D38"/>
    <w:rsid w:val="004B428E"/>
    <w:rsid w:val="004C284B"/>
    <w:rsid w:val="004C2E40"/>
    <w:rsid w:val="004D5825"/>
    <w:rsid w:val="004D66A3"/>
    <w:rsid w:val="004F3EB3"/>
    <w:rsid w:val="00500B1A"/>
    <w:rsid w:val="0050481D"/>
    <w:rsid w:val="0051007C"/>
    <w:rsid w:val="00510DF6"/>
    <w:rsid w:val="00537F54"/>
    <w:rsid w:val="00542F0B"/>
    <w:rsid w:val="00547004"/>
    <w:rsid w:val="00550923"/>
    <w:rsid w:val="00575A73"/>
    <w:rsid w:val="00586671"/>
    <w:rsid w:val="00587316"/>
    <w:rsid w:val="00596CFB"/>
    <w:rsid w:val="005A3700"/>
    <w:rsid w:val="005C06A1"/>
    <w:rsid w:val="005C4B87"/>
    <w:rsid w:val="005D113D"/>
    <w:rsid w:val="005D766B"/>
    <w:rsid w:val="005E282F"/>
    <w:rsid w:val="005F161E"/>
    <w:rsid w:val="005F7CE5"/>
    <w:rsid w:val="00612BB6"/>
    <w:rsid w:val="00645104"/>
    <w:rsid w:val="00672ECB"/>
    <w:rsid w:val="006823DD"/>
    <w:rsid w:val="006939CC"/>
    <w:rsid w:val="00696C5A"/>
    <w:rsid w:val="006A12D3"/>
    <w:rsid w:val="006A3798"/>
    <w:rsid w:val="006B2701"/>
    <w:rsid w:val="006D7787"/>
    <w:rsid w:val="006E2813"/>
    <w:rsid w:val="006E3FE1"/>
    <w:rsid w:val="006E6787"/>
    <w:rsid w:val="006E74D5"/>
    <w:rsid w:val="006F5086"/>
    <w:rsid w:val="006F5F4E"/>
    <w:rsid w:val="007032DD"/>
    <w:rsid w:val="00712B65"/>
    <w:rsid w:val="007241CF"/>
    <w:rsid w:val="007242ED"/>
    <w:rsid w:val="00745407"/>
    <w:rsid w:val="00745C9E"/>
    <w:rsid w:val="00745D52"/>
    <w:rsid w:val="00746C95"/>
    <w:rsid w:val="0075059D"/>
    <w:rsid w:val="0075149C"/>
    <w:rsid w:val="007559DD"/>
    <w:rsid w:val="007645E2"/>
    <w:rsid w:val="00767928"/>
    <w:rsid w:val="00776123"/>
    <w:rsid w:val="0078231D"/>
    <w:rsid w:val="00795AE9"/>
    <w:rsid w:val="007A090D"/>
    <w:rsid w:val="007B7DE4"/>
    <w:rsid w:val="007C190C"/>
    <w:rsid w:val="007C5BBC"/>
    <w:rsid w:val="007D6F87"/>
    <w:rsid w:val="007E18EB"/>
    <w:rsid w:val="007F079D"/>
    <w:rsid w:val="007F2596"/>
    <w:rsid w:val="007F3E17"/>
    <w:rsid w:val="00832935"/>
    <w:rsid w:val="00846409"/>
    <w:rsid w:val="00853528"/>
    <w:rsid w:val="008639DE"/>
    <w:rsid w:val="00872E56"/>
    <w:rsid w:val="00886040"/>
    <w:rsid w:val="008949C6"/>
    <w:rsid w:val="00896C79"/>
    <w:rsid w:val="008A49D6"/>
    <w:rsid w:val="008A57E7"/>
    <w:rsid w:val="008A75A7"/>
    <w:rsid w:val="008A7FDD"/>
    <w:rsid w:val="008C4431"/>
    <w:rsid w:val="008D510C"/>
    <w:rsid w:val="008E6FC6"/>
    <w:rsid w:val="008F1402"/>
    <w:rsid w:val="008F49B7"/>
    <w:rsid w:val="008F5195"/>
    <w:rsid w:val="00906044"/>
    <w:rsid w:val="009065F5"/>
    <w:rsid w:val="009250C3"/>
    <w:rsid w:val="0092616B"/>
    <w:rsid w:val="00932952"/>
    <w:rsid w:val="00935A09"/>
    <w:rsid w:val="00942F26"/>
    <w:rsid w:val="009459B5"/>
    <w:rsid w:val="0095217A"/>
    <w:rsid w:val="0095599E"/>
    <w:rsid w:val="00974577"/>
    <w:rsid w:val="00987EBB"/>
    <w:rsid w:val="009A387B"/>
    <w:rsid w:val="009B29C6"/>
    <w:rsid w:val="009C2C21"/>
    <w:rsid w:val="009E22BF"/>
    <w:rsid w:val="009E28E9"/>
    <w:rsid w:val="009F6B54"/>
    <w:rsid w:val="009F6CC0"/>
    <w:rsid w:val="00A054A8"/>
    <w:rsid w:val="00A12593"/>
    <w:rsid w:val="00A2040A"/>
    <w:rsid w:val="00A2125B"/>
    <w:rsid w:val="00A21290"/>
    <w:rsid w:val="00A26713"/>
    <w:rsid w:val="00A320D5"/>
    <w:rsid w:val="00A35E1D"/>
    <w:rsid w:val="00A4099D"/>
    <w:rsid w:val="00A57A05"/>
    <w:rsid w:val="00A60820"/>
    <w:rsid w:val="00A62F5A"/>
    <w:rsid w:val="00A819B8"/>
    <w:rsid w:val="00A92CAD"/>
    <w:rsid w:val="00A96A61"/>
    <w:rsid w:val="00AA01B4"/>
    <w:rsid w:val="00AA47A8"/>
    <w:rsid w:val="00AA6A06"/>
    <w:rsid w:val="00AB1842"/>
    <w:rsid w:val="00AB2BD4"/>
    <w:rsid w:val="00AD7C3E"/>
    <w:rsid w:val="00AE0317"/>
    <w:rsid w:val="00AE0642"/>
    <w:rsid w:val="00AE12A8"/>
    <w:rsid w:val="00AE1909"/>
    <w:rsid w:val="00AE1B39"/>
    <w:rsid w:val="00AE2324"/>
    <w:rsid w:val="00AF0A00"/>
    <w:rsid w:val="00AF3351"/>
    <w:rsid w:val="00AF7EB1"/>
    <w:rsid w:val="00B12813"/>
    <w:rsid w:val="00B161CD"/>
    <w:rsid w:val="00B20B54"/>
    <w:rsid w:val="00B679DE"/>
    <w:rsid w:val="00B76939"/>
    <w:rsid w:val="00BA3733"/>
    <w:rsid w:val="00BA4B64"/>
    <w:rsid w:val="00BC17D7"/>
    <w:rsid w:val="00BC3432"/>
    <w:rsid w:val="00BD071E"/>
    <w:rsid w:val="00C00EC4"/>
    <w:rsid w:val="00C07C77"/>
    <w:rsid w:val="00C13917"/>
    <w:rsid w:val="00C22C51"/>
    <w:rsid w:val="00C41629"/>
    <w:rsid w:val="00C42FCD"/>
    <w:rsid w:val="00C46C95"/>
    <w:rsid w:val="00C67427"/>
    <w:rsid w:val="00C72534"/>
    <w:rsid w:val="00C9118F"/>
    <w:rsid w:val="00C91A73"/>
    <w:rsid w:val="00C94608"/>
    <w:rsid w:val="00C94B13"/>
    <w:rsid w:val="00CC2460"/>
    <w:rsid w:val="00CC5E77"/>
    <w:rsid w:val="00CD27BB"/>
    <w:rsid w:val="00CD7325"/>
    <w:rsid w:val="00CE1506"/>
    <w:rsid w:val="00CF4C17"/>
    <w:rsid w:val="00D07F24"/>
    <w:rsid w:val="00D142AC"/>
    <w:rsid w:val="00D172B3"/>
    <w:rsid w:val="00D274ED"/>
    <w:rsid w:val="00D54B3D"/>
    <w:rsid w:val="00D62ED7"/>
    <w:rsid w:val="00D65118"/>
    <w:rsid w:val="00D65B77"/>
    <w:rsid w:val="00D76DEC"/>
    <w:rsid w:val="00D85932"/>
    <w:rsid w:val="00D91FF8"/>
    <w:rsid w:val="00D939D7"/>
    <w:rsid w:val="00DA0048"/>
    <w:rsid w:val="00DA1B58"/>
    <w:rsid w:val="00DA3AC0"/>
    <w:rsid w:val="00DC1691"/>
    <w:rsid w:val="00DC2A36"/>
    <w:rsid w:val="00DD61B9"/>
    <w:rsid w:val="00DD66A7"/>
    <w:rsid w:val="00DE05ED"/>
    <w:rsid w:val="00DE3419"/>
    <w:rsid w:val="00E05CD2"/>
    <w:rsid w:val="00E117B4"/>
    <w:rsid w:val="00E22E46"/>
    <w:rsid w:val="00E3201C"/>
    <w:rsid w:val="00E56109"/>
    <w:rsid w:val="00E601D1"/>
    <w:rsid w:val="00E612C2"/>
    <w:rsid w:val="00E64213"/>
    <w:rsid w:val="00E66D82"/>
    <w:rsid w:val="00E67459"/>
    <w:rsid w:val="00E97D19"/>
    <w:rsid w:val="00EA11B7"/>
    <w:rsid w:val="00EA46EB"/>
    <w:rsid w:val="00EA48CD"/>
    <w:rsid w:val="00EA77D3"/>
    <w:rsid w:val="00EB444C"/>
    <w:rsid w:val="00EC6348"/>
    <w:rsid w:val="00ED072D"/>
    <w:rsid w:val="00ED7AB0"/>
    <w:rsid w:val="00EE3DBD"/>
    <w:rsid w:val="00EE5B9B"/>
    <w:rsid w:val="00EF34EF"/>
    <w:rsid w:val="00F16EFF"/>
    <w:rsid w:val="00F350AF"/>
    <w:rsid w:val="00F3585D"/>
    <w:rsid w:val="00F42F23"/>
    <w:rsid w:val="00F53812"/>
    <w:rsid w:val="00F62332"/>
    <w:rsid w:val="00F638A3"/>
    <w:rsid w:val="00F80F6A"/>
    <w:rsid w:val="00F837C3"/>
    <w:rsid w:val="00F84832"/>
    <w:rsid w:val="00F92731"/>
    <w:rsid w:val="00F97E08"/>
    <w:rsid w:val="00FB10A7"/>
    <w:rsid w:val="00FC2B78"/>
    <w:rsid w:val="00FC4770"/>
    <w:rsid w:val="00FC51CE"/>
    <w:rsid w:val="00FC6056"/>
    <w:rsid w:val="00FC7780"/>
    <w:rsid w:val="00FD6310"/>
    <w:rsid w:val="00FE1E32"/>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D4"/>
    <w:rPr>
      <w:rFonts w:eastAsia="Times New Roman" w:cs="Times New Roman"/>
    </w:rPr>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hAnsi="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 w:type="character" w:styleId="Emphasis">
    <w:name w:val="Emphasis"/>
    <w:basedOn w:val="DefaultParagraphFont"/>
    <w:uiPriority w:val="20"/>
    <w:qFormat/>
    <w:rsid w:val="00271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5864125">
      <w:bodyDiv w:val="1"/>
      <w:marLeft w:val="0"/>
      <w:marRight w:val="0"/>
      <w:marTop w:val="0"/>
      <w:marBottom w:val="0"/>
      <w:divBdr>
        <w:top w:val="none" w:sz="0" w:space="0" w:color="auto"/>
        <w:left w:val="none" w:sz="0" w:space="0" w:color="auto"/>
        <w:bottom w:val="none" w:sz="0" w:space="0" w:color="auto"/>
        <w:right w:val="none" w:sz="0" w:space="0" w:color="auto"/>
      </w:divBdr>
    </w:div>
    <w:div w:id="20865192">
      <w:bodyDiv w:val="1"/>
      <w:marLeft w:val="0"/>
      <w:marRight w:val="0"/>
      <w:marTop w:val="0"/>
      <w:marBottom w:val="0"/>
      <w:divBdr>
        <w:top w:val="none" w:sz="0" w:space="0" w:color="auto"/>
        <w:left w:val="none" w:sz="0" w:space="0" w:color="auto"/>
        <w:bottom w:val="none" w:sz="0" w:space="0" w:color="auto"/>
        <w:right w:val="none" w:sz="0" w:space="0" w:color="auto"/>
      </w:divBdr>
    </w:div>
    <w:div w:id="38089543">
      <w:bodyDiv w:val="1"/>
      <w:marLeft w:val="0"/>
      <w:marRight w:val="0"/>
      <w:marTop w:val="0"/>
      <w:marBottom w:val="0"/>
      <w:divBdr>
        <w:top w:val="none" w:sz="0" w:space="0" w:color="auto"/>
        <w:left w:val="none" w:sz="0" w:space="0" w:color="auto"/>
        <w:bottom w:val="none" w:sz="0" w:space="0" w:color="auto"/>
        <w:right w:val="none" w:sz="0" w:space="0" w:color="auto"/>
      </w:divBdr>
    </w:div>
    <w:div w:id="57948614">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69350917">
      <w:bodyDiv w:val="1"/>
      <w:marLeft w:val="0"/>
      <w:marRight w:val="0"/>
      <w:marTop w:val="0"/>
      <w:marBottom w:val="0"/>
      <w:divBdr>
        <w:top w:val="none" w:sz="0" w:space="0" w:color="auto"/>
        <w:left w:val="none" w:sz="0" w:space="0" w:color="auto"/>
        <w:bottom w:val="none" w:sz="0" w:space="0" w:color="auto"/>
        <w:right w:val="none" w:sz="0" w:space="0" w:color="auto"/>
      </w:divBdr>
    </w:div>
    <w:div w:id="106588490">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4834731">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176384844">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03100654">
      <w:bodyDiv w:val="1"/>
      <w:marLeft w:val="0"/>
      <w:marRight w:val="0"/>
      <w:marTop w:val="0"/>
      <w:marBottom w:val="0"/>
      <w:divBdr>
        <w:top w:val="none" w:sz="0" w:space="0" w:color="auto"/>
        <w:left w:val="none" w:sz="0" w:space="0" w:color="auto"/>
        <w:bottom w:val="none" w:sz="0" w:space="0" w:color="auto"/>
        <w:right w:val="none" w:sz="0" w:space="0" w:color="auto"/>
      </w:divBdr>
    </w:div>
    <w:div w:id="209147536">
      <w:bodyDiv w:val="1"/>
      <w:marLeft w:val="0"/>
      <w:marRight w:val="0"/>
      <w:marTop w:val="0"/>
      <w:marBottom w:val="0"/>
      <w:divBdr>
        <w:top w:val="none" w:sz="0" w:space="0" w:color="auto"/>
        <w:left w:val="none" w:sz="0" w:space="0" w:color="auto"/>
        <w:bottom w:val="none" w:sz="0" w:space="0" w:color="auto"/>
        <w:right w:val="none" w:sz="0" w:space="0" w:color="auto"/>
      </w:divBdr>
    </w:div>
    <w:div w:id="20973393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63272173">
      <w:bodyDiv w:val="1"/>
      <w:marLeft w:val="0"/>
      <w:marRight w:val="0"/>
      <w:marTop w:val="0"/>
      <w:marBottom w:val="0"/>
      <w:divBdr>
        <w:top w:val="none" w:sz="0" w:space="0" w:color="auto"/>
        <w:left w:val="none" w:sz="0" w:space="0" w:color="auto"/>
        <w:bottom w:val="none" w:sz="0" w:space="0" w:color="auto"/>
        <w:right w:val="none" w:sz="0" w:space="0" w:color="auto"/>
      </w:divBdr>
    </w:div>
    <w:div w:id="274604426">
      <w:bodyDiv w:val="1"/>
      <w:marLeft w:val="0"/>
      <w:marRight w:val="0"/>
      <w:marTop w:val="0"/>
      <w:marBottom w:val="0"/>
      <w:divBdr>
        <w:top w:val="none" w:sz="0" w:space="0" w:color="auto"/>
        <w:left w:val="none" w:sz="0" w:space="0" w:color="auto"/>
        <w:bottom w:val="none" w:sz="0" w:space="0" w:color="auto"/>
        <w:right w:val="none" w:sz="0" w:space="0" w:color="auto"/>
      </w:divBdr>
    </w:div>
    <w:div w:id="284314454">
      <w:bodyDiv w:val="1"/>
      <w:marLeft w:val="0"/>
      <w:marRight w:val="0"/>
      <w:marTop w:val="0"/>
      <w:marBottom w:val="0"/>
      <w:divBdr>
        <w:top w:val="none" w:sz="0" w:space="0" w:color="auto"/>
        <w:left w:val="none" w:sz="0" w:space="0" w:color="auto"/>
        <w:bottom w:val="none" w:sz="0" w:space="0" w:color="auto"/>
        <w:right w:val="none" w:sz="0" w:space="0" w:color="auto"/>
      </w:divBdr>
    </w:div>
    <w:div w:id="289674239">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08899774">
      <w:bodyDiv w:val="1"/>
      <w:marLeft w:val="0"/>
      <w:marRight w:val="0"/>
      <w:marTop w:val="0"/>
      <w:marBottom w:val="0"/>
      <w:divBdr>
        <w:top w:val="none" w:sz="0" w:space="0" w:color="auto"/>
        <w:left w:val="none" w:sz="0" w:space="0" w:color="auto"/>
        <w:bottom w:val="none" w:sz="0" w:space="0" w:color="auto"/>
        <w:right w:val="none" w:sz="0" w:space="0" w:color="auto"/>
      </w:divBdr>
    </w:div>
    <w:div w:id="315692844">
      <w:bodyDiv w:val="1"/>
      <w:marLeft w:val="0"/>
      <w:marRight w:val="0"/>
      <w:marTop w:val="0"/>
      <w:marBottom w:val="0"/>
      <w:divBdr>
        <w:top w:val="none" w:sz="0" w:space="0" w:color="auto"/>
        <w:left w:val="none" w:sz="0" w:space="0" w:color="auto"/>
        <w:bottom w:val="none" w:sz="0" w:space="0" w:color="auto"/>
        <w:right w:val="none" w:sz="0" w:space="0" w:color="auto"/>
      </w:divBdr>
    </w:div>
    <w:div w:id="354161337">
      <w:bodyDiv w:val="1"/>
      <w:marLeft w:val="0"/>
      <w:marRight w:val="0"/>
      <w:marTop w:val="0"/>
      <w:marBottom w:val="0"/>
      <w:divBdr>
        <w:top w:val="none" w:sz="0" w:space="0" w:color="auto"/>
        <w:left w:val="none" w:sz="0" w:space="0" w:color="auto"/>
        <w:bottom w:val="none" w:sz="0" w:space="0" w:color="auto"/>
        <w:right w:val="none" w:sz="0" w:space="0" w:color="auto"/>
      </w:divBdr>
    </w:div>
    <w:div w:id="376321354">
      <w:bodyDiv w:val="1"/>
      <w:marLeft w:val="0"/>
      <w:marRight w:val="0"/>
      <w:marTop w:val="0"/>
      <w:marBottom w:val="0"/>
      <w:divBdr>
        <w:top w:val="none" w:sz="0" w:space="0" w:color="auto"/>
        <w:left w:val="none" w:sz="0" w:space="0" w:color="auto"/>
        <w:bottom w:val="none" w:sz="0" w:space="0" w:color="auto"/>
        <w:right w:val="none" w:sz="0" w:space="0" w:color="auto"/>
      </w:divBdr>
    </w:div>
    <w:div w:id="383021279">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389572152">
      <w:bodyDiv w:val="1"/>
      <w:marLeft w:val="0"/>
      <w:marRight w:val="0"/>
      <w:marTop w:val="0"/>
      <w:marBottom w:val="0"/>
      <w:divBdr>
        <w:top w:val="none" w:sz="0" w:space="0" w:color="auto"/>
        <w:left w:val="none" w:sz="0" w:space="0" w:color="auto"/>
        <w:bottom w:val="none" w:sz="0" w:space="0" w:color="auto"/>
        <w:right w:val="none" w:sz="0" w:space="0" w:color="auto"/>
      </w:divBdr>
    </w:div>
    <w:div w:id="431168019">
      <w:bodyDiv w:val="1"/>
      <w:marLeft w:val="0"/>
      <w:marRight w:val="0"/>
      <w:marTop w:val="0"/>
      <w:marBottom w:val="0"/>
      <w:divBdr>
        <w:top w:val="none" w:sz="0" w:space="0" w:color="auto"/>
        <w:left w:val="none" w:sz="0" w:space="0" w:color="auto"/>
        <w:bottom w:val="none" w:sz="0" w:space="0" w:color="auto"/>
        <w:right w:val="none" w:sz="0" w:space="0" w:color="auto"/>
      </w:divBdr>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488516823">
      <w:bodyDiv w:val="1"/>
      <w:marLeft w:val="0"/>
      <w:marRight w:val="0"/>
      <w:marTop w:val="0"/>
      <w:marBottom w:val="0"/>
      <w:divBdr>
        <w:top w:val="none" w:sz="0" w:space="0" w:color="auto"/>
        <w:left w:val="none" w:sz="0" w:space="0" w:color="auto"/>
        <w:bottom w:val="none" w:sz="0" w:space="0" w:color="auto"/>
        <w:right w:val="none" w:sz="0" w:space="0" w:color="auto"/>
      </w:divBdr>
    </w:div>
    <w:div w:id="491258475">
      <w:bodyDiv w:val="1"/>
      <w:marLeft w:val="0"/>
      <w:marRight w:val="0"/>
      <w:marTop w:val="0"/>
      <w:marBottom w:val="0"/>
      <w:divBdr>
        <w:top w:val="none" w:sz="0" w:space="0" w:color="auto"/>
        <w:left w:val="none" w:sz="0" w:space="0" w:color="auto"/>
        <w:bottom w:val="none" w:sz="0" w:space="0" w:color="auto"/>
        <w:right w:val="none" w:sz="0" w:space="0" w:color="auto"/>
      </w:divBdr>
    </w:div>
    <w:div w:id="500897127">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617762755">
      <w:bodyDiv w:val="1"/>
      <w:marLeft w:val="0"/>
      <w:marRight w:val="0"/>
      <w:marTop w:val="0"/>
      <w:marBottom w:val="0"/>
      <w:divBdr>
        <w:top w:val="none" w:sz="0" w:space="0" w:color="auto"/>
        <w:left w:val="none" w:sz="0" w:space="0" w:color="auto"/>
        <w:bottom w:val="none" w:sz="0" w:space="0" w:color="auto"/>
        <w:right w:val="none" w:sz="0" w:space="0" w:color="auto"/>
      </w:divBdr>
    </w:div>
    <w:div w:id="644116848">
      <w:bodyDiv w:val="1"/>
      <w:marLeft w:val="0"/>
      <w:marRight w:val="0"/>
      <w:marTop w:val="0"/>
      <w:marBottom w:val="0"/>
      <w:divBdr>
        <w:top w:val="none" w:sz="0" w:space="0" w:color="auto"/>
        <w:left w:val="none" w:sz="0" w:space="0" w:color="auto"/>
        <w:bottom w:val="none" w:sz="0" w:space="0" w:color="auto"/>
        <w:right w:val="none" w:sz="0" w:space="0" w:color="auto"/>
      </w:divBdr>
    </w:div>
    <w:div w:id="666439347">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5928056">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822086588">
      <w:bodyDiv w:val="1"/>
      <w:marLeft w:val="0"/>
      <w:marRight w:val="0"/>
      <w:marTop w:val="0"/>
      <w:marBottom w:val="0"/>
      <w:divBdr>
        <w:top w:val="none" w:sz="0" w:space="0" w:color="auto"/>
        <w:left w:val="none" w:sz="0" w:space="0" w:color="auto"/>
        <w:bottom w:val="none" w:sz="0" w:space="0" w:color="auto"/>
        <w:right w:val="none" w:sz="0" w:space="0" w:color="auto"/>
      </w:divBdr>
    </w:div>
    <w:div w:id="851990651">
      <w:bodyDiv w:val="1"/>
      <w:marLeft w:val="0"/>
      <w:marRight w:val="0"/>
      <w:marTop w:val="0"/>
      <w:marBottom w:val="0"/>
      <w:divBdr>
        <w:top w:val="none" w:sz="0" w:space="0" w:color="auto"/>
        <w:left w:val="none" w:sz="0" w:space="0" w:color="auto"/>
        <w:bottom w:val="none" w:sz="0" w:space="0" w:color="auto"/>
        <w:right w:val="none" w:sz="0" w:space="0" w:color="auto"/>
      </w:divBdr>
    </w:div>
    <w:div w:id="888492890">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946426918">
      <w:bodyDiv w:val="1"/>
      <w:marLeft w:val="0"/>
      <w:marRight w:val="0"/>
      <w:marTop w:val="0"/>
      <w:marBottom w:val="0"/>
      <w:divBdr>
        <w:top w:val="none" w:sz="0" w:space="0" w:color="auto"/>
        <w:left w:val="none" w:sz="0" w:space="0" w:color="auto"/>
        <w:bottom w:val="none" w:sz="0" w:space="0" w:color="auto"/>
        <w:right w:val="none" w:sz="0" w:space="0" w:color="auto"/>
      </w:divBdr>
    </w:div>
    <w:div w:id="1036810272">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1724059">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26965022">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186945064">
      <w:bodyDiv w:val="1"/>
      <w:marLeft w:val="0"/>
      <w:marRight w:val="0"/>
      <w:marTop w:val="0"/>
      <w:marBottom w:val="0"/>
      <w:divBdr>
        <w:top w:val="none" w:sz="0" w:space="0" w:color="auto"/>
        <w:left w:val="none" w:sz="0" w:space="0" w:color="auto"/>
        <w:bottom w:val="none" w:sz="0" w:space="0" w:color="auto"/>
        <w:right w:val="none" w:sz="0" w:space="0" w:color="auto"/>
      </w:divBdr>
    </w:div>
    <w:div w:id="1208295749">
      <w:bodyDiv w:val="1"/>
      <w:marLeft w:val="0"/>
      <w:marRight w:val="0"/>
      <w:marTop w:val="0"/>
      <w:marBottom w:val="0"/>
      <w:divBdr>
        <w:top w:val="none" w:sz="0" w:space="0" w:color="auto"/>
        <w:left w:val="none" w:sz="0" w:space="0" w:color="auto"/>
        <w:bottom w:val="none" w:sz="0" w:space="0" w:color="auto"/>
        <w:right w:val="none" w:sz="0" w:space="0" w:color="auto"/>
      </w:divBdr>
    </w:div>
    <w:div w:id="1217887611">
      <w:bodyDiv w:val="1"/>
      <w:marLeft w:val="0"/>
      <w:marRight w:val="0"/>
      <w:marTop w:val="0"/>
      <w:marBottom w:val="0"/>
      <w:divBdr>
        <w:top w:val="none" w:sz="0" w:space="0" w:color="auto"/>
        <w:left w:val="none" w:sz="0" w:space="0" w:color="auto"/>
        <w:bottom w:val="none" w:sz="0" w:space="0" w:color="auto"/>
        <w:right w:val="none" w:sz="0" w:space="0" w:color="auto"/>
      </w:divBdr>
    </w:div>
    <w:div w:id="1231501969">
      <w:bodyDiv w:val="1"/>
      <w:marLeft w:val="0"/>
      <w:marRight w:val="0"/>
      <w:marTop w:val="0"/>
      <w:marBottom w:val="0"/>
      <w:divBdr>
        <w:top w:val="none" w:sz="0" w:space="0" w:color="auto"/>
        <w:left w:val="none" w:sz="0" w:space="0" w:color="auto"/>
        <w:bottom w:val="none" w:sz="0" w:space="0" w:color="auto"/>
        <w:right w:val="none" w:sz="0" w:space="0" w:color="auto"/>
      </w:divBdr>
    </w:div>
    <w:div w:id="1243107290">
      <w:bodyDiv w:val="1"/>
      <w:marLeft w:val="0"/>
      <w:marRight w:val="0"/>
      <w:marTop w:val="0"/>
      <w:marBottom w:val="0"/>
      <w:divBdr>
        <w:top w:val="none" w:sz="0" w:space="0" w:color="auto"/>
        <w:left w:val="none" w:sz="0" w:space="0" w:color="auto"/>
        <w:bottom w:val="none" w:sz="0" w:space="0" w:color="auto"/>
        <w:right w:val="none" w:sz="0" w:space="0" w:color="auto"/>
      </w:divBdr>
    </w:div>
    <w:div w:id="1277785650">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288124299">
      <w:bodyDiv w:val="1"/>
      <w:marLeft w:val="0"/>
      <w:marRight w:val="0"/>
      <w:marTop w:val="0"/>
      <w:marBottom w:val="0"/>
      <w:divBdr>
        <w:top w:val="none" w:sz="0" w:space="0" w:color="auto"/>
        <w:left w:val="none" w:sz="0" w:space="0" w:color="auto"/>
        <w:bottom w:val="none" w:sz="0" w:space="0" w:color="auto"/>
        <w:right w:val="none" w:sz="0" w:space="0" w:color="auto"/>
      </w:divBdr>
    </w:div>
    <w:div w:id="1296714112">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24045534">
      <w:bodyDiv w:val="1"/>
      <w:marLeft w:val="0"/>
      <w:marRight w:val="0"/>
      <w:marTop w:val="0"/>
      <w:marBottom w:val="0"/>
      <w:divBdr>
        <w:top w:val="none" w:sz="0" w:space="0" w:color="auto"/>
        <w:left w:val="none" w:sz="0" w:space="0" w:color="auto"/>
        <w:bottom w:val="none" w:sz="0" w:space="0" w:color="auto"/>
        <w:right w:val="none" w:sz="0" w:space="0" w:color="auto"/>
      </w:divBdr>
    </w:div>
    <w:div w:id="1340155533">
      <w:bodyDiv w:val="1"/>
      <w:marLeft w:val="0"/>
      <w:marRight w:val="0"/>
      <w:marTop w:val="0"/>
      <w:marBottom w:val="0"/>
      <w:divBdr>
        <w:top w:val="none" w:sz="0" w:space="0" w:color="auto"/>
        <w:left w:val="none" w:sz="0" w:space="0" w:color="auto"/>
        <w:bottom w:val="none" w:sz="0" w:space="0" w:color="auto"/>
        <w:right w:val="none" w:sz="0" w:space="0" w:color="auto"/>
      </w:divBdr>
    </w:div>
    <w:div w:id="1343974879">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375426704">
      <w:bodyDiv w:val="1"/>
      <w:marLeft w:val="0"/>
      <w:marRight w:val="0"/>
      <w:marTop w:val="0"/>
      <w:marBottom w:val="0"/>
      <w:divBdr>
        <w:top w:val="none" w:sz="0" w:space="0" w:color="auto"/>
        <w:left w:val="none" w:sz="0" w:space="0" w:color="auto"/>
        <w:bottom w:val="none" w:sz="0" w:space="0" w:color="auto"/>
        <w:right w:val="none" w:sz="0" w:space="0" w:color="auto"/>
      </w:divBdr>
    </w:div>
    <w:div w:id="1380982292">
      <w:bodyDiv w:val="1"/>
      <w:marLeft w:val="0"/>
      <w:marRight w:val="0"/>
      <w:marTop w:val="0"/>
      <w:marBottom w:val="0"/>
      <w:divBdr>
        <w:top w:val="none" w:sz="0" w:space="0" w:color="auto"/>
        <w:left w:val="none" w:sz="0" w:space="0" w:color="auto"/>
        <w:bottom w:val="none" w:sz="0" w:space="0" w:color="auto"/>
        <w:right w:val="none" w:sz="0" w:space="0" w:color="auto"/>
      </w:divBdr>
    </w:div>
    <w:div w:id="1409233115">
      <w:bodyDiv w:val="1"/>
      <w:marLeft w:val="0"/>
      <w:marRight w:val="0"/>
      <w:marTop w:val="0"/>
      <w:marBottom w:val="0"/>
      <w:divBdr>
        <w:top w:val="none" w:sz="0" w:space="0" w:color="auto"/>
        <w:left w:val="none" w:sz="0" w:space="0" w:color="auto"/>
        <w:bottom w:val="none" w:sz="0" w:space="0" w:color="auto"/>
        <w:right w:val="none" w:sz="0" w:space="0" w:color="auto"/>
      </w:divBdr>
    </w:div>
    <w:div w:id="1410349932">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47846464">
      <w:bodyDiv w:val="1"/>
      <w:marLeft w:val="0"/>
      <w:marRight w:val="0"/>
      <w:marTop w:val="0"/>
      <w:marBottom w:val="0"/>
      <w:divBdr>
        <w:top w:val="none" w:sz="0" w:space="0" w:color="auto"/>
        <w:left w:val="none" w:sz="0" w:space="0" w:color="auto"/>
        <w:bottom w:val="none" w:sz="0" w:space="0" w:color="auto"/>
        <w:right w:val="none" w:sz="0" w:space="0" w:color="auto"/>
      </w:divBdr>
    </w:div>
    <w:div w:id="1453552099">
      <w:bodyDiv w:val="1"/>
      <w:marLeft w:val="0"/>
      <w:marRight w:val="0"/>
      <w:marTop w:val="0"/>
      <w:marBottom w:val="0"/>
      <w:divBdr>
        <w:top w:val="none" w:sz="0" w:space="0" w:color="auto"/>
        <w:left w:val="none" w:sz="0" w:space="0" w:color="auto"/>
        <w:bottom w:val="none" w:sz="0" w:space="0" w:color="auto"/>
        <w:right w:val="none" w:sz="0" w:space="0" w:color="auto"/>
      </w:divBdr>
    </w:div>
    <w:div w:id="1466461660">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21578288">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74242157">
      <w:bodyDiv w:val="1"/>
      <w:marLeft w:val="0"/>
      <w:marRight w:val="0"/>
      <w:marTop w:val="0"/>
      <w:marBottom w:val="0"/>
      <w:divBdr>
        <w:top w:val="none" w:sz="0" w:space="0" w:color="auto"/>
        <w:left w:val="none" w:sz="0" w:space="0" w:color="auto"/>
        <w:bottom w:val="none" w:sz="0" w:space="0" w:color="auto"/>
        <w:right w:val="none" w:sz="0" w:space="0" w:color="auto"/>
      </w:divBdr>
    </w:div>
    <w:div w:id="1584221839">
      <w:bodyDiv w:val="1"/>
      <w:marLeft w:val="0"/>
      <w:marRight w:val="0"/>
      <w:marTop w:val="0"/>
      <w:marBottom w:val="0"/>
      <w:divBdr>
        <w:top w:val="none" w:sz="0" w:space="0" w:color="auto"/>
        <w:left w:val="none" w:sz="0" w:space="0" w:color="auto"/>
        <w:bottom w:val="none" w:sz="0" w:space="0" w:color="auto"/>
        <w:right w:val="none" w:sz="0" w:space="0" w:color="auto"/>
      </w:divBdr>
    </w:div>
    <w:div w:id="1589846833">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45626148">
      <w:bodyDiv w:val="1"/>
      <w:marLeft w:val="0"/>
      <w:marRight w:val="0"/>
      <w:marTop w:val="0"/>
      <w:marBottom w:val="0"/>
      <w:divBdr>
        <w:top w:val="none" w:sz="0" w:space="0" w:color="auto"/>
        <w:left w:val="none" w:sz="0" w:space="0" w:color="auto"/>
        <w:bottom w:val="none" w:sz="0" w:space="0" w:color="auto"/>
        <w:right w:val="none" w:sz="0" w:space="0" w:color="auto"/>
      </w:divBdr>
    </w:div>
    <w:div w:id="1667443250">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1545723">
      <w:bodyDiv w:val="1"/>
      <w:marLeft w:val="0"/>
      <w:marRight w:val="0"/>
      <w:marTop w:val="0"/>
      <w:marBottom w:val="0"/>
      <w:divBdr>
        <w:top w:val="none" w:sz="0" w:space="0" w:color="auto"/>
        <w:left w:val="none" w:sz="0" w:space="0" w:color="auto"/>
        <w:bottom w:val="none" w:sz="0" w:space="0" w:color="auto"/>
        <w:right w:val="none" w:sz="0" w:space="0" w:color="auto"/>
      </w:divBdr>
    </w:div>
    <w:div w:id="1683165042">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49305188">
      <w:bodyDiv w:val="1"/>
      <w:marLeft w:val="0"/>
      <w:marRight w:val="0"/>
      <w:marTop w:val="0"/>
      <w:marBottom w:val="0"/>
      <w:divBdr>
        <w:top w:val="none" w:sz="0" w:space="0" w:color="auto"/>
        <w:left w:val="none" w:sz="0" w:space="0" w:color="auto"/>
        <w:bottom w:val="none" w:sz="0" w:space="0" w:color="auto"/>
        <w:right w:val="none" w:sz="0" w:space="0" w:color="auto"/>
      </w:divBdr>
    </w:div>
    <w:div w:id="1756320500">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784612772">
      <w:bodyDiv w:val="1"/>
      <w:marLeft w:val="0"/>
      <w:marRight w:val="0"/>
      <w:marTop w:val="0"/>
      <w:marBottom w:val="0"/>
      <w:divBdr>
        <w:top w:val="none" w:sz="0" w:space="0" w:color="auto"/>
        <w:left w:val="none" w:sz="0" w:space="0" w:color="auto"/>
        <w:bottom w:val="none" w:sz="0" w:space="0" w:color="auto"/>
        <w:right w:val="none" w:sz="0" w:space="0" w:color="auto"/>
      </w:divBdr>
    </w:div>
    <w:div w:id="180901408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16214126">
      <w:bodyDiv w:val="1"/>
      <w:marLeft w:val="0"/>
      <w:marRight w:val="0"/>
      <w:marTop w:val="0"/>
      <w:marBottom w:val="0"/>
      <w:divBdr>
        <w:top w:val="none" w:sz="0" w:space="0" w:color="auto"/>
        <w:left w:val="none" w:sz="0" w:space="0" w:color="auto"/>
        <w:bottom w:val="none" w:sz="0" w:space="0" w:color="auto"/>
        <w:right w:val="none" w:sz="0" w:space="0" w:color="auto"/>
      </w:divBdr>
    </w:div>
    <w:div w:id="1830293019">
      <w:bodyDiv w:val="1"/>
      <w:marLeft w:val="0"/>
      <w:marRight w:val="0"/>
      <w:marTop w:val="0"/>
      <w:marBottom w:val="0"/>
      <w:divBdr>
        <w:top w:val="none" w:sz="0" w:space="0" w:color="auto"/>
        <w:left w:val="none" w:sz="0" w:space="0" w:color="auto"/>
        <w:bottom w:val="none" w:sz="0" w:space="0" w:color="auto"/>
        <w:right w:val="none" w:sz="0" w:space="0" w:color="auto"/>
      </w:divBdr>
    </w:div>
    <w:div w:id="1838228146">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
    <w:div w:id="1846165325">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873420270">
      <w:bodyDiv w:val="1"/>
      <w:marLeft w:val="0"/>
      <w:marRight w:val="0"/>
      <w:marTop w:val="0"/>
      <w:marBottom w:val="0"/>
      <w:divBdr>
        <w:top w:val="none" w:sz="0" w:space="0" w:color="auto"/>
        <w:left w:val="none" w:sz="0" w:space="0" w:color="auto"/>
        <w:bottom w:val="none" w:sz="0" w:space="0" w:color="auto"/>
        <w:right w:val="none" w:sz="0" w:space="0" w:color="auto"/>
      </w:divBdr>
    </w:div>
    <w:div w:id="1887403258">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3081391">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1951861508">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
    <w:div w:id="1979919138">
      <w:bodyDiv w:val="1"/>
      <w:marLeft w:val="0"/>
      <w:marRight w:val="0"/>
      <w:marTop w:val="0"/>
      <w:marBottom w:val="0"/>
      <w:divBdr>
        <w:top w:val="none" w:sz="0" w:space="0" w:color="auto"/>
        <w:left w:val="none" w:sz="0" w:space="0" w:color="auto"/>
        <w:bottom w:val="none" w:sz="0" w:space="0" w:color="auto"/>
        <w:right w:val="none" w:sz="0" w:space="0" w:color="auto"/>
      </w:divBdr>
    </w:div>
    <w:div w:id="1992129288">
      <w:bodyDiv w:val="1"/>
      <w:marLeft w:val="0"/>
      <w:marRight w:val="0"/>
      <w:marTop w:val="0"/>
      <w:marBottom w:val="0"/>
      <w:divBdr>
        <w:top w:val="none" w:sz="0" w:space="0" w:color="auto"/>
        <w:left w:val="none" w:sz="0" w:space="0" w:color="auto"/>
        <w:bottom w:val="none" w:sz="0" w:space="0" w:color="auto"/>
        <w:right w:val="none" w:sz="0" w:space="0" w:color="auto"/>
      </w:divBdr>
    </w:div>
    <w:div w:id="2027318262">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055350760">
      <w:bodyDiv w:val="1"/>
      <w:marLeft w:val="0"/>
      <w:marRight w:val="0"/>
      <w:marTop w:val="0"/>
      <w:marBottom w:val="0"/>
      <w:divBdr>
        <w:top w:val="none" w:sz="0" w:space="0" w:color="auto"/>
        <w:left w:val="none" w:sz="0" w:space="0" w:color="auto"/>
        <w:bottom w:val="none" w:sz="0" w:space="0" w:color="auto"/>
        <w:right w:val="none" w:sz="0" w:space="0" w:color="auto"/>
      </w:divBdr>
    </w:div>
    <w:div w:id="2122265390">
      <w:bodyDiv w:val="1"/>
      <w:marLeft w:val="0"/>
      <w:marRight w:val="0"/>
      <w:marTop w:val="0"/>
      <w:marBottom w:val="0"/>
      <w:divBdr>
        <w:top w:val="none" w:sz="0" w:space="0" w:color="auto"/>
        <w:left w:val="none" w:sz="0" w:space="0" w:color="auto"/>
        <w:bottom w:val="none" w:sz="0" w:space="0" w:color="auto"/>
        <w:right w:val="none" w:sz="0" w:space="0" w:color="auto"/>
      </w:divBdr>
    </w:div>
    <w:div w:id="2124373521">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39</Pages>
  <Words>45402</Words>
  <Characters>258795</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8</cp:revision>
  <dcterms:created xsi:type="dcterms:W3CDTF">2020-09-29T14:47:00Z</dcterms:created>
  <dcterms:modified xsi:type="dcterms:W3CDTF">2020-10-19T20:59:00Z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