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9C3CD" w14:textId="0057BF97" w:rsidR="003A1E4D" w:rsidRDefault="003A1E4D" w:rsidP="00E05CD2">
      <w:pPr>
        <w:spacing w:line="360" w:lineRule="auto"/>
      </w:pPr>
      <w:r>
        <w:t xml:space="preserve">Comparing metagenomics and </w:t>
      </w:r>
      <w:del w:id="0" w:author="Christopher Hempel" w:date="2020-09-18T08:42:00Z">
        <w:r w:rsidDel="00745407">
          <w:delText xml:space="preserve">total </w:delText>
        </w:r>
        <w:r w:rsidR="00D62ED7" w:rsidDel="00745407">
          <w:delText>RNA sequencing</w:delText>
        </w:r>
      </w:del>
      <w:ins w:id="1" w:author="Christopher Hempel" w:date="2020-09-18T08:42:00Z">
        <w:r w:rsidR="00745407">
          <w:t>total RNA metatranscriptomics</w:t>
        </w:r>
      </w:ins>
      <w:r>
        <w:t xml:space="preserve"> for taxonomic profiling of microbial communities</w:t>
      </w:r>
      <w:r w:rsidR="002D5F25">
        <w:t xml:space="preserve"> </w:t>
      </w:r>
      <w:r w:rsidR="007F3E17">
        <w:t>[</w:t>
      </w:r>
      <w:r w:rsidR="002D5F25">
        <w:t>in the context of freshwater assessments</w:t>
      </w:r>
      <w:r w:rsidR="007F3E17">
        <w:t>]</w:t>
      </w:r>
    </w:p>
    <w:p w14:paraId="2EFBE41C" w14:textId="13C09A90" w:rsidR="00C41629" w:rsidRDefault="00C41629" w:rsidP="00E05CD2">
      <w:pPr>
        <w:spacing w:line="360" w:lineRule="auto"/>
      </w:pPr>
    </w:p>
    <w:p w14:paraId="6BC52B6E" w14:textId="77777777" w:rsidR="00C41629" w:rsidRDefault="00C41629" w:rsidP="00E05CD2">
      <w:pPr>
        <w:spacing w:line="360" w:lineRule="auto"/>
      </w:pPr>
    </w:p>
    <w:p w14:paraId="187FA110" w14:textId="038D98FF" w:rsidR="005A3700" w:rsidRDefault="005A3700" w:rsidP="00E05CD2">
      <w:pPr>
        <w:spacing w:line="360" w:lineRule="auto"/>
      </w:pPr>
      <w:r>
        <w:t>Intro</w:t>
      </w:r>
      <w:r w:rsidR="00C94608">
        <w:t xml:space="preserve"> structure</w:t>
      </w:r>
    </w:p>
    <w:p w14:paraId="66497A96" w14:textId="2BF0B88A" w:rsidR="005A3700" w:rsidRDefault="005A3700" w:rsidP="00E05CD2">
      <w:pPr>
        <w:spacing w:line="360" w:lineRule="auto"/>
      </w:pPr>
    </w:p>
    <w:p w14:paraId="5AC8F785" w14:textId="07E3EF65" w:rsidR="005A3700" w:rsidRDefault="005A3700" w:rsidP="00E05CD2">
      <w:pPr>
        <w:pStyle w:val="ListParagraph"/>
        <w:numPr>
          <w:ilvl w:val="0"/>
          <w:numId w:val="1"/>
        </w:numPr>
        <w:spacing w:line="360" w:lineRule="auto"/>
      </w:pPr>
      <w:r>
        <w:t xml:space="preserve">Freshwater biomonitoring </w:t>
      </w:r>
      <w:r w:rsidR="00EE3DBD">
        <w:t>why</w:t>
      </w:r>
      <w:r w:rsidR="00A62F5A">
        <w:t xml:space="preserve"> </w:t>
      </w:r>
      <w:r w:rsidR="000F1848">
        <w:t>and how</w:t>
      </w:r>
      <w:r w:rsidR="00C94608">
        <w:t xml:space="preserve">; </w:t>
      </w:r>
      <w:r>
        <w:t xml:space="preserve">inclusion </w:t>
      </w:r>
      <w:r w:rsidR="00C94608">
        <w:t xml:space="preserve">of microbes </w:t>
      </w:r>
      <w:r w:rsidR="000F1848">
        <w:t xml:space="preserve">was recently </w:t>
      </w:r>
      <w:r>
        <w:t>advocated</w:t>
      </w:r>
    </w:p>
    <w:p w14:paraId="28CD9955" w14:textId="7280110A" w:rsidR="00C94608" w:rsidRDefault="00C94608" w:rsidP="00E05CD2">
      <w:pPr>
        <w:pStyle w:val="ListParagraph"/>
        <w:numPr>
          <w:ilvl w:val="0"/>
          <w:numId w:val="1"/>
        </w:numPr>
        <w:spacing w:line="360" w:lineRule="auto"/>
      </w:pPr>
      <w:r>
        <w:t>Taxonomic identification via morphology and barcoding limited</w:t>
      </w:r>
    </w:p>
    <w:p w14:paraId="60AC8F92" w14:textId="35E4F2DF" w:rsidR="005A3700" w:rsidRDefault="005A3700" w:rsidP="00E05CD2">
      <w:pPr>
        <w:pStyle w:val="ListParagraph"/>
        <w:numPr>
          <w:ilvl w:val="0"/>
          <w:numId w:val="1"/>
        </w:numPr>
        <w:spacing w:line="360" w:lineRule="auto"/>
      </w:pPr>
      <w:r>
        <w:t xml:space="preserve">Shotgun </w:t>
      </w:r>
      <w:r w:rsidR="00D274ED">
        <w:t>sequencing-based</w:t>
      </w:r>
      <w:r>
        <w:t xml:space="preserve"> approaches such as </w:t>
      </w:r>
      <w:r w:rsidR="003A1E4D">
        <w:t>metagenomics</w:t>
      </w:r>
      <w:r>
        <w:t xml:space="preserve"> and metatranscriptomics </w:t>
      </w:r>
      <w:r w:rsidR="00C94608">
        <w:t>overcome limitations, but which one is better suited (also pros and cons of both methods)</w:t>
      </w:r>
      <w:r w:rsidR="00E67459">
        <w:t>?</w:t>
      </w:r>
    </w:p>
    <w:p w14:paraId="6B68F458" w14:textId="4CA2C1D9" w:rsidR="00C94608" w:rsidRDefault="00C94608" w:rsidP="00E05CD2">
      <w:pPr>
        <w:pStyle w:val="ListParagraph"/>
        <w:numPr>
          <w:ilvl w:val="0"/>
          <w:numId w:val="1"/>
        </w:numPr>
        <w:spacing w:line="360" w:lineRule="auto"/>
      </w:pPr>
      <w:r>
        <w:t>What we did to c</w:t>
      </w:r>
      <w:r w:rsidR="003A1E4D">
        <w:t>ompar</w:t>
      </w:r>
      <w:r>
        <w:t>e</w:t>
      </w:r>
      <w:r w:rsidR="005A3700">
        <w:t xml:space="preserve"> both </w:t>
      </w:r>
      <w:r w:rsidR="00EE3DBD">
        <w:t>methods</w:t>
      </w:r>
    </w:p>
    <w:p w14:paraId="1AF38B1C" w14:textId="7D247BDB" w:rsidR="00C94608" w:rsidRDefault="00C94608" w:rsidP="00E05CD2">
      <w:pPr>
        <w:spacing w:line="360" w:lineRule="auto"/>
      </w:pPr>
    </w:p>
    <w:p w14:paraId="7BB08CAC" w14:textId="77777777" w:rsidR="00C94608" w:rsidRDefault="00C94608" w:rsidP="00E05CD2">
      <w:pPr>
        <w:spacing w:line="360" w:lineRule="auto"/>
      </w:pPr>
    </w:p>
    <w:p w14:paraId="72C74ACD" w14:textId="52AE4C23" w:rsidR="00EE3DBD" w:rsidRDefault="00EE3DBD" w:rsidP="001B2FBE">
      <w:pPr>
        <w:pStyle w:val="Heading1"/>
      </w:pPr>
      <w:r>
        <w:t>Introduction</w:t>
      </w:r>
    </w:p>
    <w:p w14:paraId="03ABC4F8" w14:textId="77777777" w:rsidR="00EE3DBD" w:rsidRDefault="00EE3DBD" w:rsidP="00E05CD2">
      <w:pPr>
        <w:spacing w:line="360" w:lineRule="auto"/>
      </w:pPr>
    </w:p>
    <w:p w14:paraId="7F4EE7A8" w14:textId="4B3895C8" w:rsidR="00EE3DBD" w:rsidRDefault="00E56109" w:rsidP="00E05CD2">
      <w:pPr>
        <w:spacing w:line="360" w:lineRule="auto"/>
        <w:ind w:firstLine="576"/>
        <w:jc w:val="both"/>
        <w:rPr>
          <w:rFonts w:ascii="Calibri" w:hAnsi="Calibri" w:cs="Calibri"/>
        </w:rPr>
      </w:pPr>
      <w:r w:rsidRPr="00B94B64">
        <w:rPr>
          <w:rFonts w:ascii="Calibri" w:hAnsi="Calibri" w:cs="Calibri"/>
        </w:rPr>
        <w:t>Freshwater</w:t>
      </w:r>
      <w:r>
        <w:rPr>
          <w:rFonts w:ascii="Calibri" w:hAnsi="Calibri" w:cs="Calibri"/>
        </w:rPr>
        <w:t xml:space="preserve"> </w:t>
      </w:r>
      <w:r w:rsidR="002D5F25">
        <w:rPr>
          <w:rFonts w:ascii="Calibri" w:hAnsi="Calibri" w:cs="Calibri"/>
        </w:rPr>
        <w:t>eco</w:t>
      </w:r>
      <w:r>
        <w:rPr>
          <w:rFonts w:ascii="Calibri" w:hAnsi="Calibri" w:cs="Calibri"/>
        </w:rPr>
        <w:t>systems are valuable for economic productivity, ecosystem resilience, and</w:t>
      </w:r>
      <w:r w:rsidRPr="00B94B64">
        <w:rPr>
          <w:rFonts w:ascii="Calibri" w:hAnsi="Calibri" w:cs="Calibri"/>
        </w:rPr>
        <w:t xml:space="preserve"> for maintaining ecosystem services, </w:t>
      </w:r>
      <w:r>
        <w:rPr>
          <w:rFonts w:ascii="Calibri" w:hAnsi="Calibri" w:cs="Calibri"/>
        </w:rPr>
        <w:t>including</w:t>
      </w:r>
      <w:r w:rsidRPr="00B94B64">
        <w:rPr>
          <w:rFonts w:ascii="Calibri" w:hAnsi="Calibri" w:cs="Calibri"/>
        </w:rPr>
        <w:t xml:space="preserve"> the supply of clean</w:t>
      </w:r>
      <w:r w:rsidR="00550923">
        <w:rPr>
          <w:rFonts w:ascii="Calibri" w:hAnsi="Calibri" w:cs="Calibri"/>
        </w:rPr>
        <w:t>,</w:t>
      </w:r>
      <w:r w:rsidRPr="00B94B64">
        <w:rPr>
          <w:rFonts w:ascii="Calibri" w:hAnsi="Calibri" w:cs="Calibri"/>
        </w:rPr>
        <w:t xml:space="preserve"> consumable water</w:t>
      </w:r>
      <w:r w:rsidR="00DA1B58">
        <w:rPr>
          <w:rFonts w:ascii="Calibri" w:hAnsi="Calibri" w:cs="Calibri"/>
        </w:rPr>
        <w:t xml:space="preserve"> </w:t>
      </w:r>
      <w:r w:rsidR="00DA1B58">
        <w:rPr>
          <w:rFonts w:ascii="Calibri" w:hAnsi="Calibri" w:cs="Calibri"/>
        </w:rPr>
        <w:fldChar w:fldCharType="begin" w:fldLock="1"/>
      </w:r>
      <w:r w:rsidR="006F5086">
        <w:rPr>
          <w:rFonts w:ascii="Calibri" w:hAnsi="Calibri" w:cs="Calibri"/>
        </w:rPr>
        <w:instrText>ADDIN CSL_CITATION {"citationItems":[{"id":"ITEM-1","itemData":{"DOI":"10.1017/S1464793105006950","ISBN":"1464-7931","ISSN":"14647931","PMID":"16336747","abstract":"Freshwater biodiversity is the over-riding conservation priority during the International Decade for Action - 'Water for Life' - 2005 to 2015. Fresh water makes up only 0.01% of the World's water and approximately 0.8% of the Earth's surface, yet this tiny fraction of global water supports at least 100000 species out of approximately 1.8 million - almost 6% of all described species. Inland waters and freshwater biodiversity constitute a valuable natural resource, in economic, cultural, aesthetic, scientific and educational terms. Their conservation and management are critical to the interests of all humans, nations and governments. Yet this precious heritage is in crisis. Fresh waters are experiencing declines in biodiversity far greater than those in the most affected terrestrial ecosystems, and if trends in human demands for water remain unaltered and species losses continue at current rates, the opportunity to conserve much of the remaining biodiversity in fresh water will vanish before the 'Water for Life' decade ends in 2015. Why is this so, and what is being done about it? This article explores the special features of freshwater habitats and the biodiversity they support that makes them especially vulnerable to human activities. We document threats to global freshwater biodiversity under five headings: overexploitation; water pollution; flow modification; destruction or degradation of habitat; and invasion by exotic species. Their combined and interacting influences have resulted in population declines and range reduction of freshwater biodiversity worldwide. Conservation of biodiversity is complicated by the landscape position of rivers and wetlands as 'receivers' of land-use effluents, and the problems posed by endemism and thus non-substitutability. In addition, in many parts of the world, fresh water is subject to severe competition among multiple human stakeholders. Protection of freshwater biodiversity is perhaps the ultimate conservation challenge because it is influenced by the upstream drainage network, the surrounding land, the riparian zone, and - in the case of migrating aquatic fauna - downstream reaches. Such prerequisites are hardly ever met. Immediate action is needed where opportunities exist to set aside intact lake and river ecosystems within large protected areas. For most of the global land surface, trade-offs between conservation of freshwater biodiversity and human use of ecosystem goods and services are necessary. We advoca…","author":[{"dropping-particle":"","family":"Dudgeon","given":"David","non-dropping-particle":"","parse-names":false,"suffix":""},{"dropping-particle":"","family":"Arthington","given":"Angela H.","non-dropping-particle":"","parse-names":false,"suffix":""},{"dropping-particle":"","family":"Gessner","given":"Mark O.","non-dropping-particle":"","parse-names":false,"suffix":""},{"dropping-particle":"","family":"Kawabata","given":"Zen Ichiro","non-dropping-particle":"","parse-names":false,"suffix":""},{"dropping-particle":"","family":"Knowler","given":"Duncan J.","non-dropping-particle":"","parse-names":false,"suffix":""},{"dropping-particle":"","family":"Lévêque","given":"Christian","non-dropping-particle":"","parse-names":false,"suffix":""},{"dropping-particle":"","family":"Naiman","given":"Robert J.","non-dropping-particle":"","parse-names":false,"suffix":""},{"dropping-particle":"","family":"Prieur-Richard","given":"Anne Hélène","non-dropping-particle":"","parse-names":false,"suffix":""},{"dropping-particle":"","family":"Soto","given":"Doris","non-dropping-particle":"","parse-names":false,"suffix":""},{"dropping-particle":"","family":"Stiassny","given":"Melanie L.J.","non-dropping-particle":"","parse-names":false,"suffix":""},{"dropping-particle":"","family":"Sullivan","given":"Caroline A.","non-dropping-particle":"","parse-names":false,"suffix":""}],"container-title":"Biological Reviews of the Cambridge Philosophical Society","id":"ITEM-1","issue":"2","issued":{"date-parts":[["2006"]]},"page":"163-182","title":"Freshwater biodiversity: Importance, threats, status and conservation challenges","type":"article-journal","volume":"81"},"uris":["http://www.mendeley.com/documents/?uuid=f9c12c82-c3c4-4f17-a549-a8015e49bf99"]}],"mendeley":{"formattedCitation":"(Dudgeon et al., 2006)","plainTextFormattedCitation":"(Dudgeon et al., 2006)","previouslyFormattedCitation":"(Dudgeon et al., 2006)"},"properties":{"noteIndex":0},"schema":"https://github.com/citation-style-language/schema/raw/master/csl-citation.json"}</w:instrText>
      </w:r>
      <w:r w:rsidR="00DA1B58">
        <w:rPr>
          <w:rFonts w:ascii="Calibri" w:hAnsi="Calibri" w:cs="Calibri"/>
        </w:rPr>
        <w:fldChar w:fldCharType="separate"/>
      </w:r>
      <w:r w:rsidR="00DA1B58" w:rsidRPr="00DA1B58">
        <w:rPr>
          <w:rFonts w:ascii="Calibri" w:hAnsi="Calibri" w:cs="Calibri"/>
          <w:noProof/>
        </w:rPr>
        <w:t>(Dudgeon et al., 2006)</w:t>
      </w:r>
      <w:r w:rsidR="00DA1B58">
        <w:rPr>
          <w:rFonts w:ascii="Calibri" w:hAnsi="Calibri" w:cs="Calibri"/>
        </w:rPr>
        <w:fldChar w:fldCharType="end"/>
      </w:r>
      <w:r w:rsidRPr="00B94B64">
        <w:rPr>
          <w:rFonts w:ascii="Calibri" w:hAnsi="Calibri" w:cs="Calibri"/>
        </w:rPr>
        <w:t>.</w:t>
      </w:r>
      <w:r>
        <w:rPr>
          <w:rFonts w:ascii="Calibri" w:hAnsi="Calibri" w:cs="Calibri"/>
        </w:rPr>
        <w:t xml:space="preserve"> </w:t>
      </w:r>
      <w:r w:rsidRPr="00B94B64">
        <w:rPr>
          <w:rFonts w:ascii="Calibri" w:hAnsi="Calibri" w:cs="Calibri"/>
        </w:rPr>
        <w:t xml:space="preserve">However, </w:t>
      </w:r>
      <w:r>
        <w:rPr>
          <w:rFonts w:ascii="Calibri" w:hAnsi="Calibri" w:cs="Calibri"/>
        </w:rPr>
        <w:t xml:space="preserve">these </w:t>
      </w:r>
      <w:r w:rsidR="002D5F25">
        <w:rPr>
          <w:rFonts w:ascii="Calibri" w:hAnsi="Calibri" w:cs="Calibri"/>
        </w:rPr>
        <w:t>eco</w:t>
      </w:r>
      <w:r>
        <w:rPr>
          <w:rFonts w:ascii="Calibri" w:hAnsi="Calibri" w:cs="Calibri"/>
        </w:rPr>
        <w:t>systems</w:t>
      </w:r>
      <w:r w:rsidRPr="00B94B64">
        <w:rPr>
          <w:rFonts w:ascii="Calibri" w:hAnsi="Calibri" w:cs="Calibri"/>
        </w:rPr>
        <w:t xml:space="preserve"> </w:t>
      </w:r>
      <w:r w:rsidR="00EE3DBD" w:rsidRPr="00B94B64">
        <w:rPr>
          <w:rFonts w:ascii="Calibri" w:hAnsi="Calibri" w:cs="Calibri"/>
        </w:rPr>
        <w:t>are heavily impacted by agricultural and industrial pollution</w:t>
      </w:r>
      <w:r w:rsidR="00EE3DBD">
        <w:rPr>
          <w:rFonts w:ascii="Calibri" w:hAnsi="Calibri" w:cs="Calibri"/>
        </w:rPr>
        <w:t xml:space="preserve">, </w:t>
      </w:r>
      <w:r w:rsidR="00EE3DBD" w:rsidRPr="00B94B64">
        <w:rPr>
          <w:rFonts w:ascii="Calibri" w:hAnsi="Calibri" w:cs="Calibri"/>
        </w:rPr>
        <w:t xml:space="preserve">habitat fragmentation </w:t>
      </w:r>
      <w:r w:rsidR="00EE3DBD">
        <w:rPr>
          <w:rFonts w:ascii="Calibri" w:hAnsi="Calibri" w:cs="Calibri"/>
        </w:rPr>
        <w:t>(</w:t>
      </w:r>
      <w:r w:rsidR="00EE3DBD" w:rsidRPr="00B94B64">
        <w:rPr>
          <w:rFonts w:ascii="Calibri" w:hAnsi="Calibri" w:cs="Calibri"/>
        </w:rPr>
        <w:t>wetland drainage, river straightening, and dam building</w:t>
      </w:r>
      <w:r w:rsidR="00EE3DBD">
        <w:rPr>
          <w:rFonts w:ascii="Calibri" w:hAnsi="Calibri" w:cs="Calibri"/>
        </w:rPr>
        <w:t xml:space="preserve">), and the introduction of invasive species </w:t>
      </w:r>
      <w:r w:rsidR="00EE3DBD">
        <w:rPr>
          <w:rFonts w:ascii="Calibri" w:hAnsi="Calibri" w:cs="Calibri"/>
        </w:rPr>
        <w:fldChar w:fldCharType="begin" w:fldLock="1"/>
      </w:r>
      <w:r w:rsidR="002C57A6">
        <w:rPr>
          <w:rFonts w:ascii="Calibri" w:hAnsi="Calibri" w:cs="Calibri"/>
        </w:rPr>
        <w:instrText>ADDIN CSL_CITATION {"citationItems":[{"id":"ITEM-1","itemData":{"DOI":"10.1016/j.baae.2006.05.008","ISBN":"4042816576","ISSN":"16180089","PMID":"2983","abstract":"{A figure is presented}. © 2006 Gesellschaft für Ökologie.","author":[{"dropping-particle":"","family":"Jensen","given":"Kai","non-dropping-particle":"","parse-names":false,"suffix":""},{"dropping-particle":"","family":"Trepel","given":"Michael","non-dropping-particle":"","parse-names":false,"suffix":""},{"dropping-particle":"","family":"Merritt","given":"David","non-dropping-particle":"","parse-names":false,"suffix":""},{"dropping-particle":"","family":"Rosenthal","given":"Gert","non-dropping-particle":"","parse-names":false,"suffix":""}],"container-title":"Basic and Applied Ecology","id":"ITEM-1","issue":"5","issued":{"date-parts":[["2006"]]},"note":"wasser verschlechtert sich","page":"383-387","title":"Restoration ecology of river valleys","type":"article-journal","volume":"7"},"uris":["http://www.mendeley.com/documents/?uuid=4ee1a1ff-80c1-4e93-87a0-6c9d193e01f1"]},{"id":"ITEM-2","itemData":{"DOI":"10.1007/s10530-005-0232-2","ISBN":"1053000502","ISSN":"13873547","abstract":"Freshwater aquatic organisms in North America are disproportionately imperilled when compared to their terrestrial counterparts due to widespread habitat alteration, pollution, overexploitation and the introduction of alien species. In this review, we examine the threat factors contributing to the endangerment of freshwater fishes and molluscs in Canada and further examine the nature of alien invasive species introductions affecting aquatic species at risk. Habitat loss and degradation is the predominant threat factor for Canadian freshwater fishes and molluscs that are listed as Extinct, Extirpated, Endangered and Threatened. Alien invasive species are the second most prevalent threat for fishes, affecting 26 of 41 listed species. Alien invasive species are a threat in most parts of Canada where listed fishes are found. Most (65%) of the alien invasive species affecting listed fishes are the result of intentional introductions related to sport fishing, and the majority of these introductions are unauthorized. Fifteen fishes and two plant species are cited as alien invasive species that impact listed fishes with brown bullhead (Ameiurus nebulosus) and pumpkinseed (Lepomis gibbosus) being the most prevalent. Alien species are a threat to 6 of 11 listed mollusc species. All six species are threatened by the alien zebra mussel (Dreissena polymorpha) in the Great Lakes basin. © Springer 2006.","author":[{"dropping-particle":"","family":"Dextrase","given":"Alan J.","non-dropping-particle":"","parse-names":false,"suffix":""},{"dropping-particle":"","family":"Mandrak","given":"Nicholas E.","non-dropping-particle":"","parse-names":false,"suffix":""}],"container-title":"Biological Invasions","id":"ITEM-2","issue":"1","issued":{"date-parts":[["2006"]]},"page":"13-24","title":"Impacts of alien invasive species on freshwater fauna at risk in Canada","type":"article-journal","volume":"8"},"uris":["http://www.mendeley.com/documents/?uuid=daa4169c-7740-4e39-9fe4-c1f944d4a214"]}],"mendeley":{"formattedCitation":"(Dextrase and Mandrak, 2006; Jensen et al., 2006)","plainTextFormattedCitation":"(Dextrase and Mandrak, 2006; Jensen et al., 2006)","previouslyFormattedCitation":"(Dextrase and Mandrak, 2006; Jensen et al., 2006)"},"properties":{"noteIndex":0},"schema":"https://github.com/citation-style-language/schema/raw/master/csl-citation.json"}</w:instrText>
      </w:r>
      <w:r w:rsidR="00EE3DBD">
        <w:rPr>
          <w:rFonts w:ascii="Calibri" w:hAnsi="Calibri" w:cs="Calibri"/>
        </w:rPr>
        <w:fldChar w:fldCharType="separate"/>
      </w:r>
      <w:r w:rsidR="00222941" w:rsidRPr="00222941">
        <w:rPr>
          <w:rFonts w:ascii="Calibri" w:hAnsi="Calibri" w:cs="Calibri"/>
          <w:noProof/>
        </w:rPr>
        <w:t>(Dextrase and Mandrak, 2006; Jensen et al., 2006)</w:t>
      </w:r>
      <w:r w:rsidR="00EE3DBD">
        <w:rPr>
          <w:rFonts w:ascii="Calibri" w:hAnsi="Calibri" w:cs="Calibri"/>
        </w:rPr>
        <w:fldChar w:fldCharType="end"/>
      </w:r>
      <w:r w:rsidR="00EE3DBD" w:rsidRPr="00B94B64">
        <w:rPr>
          <w:rFonts w:ascii="Calibri" w:hAnsi="Calibri" w:cs="Calibri"/>
        </w:rPr>
        <w:t>. Consequently, freshwater</w:t>
      </w:r>
      <w:r w:rsidR="004D5825">
        <w:rPr>
          <w:rFonts w:ascii="Calibri" w:hAnsi="Calibri" w:cs="Calibri"/>
        </w:rPr>
        <w:t xml:space="preserve"> </w:t>
      </w:r>
      <w:r w:rsidR="002D5F25">
        <w:rPr>
          <w:rFonts w:ascii="Calibri" w:hAnsi="Calibri" w:cs="Calibri"/>
        </w:rPr>
        <w:t>eco</w:t>
      </w:r>
      <w:r w:rsidR="004D5825">
        <w:rPr>
          <w:rFonts w:ascii="Calibri" w:hAnsi="Calibri" w:cs="Calibri"/>
        </w:rPr>
        <w:t>systems</w:t>
      </w:r>
      <w:r w:rsidR="00EE3DBD" w:rsidRPr="00B94B64">
        <w:rPr>
          <w:rFonts w:ascii="Calibri" w:hAnsi="Calibri" w:cs="Calibri"/>
        </w:rPr>
        <w:t xml:space="preserve"> </w:t>
      </w:r>
      <w:r w:rsidR="00EE3DBD">
        <w:rPr>
          <w:rFonts w:ascii="Calibri" w:hAnsi="Calibri" w:cs="Calibri"/>
        </w:rPr>
        <w:t>belong to</w:t>
      </w:r>
      <w:r w:rsidR="00EE3DBD" w:rsidRPr="00B94B64">
        <w:rPr>
          <w:rFonts w:ascii="Calibri" w:hAnsi="Calibri" w:cs="Calibri"/>
        </w:rPr>
        <w:t xml:space="preserve"> the most threatened ecosystems with some of the highest rates of species loss </w:t>
      </w:r>
      <w:r w:rsidR="00EE3DBD">
        <w:rPr>
          <w:rStyle w:val="FootnoteReference"/>
          <w:rFonts w:ascii="Calibri" w:hAnsi="Calibri" w:cs="Calibri"/>
        </w:rPr>
        <w:fldChar w:fldCharType="begin" w:fldLock="1"/>
      </w:r>
      <w:r w:rsidR="002C57A6">
        <w:rPr>
          <w:rFonts w:ascii="Calibri" w:hAnsi="Calibri" w:cs="Calibri"/>
        </w:rPr>
        <w:instrText>ADDIN CSL_CITATION {"citationItems":[{"id":"ITEM-1","itemData":{"DOI":"10.1017/S0376892902000097","ISBN":"1469-4387","ISSN":"03768929","PMID":"16228437","abstract":"Running waters are perhaps the most impacted ecosystem on the planet as they have been the focus for human settlement and are heavily exploited for water supplies, irrigation, electricity generation, and waste disposal. Lotic systems also have an intimate contact with their catchments and so land-use alterations affect them directly. Here long-term trends in the factors that currently impact running waters are reviewed with the aim of predicting what the main threats to rivers will be in the year 2025. The main ultimate factors forcing change in running waters (ecosystem destruction, physical habitat and water chemistry alteration, and the direct addition or removal of species) stem from proximate influences from urbanization, industry, land-use change and water-course alterations. Any one river is likely to be subjected to several types of impact, and the management of impacts on lotic systems is complicated by numerous links between different forms of anthropogenic effect. Long-term trends for different impacts vary. Concentrations of chemical pollutants such as toxins and nutrients have increased in rivers in developed countries over the past century, with recent reductions for some pollutants (e.g. metals, organic toxicants, acidification), and continued increases in others (e.g. nutrients); there are no long-term chemical data for developing countries. Dam construction increased rapidly during the twentieth century, peaking in the 1970s, and the number of reservoirs has stabilized since this time, whereas the transfer of exotic species between lotic systems continues to increase. Hence, there have been some success stories in the attempts to reduce the impacts from anthropogenic impacts in developed nations. Improvements in the pH status of running waters should continue with lower sulphurous emissions, although emissions of nitrous oxides are set to continue under current legislation and will continue to contribute to acidification and nutrient loadings. Climate change also will impact running waters through alterations in hydrology and thermal regimes, although precise predictions are problematic; effects are likely to vary between regions and to operate alongside rather than override those from other impacts. Effects from climate change may be more extreme over longer time scales (&gt;50 years). The overriding pressure on running water ecosystems up to 2025 will stem from the predicted increase in the human population, with concomitant increases in…","author":[{"dropping-particle":"","family":"Malmqvist","given":"Björn","non-dropping-particle":"","parse-names":false,"suffix":""},{"dropping-particle":"","family":"Rundle","given":"Simon","non-dropping-particle":"","parse-names":false,"suffix":""}],"container-title":"Environmental Conservation","id":"ITEM-1","issue":"2","issued":{"date-parts":[["2002"]]},"page":"134-153","title":"Threats to the running water ecosystems of the world","type":"article-journal","volume":"29"},"uris":["http://www.mendeley.com/documents/?uuid=04422fd2-9ac0-406d-ad30-1e687d44e816"]}],"mendeley":{"formattedCitation":"(Malmqvist and Rundle, 2002)","plainTextFormattedCitation":"(Malmqvist and Rundle, 2002)","previouslyFormattedCitation":"(Malmqvist and Rundle, 2002)"},"properties":{"noteIndex":0},"schema":"https://github.com/citation-style-language/schema/raw/master/csl-citation.json"}</w:instrText>
      </w:r>
      <w:r w:rsidR="00EE3DBD">
        <w:rPr>
          <w:rStyle w:val="FootnoteReference"/>
          <w:rFonts w:ascii="Calibri" w:hAnsi="Calibri" w:cs="Calibri"/>
        </w:rPr>
        <w:fldChar w:fldCharType="separate"/>
      </w:r>
      <w:r w:rsidR="00222941" w:rsidRPr="00222941">
        <w:rPr>
          <w:rFonts w:ascii="Calibri" w:hAnsi="Calibri" w:cs="Calibri"/>
          <w:bCs/>
          <w:noProof/>
          <w:lang w:val="en-US"/>
        </w:rPr>
        <w:t>(Malmqvist and Rundle, 2002)</w:t>
      </w:r>
      <w:r w:rsidR="00EE3DBD">
        <w:rPr>
          <w:rStyle w:val="FootnoteReference"/>
          <w:rFonts w:ascii="Calibri" w:hAnsi="Calibri" w:cs="Calibri"/>
        </w:rPr>
        <w:fldChar w:fldCharType="end"/>
      </w:r>
      <w:r w:rsidR="00EE3DBD" w:rsidRPr="00B94B64">
        <w:rPr>
          <w:rFonts w:ascii="Calibri" w:hAnsi="Calibri" w:cs="Calibri"/>
        </w:rPr>
        <w:t>.</w:t>
      </w:r>
    </w:p>
    <w:p w14:paraId="3084CDCD" w14:textId="2173DC02" w:rsidR="00696C5A" w:rsidRPr="00550923" w:rsidRDefault="00EE3DBD" w:rsidP="00E05CD2">
      <w:pPr>
        <w:spacing w:line="360" w:lineRule="auto"/>
        <w:ind w:firstLine="576"/>
        <w:jc w:val="both"/>
        <w:rPr>
          <w:color w:val="000000" w:themeColor="text1"/>
          <w:lang w:val="da-DK"/>
        </w:rPr>
      </w:pPr>
      <w:r w:rsidRPr="00B94B64">
        <w:rPr>
          <w:rFonts w:ascii="Calibri" w:hAnsi="Calibri" w:cs="Calibri"/>
        </w:rPr>
        <w:t xml:space="preserve"> </w:t>
      </w:r>
      <w:r>
        <w:rPr>
          <w:rFonts w:ascii="Calibri" w:hAnsi="Calibri" w:cs="Calibri"/>
        </w:rPr>
        <w:t xml:space="preserve">To prevent this species loss, the natural status of freshwater </w:t>
      </w:r>
      <w:r w:rsidR="002D5F25">
        <w:rPr>
          <w:rFonts w:ascii="Calibri" w:hAnsi="Calibri" w:cs="Calibri"/>
        </w:rPr>
        <w:t>ecosystems</w:t>
      </w:r>
      <w:r w:rsidR="004D5825">
        <w:rPr>
          <w:rFonts w:ascii="Calibri" w:hAnsi="Calibri" w:cs="Calibri"/>
        </w:rPr>
        <w:t xml:space="preserve"> </w:t>
      </w:r>
      <w:r>
        <w:rPr>
          <w:rFonts w:ascii="Calibri" w:hAnsi="Calibri" w:cs="Calibri"/>
        </w:rPr>
        <w:t xml:space="preserve">needs to be protected, preserved, and restored. </w:t>
      </w:r>
      <w:r w:rsidR="004D5825">
        <w:rPr>
          <w:rFonts w:ascii="Calibri" w:hAnsi="Calibri" w:cs="Calibri"/>
        </w:rPr>
        <w:t xml:space="preserve">Therefore, </w:t>
      </w:r>
      <w:r w:rsidR="003B2870">
        <w:rPr>
          <w:rFonts w:ascii="Calibri" w:hAnsi="Calibri" w:cs="Calibri"/>
        </w:rPr>
        <w:t xml:space="preserve">the ecological status of </w:t>
      </w:r>
      <w:r w:rsidR="002D5F25">
        <w:rPr>
          <w:rFonts w:ascii="Calibri" w:hAnsi="Calibri" w:cs="Calibri"/>
        </w:rPr>
        <w:t>freshwater bodies</w:t>
      </w:r>
      <w:r w:rsidR="003B2870">
        <w:rPr>
          <w:rFonts w:ascii="Calibri" w:hAnsi="Calibri" w:cs="Calibri"/>
        </w:rPr>
        <w:t xml:space="preserve"> must be evaluated, by generating an inventory of their </w:t>
      </w:r>
      <w:r w:rsidR="00696C5A">
        <w:rPr>
          <w:rFonts w:ascii="Calibri" w:hAnsi="Calibri" w:cs="Calibri"/>
        </w:rPr>
        <w:t>biodiversity.</w:t>
      </w:r>
      <w:r w:rsidR="003B2870">
        <w:rPr>
          <w:rFonts w:ascii="Calibri" w:hAnsi="Calibri" w:cs="Calibri"/>
        </w:rPr>
        <w:t xml:space="preserve"> </w:t>
      </w:r>
      <w:r w:rsidR="009F6B54">
        <w:rPr>
          <w:rFonts w:ascii="Calibri" w:hAnsi="Calibri" w:cs="Calibri"/>
        </w:rPr>
        <w:t xml:space="preserve">These inventories can be screened for the abundance of specific species that represent specific environmental conditions, so called bioindicators </w:t>
      </w:r>
      <w:r w:rsidR="009F6B54">
        <w:rPr>
          <w:rFonts w:ascii="Calibri" w:hAnsi="Calibri" w:cs="Calibri"/>
        </w:rPr>
        <w:fldChar w:fldCharType="begin" w:fldLock="1"/>
      </w:r>
      <w:r w:rsidR="005F7CE5">
        <w:rPr>
          <w:rFonts w:ascii="Calibri" w:hAnsi="Calibri" w:cs="Calibri"/>
        </w:rPr>
        <w:instrText>ADDIN CSL_CITATION {"citationItems":[{"id":"ITEM-1","itemData":{"DOI":"10.1080/15555270600701540","ISSN":"15555267","abstract":"A wide range of scientists, managers, governmental agencies, and the public are inter-ested in assessing the health and well-being of species, populations, and ecosystems. This has resulted in increased studies of the usefulness of different indicators as a mea-sure of stressors and contaminants. This paper presents a review of bioindicators since 1970 by using four journals: Science of the Total Environment, Environmental Sci-ence and Technology, Environmental Pollution, and Ecotoxicology and Environmental Safety. The overall objective was to examine temporal trends in publications on bioin-dicators, the species used as bioindicators, the contaminants of concern, and what they indicated (e.g., pollution or air quality). Overall, there has been a steady rise in the publication of papers about indicators since 1970, with nearly 35% of the indicator papers published in the last 5 years. Most papers that use the term indicator or bioin-dicator deal with some form of pollution, environmental quality, or human health. The greatest percent of indicator papers dealt with metal pollution and other chemical pol-lution, and the least dealt with oil. Despite the recent attention the developed countries have given to radioactive radiation and nuclear waste storage, only 5% of the papers were describing bioindicators of radiation. Plants accounted for over 40% of the indi-cator papers, followed by invertebrates and then fish. Of the total indicator papers, less than 2% each were attributable to sediments, reptiles, amphibians, and ecosys-tems. These data indicate that indicators have not been developed equally for different contaminants or with the use of different species. Mammals and birds, which often rep-resent top-trophic levels, are clearly underrepresented. Although the choice of jour-nals examined clearly affected the results, these data indicate a disproportionate emphasis on plants, overall pollution, and metals. To design an adequate biomonitor-ing plan, managers and public policy makers require more information on a suite of species from the same location. Only with such information can the best accumulators for particular contaminants be selected. Many people contributed to various aspects of my research and thinking about bioindicators over the years, and I thank them now:","author":[{"dropping-particle":"","family":"Burger","given":"Joanna","non-dropping-particle":"","parse-names":false,"suffix":""}],"container-title":"Environmental Bioindicators","id":"ITEM-1","issue":"2","issued":{"date-parts":[["2006"]]},"page":"136-144","title":"Bioindicators: A review of their use in the environmental literature 1970–2005","type":"article-journal","volume":"1"},"uris":["http://www.mendeley.com/documents/?uuid=5169acdb-cb37-4005-8128-5fea29c3bdb5"]}],"mendeley":{"formattedCitation":"(Burger, 2006)","plainTextFormattedCitation":"(Burger, 2006)","previouslyFormattedCitation":"(Burger, 2006)"},"properties":{"noteIndex":0},"schema":"https://github.com/citation-style-language/schema/raw/master/csl-citation.json"}</w:instrText>
      </w:r>
      <w:r w:rsidR="009F6B54">
        <w:rPr>
          <w:rFonts w:ascii="Calibri" w:hAnsi="Calibri" w:cs="Calibri"/>
        </w:rPr>
        <w:fldChar w:fldCharType="separate"/>
      </w:r>
      <w:r w:rsidR="009F6B54" w:rsidRPr="009F6B54">
        <w:rPr>
          <w:rFonts w:ascii="Calibri" w:hAnsi="Calibri" w:cs="Calibri"/>
          <w:noProof/>
        </w:rPr>
        <w:t>(Burger, 2006)</w:t>
      </w:r>
      <w:r w:rsidR="009F6B54">
        <w:rPr>
          <w:rFonts w:ascii="Calibri" w:hAnsi="Calibri" w:cs="Calibri"/>
        </w:rPr>
        <w:fldChar w:fldCharType="end"/>
      </w:r>
      <w:r w:rsidR="009F6B54">
        <w:rPr>
          <w:rFonts w:ascii="Calibri" w:hAnsi="Calibri" w:cs="Calibri"/>
        </w:rPr>
        <w:t>. Common bioindicators are</w:t>
      </w:r>
      <w:r w:rsidR="003B2870">
        <w:rPr>
          <w:rFonts w:ascii="Calibri" w:hAnsi="Calibri" w:cs="Calibri"/>
        </w:rPr>
        <w:t xml:space="preserve"> </w:t>
      </w:r>
      <w:r w:rsidR="00696C5A">
        <w:rPr>
          <w:rFonts w:ascii="Calibri" w:hAnsi="Calibri" w:cs="Calibri"/>
        </w:rPr>
        <w:t>animals</w:t>
      </w:r>
      <w:r w:rsidR="003B2870">
        <w:rPr>
          <w:rFonts w:ascii="Calibri" w:hAnsi="Calibri" w:cs="Calibri"/>
        </w:rPr>
        <w:t xml:space="preserve">, </w:t>
      </w:r>
      <w:r w:rsidR="00696C5A">
        <w:rPr>
          <w:rFonts w:ascii="Calibri" w:hAnsi="Calibri" w:cs="Calibri"/>
        </w:rPr>
        <w:t>plants</w:t>
      </w:r>
      <w:r w:rsidR="003B2870">
        <w:rPr>
          <w:rFonts w:ascii="Calibri" w:hAnsi="Calibri" w:cs="Calibri"/>
        </w:rPr>
        <w:t>, and diatoms</w:t>
      </w:r>
      <w:r w:rsidR="009F6B54">
        <w:rPr>
          <w:rFonts w:ascii="Calibri" w:hAnsi="Calibri" w:cs="Calibri"/>
        </w:rPr>
        <w:t xml:space="preserve"> </w:t>
      </w:r>
      <w:r w:rsidR="009F6B54">
        <w:rPr>
          <w:rStyle w:val="FootnoteReference"/>
        </w:rPr>
        <w:fldChar w:fldCharType="begin" w:fldLock="1"/>
      </w:r>
      <w:r w:rsidR="007F3E17">
        <w:instrText>ADDIN CSL_CITATION {"citationItems":[{"id":"ITEM-1","itemData":{"author":[{"dropping-particle":"","family":"Bellinger","given":"Edward G.","non-dropping-particle":"","parse-names":false,"suffix":""},{"dropping-particle":"","family":"Sigee","given":"David C.","non-dropping-particle":"","parse-names":false,"suffix":""}],"edition":"2nd","id":"ITEM-1","issued":{"date-parts":[["2015"]]},"number-of-pages":"101 pp.","publisher":"John Wiley &amp; Sons Ltd","publisher-place":"Chichester, West Sussex","title":"Freshwater Algae - Identification, Enumeration and Use as Bioindicators","type":"book"},"uris":["http://www.mendeley.com/documents/?uuid=076a995a-5eec-49ed-acdb-fbcb306f72ed"]},{"id":"ITEM-2","itemData":{"DOI":"10.1007/s10750-006-0175-3","ISSN":"0018-8158","abstract":"The paper presents a new index for assessing water trophy and organic pollution. It is based on only true aquatic macrophytes – being calculated on species score, coefficient of ecological amplitude and degree of cover. The method was tested in an acidic lowland river and an alkaline mountain river, and is shown to be validated by bio-indication scales based on macrophyte communities. The practical interest is discussed regarding the Water Framework Directive.","author":[{"dropping-particle":"","family":"Haury","given":"J.","non-dropping-particle":"","parse-names":false,"suffix":""},{"dropping-particle":"","family":"Peltre","given":"M. -C.","non-dropping-particle":"","parse-names":false,"suffix":""},{"dropping-particle":"","family":"Trémolières","given":"M.","non-dropping-particle":"","parse-names":false,"suffix":""},{"dropping-particle":"","family":"Barbe","given":"J.","non-dropping-particle":"","parse-names":false,"suffix":""},{"dropping-particle":"","family":"Thiébaut","given":"G.","non-dropping-particle":"","parse-names":false,"suffix":""},{"dropping-particle":"","family":"Bernez","given":"I.","non-dropping-particle":"","parse-names":false,"suffix":""},{"dropping-particle":"","family":"Daniel","given":"H.","non-dropping-particle":"","parse-names":false,"suffix":""},{"dropping-particle":"","family":"Chatenet","given":"P.","non-dropping-particle":"","parse-names":false,"suffix":""},{"dropping-particle":"","family":"Haan-Archipof","given":"G.","non-dropping-particle":"","parse-names":false,"suffix":""},{"dropping-particle":"","family":"Muller","given":"S.","non-dropping-particle":"","parse-names":false,"suffix":""},{"dropping-particle":"","family":"Dutartre","given":"A.","non-dropping-particle":"","parse-names":false,"suffix":""},{"dropping-particle":"","family":"Laplace-Treyture","given":"C.","non-dropping-particle":"","parse-names":false,"suffix":""},{"dropping-particle":"","family":"Cazaubon","given":"A.","non-dropping-particle":"","parse-names":false,"suffix":""},{"dropping-particle":"","family":"Lambert-Servien","given":"E.","non-dropping-particle":"","parse-names":false,"suffix":""}],"container-title":"Hydrobiologia","id":"ITEM-2","issue":"1","issued":{"date-parts":[["2006"]]},"page":"153-158","title":"A new method to assess water trophy and organic pollution – the Macrophyte Biological Index for Rivers (IBMR): its application to different types of river and pollution","type":"article-journal","volume":"570"},"uris":["http://www.mendeley.com/documents/?uuid=0fda5ae6-80d3-4e0c-8fde-47a38388af0d"]},{"id":"ITEM-3","itemData":{"DOI":"10.1577/1548-8446(1981)006","author":[{"dropping-particle":"","family":"Karr","given":"James R","non-dropping-particle":"","parse-names":false,"suffix":""}],"container-title":"Fisheries","id":"ITEM-3","issue":"6","issued":{"date-parts":[["1981"]]},"page":"21-27","title":"Assessment of Biotic Integrity Using Fish Communities","type":"article-journal","volume":"6"},"uris":["http://www.mendeley.com/documents/?uuid=dcb99de1-30e3-441e-979f-96782c39187b"]},{"id":"ITEM-4","itemData":{"author":[{"dropping-particle":"","family":"Resh","given":"Vincent H","non-dropping-particle":"","parse-names":false,"suffix":""},{"dropping-particle":"","family":"Unzicker","given":"John D","non-dropping-particle":"","parse-names":false,"suffix":""}],"container-title":"Water Pollution Control Federation","id":"ITEM-4","issue":"1","issued":{"date-parts":[["1975"]]},"page":"9-19","title":"Water Quality Monitoring and Aquatic Organisms : The Importance of Species Identification","type":"article-journal","volume":"47"},"uris":["http://www.mendeley.com/documents/?uuid=67aba1bd-c48e-40af-9bd8-bc649b462c20"]}],"mendeley":{"formattedCitation":"(Bellinger and Sigee, 2015; Haury et al., 2006; Karr, 1981; Resh and Unzicker, 1975)","plainTextFormattedCitation":"(Bellinger and Sigee, 2015; Haury et al., 2006; Karr, 1981; Resh and Unzicker, 1975)","previouslyFormattedCitation":"(Bellinger and Sigee, 2015; Haury et al., 2006; Karr, 1981; Resh and Unzicker, 1975)"},"properties":{"noteIndex":0},"schema":"https://github.com/citation-style-language/schema/raw/master/csl-citation.json"}</w:instrText>
      </w:r>
      <w:r w:rsidR="009F6B54">
        <w:rPr>
          <w:rStyle w:val="FootnoteReference"/>
        </w:rPr>
        <w:fldChar w:fldCharType="separate"/>
      </w:r>
      <w:r w:rsidR="005F7CE5" w:rsidRPr="005F7CE5">
        <w:rPr>
          <w:bCs/>
          <w:noProof/>
          <w:lang w:val="en-US"/>
        </w:rPr>
        <w:t>(Bellinger and Sigee, 2015; Haury et al., 2006; Karr, 1981; Resh and Unzicker, 1975)</w:t>
      </w:r>
      <w:r w:rsidR="009F6B54">
        <w:rPr>
          <w:rStyle w:val="FootnoteReference"/>
        </w:rPr>
        <w:fldChar w:fldCharType="end"/>
      </w:r>
      <w:r w:rsidR="009F6B54">
        <w:rPr>
          <w:rFonts w:ascii="Calibri" w:hAnsi="Calibri" w:cs="Calibri"/>
        </w:rPr>
        <w:t>, h</w:t>
      </w:r>
      <w:r w:rsidR="002D5F25">
        <w:rPr>
          <w:rFonts w:ascii="Calibri" w:hAnsi="Calibri" w:cs="Calibri"/>
        </w:rPr>
        <w:t>owever,</w:t>
      </w:r>
      <w:r w:rsidR="003B2870">
        <w:rPr>
          <w:rFonts w:ascii="Calibri" w:hAnsi="Calibri" w:cs="Calibri"/>
        </w:rPr>
        <w:t xml:space="preserve"> </w:t>
      </w:r>
      <w:r w:rsidR="001F09D3">
        <w:rPr>
          <w:rFonts w:ascii="Calibri" w:hAnsi="Calibri" w:cs="Calibri"/>
        </w:rPr>
        <w:t xml:space="preserve">there are </w:t>
      </w:r>
      <w:r w:rsidR="001F09D3">
        <w:rPr>
          <w:rFonts w:ascii="Calibri" w:hAnsi="Calibri" w:cs="Calibri"/>
        </w:rPr>
        <w:lastRenderedPageBreak/>
        <w:t xml:space="preserve">ongoing efforts to </w:t>
      </w:r>
      <w:r w:rsidR="009F6B54">
        <w:rPr>
          <w:rFonts w:ascii="Calibri" w:hAnsi="Calibri" w:cs="Calibri"/>
        </w:rPr>
        <w:t>include</w:t>
      </w:r>
      <w:r w:rsidR="00696C5A">
        <w:rPr>
          <w:rFonts w:ascii="Calibri" w:hAnsi="Calibri" w:cs="Calibri"/>
        </w:rPr>
        <w:t xml:space="preserve"> </w:t>
      </w:r>
      <w:r w:rsidR="00AE1B39">
        <w:rPr>
          <w:rFonts w:ascii="Calibri" w:hAnsi="Calibri" w:cs="Calibri"/>
        </w:rPr>
        <w:t>microbes</w:t>
      </w:r>
      <w:r w:rsidR="009F6B54">
        <w:rPr>
          <w:rFonts w:ascii="Calibri" w:hAnsi="Calibri" w:cs="Calibri"/>
        </w:rPr>
        <w:t xml:space="preserve"> (all unicellular organisms</w:t>
      </w:r>
      <w:r w:rsidR="005F7CE5">
        <w:rPr>
          <w:rFonts w:ascii="Calibri" w:hAnsi="Calibri" w:cs="Calibri"/>
        </w:rPr>
        <w:t>, including bacteria, archaea, and unicellular eukaryotes</w:t>
      </w:r>
      <w:r w:rsidR="009F6B54">
        <w:rPr>
          <w:rFonts w:ascii="Calibri" w:hAnsi="Calibri" w:cs="Calibri"/>
        </w:rPr>
        <w:t>) other than diatoms</w:t>
      </w:r>
      <w:r w:rsidR="001F09D3">
        <w:rPr>
          <w:rFonts w:ascii="Calibri" w:hAnsi="Calibri" w:cs="Calibri"/>
        </w:rPr>
        <w:t xml:space="preserve"> as well</w:t>
      </w:r>
      <w:r w:rsidR="00696C5A">
        <w:rPr>
          <w:rFonts w:ascii="Calibri" w:hAnsi="Calibri" w:cs="Calibri"/>
        </w:rPr>
        <w:t xml:space="preserve">, since they </w:t>
      </w:r>
      <w:r w:rsidR="00696C5A">
        <w:rPr>
          <w:color w:val="000000" w:themeColor="text1"/>
        </w:rPr>
        <w:t xml:space="preserve">respond faster to environmental changes </w:t>
      </w:r>
      <w:r w:rsidR="009459B5">
        <w:rPr>
          <w:color w:val="000000" w:themeColor="text1"/>
        </w:rPr>
        <w:t xml:space="preserve">and therefore might better represent environmental conditions </w:t>
      </w:r>
      <w:r w:rsidR="00696C5A">
        <w:rPr>
          <w:rStyle w:val="FootnoteReference"/>
          <w:color w:val="000000" w:themeColor="text1"/>
        </w:rPr>
        <w:fldChar w:fldCharType="begin" w:fldLock="1"/>
      </w:r>
      <w:r w:rsidR="001F09D3">
        <w:rPr>
          <w:color w:val="000000" w:themeColor="text1"/>
        </w:rPr>
        <w:instrText>ADDIN CSL_CITATION {"citationItems":[{"id":"ITEM-1","itemData":{"author":[{"dropping-particle":"","family":"Foissner","given":"Wilhelm","non-dropping-particle":"","parse-names":false,"suffix":""},{"dropping-particle":"","family":"Berger","given":"Helmut","non-dropping-particle":"","parse-names":false,"suffix":""}],"container-title":"Freshwater Biology","id":"ITEM-1","issue":"1","issued":{"date-parts":[["1996"]]},"page":"375-482","title":"A User-Friendly Guide to the Ciliates","type":"article-journal","volume":"35"},"uris":["http://www.mendeley.com/documents/?uuid=52582d5a-9ce8-43f2-95f0-757a77523992"]},{"id":"ITEM-2","itemData":{"DOI":"10.4467/16890027AP.13.0011.1108","ISSN":"00651583","abstract":"To introduce the special issue this paper reviews the use of protists as bioindicators. Seven key advantages of protist bioindicators are highlighted, namely: environmental sensitivity, functional importance, distribution, size and numbers, response times, ease of analysis and preservation potential. Protist bioindicators have been used in a wide range of contexts from monitoring ecosystem restoration to fire history, and particularly environmental pollution. Most major protist groups have been used as bioindicators with diatoms, foraminifera and testate amoebae particularly widely studied. To increase uptake of protist bioindication methods in routine environmental monitoring technique development should consider the needs of stakeholders from an early stage. Papers in this special issue reflect the diversity of both protist life and possible bioindicator applications.","author":[{"dropping-particle":"","family":"Payne","given":"Richard J.","non-dropping-particle":"","parse-names":false,"suffix":""}],"container-title":"Acta Protozoologica","id":"ITEM-2","issue":"3","issued":{"date-parts":[["2013"]]},"page":"105-113","title":"Seven reasons why protists make useful bioindicators","type":"article-journal","volume":"52"},"uris":["http://www.mendeley.com/documents/?uuid=315cd321-5282-4450-862c-6be15d063346"]},{"id":"ITEM-3","itemData":{"DOI":"https://doi.org/10.1002/aqc.509","ISBN":"0‐471‐35234‐9","author":[{"dropping-particle":"V","family":"McArthur","given":"J","non-dropping-particle":"","parse-names":false,"suffix":""}],"chapter-number":"12","container-title":"Bioassessment and Management of North American Freshwater Wetlands","editor":[{"dropping-particle":"","family":"Rader","given":"R. B.","non-dropping-particle":"","parse-names":false,"suffix":""},{"dropping-particle":"","family":"Batzer","given":"D. P.","non-dropping-particle":"","parse-names":false,"suffix":""},{"dropping-particle":"","family":"Wissinger","given":"S. A.","non-dropping-particle":"","parse-names":false,"suffix":""}],"id":"ITEM-3","issued":{"date-parts":[["2001"]]},"page":"249-261","publisher":"John Wiley &amp; Sons","publisher-place":"Chichester, West Sussex","title":"Bacteria as Biomonitors","type":"chapter"},"uris":["http://www.mendeley.com/documents/?uuid=67edf6e3-90cc-4be3-a000-b9fd0320002b"]},{"id":"ITEM-4","itemData":{"DOI":"10.1128/mBio.00326-15","abstract":"ABSTRACT Biological sensors can be engineered to measure a wide range of environmental conditions. Here we show that statistical analysis of DNA from natural microbial communities can be used to accurately identify environmental contaminants, including uranium and nitrate at a nuclear waste site. In addition to contamination, sequence data from the 16S rRNA gene alone can quantitatively predict a rich catalogue of 26 geochemical features collected from 93 wells with highly differing geochemistry characteristics. We extend this approach to identify sites contaminated with hydrocarbons from the Deepwater Horizon oil spill, finding that altered bacterial communities encode a memory of prior contamination, even after the contaminants themselves have been fully degraded. We show that the bacterial strains that are most useful for detecting oil and uranium are known to interact with these substrates, indicating that this statistical approach uncovers ecologically meaningful interactions consistent with previous experimental observations. Future efforts should focus on evaluating the geographical generalizability of these associations. Taken as a whole, these results indicate that ubiquitous, natural bacterial communities can be used as in situ environmental sensors that respond to and capture perturbations caused by human impacts. These in situ biosensors rely on environmental selection rather than directed engineering, and so this approach could be rapidly deployed and scaled as sequencing technology continues to become faster, simpler, and less expensive. IMPORTANCE Here we show that DNA from natural bacterial communities can be used as a quantitative biosensor to accurately distinguish unpolluted sites from those contaminated with uranium, nitrate, or oil. These results indicate that bacterial communities can be used as environmental sensors that respond to and capture perturbations caused by human impacts.","author":[{"dropping-particle":"","family":"Smith","given":"Marc B","non-dropping-particle":"","parse-names":false,"suffix":""},{"dropping-particle":"","family":"Rocha","given":"Andrea M","non-dropping-particle":"","parse-names":false,"suffix":""},{"dropping-particle":"","family":"Smillie","given":"Chris S","non-dropping-particle":"","parse-names":false,"suffix":""},{"dropping-particle":"","family":"Olesen","given":"Scott W","non-dropping-particle":"","parse-names":false,"suffix":""},{"dropping-particle":"","family":"Paradis","given":"Charles","non-dropping-particle":"","parse-names":false,"suffix":""},{"dropping-particle":"","family":"Wu","given":"Liyou","non-dropping-particle":"","parse-names":false,"suffix":""},{"dropping-particle":"","family":"Campbell","given":"James H","non-dropping-particle":"","parse-names":false,"suffix":""},{"dropping-particle":"","family":"Fortney","given":"Julian L","non-dropping-particle":"","parse-names":false,"suffix":""},{"dropping-particle":"","family":"Mehlhorn","given":"Tonia L","non-dropping-particle":"","parse-names":false,"suffix":""},{"dropping-particle":"","family":"Lowe","given":"Kenneth A","non-dropping-particle":"","parse-names":false,"suffix":""},{"dropping-particle":"","family":"Earles","given":"Jennifer E","non-dropping-particle":"","parse-names":false,"suffix":""},{"dropping-particle":"","family":"Phillips","given":"Jana","non-dropping-particle":"","parse-names":false,"suffix":""},{"dropping-particle":"","family":"Techtmann","given":"Steve M","non-dropping-particle":"","parse-names":false,"suffix":""},{"dropping-particle":"","family":"Joyner","given":"Dominique C","non-dropping-particle":"","parse-names":false,"suffix":""},{"dropping-particle":"","family":"Elias","given":"Dwayne A","non-dropping-particle":"","parse-names":false,"suffix":""},{"dropping-particle":"","family":"Bailey","given":"Kathryn L","non-dropping-particle":"","parse-names":false,"suffix":""},{"dropping-particle":"","family":"Hurt","given":"Richard A","non-dropping-particle":"","parse-names":false,"suffix":""},{"dropping-particle":"","family":"Preheim","given":"Sarah P","non-dropping-particle":"","parse-names":false,"suffix":""},{"dropping-particle":"","family":"Sanders","given":"Matthew C","non-dropping-particle":"","parse-names":false,"suffix":""},{"dropping-particle":"","family":"Yang","given":"Joy","non-dropping-particle":"","parse-names":false,"suffix":""},{"dropping-particle":"","family":"Mueller","given":"Marcella A","non-dropping-particle":"","parse-names":false,"suffix":""},{"dropping-particle":"","family":"Brooks","given":"Scott","non-dropping-particle":"","parse-names":false,"suffix":""},{"dropping-particle":"","family":"Watson","given":"David B","non-dropping-particle":"","parse-names":false,"suffix":""},{"dropping-particle":"","family":"Zhang","given":"Ping","non-dropping-particle":"","parse-names":false,"suffix":""},{"dropping-particle":"","family":"He","given":"Zhili","non-dropping-particle":"","parse-names":false,"suffix":""},{"dropping-particle":"","family":"Dubinsky","given":"Eric A","non-dropping-particle":"","parse-names":false,"suffix":""},{"dropping-particle":"","family":"Adams","given":"Paul D","non-dropping-particle":"","parse-names":false,"suffix":""},{"dropping-particle":"","family":"Arkin","given":"Adam P","non-dropping-particle":"","parse-names":false,"suffix":""},{"dropping-particle":"","family":"Fields","given":"Matthew W","non-dropping-particle":"","parse-names":false,"suffix":""},{"dropping-particle":"","family":"Zhou","given":"Jizhong","non-dropping-particle":"","parse-names":false,"suffix":""},{"dropping-particle":"","family":"Alm","given":"Eric J","non-dropping-particle":"","parse-names":false,"suffix":""},{"dropping-particle":"","family":"Hazen","given":"Terry C","non-dropping-particle":"","parse-names":false,"suffix":""}],"container-title":"mBio","id":"ITEM-4","issue":"3","issued":{"date-parts":[["2015"]]},"page":"e00326-15","title":"Natural Bacterial Communities Serve as Quantitative Geochemical Biosensors","type":"article-journal","volume":"6"},"uris":["http://www.mendeley.com/documents/?uuid=b1097c15-9488-4546-ba39-d4f7e3bcd44f"]},{"id":"ITEM-5","itemData":{"DOI":"10.1016/j.ecolind.2017.10.041","ISSN":"1470160X","abstract":"The backbone of benthic marine monitoring programs is the biological component, traditionally the macrofauna inventory. Such macrofauna-based environmental impact assessments (EIA), however, are very time consuming and expensive. To overcome these shortcomings, we used environmental metabarcoding to test the potential of protists as bioindicators in EIAs. Therefore, we analyzed taxonomic metabarcodes (V9 region of the SSU rRNA), obtained from sediment samples collected along a 400-m transect extending from below salmon cages towards the open sea along the predominant current flow. The obtained genetic data of protistan communities were compared to benchmark data obtained from traditional macrofauna surveys of the same samples. Ciliates emerged as the most powerful indicators mirroring the macrofauna benchmark patterns with statistical significance. Ordination analyses showed that ciliate communities resolved impacted sampling sites below and in immediate vicinity of the salmon cages even better than macrofauna communities. It can be concluded that ciliates allow for a better fine-scale resolution of impact conditions than traditional monitoring methods. Other protistan taxon groups such as diatoms and chrysophytes were not as successful as marine benthic indicators compared to ciliates. We conclude that the implementation of ciliate metabarcoding can substantially improve EIAs. We discuss further mandatory research needs to make ciliate metabarcoding a routine tool in official regulations for EIAs in salmon farming.In contrast, o","author":[{"dropping-particle":"","family":"Stoeck","given":"Thorsten","non-dropping-particle":"","parse-names":false,"suffix":""},{"dropping-particle":"","family":"Kochems","given":"Rebecca","non-dropping-particle":"","parse-names":false,"suffix":""},{"dropping-particle":"","family":"Forster","given":"Dominik","non-dropping-particle":"","parse-names":false,"suffix":""},{"dropping-particle":"","family":"Lejzerowicz","given":"Franck","non-dropping-particle":"","parse-names":false,"suffix":""},{"dropping-particle":"","family":"Pawlowski","given":"Jan","non-dropping-particle":"","parse-names":false,"suffix":""}],"container-title":"Ecological Indicators","id":"ITEM-5","issued":{"date-parts":[["2018"]]},"page":"153-164","publisher":"Elsevier","title":"Metabarcoding of benthic ciliate communities shows high potential for environmental monitoring in salmon aquaculture","type":"article-journal","volume":"85"},"uris":["http://www.mendeley.com/documents/?uuid=c347e569-339a-4a28-a17e-2110e58f97e6"]},{"id":"ITEM-6","itemData":{"DOI":"10.1016/j.ejop.2016.02.003","ISSN":"16180429","abstract":"High-throughput amplicon sequencing of environmental DNA and/or RNA proved to be a powerful tool to describe protist diversity. This new approach called also the metabarcoding has totally transformed our view of protist diversity, revealing a large number of novel lineages and expanding the range of protist phylogenetic diversity at almost every taxonomic level. However, until now the objectives of the vast majority of metabarcoding studies were purely academic. Practical applications of protist metabarcoding are surprisingly scarce, despite the fact that several groups of protists are commonly used as bioindicators of environmental impacts in freshwater or marine ecosystems. Here, we are reviewing studies that examine the ecological applications of metabarcoding for two groups of well-known protist bioindicators: diatoms and foraminifera. The results of these studies show that despite some biological and technical biases, molecular data quite faithfully reflect the morphology-based biotic indices and provide a similar assessment of ecosystem status. In view of these results, protist metabarcoding appears as a rapid and accurate tool for the evaluation of the quality of aquatic ecosystems. Hence, we plead for integration of protist metabarcoding in future biomonitoring projects as a complement of traditional methods and a source of new biosensors for environmental impact assessment.","author":[{"dropping-particle":"","family":"Pawlowski","given":"J.","non-dropping-particle":"","parse-names":false,"suffix":""},{"dropping-particle":"","family":"Lejzerowicz","given":"F.","non-dropping-particle":"","parse-names":false,"suffix":""},{"dropping-particle":"","family":"Apotheloz-Perret-Gentil","given":"L.","non-dropping-particle":"","parse-names":false,"suffix":""},{"dropping-particle":"","family":"Visco","given":"J.","non-dropping-particle":"","parse-names":false,"suffix":""},{"dropping-particle":"","family":"Esling","given":"P.","non-dropping-particle":"","parse-names":false,"suffix":""}],"container-title":"European Journal of Protistology","id":"ITEM-6","issued":{"date-parts":[["2016"]]},"page":"12-25","title":"Protist metabarcoding and environmental biomonitoring: Time for change","type":"article-journal","volume":"55"},"uris":["http://www.mendeley.com/documents/?uuid=018f4fde-040b-469b-8e6a-6ca5683a499d"]},{"id":"ITEM-7","itemData":{"DOI":"10.1016/j.tim.2018.10.012","ISSN":"18784380","abstract":"Genomics is fast becoming a routine tool in medical diagnostics and cutting-edge biotechnologies. Yet, its use for environmental biomonitoring is still considered a futuristic ideal. Until now, environmental genomics was mainly used as a replacement of the burdensome morphological identification, to screen known morphologically distinguishable bioindicator taxa. While prokaryotic and eukaryotic microbial diversity is of key importance in ecosystem functioning, its implementation in biomonitoring programs is still largely unappreciated, mainly because of difficulties in identifying microbes and limited knowledge of their ecological functions. Here, we argue that the combination of massive environmental genomics microbial data with machine learning algorithms can be extremely powerful for biomonitoring programs and pave the way to fill important gaps in our understanding of microbial ecology.","author":[{"dropping-particle":"","family":"Cordier","given":"Tristan","non-dropping-particle":"","parse-names":false,"suffix":""},{"dropping-pa</w:instrText>
      </w:r>
      <w:r w:rsidR="001F09D3" w:rsidRPr="00550923">
        <w:rPr>
          <w:color w:val="000000" w:themeColor="text1"/>
          <w:lang w:val="da-DK"/>
        </w:rPr>
        <w:instrText>rticle":"","family":"Lanzén","given":"Anders","non-dropping-particle":"","parse-names":false,"suffix":""},{"dropping-particle":"","family":"Apothéloz-Perret-Gentil","given":"Laure","non-dropping-particle":"","parse-names":false,"suffix":""},{"dropping-particle":"","family":"Stoeck","given":"Thorsten","non-dropping-particle":"","parse-names":false,"suffix":""},{"dropping-particle":"","family":"Pawlowski","given":"Jan","non-dropping-particle":"","parse-names":false,"suffix":""}],"container-title":"Trends in Microbiology","id":"ITEM-7","issue":"5","issued":{"date-parts":[["2019"]]},"page":"387-397","publisher":"Elsevier Ltd","title":"Embracing Environmental Genomics and Machine Learning for Routine Biomonitoring","type":"article-journal","volume":"27"},"uris":["http://www.mendeley.com/documents/?uuid=8ea21dac-c19d-427b-8c06-02e6c70f2907"]}],"mendeley":{"formattedCitation":"(Cordier et al., 2019; Foissner and Berger, 1996; McArthur, 2001; Pawlowski et al., 2016; Payne, 2013; Smith et al., 2015; Stoeck et al., 2018)","plainTextFormattedCitation":"(Cordier et al., 2019; Foissner and Berger, 1996; McArthur, 2001; Pawlowski et al., 2016; Payne, 2013; Smith et al., 2015; Stoeck et al., 2018)","previouslyFormattedCitation":"(Cordier et al., 2019; Foissner and Berger, 1996; McArthur, 2001; Pawlowski et al., 2016; Payne, 2013; Smith et al., 2015; Stoeck et al., 2018)"},"properties":{"noteIndex":0},"schema":"https://github.com/citation-style-language/schema/raw/master/csl-citation.json"}</w:instrText>
      </w:r>
      <w:r w:rsidR="00696C5A">
        <w:rPr>
          <w:rStyle w:val="FootnoteReference"/>
          <w:color w:val="000000" w:themeColor="text1"/>
        </w:rPr>
        <w:fldChar w:fldCharType="separate"/>
      </w:r>
      <w:r w:rsidR="001F09D3" w:rsidRPr="00550923">
        <w:rPr>
          <w:bCs/>
          <w:noProof/>
          <w:color w:val="000000" w:themeColor="text1"/>
          <w:lang w:val="da-DK"/>
        </w:rPr>
        <w:t>(Cordier et al., 2019; Foissner and Berger, 1996; McArthur, 2001; Pawlowski et al., 2016; Payne, 2013; Smith et al., 2015; Stoeck et al., 2018)</w:t>
      </w:r>
      <w:r w:rsidR="00696C5A">
        <w:rPr>
          <w:rStyle w:val="FootnoteReference"/>
          <w:color w:val="000000" w:themeColor="text1"/>
        </w:rPr>
        <w:fldChar w:fldCharType="end"/>
      </w:r>
      <w:r w:rsidR="00696C5A" w:rsidRPr="00550923">
        <w:rPr>
          <w:color w:val="000000" w:themeColor="text1"/>
          <w:lang w:val="da-DK"/>
        </w:rPr>
        <w:t>.</w:t>
      </w:r>
      <w:r w:rsidR="009459B5" w:rsidRPr="00550923">
        <w:rPr>
          <w:color w:val="000000" w:themeColor="text1"/>
          <w:lang w:val="da-DK"/>
        </w:rPr>
        <w:t xml:space="preserve"> </w:t>
      </w:r>
    </w:p>
    <w:p w14:paraId="2B78BAF2" w14:textId="77777777" w:rsidR="009F6B54" w:rsidRPr="00550923" w:rsidRDefault="009F6B54" w:rsidP="009F6B54">
      <w:pPr>
        <w:spacing w:line="360" w:lineRule="auto"/>
        <w:ind w:firstLine="576"/>
        <w:jc w:val="both"/>
        <w:rPr>
          <w:color w:val="000000" w:themeColor="text1"/>
          <w:lang w:val="da-DK"/>
        </w:rPr>
      </w:pPr>
    </w:p>
    <w:p w14:paraId="78269E5A" w14:textId="0BDACD58" w:rsidR="009F6B54" w:rsidRDefault="00202CD7" w:rsidP="009F6B54">
      <w:pPr>
        <w:spacing w:line="360" w:lineRule="auto"/>
        <w:ind w:firstLine="576"/>
        <w:jc w:val="both"/>
        <w:rPr>
          <w:rFonts w:ascii="Calibri" w:hAnsi="Calibri" w:cs="Calibri"/>
          <w:color w:val="000000" w:themeColor="text1"/>
        </w:rPr>
      </w:pPr>
      <w:r>
        <w:rPr>
          <w:color w:val="000000" w:themeColor="text1"/>
        </w:rPr>
        <w:t>B</w:t>
      </w:r>
      <w:r w:rsidR="009459B5">
        <w:rPr>
          <w:color w:val="000000" w:themeColor="text1"/>
        </w:rPr>
        <w:t>iodiversity</w:t>
      </w:r>
      <w:r w:rsidR="00696C5A">
        <w:rPr>
          <w:color w:val="000000" w:themeColor="text1"/>
        </w:rPr>
        <w:t xml:space="preserve"> inventories</w:t>
      </w:r>
      <w:r>
        <w:rPr>
          <w:color w:val="000000" w:themeColor="text1"/>
        </w:rPr>
        <w:t xml:space="preserve"> are generated by </w:t>
      </w:r>
      <w:r w:rsidR="00DE3419">
        <w:rPr>
          <w:color w:val="000000" w:themeColor="text1"/>
        </w:rPr>
        <w:t>taxonomically identif</w:t>
      </w:r>
      <w:r>
        <w:rPr>
          <w:color w:val="000000" w:themeColor="text1"/>
        </w:rPr>
        <w:t xml:space="preserve">ying </w:t>
      </w:r>
      <w:r w:rsidR="002E0CED">
        <w:rPr>
          <w:color w:val="000000" w:themeColor="text1"/>
        </w:rPr>
        <w:t xml:space="preserve">the community of </w:t>
      </w:r>
      <w:r>
        <w:rPr>
          <w:color w:val="000000" w:themeColor="text1"/>
        </w:rPr>
        <w:t>organisms in a sample</w:t>
      </w:r>
      <w:r w:rsidR="009459B5">
        <w:rPr>
          <w:color w:val="000000" w:themeColor="text1"/>
        </w:rPr>
        <w:t xml:space="preserve">. This process </w:t>
      </w:r>
      <w:r w:rsidR="00D65118">
        <w:rPr>
          <w:color w:val="000000" w:themeColor="text1"/>
        </w:rPr>
        <w:t xml:space="preserve">is called taxonomic profiling and </w:t>
      </w:r>
      <w:r w:rsidR="009F6B54">
        <w:rPr>
          <w:color w:val="000000" w:themeColor="text1"/>
        </w:rPr>
        <w:t xml:space="preserve">is </w:t>
      </w:r>
      <w:r w:rsidR="006B2701">
        <w:rPr>
          <w:color w:val="000000" w:themeColor="text1"/>
        </w:rPr>
        <w:t xml:space="preserve">traditionally </w:t>
      </w:r>
      <w:r w:rsidR="00D65118">
        <w:rPr>
          <w:color w:val="000000" w:themeColor="text1"/>
        </w:rPr>
        <w:t xml:space="preserve">done </w:t>
      </w:r>
      <w:r w:rsidR="00B12813">
        <w:rPr>
          <w:color w:val="000000" w:themeColor="text1"/>
        </w:rPr>
        <w:t xml:space="preserve">by </w:t>
      </w:r>
      <w:r w:rsidR="006B2701">
        <w:rPr>
          <w:color w:val="000000" w:themeColor="text1"/>
        </w:rPr>
        <w:t xml:space="preserve">assessing </w:t>
      </w:r>
      <w:r w:rsidR="00D274ED">
        <w:rPr>
          <w:color w:val="000000" w:themeColor="text1"/>
        </w:rPr>
        <w:t xml:space="preserve">the </w:t>
      </w:r>
      <w:r w:rsidR="00B12813">
        <w:rPr>
          <w:color w:val="000000" w:themeColor="text1"/>
        </w:rPr>
        <w:t xml:space="preserve">morphology of </w:t>
      </w:r>
      <w:r w:rsidR="00D54B3D">
        <w:rPr>
          <w:color w:val="000000" w:themeColor="text1"/>
        </w:rPr>
        <w:t>organisms</w:t>
      </w:r>
      <w:r w:rsidR="00B12813">
        <w:rPr>
          <w:color w:val="000000" w:themeColor="text1"/>
        </w:rPr>
        <w:t>.</w:t>
      </w:r>
      <w:r w:rsidR="005D113D">
        <w:rPr>
          <w:color w:val="000000" w:themeColor="text1"/>
        </w:rPr>
        <w:t xml:space="preserve"> </w:t>
      </w:r>
      <w:r w:rsidR="00D54B3D">
        <w:rPr>
          <w:color w:val="000000" w:themeColor="text1"/>
        </w:rPr>
        <w:t xml:space="preserve">However, morphological identification can be biased </w:t>
      </w:r>
      <w:r w:rsidR="00D54B3D">
        <w:rPr>
          <w:color w:val="000000" w:themeColor="text1"/>
        </w:rPr>
        <w:fldChar w:fldCharType="begin" w:fldLock="1"/>
      </w:r>
      <w:r w:rsidR="00D54B3D">
        <w:rPr>
          <w:color w:val="000000" w:themeColor="text1"/>
        </w:rPr>
        <w:instrText xml:space="preserve">ADDIN CSL_CITATION {"citationItems":[{"id":"ITEM-1","itemData":{"DOI":"10.1899/10-016.1","ISSN":"0887-3593","abstract":"Four approaches to or levels of identifying macroinvertebrates (amateur/family, expert entomologist/genus, expert entomologist/genus-species, and DNA barcoding/species) were used to assess community structure and water quality in White Clay Creek, Pennsylvania, USA. Macroinvertebrates were collected in March 2008 from 2 riffle sites 3.9 km apart on the same stream. The downstream site was known to be degraded by land and water use. About 98% of the 1617 specimens used for analysis, including small, immature, and damaged specimens, were successfully barcoded (sequenced) for the mitochondrial cytochrome c oxidase subunit I gene. A criterion of 2 to 4% genetic divergence provided good separation of presumptive species. Barcodes increased the taxonomic inventory across the 2 sites by 475% (124 taxa) relative to the amateur level, and 125% (83 taxa) and 70% (62 taxa) relative to the expert genus and species levels, respectively. Barcoding revealed species not currently described in larval taxonomic keys, including multiple (2-11) coexisting congeneric species. That 150 species were revealed by barcoding samples collected on the same date and in the same habitat was unprecedented, as was the fact that 60 cm2 of stream bottom supported an average of 248 to 347 individuals representing 55 to 68 species. Most barcode species were rare, with 42% represented by ≤2 individuals. Across all species, 43 of 89 barcode species were unique to upstream site 11 and 60 of 107 were unique to downstream site 12. In terms of water-quality assessment, most of the 17 metrics studied changed significantly (α = 0.05) when taxonomy changed from family to genus-species (79% and 93% for sites 11 and 12, respectively), and many also changed when taxonomy changed from genus to species (59 and 65% for sites 11 and 12, respectively). The proportion of metrics able to detect a difference (α = 0.05) between sites 11 and 12 increased with improved taxonomic resolution (36, 47, 65, and 76% for family, genus, genus-species, and barcode, respectively). The results revealed a pollution-tolerance gap because barcoding pushed larval taxonomy beyond the available pollution-tolerance data. Regardless, the combined morphological and molecular approach provides a finer resolution for evaluating environmental change associated with both natural and anthropogenic processes. The ability to distinguish larvae at the species level through barcoding finally puts biodiversity assessments for aquatic communi…","author":[{"dropping-particle":"","family":"Sweeney","given":"Bernard W.","non-dropping-particle":"","parse-names":false,"suffix":""},{"dropping-particle":"","family":"Battle","given":"Juliann M.","non-dropping-particle":"","parse-names":false,"suffix":""},{"dropping-particle":"","family":"Jackson","given":"John K.","non-dropping-particle":"","parse-names":false,"suffix":""},{"dropping-particle":"","family":"Dapkey","given":"Tanya","non-dropping-particle":"","parse-names":false,"suffix":""}],"container-title":"Journal of the North American Benthological Society","id":"ITEM-1","issue":"1","issued":{"date-parts":[["2011"]]},"page":"195-216","title":"Can DNA barcodes of stream macroinvertebrates improve descriptions of community structure and water quality?","type":"article-journal","volume":"30"},"uris":["http://www.mendeley.com/documents/?uuid=f7c3f043-91a2-469a-a829-7c2dc1d23491"]},{"id":"ITEM-2","itemData":{"DOI":"10.1086/674782","ISSN":"21619565","abstract":"Benthic macroinvertebrate community composition is used to assess wetland and stream condition and to help differentiate the effects of stressors among sites. Deoxyribonucleic acid (DNA) barcoding has been promoted as a way to increase taxonomic resolution and, thereby, to increase the sensitivity of bioassessment metrics. We compared the ability of several commonly used bioassessment metrics calculated with data derived from morphology and from DNA barcoding to detect differences in stream condition of 6 paired sites in southern California with relatively subtle impacts to habitat. At each site, we sampled an upstream (reference) reach and a downstream (impact) reach with armored stream banks. We counted and identified </w:instrText>
      </w:r>
      <w:r w:rsidR="00D54B3D">
        <w:rPr>
          <w:rFonts w:ascii="Cambria Math" w:hAnsi="Cambria Math" w:cs="Cambria Math"/>
          <w:color w:val="000000" w:themeColor="text1"/>
        </w:rPr>
        <w:instrText>∼</w:instrText>
      </w:r>
      <w:r w:rsidR="00D54B3D">
        <w:rPr>
          <w:color w:val="000000" w:themeColor="text1"/>
        </w:rPr>
        <w:instrText xml:space="preserve">600 organisms/sample based on morphology (generally to species, but to genus for midges). We then extracted mitochondrial (mt)DNA from each individual and sequenced the </w:instrText>
      </w:r>
      <w:r w:rsidR="00D54B3D">
        <w:rPr>
          <w:rFonts w:ascii="Cambria Math" w:hAnsi="Cambria Math" w:cs="Cambria Math"/>
          <w:color w:val="000000" w:themeColor="text1"/>
        </w:rPr>
        <w:instrText>∼</w:instrText>
      </w:r>
      <w:r w:rsidR="00D54B3D">
        <w:rPr>
          <w:color w:val="000000" w:themeColor="text1"/>
        </w:rPr>
        <w:instrText>658-base pair (bp) barcoding region of the cytochrome c oxidase subunit I (COI) gene. Most (91%) organisms yielded sequences &gt;350 bp in length, but high failure rates for all taxa collected from 1 stream required that we exclude it from analysis. Sixteen metrics calculated with morphological data showed subtle but not significant differences in community composition between armored and unarmored reaches. The statistical power of 10 of the 16 metrics was substantially higher when calculated with DNA than with morphological data, and we were able to discern differences between armored and unarmored reaches with the DNA data. These differences were associated with increased taxonomic richness detected for midges, mayflies, noninsects, caddisflies, and black flies when DNA data were used. Our results suggest that identifications based on DNA barcoding have the potential to improve power to detect small changes in stream condition. © 2014 by The Society for Freshwater Science.","author":[{"dropping-particle":"","family":"Stein","given":"Eric D.","non-dropping-particle":"","parse-names":false,"suffix":""},{"dropping-particle":"","family":"White","given":"Bryan P.","non-dropping-particle":"","parse-names":false,"suffix":""},{"dropping-particle":"","family":"Mazor","given":"Raphael D.","non-dropping-particle":"","parse-names":false,"suffix":""},{"dropping-particle":"","family":"Jackson","given":"John K.","non-dropping-particle":"","parse-names":false,"suffix":""},{"dropping-particle":"","family":"Battle","given":"Juliann M.","non-dropping-particle":"","parse-names":false,"suffix":""},{"dropping-particle":"","family":"Miller","given":"Peter E.","non-dropping-particle":"","parse-names":false,"suffix":""},{"dropping-particle":"","family":"Pilgrim","given":"Erik M.","non-dropping-particle":"","parse-names":false,"suffix":""},{"dropping-particle":"","family":"Sweeney","given":"Bernard W.","non-dropping-particle":"","parse-names":false,"suffix":""}],"container-title":"Freshwater Science","id":"ITEM-2","issue":"1","issued":{"date-parts":[["2014"]]},"page":"302-311","title":"Does DNA barcoding improve performance of traditional stream bioassessment metrics?","type":"article-journal","volume":"33"},"uris":["http://www.mendeley.com/documents/?uuid=d0a7f18c-d064-47fb-8bc0-fc9ece675979"]}],"mendeley":{"formattedCitation":"(Stein et al., 2014; Sweeney et al., 2011)","plainTextFormattedCitation":"(Stein et al., 2014; Sweeney et al., 2011)","previouslyFormattedCitation":"(Stein et al., 2014; Sweeney et al., 2011)"},"properties":{"noteIndex":0},"schema":"https://github.com/citation-style-language/schema/raw/master/csl-citation.json"}</w:instrText>
      </w:r>
      <w:r w:rsidR="00D54B3D">
        <w:rPr>
          <w:color w:val="000000" w:themeColor="text1"/>
        </w:rPr>
        <w:fldChar w:fldCharType="separate"/>
      </w:r>
      <w:r w:rsidR="00D54B3D" w:rsidRPr="00ED072D">
        <w:rPr>
          <w:noProof/>
          <w:color w:val="000000" w:themeColor="text1"/>
        </w:rPr>
        <w:t>(Stein et al., 2014; Sweeney et al., 2011)</w:t>
      </w:r>
      <w:r w:rsidR="00D54B3D">
        <w:rPr>
          <w:color w:val="000000" w:themeColor="text1"/>
        </w:rPr>
        <w:fldChar w:fldCharType="end"/>
      </w:r>
      <w:r w:rsidR="00D54B3D">
        <w:rPr>
          <w:color w:val="000000" w:themeColor="text1"/>
        </w:rPr>
        <w:t xml:space="preserve"> or not feasible due to a lack of diagnostical traits</w:t>
      </w:r>
      <w:r w:rsidR="006B2701">
        <w:rPr>
          <w:color w:val="000000" w:themeColor="text1"/>
        </w:rPr>
        <w:t>, especially for microbes</w:t>
      </w:r>
      <w:r w:rsidR="00D54B3D">
        <w:rPr>
          <w:color w:val="000000" w:themeColor="text1"/>
        </w:rPr>
        <w:t xml:space="preserve"> </w:t>
      </w:r>
      <w:r w:rsidR="00D54B3D">
        <w:rPr>
          <w:rStyle w:val="FootnoteReference"/>
          <w:color w:val="000000" w:themeColor="text1"/>
        </w:rPr>
        <w:fldChar w:fldCharType="begin" w:fldLock="1"/>
      </w:r>
      <w:r w:rsidR="00D54B3D">
        <w:rPr>
          <w:color w:val="000000" w:themeColor="text1"/>
        </w:rPr>
        <w:instrText>ADDIN CSL_CITATION {"citationItems":[{"id":"ITEM-1","itemData":{"DOI":"10.1371/journal.pbio.1001419","ISBN":"1545-7885 (Electronic)\\r1544-9173 (Linking)","ISSN":"15449173","PMID":"23139639","abstract":"A group of protist experts proposes a two-step DNA barcoding approach, comprising a universal eukaryotic pre-barcode followed by group-specific barcodes, to unveil the hidden biodiversity of microbial eukaryotes.","author":[{"dropping-particle":"","family":"Pawlowski","given":"Jan","non-dropping-particle":"","parse-names":false,"suffix":""},{"dropping-particle":"","family":"Audic","given":"Stéphane","non-dropping-particle":"","parse-names":false,"suffix":""},{"dropping-particle":"","family":"Adl","given":"Sina","non-dropping-particle":"","parse-names":false,"suffix":""},{"dropping-particle":"","family":"Bass","given":"David","non-dropping-particle":"","parse-names":false,"suffix":""},{"dropping-particle":"","family":"Belbahri","given":"Lassaâd","non-dropping-particle":"","parse-names":false,"suffix":""},{"dropping-particle":"","family":"Berney","given":"Cédric","non-dropping-particle":"","parse-names":false,"suffix":""},{"dropping-particle":"","family":"Bowser","given":"Samuel S.","non-dropping-particle":"","parse-names":false,"suffix":""},{"dropping-particle":"","family":"Cepicka","given":"Ivan","non-dropping-particle":"","parse-names":false,"suffix":""},{"dropping-particle":"","family":"Decelle","given":"Johan","non-dropping-particle":"","parse-names":false,"suffix":""},{"dropping-particle":"","family":"Dunthorn","given":"Micah","non-dropping-particle":"","parse-names":false,"suffix":""},{"dropping-particle":"","family":"Fiore-Donno","given":"Anna Maria","non-dropping-particle":"","parse-names":false,"suffix":""},{"dropping-particle":"","family":"Gile","given":"Gillian H.","non-dropping-particle":"","parse-names":false,"suffix":""},{"dropping-particle":"","family":"Holzmann","given":"Maria","non-dropping-particle":"","parse-names":false,"suffix":""},{"dropping-particle":"","family":"Jahn","given":"Regine","non-dropping-particle":"","parse-names":false,"suffix":""},{"dropping-particle":"","family":"Jirků","given":"Miloslav","non-dropping-particle":"","parse-names":false,"suffix":""},{"dropping-particle":"","family":"Keeling","given":"Patrick J.","non-dropping-particle":"","parse-names":false,"suffix":""},{"dropping-particle":"","family":"Kostka","given":"Martin","non-dropping-particle":"","parse-names":false,"suffix":""},{"dropping-particle":"","family":"Kudryavtsev","given":"Alexander","non-dropping-particle":"","parse-names":false,"suffix":""},{"dropping-particle":"","family":"Lara","given":"Enrique","non-dropping-particle":"","parse-names":false,"suffix":""},{"dropping-particle":"","family":"Lukeš","given":"Julius","non-dropping-particle":"","parse-names":false,"suffix":""},{"dropping-particle":"","family":"Mann","given":"David G.","non-dropping-particle":"","parse-names":false,"suffix":""},{"dropping-particle":"","family":"Mitchell","given":"Edward A D","non-dropping-particle":"","parse-names":false,"suffix":""},{"dropping-particle":"","family":"Nitsche","given":"Frank","non-dropping-particle":"","parse-names":false,"suffix":""},{"dropping-particle":"","family":"Romeralo","given":"Maria","non-dropping-particle":"","parse-names":false,"suffix":""},{"dropping-particle":"","family":"Saunders","given":"Gary W.","non-dropping-particle":"","parse-names":false,"suffix":""},{"dropping-particle":"","family":"Simpson","given":"Alastair G B","non-dropping-particle":"","parse-names":false,"suffix":""},{"dropping-particle":"V.","family":"Smirnov","given":"Alexey","non-dropping-particle":"","parse-names":false,"suffix":""},{"dropping-particle":"","family":"Spouge","given":"John L.","non-dropping-particle":"","parse-names":false,"suffix":""},{"dropping-particle":"","family":"Stern","given":"Rowena F.","non-dropping-particle":"","parse-names":false,"suffix":""},{"dropping-particle":"","family":"Stoeck","given":"Thorsten","non-dropping-particle":"","parse-names":false,"suffix":""},{"dropping-particle":"","family":"Zimmermann","given":"Jonas","non-dropping-particle":"","parse-names":false,"suffix":""},{"dropping-particle":"","family":"Schindel","given":"David","non-dropping-particle":"","parse-names":false,"suffix":""},{"dropping-particle":"","family":"Vargas","given":"Colomban","non-dropping-particle":"de","parse-names":false,"suffix":""}],"container-title":"PLoS Biology","id":"ITEM-1","issue":"11","issued":{"date-parts":[["2012"]]},"page":"e1001419","title":"CBOL Protist Working Group: Barcoding Eukaryotic Richness beyond the Animal, Plant, and Fungal Kingdoms","type":"article-journal","volume":"10"},"uris":["http://www.mendeley.com/documents/?uuid=d3b5c481-9ec8-387d-9a98-5daaf16acbc2"]},{"id":"ITEM-2","itemData":{"DOI":"10.1111/j.1096-0031.2003.00008.x","ISSN":"07483007","abstract":"So-called DNA barcodes have recently been proposed to answer the problem of specimen identification and to quantify global biodiversity. We show that this proposition is wanting in terms of rationale, methodology and interpretation of results. In addition to falling short of all its stated goals, the method abandons the benefits of morphological studies in favor of a limited molecular identification system that would ultimately impede our understanding of biodiversity © The Willi Hennig Society 2004.","author":[{"dropping-particle":"","family":"Will","given":"K. W.","non-dropping-particle":"","parse-names":false,"suffix":""},{"dropping-particle":"","family":"Rubinoff","given":"D.","non-dropping-particle":"","parse-names":false,"suffix":""}],"container-title":"Cladistics","id":"ITEM-2","issue":"1","issued":{"date-parts":[["2004"]]},"page":"47-55","title":"Myth of the molecule: DNA barcodes for species cannot replace morphology for identification and classification","type":"article-journal","volume":"20"},"uris":["http://www.mendeley.com/documents/?uuid=d68af76c-c299-4be8-b538-48197f14f66a"]}],"mendeley":{"formattedCitation":"(Pawlowski et al., 2012; Will and Rubinoff, 2004)","plainTextFormattedCitation":"(Pawlowski et al., 2012; Will and Rubinoff, 2004)","previouslyFormattedCitation":"(Pawlowski et al., 2012; Will and Rubinoff, 2004)"},"properties":{"noteIndex":0},"schema":"https://github.com/citation-style-language/schema/raw/master/csl-citation.json"}</w:instrText>
      </w:r>
      <w:r w:rsidR="00D54B3D">
        <w:rPr>
          <w:rStyle w:val="FootnoteReference"/>
          <w:color w:val="000000" w:themeColor="text1"/>
        </w:rPr>
        <w:fldChar w:fldCharType="separate"/>
      </w:r>
      <w:r w:rsidR="00D54B3D" w:rsidRPr="002C57A6">
        <w:rPr>
          <w:bCs/>
          <w:noProof/>
          <w:color w:val="000000" w:themeColor="text1"/>
          <w:lang w:val="en-US"/>
        </w:rPr>
        <w:t>(Pawlowski et al., 2012; Will and Rubinoff, 2004)</w:t>
      </w:r>
      <w:r w:rsidR="00D54B3D">
        <w:rPr>
          <w:rStyle w:val="FootnoteReference"/>
          <w:color w:val="000000" w:themeColor="text1"/>
        </w:rPr>
        <w:fldChar w:fldCharType="end"/>
      </w:r>
      <w:r w:rsidR="00D54B3D">
        <w:rPr>
          <w:color w:val="000000" w:themeColor="text1"/>
        </w:rPr>
        <w:t xml:space="preserve">. </w:t>
      </w:r>
      <w:r w:rsidR="006B2701">
        <w:rPr>
          <w:color w:val="000000" w:themeColor="text1"/>
        </w:rPr>
        <w:t xml:space="preserve">Consequently, DNA metabarcoding </w:t>
      </w:r>
      <w:r w:rsidR="006B2701">
        <w:rPr>
          <w:color w:val="000000" w:themeColor="text1"/>
        </w:rPr>
        <w:fldChar w:fldCharType="begin" w:fldLock="1"/>
      </w:r>
      <w:r w:rsidR="006B2701">
        <w:rPr>
          <w:color w:val="000000" w:themeColor="text1"/>
        </w:rPr>
        <w:instrText>ADDIN CSL_CITATION {"citationItems":[{"id":"ITEM-1","itemData":{"author":[{"dropping-particle":"","family":"Taberlet","given":"Pierre","non-dropping-particle":"","parse-names":false,"suffix":""},{"dropping-particle":"","family":"Coissac","given":"Eric","non-dropping-particle":"","parse-names":false,"suffix":""},{"dropping-particle":"","family":"Pompanon","given":"François","non-dropping-particle":"","parse-names":false,"suffix":""},{"dropping-particle":"","family":"Brochmann","given":"Christian","non-dropping-particle":"","parse-names":false,"suffix":""},{"dropping-particle":"","family":"Willerslev","given":"Eske","non-dropping-particle":"","parse-names":false,"suffix":""}],"container-title":"Molecular Ecology","id":"ITEM-1","issued":{"date-parts":[["2012"]]},"page":"2045-2050","title":"Towards next-generation biodiversity assessment using DNA metabarcoding","type":"article-journal","volume":"21"},"uris":["http://www.mendeley.com/documents/?uuid=ca3d7bff-7756-4778-9ffb-21a2c6cd032e"]}],"mendeley":{"formattedCitation":"(Taberlet et al., 2012)","plainTextFormattedCitation":"(Taberlet et al., 2012)","previouslyFormattedCitation":"(Taberlet et al., 2012)"},"properties":{"noteIndex":0},"schema":"https://github.com/citation-style-language/schema/raw/master/csl-citation.json"}</w:instrText>
      </w:r>
      <w:r w:rsidR="006B2701">
        <w:rPr>
          <w:color w:val="000000" w:themeColor="text1"/>
        </w:rPr>
        <w:fldChar w:fldCharType="separate"/>
      </w:r>
      <w:r w:rsidR="006B2701" w:rsidRPr="002C57A6">
        <w:rPr>
          <w:noProof/>
          <w:color w:val="000000" w:themeColor="text1"/>
        </w:rPr>
        <w:t>(Taberlet et al., 2012)</w:t>
      </w:r>
      <w:r w:rsidR="006B2701">
        <w:rPr>
          <w:color w:val="000000" w:themeColor="text1"/>
        </w:rPr>
        <w:fldChar w:fldCharType="end"/>
      </w:r>
      <w:r w:rsidR="006B2701">
        <w:rPr>
          <w:color w:val="000000" w:themeColor="text1"/>
        </w:rPr>
        <w:t xml:space="preserve"> </w:t>
      </w:r>
      <w:r w:rsidR="001C1B47">
        <w:rPr>
          <w:color w:val="000000" w:themeColor="text1"/>
        </w:rPr>
        <w:t xml:space="preserve">was </w:t>
      </w:r>
      <w:r w:rsidR="006B2701">
        <w:rPr>
          <w:color w:val="000000" w:themeColor="text1"/>
        </w:rPr>
        <w:t>established as a</w:t>
      </w:r>
      <w:r w:rsidR="00C42FCD">
        <w:rPr>
          <w:color w:val="000000" w:themeColor="text1"/>
        </w:rPr>
        <w:t xml:space="preserve"> </w:t>
      </w:r>
      <w:r>
        <w:rPr>
          <w:color w:val="000000" w:themeColor="text1"/>
        </w:rPr>
        <w:t>complement</w:t>
      </w:r>
      <w:r w:rsidR="009F6B54">
        <w:rPr>
          <w:color w:val="000000" w:themeColor="text1"/>
        </w:rPr>
        <w:t>ary</w:t>
      </w:r>
      <w:r>
        <w:rPr>
          <w:color w:val="000000" w:themeColor="text1"/>
        </w:rPr>
        <w:t xml:space="preserve">, </w:t>
      </w:r>
      <w:r w:rsidR="00C42FCD">
        <w:rPr>
          <w:color w:val="000000" w:themeColor="text1"/>
        </w:rPr>
        <w:t>DNA-based</w:t>
      </w:r>
      <w:r>
        <w:rPr>
          <w:color w:val="000000" w:themeColor="text1"/>
        </w:rPr>
        <w:t xml:space="preserve"> </w:t>
      </w:r>
      <w:r w:rsidR="006B2701">
        <w:rPr>
          <w:color w:val="000000" w:themeColor="text1"/>
        </w:rPr>
        <w:t xml:space="preserve">approach for taxonomic </w:t>
      </w:r>
      <w:r w:rsidR="00040022">
        <w:rPr>
          <w:color w:val="000000" w:themeColor="text1"/>
        </w:rPr>
        <w:t>profiling</w:t>
      </w:r>
      <w:r w:rsidR="002E0CED">
        <w:rPr>
          <w:color w:val="000000" w:themeColor="text1"/>
        </w:rPr>
        <w:t xml:space="preserve"> of communities</w:t>
      </w:r>
      <w:r w:rsidR="006B2701">
        <w:rPr>
          <w:color w:val="000000" w:themeColor="text1"/>
        </w:rPr>
        <w:t>.</w:t>
      </w:r>
      <w:r w:rsidR="003E2C36">
        <w:rPr>
          <w:color w:val="000000" w:themeColor="text1"/>
        </w:rPr>
        <w:t xml:space="preserve"> </w:t>
      </w:r>
      <w:r w:rsidR="00AF0A00">
        <w:rPr>
          <w:rFonts w:ascii="Calibri" w:hAnsi="Calibri" w:cs="Calibri"/>
          <w:color w:val="000000" w:themeColor="text1"/>
        </w:rPr>
        <w:t xml:space="preserve">DNA metabarcoding, however, </w:t>
      </w:r>
      <w:r w:rsidR="009459B5">
        <w:rPr>
          <w:rFonts w:ascii="Calibri" w:hAnsi="Calibri" w:cs="Calibri"/>
          <w:color w:val="000000" w:themeColor="text1"/>
        </w:rPr>
        <w:t xml:space="preserve">can also </w:t>
      </w:r>
      <w:r w:rsidR="001C1B47">
        <w:rPr>
          <w:rFonts w:ascii="Calibri" w:hAnsi="Calibri" w:cs="Calibri"/>
          <w:color w:val="000000" w:themeColor="text1"/>
        </w:rPr>
        <w:t xml:space="preserve">be </w:t>
      </w:r>
      <w:r w:rsidR="00AF0A00">
        <w:rPr>
          <w:rFonts w:ascii="Calibri" w:hAnsi="Calibri" w:cs="Calibri"/>
          <w:color w:val="000000" w:themeColor="text1"/>
        </w:rPr>
        <w:t>bias</w:t>
      </w:r>
      <w:r w:rsidR="001C1B47">
        <w:rPr>
          <w:rFonts w:ascii="Calibri" w:hAnsi="Calibri" w:cs="Calibri"/>
          <w:color w:val="000000" w:themeColor="text1"/>
        </w:rPr>
        <w:t>ed</w:t>
      </w:r>
      <w:r w:rsidR="00AF0A00">
        <w:rPr>
          <w:rFonts w:ascii="Calibri" w:hAnsi="Calibri" w:cs="Calibri"/>
          <w:color w:val="000000" w:themeColor="text1"/>
        </w:rPr>
        <w:t xml:space="preserve"> due to </w:t>
      </w:r>
      <w:r w:rsidR="002C57A6" w:rsidRPr="004D1350">
        <w:rPr>
          <w:rFonts w:ascii="Calibri" w:hAnsi="Calibri" w:cs="Calibri"/>
          <w:color w:val="000000" w:themeColor="text1"/>
        </w:rPr>
        <w:t xml:space="preserve">varying </w:t>
      </w:r>
      <w:r w:rsidR="002C57A6">
        <w:rPr>
          <w:rFonts w:ascii="Calibri" w:hAnsi="Calibri" w:cs="Calibri"/>
          <w:color w:val="000000" w:themeColor="text1"/>
        </w:rPr>
        <w:t>primer</w:t>
      </w:r>
      <w:r w:rsidR="009F6B54">
        <w:rPr>
          <w:rFonts w:ascii="Calibri" w:hAnsi="Calibri" w:cs="Calibri"/>
          <w:color w:val="000000" w:themeColor="text1"/>
        </w:rPr>
        <w:t>-</w:t>
      </w:r>
      <w:r w:rsidR="002C57A6" w:rsidRPr="004D1350">
        <w:rPr>
          <w:rFonts w:ascii="Calibri" w:hAnsi="Calibri" w:cs="Calibri"/>
          <w:color w:val="000000" w:themeColor="text1"/>
        </w:rPr>
        <w:t xml:space="preserve">binding affinities </w:t>
      </w:r>
      <w:r w:rsidR="002C57A6">
        <w:rPr>
          <w:rStyle w:val="FootnoteReference"/>
          <w:rFonts w:ascii="Calibri" w:hAnsi="Calibri" w:cs="Calibri"/>
          <w:color w:val="000000" w:themeColor="text1"/>
        </w:rPr>
        <w:fldChar w:fldCharType="begin" w:fldLock="1"/>
      </w:r>
      <w:r w:rsidR="00612BB6">
        <w:rPr>
          <w:rFonts w:ascii="Calibri" w:hAnsi="Calibri" w:cs="Calibri"/>
          <w:color w:val="000000" w:themeColor="text1"/>
        </w:rPr>
        <w:instrText>ADDIN CSL_CITATION {"citationItems":[{"id":"ITEM-1","itemData":{"DOI":"10.1111/1755-0998.12156","ISSN":"1755098X","abstract":"Predicting whether a predator is capable of affecting the dynamics of a prey species in the field implies the analysis of the complete diet of the predator, not simply rates of predation on a target taxon. Here, we employed the Ion Torrent next-generation sequencing technology to investigate the diet of a generalist arthropod predator. A complete dietary analysis requires the use of general primers, but these will also amplify the predator unless suppressed using a blocking probe. However, blocking probes can potentially block other species, particularly if they are phylogenetically close. Here, we aimed to demonstrate that enough prey sequence could be obtained without blocking probes. In communities with many predators, this approach obviates the need to design and test numerous blocking primers, thus making analysis of complex community food webs a viable proposition. We applied this approach to the analysis of predation by the linyphiid spider Oedothorax fuscus in an arable field. We obtained over two million raw reads. After discarding the low-quality and predator reads, the libraries still contained over 61 000 prey reads (3% of the raw reads; 6% of reads passing quality control). The libraries were rich in Collembola, Lepidoptera, Diptera and Nematoda. They also contained sequences derived from several spider species and from horticultural pests (aphids). Oedothorax fuscus is common in UK cereal fields, and the results showed that it is exploiting a wide range of prey. Next-generation sequencing using general primers but without blocking probes provided ample sequences for analysis of the prey range of this spider and proved to be a simple and inexpensive approach. © 2013 John Wiley &amp; Sons Ltd.","author":[{"dropping-particle":"","family":"Piñol","given":"J.","non-dropping-particle":"","parse-names":false,"suffix":""},{"dropping-particle":"","family":"San Andrés","given":"V.","non-dropping-particle":"","parse-names":false,"suffix":""},{"dropping-particle":"","family":"Clare","given":"E. L.","non-dropping-particle":"","parse-names":false,"suffix":""},{"dropping-particle":"","family":"Mir","given":"G.","non-dropping-particle":"","parse-names":false,"suffix":""},{"dropping-particle":"","family":"Symondson","given":"W. O.C.","non-dropping-particle":"","parse-names":false,"suffix":""}],"container-title":"Molecular Ecology Resources","id":"ITEM-1","issue":"1","issued":{"date-parts":[["2014"]]},"page":"18-26","title":"A pragmatic approach to the analysis of diets of generalist predators: The use of next-generation sequencing with no blocking probes","type":"article-journal","volume":"14"},"uris":["http://www.mendeley.com/documents/?uuid=8c0197df-a405-4e28-9086-06a6df449a73"]},{"id":"ITEM-2","itemData":{"DOI":"10.1371/journal.pone.0130324","ISBN":"10.1371/journal.pone.0130324","ISSN":"19326203","PMID":"26154168","abstract":"Metabarcoding is an emerging genetic tool to rapidly assess biodiversity in ecosystems. It involves high-throughput sequencing of a standard gene from an environmental sample and comparison to a reference database. However, no consensus has emerged regarding laboratory pipelines to screen species diversity and infer species abundances from environmental samples. In particular, the effect of primer bias and the detection limit for specimens with a low biomass has not been systematically examined, when processing samples in bulk. We developed and tested a DNA metabarcoding protocol that utilises the standard cytochrome c oxidase subunit I (COI) barcoding fragment to detect freshwater macroinvertebrate taxa. DNA was extracted in bulk, amplified in a single PCR step, and purified, and the libraries were directly sequenced in two independent MiSeq runs (300-bp paired-end reads). Specifically, we assessed the influence of specimen biomass on sequence read abundance by sequencing 31 specimens of a stonefly species with known haplotypes spanning three orders of magnitude in biomass (experiment I). Then, we tested the recovery of 52 different freshwater invertebrate taxa of similar biomass using the same standard barcoding primers (experiment II). Each experiment was replicated ten times to maximise statistical power. The results of both experiments were consistent across replicates. We found a distinct positive correlation between species biomass and resulting numbers of MiSeq reads. Furthermore, we reliably recovered 83% of the 52 taxa used to test primer bias. However, sequence abundance varied by four orders of magnitudes between taxa despite the use of similar amounts of biomass. Our metabarcoding approach yielded reliable results for high-throughput assessments. However, the results indicated that primer efficiency is highly species-specific, which would prevent straightforward assessments of species abundance and biomass in a sample. Thus, PCR-based metabarcoding assessments of biodiversity should rely on presence-absence metrics.","author":[{"dropping-particle":"","family":"Elbrecht","given":"Vasco","non-dropping-particle":"","parse-names":false,"suffix":""},{"dropping-particle":"","family":"Leese","given":"Florian","non-dropping-particle":"","parse-names":false,"suffix":""}],"container-title":"PLoS ONE","id":"ITEM-2","issue":"7","issued":{"date-parts":[["2015"]]},"page":"1-16","title":"Can DNA-based ecosystem assessments quantify species abundance? Testing primer bias and biomass-sequence relationships with an innovative metabarcoding protocol","type":"article-journal","volume":"10"},"uris":["http://www.mendeley.com/documents/?uuid=d766e5ba-26d4-4704-9ea4-143d65cdae7d"]},{"id":"ITEM-3","itemData":{"DOI":"10.1038/s41598-017-17333-x","ISSN":"20452322","abstract":"Amplicon based metabarcoding promises rapid and cost-efficient analyses of species composition. However, it is disputed whether abundance estimates can be derived from metabarcoding due to taxon specific PCR amplification biases. PCR-free approaches have been suggested to mitigate this problem, but come with considerable increases in workload and cost. Here, we analyze multilocus datasets of diverse arthropod communities, to evaluate whether amplification bias can be countered by (1) targeting loci with highly degenerate primers or conserved priming sites, (2) increasing PCR template concentration, (3) reducing PCR cycle number or (4) avoiding locus specific amplification by directly sequencing genomic DNA. Amplification bias is reduced considerably by degenerate primers or targeting amplicons with conserved priming sites. Surprisingly, a reduction of PCR cycles did not have a strong effect on amplification bias. The association of taxon abundance and read count was actually less predictable with fewer cycles. Even a complete exclusion of locus specific amplification did not exclude bias. Copy number variation of the target loci may be another explanation for read abundance differences between taxa, which would affect amplicon based and PCR free methods alike. As read abundance biases are taxon specific and predictable, the application of correction factors allows abundance estimates.","author":[{"dropping-particle":"","family":"Krehenwinkel","given":"Henrik","non-dropping-particle":"","parse-names":false,"suffix":""},{"dropping-particle":"","family":"Wolf","given":"Madeline","non-dropping-particle":"","parse-names":false,"suffix":""},{"dropping-particle":"","family":"Lim","given":"Jun Ying","non-dropping-particle":"","parse-names":false,"suffix":""},{"dropping-particle":"","family":"Rominger","given":"Andrew J.","non-dropping-particle":"","parse-names":false,"suffix":""},{"dropping-particle":"","family":"Simison","given":"Warren B.","non-dropping-particle":"","parse-names":false,"suffix":""},{"dropping-particle":"","family":"Gillespie","given":"Rosemary G.","non-dropping-particle":"","parse-names":false,"suffix":""}],"container-title":"Scientific Reports","id":"ITEM-3","issue":"1","issued":{"date-parts":[["2017"]]},"page":"1-12","title":"Estimating and mitigating amplification bias in qualitative and quantitative arthropod metabarcoding","type":"article-journal","volume":"7"},"uris":["http://www.mendeley.com/documents/?uuid=c5d7223c-3c64-4b0f-bf46-d3f70675000e"]},{"id":"ITEM-4","itemData":{"DOI":"10.1111/2041-210X.12849","ISSN":"2041210X","abstract":"© 2017 British Ecological Society. Metabarcoding of environmental samples has many challenges and limitations that require carefully considered laboratory and analysis workflows to ensure reliable results. We explore how decisions regarding study design, laboratory set-up, and bioinformatic processing affect the final results, and provide guidelines for reliable study of environmental samples. We evaluate the performance of four primer sets targeting COI and 16S regions characterizing arthropod diversity in bat faecal samples, and investigate how metabarcoding results are affected by parameters including: (1) number of PCR replicates per sample, (2) sequencing depth, (3) PCR replicate processing strategy (i.e. either additively, by combining the sequences obtained from the PCR replicates, or restrictively, by only retaining sequences that occur in multiple PCR replicates for each sample), (4) minimum copy number for sequences to be retained, (5) chimera removal, and (6) similarity thresholds for Operational Taxonomic Unit (OTU) clustering. Lastly, we measure within- and between-taxa dissimilarities when using sequences from public databases to determine the most appropriate thresholds for OTU clustering and taxonomy assignment. Our results show that the use of multiple primer sets reduces taxonomic biases and increases taxonomic coverage. Taxonomic profiles resulting from each primer set are principally affected by how many PCR replicates are carried out per sample and how sequences are filtered across them, the sequence copy number threshold and the OTU clustering threshold. We also report considerable diversity differences between PCR replicates from each sample. Sequencing depth increases the dissimilarity between PCR replicates unless the bioinformatic strategies to remove allegedly artefactual sequences are adjusted according to the number of analysed sequences. Finally, we show that the appropriate identity thresholds for OTU clustering and taxonomy assignment differ between markers. Metabarcoding of complex environmental samples ideally requires (1) investigation of whether more than one primer sets targeting the same taxonomic group is needed to offset primer biases, (2) more than one PCR replicate per sample, (3) bioinformatic processing of sequences that balance diversity detection with removal of artefactual sequences, and (4) empirical selection of OTU clustering and taxonomy assignment thresholds tailored to each marker and the obtained taxa.","author":[{"dropping-particle":"","family":"Alberdi","given":"Antton","non-dropping-particle":"","parse-names":false,"suffix":""},{"dropping-particle":"","family":"Aizpurua","given":"Ostaizka","non-dropping-particle":"","parse-names":false,"suffix":""},{"dropping-particle":"","family":"Gilbert","given":"M. Thomas P.","non-dropping-particle":"","parse-names":false,"suffix":""},{"dropping-particle":"","family":"Bohmann","given":"Kristine","non-dropping-particle":"","parse-names":false,"suffix":""}],"container-title":"Methods in Ecology and Evolution","id":"ITEM-4","issue":"1","issued":{"date-parts":[["2018"]]},"page":"134-147","title":"Scrutinizing key steps for reliable metabarcoding of environmental samples","type":"article-journal","volume":"9"},"uris":["http://www.mendeley.com/documents/?uuid=ae92f239-ceef-4137-989b-8fae83dc349f"]},{"id":"ITEM-5","itemData":{"DOI":"10.1093/gigascience/giz092","ISSN":"2047-217X","abstract":"&lt;p&gt;Trap-based surveillance strategies are widely used for monitoring of invasive insect species, aiming to detect newly arrived exotic taxa as well as track the population levels of established or endemic pests. Where these surveillance traps have low specificity and capture non-target endemic species in excess of the target pests, the need for extensive specimen sorting and identification creates a major diagnostic bottleneck. While the recent development of standardized molecular diagnostics has partly alleviated this requirement, the single specimen per reaction nature of these methods does not readily scale to the sheer number of insects trapped in surveillance programmes. Consequently, target lists are often restricted to a few high-priority pests, allowing unanticipated species to avoid detection and potentially establish populations.&lt;/p&gt;","author":[{"dropping-particle":"","family":"Piper","given":"Alexander M","non-dropping-particle":"","parse-names":false,"suffix":""},{"dropping-particle":"","family":"Batovska","given":"Jana","non-dropping-particle":"","parse-names":false,"suffix":""},{"dropping-particle":"","family":"Cogan","given":"Noel O I","non-dropping-particle":"","parse-names":false,"suffix":""},{"dropping-particle":"","family":"Weiss","given":"John","non-dropping-particle":"","parse-names":false,"suffix":""},{"dropping-particle":"","family":"Cunningham","given":"John Paul","non-dropping-particle":"","parse-names":false,"suffix":""},{"dropping-particle":"","family":"Rodoni","given":"Brendan C","non-dropping-particle":"","parse-names":false,"suffix":""},{"dropping-particle":"","family":"Blacket","given":"Mark J","non-dropping-particle":"","parse-names":false,"suffix":""}],"container-title":"GigaScience","id":"ITEM-5","issue":"8","issued":{"date-parts":[["2019"]]},"page":"1-22","publisher":"Oxford University Press","title":"Prospects and challenges of implementing DNA metabarcoding for high-throughput insect surveillance","type":"article-journal","volume":"8"},"uris":["http://www.mendeley.com/documents/?uuid=882e99ad-6151-4097-851d-f3746fb79f88"]}],"mendeley":{"formattedCitation":"(Alberdi et al., 2018; Elbrecht and Leese, 2015; Krehenwinkel et al., 2017; Piñol et al., 2014; Piper et al., 2019)","plainTextFormattedCitation":"(Alberdi et al., 2018; Elbrecht and Leese, 2015; Krehenwinkel et al., 2017; Piñol et al., 2014; Piper et al., 2019)","previouslyFormattedCitation":"(Alberdi et al., 2018; Elbrecht and Leese, 2015; Krehenwinkel et al., 2017; Piñol et al., 2014; Piper et al., 2019)"},"properties":{"noteIndex":0},"schema":"https://github.com/citation-style-language/schema/raw/master/csl-citation.json"}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612BB6" w:rsidRPr="00612BB6">
        <w:rPr>
          <w:rFonts w:ascii="Calibri" w:hAnsi="Calibri" w:cs="Calibri"/>
          <w:bCs/>
          <w:noProof/>
          <w:color w:val="000000" w:themeColor="text1"/>
          <w:lang w:val="en-US"/>
        </w:rPr>
        <w:t>(Alberdi et al., 2018; Elbrecht and Leese, 2015; Krehenwinkel et al., 2017; Piñol et al., 2014; Piper et al., 2019)</w:t>
      </w:r>
      <w:r w:rsidR="002C57A6">
        <w:rPr>
          <w:rStyle w:val="FootnoteReference"/>
          <w:rFonts w:ascii="Calibri" w:hAnsi="Calibri" w:cs="Calibri"/>
          <w:color w:val="000000" w:themeColor="text1"/>
        </w:rPr>
        <w:fldChar w:fldCharType="end"/>
      </w:r>
      <w:r w:rsidR="00AF0A00">
        <w:rPr>
          <w:rFonts w:ascii="Calibri" w:hAnsi="Calibri" w:cs="Calibri"/>
          <w:color w:val="000000" w:themeColor="text1"/>
        </w:rPr>
        <w:t xml:space="preserve"> and</w:t>
      </w:r>
      <w:r w:rsidR="002C57A6">
        <w:rPr>
          <w:rFonts w:ascii="Calibri" w:hAnsi="Calibri" w:cs="Calibri"/>
          <w:color w:val="000000" w:themeColor="text1"/>
        </w:rPr>
        <w:t xml:space="preserve"> </w:t>
      </w:r>
      <w:r w:rsidR="00AF0A00">
        <w:rPr>
          <w:rFonts w:ascii="Calibri" w:hAnsi="Calibri" w:cs="Calibri"/>
          <w:color w:val="000000" w:themeColor="text1"/>
        </w:rPr>
        <w:t>PCR-related bias</w:t>
      </w:r>
      <w:r w:rsidR="001C1B47">
        <w:rPr>
          <w:rFonts w:ascii="Calibri" w:hAnsi="Calibri" w:cs="Calibri"/>
          <w:color w:val="000000" w:themeColor="text1"/>
        </w:rPr>
        <w:t>es</w:t>
      </w:r>
      <w:r w:rsidR="00AF0A00">
        <w:rPr>
          <w:rFonts w:ascii="Calibri" w:hAnsi="Calibri" w:cs="Calibri"/>
          <w:color w:val="000000" w:themeColor="text1"/>
        </w:rPr>
        <w:t xml:space="preserve"> </w:t>
      </w:r>
      <w:r w:rsidR="002C57A6">
        <w:rPr>
          <w:rStyle w:val="FootnoteReference"/>
          <w:rFonts w:ascii="Calibri" w:hAnsi="Calibri" w:cs="Calibri"/>
          <w:color w:val="000000" w:themeColor="text1"/>
        </w:rPr>
        <w:fldChar w:fldCharType="begin" w:fldLock="1"/>
      </w:r>
      <w:r w:rsidR="001B6AFD">
        <w:rPr>
          <w:rFonts w:ascii="Calibri" w:hAnsi="Calibri" w:cs="Calibri"/>
          <w:color w:val="000000" w:themeColor="text1"/>
        </w:rPr>
        <w:instrText>ADDIN CSL_CITATION {"citationItems":[{"id":"ITEM-1","itemData":{"DOI":"10.1111/1755-0998.12895","ISSN":"17550998","abstract":"Abstract DNA metabarcoding is an increasingly popular method to characterize and quantify biodiversity in environmental samples. Metabarcoding approaches simultaneously amplify a short, variable genomic region, or “barcode,” from a broad taxonomic group via the polymerase chain reaction (PCR), using universal primers that anneal to flanking conserved regions. Results of these experiments are reported as occurrence data, which provide a list of taxa amplified from the sample, or relative abundance data, which measure the relative contribution of each taxon to the overall composition of amplified product. The accuracy of both occurrence and relative abundance estimates can be affected by a variety of biological and technical biases. For example, taxa with larger biomass may be better represented in environmental samples than those with smaller biomass. Here, we explore how polymerase choice, a potential source of technical bias, might influence results in metabarcoding experiments. We compared potential biases of six commercially available polymerases using a combination of mixtures of amplifiable synthetic sequences and real sedimentary DNA extracts. We find that polymerase choice can affect both occurrence and relative abundance estimates and that the main source of this bias appears to be polymerase preference for sequences with specific GC contents. We further recommend an experimental approach for metabarcoding based on results of our synthetic experiments.","author":[{"dropping-particle":"V.","family":"Nichols","given":"Ruth","non-dropping-particle":"","parse-names":false,"suffix":""},{"dropping-particle":"","family":"Vollmers","given":"Christopher","non-dropping-particle":"","parse-names":false,"suffix":""},{"dropping-particle":"","family":"Newsom","given":"Lee A.","non-dropping-particle":"","parse-names":false,"suffix":""},{"dropping-particle":"","family":"Wang","given":"Yue","non-dropping-particle":"","parse-names":false,"suffix":""},{"dropping-particle":"","family":"Heintzman","given":"Peter D.","non-dropping-particle":"","parse-names":false,"suffix":""},{"dropping-particle":"","family":"Leighton","given":"McKenna","non-dropping-particle":"","parse-names":false,"suffix":""},{"dropping-particle":"","family":"Green","given":"Richard E.","non-dropping-particle":"","parse-names":false,"suffix":""},{"dropping-particle":"","family":"Shapiro","given":"Beth","non-dropping-particle":"","parse-names":false,"suffix":""}],"container-title":"Molecular Ecology Resources","id":"ITEM-1","issue":"5","issued":{"date-parts":[["2018"]]},"page":"927-939","title":"Minimizing polymerase biases in metabarcoding","type":"article-journal","volume":"18"},"uris":["http://www.mendeley.com/documents/?uuid=d31e5053-8749-41c4-96ca-a4858fbed8cc"]},{"id":"ITEM-2","itemData":{"DOI":"10.1128/msphere.00163-19","ISSN":"23795042","abstract":"PCR amplification of 16S rRNA genes is a critical yet underappreciated step in the generation of sequence data to describe the taxonomic composition of microbial communities. Numerous factors in the design of PCR can impact the sequencing error rate, the abundance of chimeric sequences, and the degree to which the fragments in the product represent their abundance in the original sample (i.e., bias). We compared the performance of high fidelity polymerases and various numbers of rounds of amplification when amplifying a mock community and human stool samples. Although it was impossible to derive specific recommendations, we did observe general trends. Namely, using a polymerase with the highest possible fidelity and minimizing the number of rounds of PCR reduced the sequencing error rate, fraction of chimeric sequences, and bias. Evidence of bias at the sequence level was subtle and could not be ascribed to the fragments’ fraction of bases that were guanines or cytosines. When analyzing mock community data, the amount that the community deviated from the expected composition increased with the number of rounds of PCR. This bias was inconsistent for human stool samples. Overall, the results underscore the difficulty of comparing sequence data that are generated by different PCR protocols. However, the results indicate that the variation in human stool samples is generally larger than that introduced by the choice of polymerase or number of rounds of PCR. IMPORTANCE A steep decline in sequencing costs drove an explosion in studies characterizing microbial communities from diverse environments. Although a significant amount of effort has gone into understanding the error profiles of DNA sequencers, little has been done to understand the downstream effects of the PCR amplification protocol. We quantified the effects of the choice of polymerase and number of PCR cycles on the quality of downstream data. We found that these choices can have a profound impact on the way that a microbial community is represented in the sequence data. The effects are relatively small compared to the variation in human stool samples; however, care should be taken to use polymerases with the highest possible fidelity and to minimize the number of rounds of PCR. These results also underscore that it is not possible to directly compare sequence data generated under different PCR conditions.","author":[{"dropping-particle":"","family":"Sze","given":"Marc A.","non-dropping-particle":"","parse-names":false,"suffix":""},{"dropping-particle":"","family":"Schloss","given":"Patrick D.","non-dropping-particle":"","parse-names":false,"suffix":""}],"container-title":"mSphere","id":"ITEM-2","issue":"3","issued":{"date-parts":[["2019"]]},"page":"e00163-19","title":"The Impact of DNA Polymerase and Number of Rounds of Amplification in PCR on 16S rRNA Gene Sequence Data","type":"article-journal","volume":"4"},"uris":["http://www.mendeley.com/documents/?uuid=c2678d95-e7ca-4ca7-9407-4863719cc5ed"]},{"id":"ITEM-3","itemData":{"DOI":"10.1111/1755-0998.12285","ISBN":"1755-0998","ISSN":"17550998","PMID":"24890199","abstract":"Environmental DNA (eDNA) detection has emerged as a powerful tool for monitoring aquatic organisms, but much remains unknown about the dynamics of aquatic eDNA over a range of environmental conditions. DNA concentrations in streams and rivers will depend not only on the equilibrium between DNA entering the water and DNA leaving the system through degradation, but also on downstream transport. To improve understanding of the dynamics of eDNA concentration in lotic systems, we introduced caged trout into two fishless headwater streams and took eDNA samples at evenly spaced downstream intervals. This was repeated 18 times from mid-summer through autumn, over flows ranging from approximately 1-96 L/s. We used quantitative PCR to relate DNA copy number to distance from source. We found that regardless of flow, there were detectable levels of DNA at 239.5 m. The main effect of flow on eDNA counts was in opposite directions in the two streams. At the lowest flows, eDNA counts were highest close to the source and quickly trailed off over distance. At the highest flows, DNA counts were relatively low both near and far from the source. Biomass was positively related to eDNA copy number in both streams. A combination of cell settling, turbulence and dilution effects is probably responsible for our observations. Additionally, during high leaf deposition periods, the presence of inhibitors resulted in no amplification for high copy number samples in the absence of an inhibition-releasing strategy, demonstrating the necessity to carefully consider inhibition in eDNA analysis.","author":[{"dropping-particle":"","family":"Jane","given":"Stephen F.","non-dropping-particle":"","parse-names":false,"suffix":""},{"dropping-particle":"","family":"Wilcox","given":"Taylor M.","non-dropping-particle":"","parse-names":false,"suffix":""},{"dropping-particle":"","family":"Mckelvey","given":"Kevin S.","non-dropping-particle":"","parse-names":false,"suffix":""},{"dropping-particle":"","family":"Young","given":"Michael K.","non-dropping-particle":"","parse-names":false,"suffix":""},{"dropping-particle":"","family":"Schwartz","given":"Michael K.","non-dropping-particle":"","parse-names":false,"suffix":""},{"dropping-particle":"","family":"Lowe","given":"Winsor H.","non-dropping-particle":"","parse-names":false,"suffix":""},{"dropping-particle":"","family":"Letcher","given":"Benjamin H.","non-dropping-particle":"","parse-names":false,"suffix":""},{"dropping-particle":"","family":"Whiteley","given":"Andrew R.","non-dropping-particle":"","parse-names":false,"suffix":""}],"container-title":"Molecular Ecology Resources","id":"ITEM-3","issue":"1","issued":{"date-parts":[["2015"]]},"page":"216-227","title":"Distance, flow and PCR inhibition: EDNA dynamics in two headwater streams","type":"article-journal","volume":"15"},"uris":["http://www.mendeley.com/documents/?uuid=298d3f47-40ef-46d9-ae08-0335951093a6"]},{"id":"ITEM-4","itemData":{"author":[{"dropping-particle":"","family":"Taberlet","given":"Pierre","non-dropping-particle":"","parse-names":false,"suffix":""},{"dropping-particle":"","family":"Griffin","given":"Sally","non-dropping-particle":"","parse-names":false,"suffix":""},{"dropping-particle":"","family":"Goossens","given":"Beno\\^\\it","non-dropping-particle":"","parse-names":false,"suffix":""},{"dropping-particle":"","family":"Questiau","given":"Sophie","non-dropping-particle":"","parse-names":false,"suffix":""},{"dropping-particle":"","family":"Manceau","given":"Valérie","non-dropping-particle":"","parse-names":false,"suffix":""},{"dropping-particle":"","family":"Escaravage","given":"Nathalie","non-dropping-particle":"","parse-names":false,"suffix":""},{"dropping-particle":"","family":"Waits","given":"Lisette P","non-dropping-particle":"","parse-names":false,"suffix":""},{"dropping-particle":"","family":"Bouvet","given":"Jean","non-dropping-particle":"","parse-names":false,"suffix":""}],"container-title":"Nucleic acids research","id":"ITEM-4","issue":"16","issued":{"date-parts":[["1996"]]},"page":"3189-3194","publisher":"Oxford University Press","title":"Reliable genotyping of samples with very low DNA quantities using PCR","type":"article-journal","volume":"24"},"uris":["http://www.mendeley.com/documents/?uuid=fe548e93-4898-4218-9dd7-cbd5bc4d0c04"]},{"id":"ITEM-5","itemData":{"DOI":"10.1093/gigascience/giz092","ISSN":"2047-217X","abstract":"&lt;p&gt;Trap-based surveillance strategies are widely used for monitoring of invasive insect species, aiming to detect newly arrived exotic taxa as well as track the population levels of established or endemic pests. Where these surveillance traps have low specificity and capture non-target endemic species in excess of the target pests, the need for extensive specimen sorting and identification creates a major diagnostic bottleneck. While the recent development of standardized molecular diagnostics has partly alleviated this requirement, the single specimen per reaction nature of these methods does not readily scale to the sheer number of insects trapped in surveillance programmes. Consequently, target lists are often restricted to a few high-priority pests, allowing unanticipated species to avoid detection and potentially establish populations.&lt;/p&gt;","author":[{"dropping-particle":"","family":"Piper","given":"Alexander M","non-dropping-particle":"","parse-names":false,"suffix":""},{"dropping-particle":"","family":"Batovska","given":"Jana","non-dropping-particle":"","parse-names":false,"suffix":""},{"dropping-particle":"","famil</w:instrText>
      </w:r>
      <w:r w:rsidR="001B6AFD" w:rsidRPr="00550923">
        <w:rPr>
          <w:rFonts w:ascii="Calibri" w:hAnsi="Calibri" w:cs="Calibri"/>
          <w:color w:val="000000" w:themeColor="text1"/>
          <w:lang w:val="da-DK"/>
        </w:rPr>
        <w:instrText>y":"Cogan","given":"Noel O I","non-dropping-particle":"","parse-names":false,"suffix":""},{"dropping-particle":"","family":"Weiss","given":"John","non-dropping-particle":"","parse-names":false,"suffix":""},{"dropping-particle":"","family":"Cunningham","given":"John Paul","non-dropping-particle":"","parse-names":false,"suffix":""},{"dropping-particle":"","family":"Rodoni","given":"Brendan C","non-dropping-particle":"","parse-names":false,"suffix":""},{"dropping-particle":"","family":"Blacket","given":"Mark J","non-dropping-particle":"","parse-names":false,"suffix":""}],"container-title":"GigaScience","id":"ITEM-5","issue":"8","issued":{"date-parts":[["2019"]]},"page":"1-22","publisher":"Oxford University Press","title":"Prospects and challenges of implementing DNA metabarcoding for high-throughput insect surveillance","type":"article-journal","volume":"8"},"uris":["http://www.mendeley.com/documents/?uuid=882e99ad-6151-4097-851d-f3746fb79f88"]}],"mendeley":{"formattedCitation":"(Jane et al., 2015; Nichols et al., 2018; Piper et al., 2019; Sze and Schloss, 2019; Taberlet et al., 1996)","plainTextFormattedCitation":"(Jane et al., 2015; Nichols et al., 2018; Piper et al., 2019; Sze and Schloss, 2019; Taberlet et al., 1996)","previouslyFormattedCitation":"(Jane et al., 2015; Nichols et al., 2018; Piper et al., 2019; Sze and Schloss, 2019; Taberlet et al., 1996)"},"properties":{"noteIndex":0},"schema":"https://github.com/citation-style-language/schema/raw/master/csl-citation.json"}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AF0A00" w:rsidRPr="00550923">
        <w:rPr>
          <w:rFonts w:ascii="Calibri" w:hAnsi="Calibri" w:cs="Calibri"/>
          <w:bCs/>
          <w:noProof/>
          <w:color w:val="000000" w:themeColor="text1"/>
          <w:lang w:val="da-DK"/>
        </w:rPr>
        <w:t>(Jane et al., 2015; Nichols et al., 2018; Piper et al., 2019; Sze and Schloss, 2019; Taberlet et al., 1996)</w:t>
      </w:r>
      <w:r w:rsidR="002C57A6">
        <w:rPr>
          <w:rStyle w:val="FootnoteReference"/>
          <w:rFonts w:ascii="Calibri" w:hAnsi="Calibri" w:cs="Calibri"/>
          <w:color w:val="000000" w:themeColor="text1"/>
        </w:rPr>
        <w:fldChar w:fldCharType="end"/>
      </w:r>
      <w:r w:rsidR="002C57A6" w:rsidRPr="00550923">
        <w:rPr>
          <w:rFonts w:ascii="Calibri" w:hAnsi="Calibri" w:cs="Calibri"/>
          <w:color w:val="000000" w:themeColor="text1"/>
          <w:lang w:val="da-DK"/>
        </w:rPr>
        <w:t>.</w:t>
      </w:r>
      <w:r w:rsidR="00AF0A00" w:rsidRPr="00550923">
        <w:rPr>
          <w:rFonts w:ascii="Calibri" w:hAnsi="Calibri" w:cs="Calibri"/>
          <w:color w:val="000000" w:themeColor="text1"/>
          <w:lang w:val="da-DK"/>
        </w:rPr>
        <w:t xml:space="preserve"> </w:t>
      </w:r>
      <w:r w:rsidR="00AF0A00">
        <w:rPr>
          <w:rFonts w:ascii="Calibri" w:hAnsi="Calibri" w:cs="Calibri"/>
          <w:color w:val="000000" w:themeColor="text1"/>
        </w:rPr>
        <w:t xml:space="preserve">Furthermore, DNA metabarcoding primers </w:t>
      </w:r>
      <w:r>
        <w:rPr>
          <w:rFonts w:ascii="Calibri" w:hAnsi="Calibri" w:cs="Calibri"/>
          <w:color w:val="000000" w:themeColor="text1"/>
        </w:rPr>
        <w:t>are designed to</w:t>
      </w:r>
      <w:r w:rsidR="00AF0A00">
        <w:rPr>
          <w:rFonts w:ascii="Calibri" w:hAnsi="Calibri" w:cs="Calibri"/>
          <w:color w:val="000000" w:themeColor="text1"/>
        </w:rPr>
        <w:t xml:space="preserve"> target </w:t>
      </w:r>
      <w:r>
        <w:rPr>
          <w:rFonts w:ascii="Calibri" w:hAnsi="Calibri" w:cs="Calibri"/>
          <w:color w:val="000000" w:themeColor="text1"/>
        </w:rPr>
        <w:t>specific</w:t>
      </w:r>
      <w:r w:rsidR="00AF0A00">
        <w:rPr>
          <w:rFonts w:ascii="Calibri" w:hAnsi="Calibri" w:cs="Calibri"/>
          <w:color w:val="000000" w:themeColor="text1"/>
        </w:rPr>
        <w:t xml:space="preserve"> </w:t>
      </w:r>
      <w:r w:rsidR="002E0CED">
        <w:rPr>
          <w:rFonts w:ascii="Calibri" w:hAnsi="Calibri" w:cs="Calibri"/>
          <w:color w:val="000000" w:themeColor="text1"/>
        </w:rPr>
        <w:t xml:space="preserve">taxonomic </w:t>
      </w:r>
      <w:r w:rsidR="00AF0A00">
        <w:rPr>
          <w:rFonts w:ascii="Calibri" w:hAnsi="Calibri" w:cs="Calibri"/>
          <w:color w:val="000000" w:themeColor="text1"/>
        </w:rPr>
        <w:t>groups</w:t>
      </w:r>
      <w:r w:rsidR="00C42FCD">
        <w:rPr>
          <w:rFonts w:ascii="Calibri" w:hAnsi="Calibri" w:cs="Calibri"/>
          <w:color w:val="000000" w:themeColor="text1"/>
        </w:rPr>
        <w:t>,</w:t>
      </w:r>
      <w:r w:rsidR="00AF0A00">
        <w:rPr>
          <w:rFonts w:ascii="Calibri" w:hAnsi="Calibri" w:cs="Calibri"/>
          <w:color w:val="000000" w:themeColor="text1"/>
        </w:rPr>
        <w:t xml:space="preserve"> and taxonomically diverse communities cannot be entirely covered</w:t>
      </w:r>
      <w:r w:rsidR="00C42FCD">
        <w:rPr>
          <w:rFonts w:ascii="Calibri" w:hAnsi="Calibri" w:cs="Calibri"/>
          <w:color w:val="000000" w:themeColor="text1"/>
        </w:rPr>
        <w:t xml:space="preserve">. </w:t>
      </w:r>
    </w:p>
    <w:p w14:paraId="5784B722" w14:textId="6063FE97" w:rsidR="00AE1B39" w:rsidRDefault="009F6B54" w:rsidP="009F6B54">
      <w:pPr>
        <w:spacing w:line="360" w:lineRule="auto"/>
        <w:ind w:firstLine="576"/>
        <w:jc w:val="both"/>
        <w:rPr>
          <w:rFonts w:ascii="Calibri" w:hAnsi="Calibri" w:cs="Calibri"/>
          <w:color w:val="000000" w:themeColor="text1"/>
        </w:rPr>
      </w:pPr>
      <w:proofErr w:type="spellStart"/>
      <w:r w:rsidRPr="00550923">
        <w:rPr>
          <w:rFonts w:ascii="Calibri" w:hAnsi="Calibri" w:cs="Calibri"/>
          <w:color w:val="000000" w:themeColor="text1"/>
          <w:lang w:val="da-DK"/>
        </w:rPr>
        <w:t>T</w:t>
      </w:r>
      <w:r w:rsidR="00C42FCD" w:rsidRPr="00550923">
        <w:rPr>
          <w:rFonts w:ascii="Calibri" w:hAnsi="Calibri" w:cs="Calibri"/>
          <w:color w:val="000000" w:themeColor="text1"/>
          <w:lang w:val="da-DK"/>
        </w:rPr>
        <w:t>axonomic</w:t>
      </w:r>
      <w:proofErr w:type="spellEnd"/>
      <w:r w:rsidR="00C42FCD" w:rsidRPr="00550923">
        <w:rPr>
          <w:rFonts w:ascii="Calibri" w:hAnsi="Calibri" w:cs="Calibri"/>
          <w:color w:val="000000" w:themeColor="text1"/>
          <w:lang w:val="da-DK"/>
        </w:rPr>
        <w:t xml:space="preserve"> </w:t>
      </w:r>
      <w:proofErr w:type="spellStart"/>
      <w:r w:rsidR="00C42FCD" w:rsidRPr="00550923">
        <w:rPr>
          <w:rFonts w:ascii="Calibri" w:hAnsi="Calibri" w:cs="Calibri"/>
          <w:color w:val="000000" w:themeColor="text1"/>
          <w:lang w:val="da-DK"/>
        </w:rPr>
        <w:t>coverage</w:t>
      </w:r>
      <w:proofErr w:type="spellEnd"/>
      <w:r w:rsidR="00C42FCD" w:rsidRPr="00550923">
        <w:rPr>
          <w:rFonts w:ascii="Calibri" w:hAnsi="Calibri" w:cs="Calibri"/>
          <w:color w:val="000000" w:themeColor="text1"/>
          <w:lang w:val="da-DK"/>
        </w:rPr>
        <w:t xml:space="preserve"> </w:t>
      </w:r>
      <w:proofErr w:type="spellStart"/>
      <w:r w:rsidRPr="00550923">
        <w:rPr>
          <w:rFonts w:ascii="Calibri" w:hAnsi="Calibri" w:cs="Calibri"/>
          <w:color w:val="000000" w:themeColor="text1"/>
          <w:lang w:val="da-DK"/>
        </w:rPr>
        <w:t>can</w:t>
      </w:r>
      <w:proofErr w:type="spellEnd"/>
      <w:r w:rsidRPr="00550923">
        <w:rPr>
          <w:rFonts w:ascii="Calibri" w:hAnsi="Calibri" w:cs="Calibri"/>
          <w:color w:val="000000" w:themeColor="text1"/>
          <w:lang w:val="da-DK"/>
        </w:rPr>
        <w:t xml:space="preserve"> </w:t>
      </w:r>
      <w:proofErr w:type="spellStart"/>
      <w:r w:rsidRPr="00550923">
        <w:rPr>
          <w:rFonts w:ascii="Calibri" w:hAnsi="Calibri" w:cs="Calibri"/>
          <w:color w:val="000000" w:themeColor="text1"/>
          <w:lang w:val="da-DK"/>
        </w:rPr>
        <w:t>be</w:t>
      </w:r>
      <w:proofErr w:type="spellEnd"/>
      <w:r w:rsidRPr="00550923">
        <w:rPr>
          <w:rFonts w:ascii="Calibri" w:hAnsi="Calibri" w:cs="Calibri"/>
          <w:color w:val="000000" w:themeColor="text1"/>
          <w:lang w:val="da-DK"/>
        </w:rPr>
        <w:t xml:space="preserve"> </w:t>
      </w:r>
      <w:proofErr w:type="spellStart"/>
      <w:r w:rsidRPr="00550923">
        <w:rPr>
          <w:rFonts w:ascii="Calibri" w:hAnsi="Calibri" w:cs="Calibri"/>
          <w:color w:val="000000" w:themeColor="text1"/>
          <w:lang w:val="da-DK"/>
        </w:rPr>
        <w:t>increased</w:t>
      </w:r>
      <w:proofErr w:type="spellEnd"/>
      <w:r w:rsidRPr="00550923">
        <w:rPr>
          <w:rFonts w:ascii="Calibri" w:hAnsi="Calibri" w:cs="Calibri"/>
          <w:color w:val="000000" w:themeColor="text1"/>
          <w:lang w:val="da-DK"/>
        </w:rPr>
        <w:t xml:space="preserve"> </w:t>
      </w:r>
      <w:r w:rsidR="00C42FCD" w:rsidRPr="00550923">
        <w:rPr>
          <w:rFonts w:ascii="Calibri" w:hAnsi="Calibri" w:cs="Calibri"/>
          <w:color w:val="000000" w:themeColor="text1"/>
          <w:lang w:val="da-DK"/>
        </w:rPr>
        <w:t xml:space="preserve">by </w:t>
      </w:r>
      <w:proofErr w:type="spellStart"/>
      <w:r w:rsidR="00C42FCD" w:rsidRPr="00550923">
        <w:rPr>
          <w:rFonts w:ascii="Calibri" w:hAnsi="Calibri" w:cs="Calibri"/>
          <w:color w:val="000000" w:themeColor="text1"/>
          <w:lang w:val="da-DK"/>
        </w:rPr>
        <w:t>including</w:t>
      </w:r>
      <w:proofErr w:type="spellEnd"/>
      <w:r w:rsidR="00C42FCD" w:rsidRPr="00550923">
        <w:rPr>
          <w:rFonts w:ascii="Calibri" w:hAnsi="Calibri" w:cs="Calibri"/>
          <w:color w:val="000000" w:themeColor="text1"/>
          <w:lang w:val="da-DK"/>
        </w:rPr>
        <w:t xml:space="preserve"> multiple</w:t>
      </w:r>
      <w:r w:rsidR="00AF0A00" w:rsidRPr="00550923">
        <w:rPr>
          <w:rFonts w:ascii="Calibri" w:hAnsi="Calibri" w:cs="Calibri"/>
          <w:color w:val="000000" w:themeColor="text1"/>
          <w:lang w:val="da-DK"/>
        </w:rPr>
        <w:t xml:space="preserve"> </w:t>
      </w:r>
      <w:proofErr w:type="spellStart"/>
      <w:r w:rsidR="00AF0A00" w:rsidRPr="00550923">
        <w:rPr>
          <w:rFonts w:ascii="Calibri" w:hAnsi="Calibri" w:cs="Calibri"/>
          <w:color w:val="000000" w:themeColor="text1"/>
          <w:lang w:val="da-DK"/>
        </w:rPr>
        <w:t>pri</w:t>
      </w:r>
      <w:r w:rsidR="00AF0A00">
        <w:rPr>
          <w:rFonts w:ascii="Calibri" w:hAnsi="Calibri" w:cs="Calibri"/>
          <w:color w:val="000000" w:themeColor="text1"/>
        </w:rPr>
        <w:t>mer</w:t>
      </w:r>
      <w:r w:rsidR="00C42FCD">
        <w:rPr>
          <w:rFonts w:ascii="Calibri" w:hAnsi="Calibri" w:cs="Calibri"/>
          <w:color w:val="000000" w:themeColor="text1"/>
        </w:rPr>
        <w:t>s</w:t>
      </w:r>
      <w:proofErr w:type="spellEnd"/>
      <w:r w:rsidR="00C42FCD">
        <w:rPr>
          <w:rFonts w:ascii="Calibri" w:hAnsi="Calibri" w:cs="Calibri"/>
          <w:color w:val="000000" w:themeColor="text1"/>
        </w:rPr>
        <w:t xml:space="preserve"> </w:t>
      </w:r>
      <w:r>
        <w:rPr>
          <w:rStyle w:val="FootnoteReference"/>
          <w:rFonts w:ascii="Calibri" w:hAnsi="Calibri" w:cs="Calibri"/>
          <w:color w:val="000000" w:themeColor="text1"/>
        </w:rPr>
        <w:fldChar w:fldCharType="begin" w:fldLock="1"/>
      </w:r>
      <w:r w:rsidR="007F3E17">
        <w:rPr>
          <w:rFonts w:ascii="Calibri" w:hAnsi="Calibri" w:cs="Calibri"/>
          <w:color w:val="000000" w:themeColor="text1"/>
        </w:rPr>
        <w:instrText>ADDIN CSL_CITATION {"citationItems":[{"id":"ITEM-1","itemData":{"DOI":"10.1111/eva.12694","ISSN":"17524571","abstract":"© 2018 McGill University. Evolutionary Applications published by John Wiley  &amp;  Sons Ltd Metabarcoding combines DNA barcoding with high-throughput sequencing, often using one genetic marker to understand complex and taxonomically diverse samples. However, species-level identification depends heavily on the choice of marker and the selected primer pair, often with a trade-off between successful species amplification and taxonomic resolution. We present a versatile metabarcoding protocol for biomonitoring that involves the use of two barcode markers (COI and 18S) and four primer pairs in a single high-throughput sequencing run, via sample multiplexing. We validate the protocol using a series of 24 mock zooplanktonic communities incorporating various levels of genetic variation. With the use of a single marker and single primer pair, the highest species recovery was 77%. With all three COI fragments, we detected 62%–83% of species across the mock communities, while the use of the 18S fragment alone resulted in the detection of 73%–75% of species. The species detection level was significantly improved to 89%–93% when both markers were used. Furthermore, multiplexing did not have a negative impact on the proportion of reads assigned to each species and the total number of species detected was similar to when markers were sequenced alone. Overall, our metabarcoding approach utilizing two barcode markers and multiple primer pairs per barcode improved species detection rates over a single marker/primer pair by 14% to 35%, making it an attractive and relatively cost-effective method for biomonitoring natural zooplankton communities. We strongly recommend combining evolutionary independent markers and, when necessary, multiple primer pairs per marker to increase species detection (i.e., reduce false negatives) in metabarcoding studies.","author":[{"dropping-particle":"","family":"Zhang","given":"Guang K.","non-dropping-particle":"","parse-names":false,"suffix":""},{"dropping-particle":"","family":"Chain","given":"Frédéric J.J.","non-dropping-particle":"","parse-names":false,"suffix":""},{"dropping-particle":"","family":"Abbott","given":"Cathryn L.","non-dropping-particle":"","parse-names":false,"suffix":""},{"dropping-particle":"","family":"Cristescu","given":"Melania E.","non-dropping-particle":"","parse-names":false,"suffix":""}],"container-title":"Evolutionary Applications","id":"ITEM-1","issue":"10","issued":{"date-parts":[["2018"]]},"page":"1901-1914","title":"Metabarcoding using multiplexed markers increases species detection in complex zooplankton communities","type":"article-journal","volume":"11"},"uris":["http://www.mendeley.com/documents/?uuid=9e028288-c5f3-4a6a-b183-67cdf05c0243"]},{"id":"ITEM-2","itemData":{"DOI":"10.1111/1755-0998.12188","ISSN":"1755098X","abstract":"Ecological understanding of the role of consumer-resource interactions in natural food webs is limited by the difficulty of accurately and efficiently determining the complex variety of food types animals have eaten in the field. We developed a method based on DNA metabarcoding multiplexing and next-generation sequencing to uncover different taxonomic groups of organisms from complex diet samples. We validated this approach on 91 faeces of a large omnivorous mammal, the brown bear, using DNA metabarcoding markers targeting the plant, vertebrate and invertebrate components of the diet. We included internal controls in the experiments and performed PCR replication for accuracy validation in postsequencing data analysis. Using our multiplexing strategy, we significantly simplified the experimental procedure and accurately and concurrently identified different prey DNA corresponding to the targeted taxonomic groups, with ≥ 60% of taxa of all diet components identified to genus/species level. The systematic application of internal controls and replication was a useful and simple way to evaluate the performance of our experimental procedure, standardize the selection of sequence filtering parameters for each marker data and validate the accuracy of the results. Our general approach can be adapted to the analysis of dietary samples of various predator species in different ecosystems, for a number of conservation and ecological applications entailing large-scale population level diet assessment through cost-effective screening of multiple DNA metabarcodes, and the detection of fine dietary variation among samples or individuals and of rare food items.","author":[{"dropping-particle":"","family":"Barba","given":"M.","non-dropping-particle":"De","parse-names":false,"suffix":""},{"dropping-particle":"","family":"Miquel","given":"C.","non-dropping-particle":"","parse-names":false,"suffix":""},{"dropping-particle":"","family":"Boyer","given":"F.","non-dropping-particle":"","parse-names":false,"suffix":""},{"dropping-particle":"","family":"Mercier","given":"C.","non-dropping-particle":"","parse-names":false,"suffix":""},{"dropping-particle":"","family":"Rioux","given":"D.","non-dropping-particle":"","parse-names":false,"suffix":""},{"dropping-particle":"","family":"Coissac","given":"E.","non-dropping-particle":"","parse-names":false,"suffix":""},{"dropping-particle":"","family":"Taberlet","given":"P.","non-dropping-particle":"","parse-names":false,"suffix":""}],"container-title":"Molecular Ecology Resources","id":"ITEM-2","issue":"2","issued":{"date-parts":[["2014"]]},"page":"306-323","title":"DNA metabarcoding multiplexing and validation of data accuracy for diet assessment: Application to omnivorous diet","type":"article-journal","volume":"14"},"uris":["http://www.mendeley.com/documents/?uuid=eee3f353-d8ba-44b2-9fbe-45e11d890c6c"]},{"id":"ITEM-3","itemData":{"DOI":"10.1111/2041-210X.12849","ISSN":"2041210X","abstract":"© 2017 British Ecological Society. Metabarcoding of environmental samples has many challenges and limitations that require carefully considered laboratory and analysis workflows to ensure reliable results. We explore how decisions regarding study design, laboratory set-up, and bioinformatic processing affect the final results, and provide guidelines for reliable study of environmental samples. We evaluate the performance of four primer sets targeting COI and 16S regions characterizing arthropod diversity in bat faecal samples, and investigate how metabarcoding results are affected by parameters including: (1) number of PCR replicates per sample, (2) sequencing depth, (3) PCR replicate processing strategy (i.e. either additively, by combining the sequences obtained from the PCR replicates, or restrictively, by only retaining sequences that occur in multiple PCR replicates for each sample), (4) minimum copy number for sequences to be retained, (5) chimera removal, and (6) similarity thresholds for Operational Taxonomic Unit (OTU) clustering. Lastly, we measure within- and between-taxa dissimilarities when using sequences from public databases to determine the most appropriate thresholds for OTU clustering and taxonomy assignment. Our results show that the use of multiple primer sets reduces taxonomic biases and increases taxonomic coverage. Taxonomic profiles resulting from each primer set are principally affected by how many PCR replicates are carried out per sample and how sequences are filtered across them, the sequence copy number threshold and the OTU clustering threshold. We also report considerable diversity differences between PCR replicates from each sample. Sequencing depth increases the dissimilarity between PCR replicates unless the bioinformatic strategies to remove allegedly artefactual sequences are adjusted according to the number of analysed sequences. Finally, we show that the appropriate identity thresholds for OTU clustering and taxonomy assignment differ between markers. Metabarcoding of complex environmental samples ideally requires (1) investigation of whether more than one primer sets targeting the same taxonomic group is needed to offset primer biases, (2) more than one PCR replicate per sample, (3) bioinformatic processing of sequences that balance diversity detection with removal of artefactual sequences, and (4) empirical selection of OTU clustering and taxonomy assignment thresholds tailored to each marker and the obtained taxa.","author":[{"dropping-particle":"","family":"Alberdi","given":"Antton","non-dropping-particle":"","parse-names":false,"suffix":""},{"dropping-particle":"","family":"Aizpurua","given":"Ostaizka","non-dropping-particle":"","parse-names":false,"suffix":""},{"dropping-particle":"","family":"Gilbert","given":"M. Thomas P.","non-dropping-particle":"","parse-names":false,"suffix":""},{"dropping-particle":"","family":"Bohmann","given":"Kristine","non-dropping-particle":"","parse-names":false,"suffix":""}],"container-title":"Methods in Ecology and Evolution","id":"ITEM-3","issue":"1","issued":{"date-parts":[["2018"]]},"page":"134-147","title":"Scrutinizing key steps for reliable metabarcoding of environmental samples","type":"article-journal","volume":"9"},"uris":["http://www.mendeley.com/documents/?uuid=ae92f239-ceef-4137-989b-8fae83dc349f"]},{"id":"ITEM-4","itemData":{"DOI":"10.1038/s41598-017-12501-5","ISBN":"7034894671","ISSN":"20452322","PMID":"28947818","abstract":"Effective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Reports","id":"ITEM-4","issue":"1","issued":{"date-parts":[["2017"]]},"page":"1-11","publisher":"Springer US","title":"Ecosystem biomonitoring with eDNA: Metabarcoding across the tree of life in a tropical marine environment","type":"article-journal","volume":"7"},"uris":["http://www.mendeley.com/documents/?uuid=4d3beede-e883-48ff-9887-785fa56a54e9"]}],"mendeley":{"formattedCitation":"(Alberdi et al., 2018; De Barba et al., 2014; Stat et al., 2017; Zhang et al., 2018)","plainTextFormattedCitation":"(Alberdi et al., 2018; De Barba et al., 2014; Stat et al., 2017; Zhang et al., 2018)","previouslyFormattedCitation":"(Alberdi et al., 2018; De Barba et al., 2014; Stat et al., 2017; Zhang et al., 2018)"},"properties":{"noteIndex":0},"schema":"https://github.com/citation-style-language/schema/raw/master/csl-citation.json"}</w:instrText>
      </w:r>
      <w:r>
        <w:rPr>
          <w:rStyle w:val="FootnoteReference"/>
          <w:rFonts w:ascii="Calibri" w:hAnsi="Calibri" w:cs="Calibri"/>
          <w:color w:val="000000" w:themeColor="text1"/>
        </w:rPr>
        <w:fldChar w:fldCharType="separate"/>
      </w:r>
      <w:r w:rsidR="005F7CE5" w:rsidRPr="005F7CE5">
        <w:rPr>
          <w:rFonts w:ascii="Calibri" w:hAnsi="Calibri" w:cs="Calibri"/>
          <w:bCs/>
          <w:noProof/>
          <w:color w:val="000000" w:themeColor="text1"/>
          <w:lang w:val="en-US"/>
        </w:rPr>
        <w:t>(Alberdi et al., 2018; De Barba et al., 2014; Stat et al., 2017; Zhang et al., 2018)</w:t>
      </w:r>
      <w:r>
        <w:rPr>
          <w:rStyle w:val="FootnoteReference"/>
          <w:rFonts w:ascii="Calibri" w:hAnsi="Calibri" w:cs="Calibri"/>
          <w:color w:val="000000" w:themeColor="text1"/>
        </w:rPr>
        <w:fldChar w:fldCharType="end"/>
      </w:r>
      <w:r>
        <w:rPr>
          <w:rFonts w:ascii="Calibri" w:hAnsi="Calibri" w:cs="Calibri"/>
          <w:color w:val="000000" w:themeColor="text1"/>
        </w:rPr>
        <w:t xml:space="preserve">, but this approach is also known to </w:t>
      </w:r>
      <w:r w:rsidR="00202CD7">
        <w:rPr>
          <w:rFonts w:ascii="Calibri" w:hAnsi="Calibri" w:cs="Calibri"/>
          <w:color w:val="000000" w:themeColor="text1"/>
        </w:rPr>
        <w:t xml:space="preserve"> </w:t>
      </w:r>
      <w:r w:rsidR="00C42FCD">
        <w:rPr>
          <w:rFonts w:ascii="Calibri" w:hAnsi="Calibri" w:cs="Calibri"/>
          <w:color w:val="000000" w:themeColor="text1"/>
        </w:rPr>
        <w:t>introduce additional bias</w:t>
      </w:r>
      <w:r w:rsidR="00AF0A00">
        <w:rPr>
          <w:rFonts w:ascii="Calibri" w:hAnsi="Calibri" w:cs="Calibri"/>
          <w:color w:val="000000" w:themeColor="text1"/>
        </w:rPr>
        <w:t xml:space="preserve"> </w:t>
      </w:r>
      <w:r w:rsidR="00C42FCD">
        <w:rPr>
          <w:rStyle w:val="FootnoteReference"/>
          <w:rFonts w:ascii="Calibri" w:hAnsi="Calibri" w:cs="Calibri"/>
          <w:color w:val="000000" w:themeColor="text1"/>
        </w:rPr>
        <w:fldChar w:fldCharType="begin" w:fldLock="1"/>
      </w:r>
      <w:r w:rsidR="00C42FCD">
        <w:rPr>
          <w:rFonts w:ascii="Calibri" w:hAnsi="Calibri" w:cs="Calibri"/>
          <w:color w:val="000000" w:themeColor="text1"/>
        </w:rPr>
        <w:instrText>ADDIN CSL_CITATION {"citationItems":[{"id":"ITEM-1","itemData":{"DOI":"10.1002/ece3.5063","ISSN":"20457758","abstract":"In diet metabarcoding analyses, insufficient taxonomic coverage of PCR primer sets generates false negatives that may dramatically distort biodiversity estimates. In this paper, we investigated the taxonomic coverage and complementarity of three cy-tochrome c oxidase subunit I gene (COI) primer sets based on in silico analyses and we conducted an in vivo evaluation using fecal and spider web samples from different invertivores, environments, and geographic locations. Our results underline the lack of predictability of both the coverage and complementarity of individual primer sets: (a) sharp discrepancies exist observed between in silico and in vivo analyses (to the detriment of in silico analyses); (b) both coverage and complementarity depend greatly on the predator and on the taxonomic level at which preys are considered; (c) primer sets' complementarity is the greatest at fine taxonomic levels (molecular operational taxonomic units [MOTUs] and variants). We then formalized the \"one-locus-several-primer-sets\" (OLSP) strategy, that is, the use of several primer sets that target the same locus (here the first part of the COI gene) and the same group of taxa (here invertebrates). The proximal aim of the OLSP strategy is to minimize false negatives by increasing total coverage through multiple primer sets. We illustrate that the OLSP strategy is especially relevant from this perspective since distinct variants 2 | CORSE Et al.","author":[{"dropping-particle":"","family":"Corse","given":"Emmanuel","non-dropping-particle":"","parse-names":false,"suffix":""},{"dropping-particle":"","family":"Tougard","given":"Christelle","non-dropping-particle":"","parse-names":false,"suffix":""},{"dropping-particle":"","family":"Archambaud-Suard","given":"Gaït","non-dropping-particle":"","parse-names":false,"suffix":""},{"dropping-particle":"","family":"Agnèse","given":"Jean François","non-dropping-particle":"","parse-names":false,"suffix":""},{"dropping-particle":"","family":"Messu Mandeng","given":"Françoise D.","non-dropping-particle":"","parse-names":false,"suffix":""},{"dropping-particle":"","family":"Bilong Bilong","given":"Charles F.","non-dropping-particle":"","parse-names":false,"suffix":""},{"dropping-particle":"","family":"Duneau","given":"David","non-dropping-particle":"","parse-names":false,"suffix":""},{"dropping-particle":"","family":"Zinger","given":"Lucie","non-dropping-particle":"","parse-names":false,"suffix":""},{"dropping-particle":"","family":"Chappaz","given":"Rémi","non-dropping-particle":"","parse-names":false,"suffix":""},{"dropping-particle":"","family":"Xu","given":"Charles C.Y.","non-dropping-particle":"","parse-names":false,"suffix":""},{"dropping-particle":"","family":"Meglécz","given":"Emese","non-dropping-particle":"","parse-names":false,"suffix":""},{"dropping-particle":"","family":"Dubut","given":"Vincent","non-dropping-particle":"","parse-names":false,"suffix":""}],"container-title":"Ecology and Evolution","id":"ITEM-1","issue":"8","issued":{"date-parts":[["2019"]]},"page":"4603-4620","title":"One-locus-several-primers: A strategy to improve the taxonomic and haplotypic coverage in diet metabarcoding studies","type":"article-journal","volume":"9"},"uris":["http://www.mendeley.com/documents/?uuid=5b4ba2ea-25ad-4631-b34a-b56b1258669d"]},{"id":"ITEM-2","itemData":{"DOI":"10.1111/1755-0998.12188","ISSN":"1755098X","abstract":"Ecological understanding of the role of consumer-resource interactions in natural food webs is limited by the difficulty of accurately and efficiently determining the complex variety of food types animals have eaten in the field. We developed a method based on DNA metabarcoding multiplexing and next-generation sequencing to uncover different taxonomic groups of organisms from complex diet samples. We validated this approach on 91 faeces of a large omnivorous mammal, the brown bear, using DNA metabarcoding markers targeting the plant, vertebrate and invertebrate components of the diet. We included internal controls in the experiments and performed PCR replication for accuracy validation in postsequencing data analysis. Using our multiplexing strategy, we significantly simplified the experimental procedure and accurately and concurrently identified different prey DNA corresponding to the targeted taxonomic groups, with ≥ 60% of taxa of all diet components identified to genus/species level. The systematic application of internal controls and replication was a useful and simple way to evaluate the performance of our experimental procedure, standardize the selection of sequence filtering parameters for each marker data and validate the accuracy of the results. Our general approach can be adapted to the analysis of dietary samples of various predator species in different ecosystems, for a number of conservation and ecological applications entailing large-scale population level diet assessment through cost-effective screening of multiple DNA metabarcodes, and the detection of fine dietary variation among samples or individuals and of rare food items.","author":[{"dropping-particle":"","family":"Barba","given":"M.","non-dropping-particle":"De","parse-names":false,"suffix":""},{"dropping-particle":"","family":"Miquel","given":"C.","non-dropping-particle":"","parse-names":false,"suffix":""},{"dropping-particle":"","family":"Boyer","given":"F.","non-dropping-particle":"","parse-names":false,"suffix":""},{"dropping-particle":"","family":"Mercier","given":"C.","non-dropping-particle":"","parse-names":false,"suffix":""},{"dropping-particle":"","family":"Rioux","given":"D.","non-dropping-particle":"","parse-names":false,"suffix":""},{"dropping-particle":"","family":"Coissac","given":"E.","non-dropping-particle":"","parse-names":false,"suffix":""},{"dropping-particle":"","family":"Taberlet","given":"P.","non-dropping-particle":"","parse-names":false,"suffix":""}],"container-title":"Molecular Ecology Resources","id":"ITEM-2","issue":"2","issued":{"date-parts":[["2014"]]},"page":"306-323","title":"DNA metabarcoding multiplexing and validation of data accuracy for diet assessment: Application to omnivorous diet","type":"article-journal","volume":"14"},"uris":["http://www.mendeley.com/documents/?uuid=eee3f353-d8ba-44b2-9fbe-45e11d890c6c"]},{"id":"ITEM-3","itemData":{"DOI":"10.1111/mec.14776","ISSN":"1365294X","abstract":"Abstract DNA metabarcoding is a technique used to survey biodiversity in many ecological settings, but there are doubts about whether it can provide quantitative results, that is, the proportions of each species in the mixture as opposed to a species list. While there are several experimental studies that report quantitative metabarcoding results, there are a similar number that fail to do so. Here, we provide the rationale to understand under what circumstances the technique can be quantitative. In essence, we simulate a mixture of DNA of S species with a defined initial abundance distribution. In the simulated PCR, each species increases its concentration following a certain amplification efficiency. The final DNA concentration will reflect the initial one when the efficiency is similar for all species; otherwise, the initial and final DNA concentrations would be poorly related. Although there are many known factors that modulate amplification efficiency, we focused on the number of primer?template mismatches, arguably the most important one. We used 15 common primers pairs targeting the mitochondrial COI region and the mitogenomes of ca. 1,200 insect species. The results showed that some primers pairs produced quantitative results under most circumst</w:instrText>
      </w:r>
      <w:r w:rsidR="00C42FCD" w:rsidRPr="00550923">
        <w:rPr>
          <w:rFonts w:ascii="Calibri" w:hAnsi="Calibri" w:cs="Calibri"/>
          <w:color w:val="000000" w:themeColor="text1"/>
          <w:lang w:val="da-DK"/>
        </w:rPr>
        <w:instrText>ances, whereas some other primers failed to do so. In conclusion, depending on the primer pair used in the PCR amplification and on the characteristics of the mixture analysed (i.e., high species richness, low evenness), DNA metabarcoding can provide a quantitative estimate of the relative abundances of different species.","author":[{"dropping-particle":"","family":"Piñol","given":"Josep","non-dropping-particle":"","parse-names":false,"suffix":""},{"dropping-particle":"","family":"Senar","given":"Miquel A.","non-dropping-particle":"","parse-names":false,"suffix":""},{"dropping-particle":"","family":"Symondson","given":"William O.C.","non-dropping-particle":"","parse-names":false,"suffix":""}],"container-title":"Molecular Ecology","id":"ITEM-3","issue":"2","issued":{"date-parts":[["2019"]]},"page":"407-419","title":"The choice of universal primers and the characteristics of the species mixture determine when DNA metabarcoding can be quantitative","type":"article-journal","volume":"28"},"uris":["http://www.mendeley.com/documents/?uuid=bfec6cf9-9449-413e-8ef4-cc46e868073e"]}],"mendeley":{"formattedCitation":"(Corse et al., 2019; De Barba et al., 2014; Piñol et al., 2019)","plainTextFormattedCitation":"(Corse et al., 2019; De Barba et al., 2014; Piñol et al., 2019)","previouslyFormattedCitation":"(Corse et al., 2019; De Barba et al., 2014; Piñol et al., 2019)"},"properties":{"noteIndex":0},"schema":"https://github.com/citation-style-language/schema/raw/master/csl-citation.json"}</w:instrText>
      </w:r>
      <w:r w:rsidR="00C42FCD">
        <w:rPr>
          <w:rStyle w:val="FootnoteReference"/>
          <w:rFonts w:ascii="Calibri" w:hAnsi="Calibri" w:cs="Calibri"/>
          <w:color w:val="000000" w:themeColor="text1"/>
        </w:rPr>
        <w:fldChar w:fldCharType="separate"/>
      </w:r>
      <w:r w:rsidR="00C42FCD" w:rsidRPr="00550923">
        <w:rPr>
          <w:rFonts w:ascii="Calibri" w:hAnsi="Calibri" w:cs="Calibri"/>
          <w:bCs/>
          <w:noProof/>
          <w:color w:val="000000" w:themeColor="text1"/>
          <w:lang w:val="da-DK"/>
        </w:rPr>
        <w:t>(Corse et al., 2019; De Barba et al., 2014; Piñol et al., 2019)</w:t>
      </w:r>
      <w:r w:rsidR="00C42FCD">
        <w:rPr>
          <w:rStyle w:val="FootnoteReference"/>
          <w:rFonts w:ascii="Calibri" w:hAnsi="Calibri" w:cs="Calibri"/>
          <w:color w:val="000000" w:themeColor="text1"/>
        </w:rPr>
        <w:fldChar w:fldCharType="end"/>
      </w:r>
      <w:r w:rsidR="00AF0A00" w:rsidRPr="00550923">
        <w:rPr>
          <w:rFonts w:ascii="Calibri" w:hAnsi="Calibri" w:cs="Calibri"/>
          <w:color w:val="000000" w:themeColor="text1"/>
          <w:lang w:val="da-DK"/>
        </w:rPr>
        <w:t>.</w:t>
      </w:r>
      <w:r w:rsidR="009459B5" w:rsidRPr="00550923">
        <w:rPr>
          <w:rFonts w:ascii="Calibri" w:hAnsi="Calibri" w:cs="Calibri"/>
          <w:color w:val="000000" w:themeColor="text1"/>
          <w:lang w:val="da-DK"/>
        </w:rPr>
        <w:t xml:space="preserve"> </w:t>
      </w:r>
      <w:commentRangeStart w:id="2"/>
      <w:commentRangeStart w:id="3"/>
      <w:r>
        <w:rPr>
          <w:rFonts w:ascii="Calibri" w:hAnsi="Calibri" w:cs="Calibri"/>
          <w:color w:val="000000" w:themeColor="text1"/>
        </w:rPr>
        <w:t>*</w:t>
      </w:r>
      <w:commentRangeEnd w:id="2"/>
      <w:r>
        <w:rPr>
          <w:rStyle w:val="CommentReference"/>
        </w:rPr>
        <w:commentReference w:id="2"/>
      </w:r>
      <w:commentRangeEnd w:id="3"/>
      <w:r w:rsidR="00537F54">
        <w:rPr>
          <w:rStyle w:val="CommentReference"/>
        </w:rPr>
        <w:commentReference w:id="3"/>
      </w:r>
      <w:r>
        <w:rPr>
          <w:rFonts w:ascii="Calibri" w:hAnsi="Calibri" w:cs="Calibri"/>
          <w:color w:val="000000" w:themeColor="text1"/>
        </w:rPr>
        <w:t xml:space="preserve"> </w:t>
      </w:r>
      <w:r w:rsidR="00AE1B39">
        <w:rPr>
          <w:rFonts w:ascii="Calibri" w:hAnsi="Calibri" w:cs="Calibri"/>
          <w:color w:val="000000" w:themeColor="text1"/>
        </w:rPr>
        <w:t xml:space="preserve">Consequently, both traditional approaches and DNA metabarcoding </w:t>
      </w:r>
      <w:r>
        <w:rPr>
          <w:rFonts w:ascii="Calibri" w:hAnsi="Calibri" w:cs="Calibri"/>
          <w:color w:val="000000" w:themeColor="text1"/>
        </w:rPr>
        <w:t>have limitations</w:t>
      </w:r>
      <w:r w:rsidR="00AE1B39">
        <w:rPr>
          <w:rFonts w:ascii="Calibri" w:hAnsi="Calibri" w:cs="Calibri"/>
          <w:color w:val="000000" w:themeColor="text1"/>
        </w:rPr>
        <w:t xml:space="preserve"> for taxonomic </w:t>
      </w:r>
      <w:r w:rsidR="00040022">
        <w:rPr>
          <w:rFonts w:ascii="Calibri" w:hAnsi="Calibri" w:cs="Calibri"/>
          <w:color w:val="000000" w:themeColor="text1"/>
        </w:rPr>
        <w:t>profiling</w:t>
      </w:r>
      <w:r w:rsidR="00AE1B39">
        <w:rPr>
          <w:rFonts w:ascii="Calibri" w:hAnsi="Calibri" w:cs="Calibri"/>
          <w:color w:val="000000" w:themeColor="text1"/>
        </w:rPr>
        <w:t xml:space="preserve"> of the biodiversity </w:t>
      </w:r>
      <w:r w:rsidR="00202CD7">
        <w:rPr>
          <w:rFonts w:ascii="Calibri" w:hAnsi="Calibri" w:cs="Calibri"/>
          <w:color w:val="000000" w:themeColor="text1"/>
        </w:rPr>
        <w:t>in</w:t>
      </w:r>
      <w:r w:rsidR="00AE1B39">
        <w:rPr>
          <w:rFonts w:ascii="Calibri" w:hAnsi="Calibri" w:cs="Calibri"/>
          <w:color w:val="000000" w:themeColor="text1"/>
        </w:rPr>
        <w:t xml:space="preserve"> a </w:t>
      </w:r>
      <w:r w:rsidR="002D5F25">
        <w:rPr>
          <w:rFonts w:ascii="Calibri" w:hAnsi="Calibri" w:cs="Calibri"/>
          <w:color w:val="000000" w:themeColor="text1"/>
        </w:rPr>
        <w:t xml:space="preserve">freshwater </w:t>
      </w:r>
      <w:r w:rsidR="00AE1B39">
        <w:rPr>
          <w:rFonts w:ascii="Calibri" w:hAnsi="Calibri" w:cs="Calibri"/>
          <w:color w:val="000000" w:themeColor="text1"/>
        </w:rPr>
        <w:t xml:space="preserve">ecosystem. </w:t>
      </w:r>
    </w:p>
    <w:p w14:paraId="7F9467AA" w14:textId="667C2473" w:rsidR="00AF0A00" w:rsidRDefault="00AF0A00" w:rsidP="00E05CD2">
      <w:pPr>
        <w:spacing w:line="360" w:lineRule="auto"/>
        <w:ind w:firstLine="720"/>
        <w:jc w:val="both"/>
        <w:rPr>
          <w:rFonts w:ascii="Calibri" w:hAnsi="Calibri" w:cs="Calibri"/>
          <w:color w:val="000000" w:themeColor="text1"/>
        </w:rPr>
      </w:pPr>
    </w:p>
    <w:p w14:paraId="70B93775" w14:textId="419B96EF" w:rsidR="00293E54" w:rsidRDefault="00645104" w:rsidP="00E66D82">
      <w:pPr>
        <w:spacing w:line="360" w:lineRule="auto"/>
        <w:ind w:firstLine="720"/>
        <w:jc w:val="both"/>
        <w:rPr>
          <w:rFonts w:ascii="Calibri" w:hAnsi="Calibri" w:cs="Calibri"/>
          <w:color w:val="000000" w:themeColor="text1"/>
        </w:rPr>
      </w:pPr>
      <w:r>
        <w:rPr>
          <w:rFonts w:ascii="Calibri" w:hAnsi="Calibri" w:cs="Calibri"/>
          <w:color w:val="000000" w:themeColor="text1"/>
        </w:rPr>
        <w:t>An alternative</w:t>
      </w:r>
      <w:r w:rsidR="002E0CED">
        <w:rPr>
          <w:rFonts w:ascii="Calibri" w:hAnsi="Calibri" w:cs="Calibri"/>
          <w:color w:val="000000" w:themeColor="text1"/>
        </w:rPr>
        <w:t xml:space="preserve"> approach</w:t>
      </w:r>
      <w:r>
        <w:rPr>
          <w:rFonts w:ascii="Calibri" w:hAnsi="Calibri" w:cs="Calibri"/>
          <w:color w:val="000000" w:themeColor="text1"/>
        </w:rPr>
        <w:t xml:space="preserve"> for taxonomic profiling of</w:t>
      </w:r>
      <w:r w:rsidR="00AE1B39">
        <w:rPr>
          <w:rFonts w:ascii="Calibri" w:hAnsi="Calibri" w:cs="Calibri"/>
          <w:color w:val="000000" w:themeColor="text1"/>
        </w:rPr>
        <w:t xml:space="preserve"> </w:t>
      </w:r>
      <w:r>
        <w:rPr>
          <w:rFonts w:ascii="Calibri" w:hAnsi="Calibri" w:cs="Calibri"/>
          <w:color w:val="000000" w:themeColor="text1"/>
        </w:rPr>
        <w:t xml:space="preserve">communities is </w:t>
      </w:r>
      <w:r w:rsidR="00AE0642">
        <w:rPr>
          <w:rFonts w:ascii="Calibri" w:hAnsi="Calibri" w:cs="Calibri"/>
          <w:color w:val="000000" w:themeColor="text1"/>
        </w:rPr>
        <w:t xml:space="preserve">shotgun sequencing. This approach </w:t>
      </w:r>
      <w:r w:rsidR="00C91A73">
        <w:rPr>
          <w:rFonts w:ascii="Calibri" w:hAnsi="Calibri" w:cs="Calibri"/>
          <w:color w:val="000000" w:themeColor="text1"/>
        </w:rPr>
        <w:t>involves</w:t>
      </w:r>
      <w:r w:rsidR="00FC6056">
        <w:rPr>
          <w:rFonts w:ascii="Calibri" w:hAnsi="Calibri" w:cs="Calibri"/>
          <w:color w:val="000000" w:themeColor="text1"/>
        </w:rPr>
        <w:t xml:space="preserve"> the </w:t>
      </w:r>
      <w:r>
        <w:rPr>
          <w:rFonts w:ascii="Calibri" w:hAnsi="Calibri" w:cs="Calibri"/>
          <w:color w:val="000000" w:themeColor="text1"/>
        </w:rPr>
        <w:t xml:space="preserve">random fragmentation </w:t>
      </w:r>
      <w:r w:rsidR="00C13917">
        <w:rPr>
          <w:rFonts w:ascii="Calibri" w:hAnsi="Calibri" w:cs="Calibri"/>
          <w:color w:val="000000" w:themeColor="text1"/>
        </w:rPr>
        <w:t>and sequencing of</w:t>
      </w:r>
      <w:r>
        <w:rPr>
          <w:rFonts w:ascii="Calibri" w:hAnsi="Calibri" w:cs="Calibri"/>
          <w:color w:val="000000" w:themeColor="text1"/>
        </w:rPr>
        <w:t xml:space="preserve"> </w:t>
      </w:r>
      <w:r w:rsidR="00853528">
        <w:rPr>
          <w:rFonts w:ascii="Calibri" w:hAnsi="Calibri" w:cs="Calibri"/>
          <w:color w:val="000000" w:themeColor="text1"/>
        </w:rPr>
        <w:t xml:space="preserve">the entire </w:t>
      </w:r>
      <w:r>
        <w:rPr>
          <w:rFonts w:ascii="Calibri" w:hAnsi="Calibri" w:cs="Calibri"/>
          <w:color w:val="000000" w:themeColor="text1"/>
        </w:rPr>
        <w:t>DNA</w:t>
      </w:r>
      <w:r w:rsidR="00853528">
        <w:rPr>
          <w:rFonts w:ascii="Calibri" w:hAnsi="Calibri" w:cs="Calibri"/>
          <w:color w:val="000000" w:themeColor="text1"/>
        </w:rPr>
        <w:t xml:space="preserve"> in a sample</w:t>
      </w:r>
      <w:r w:rsidR="00AE0642">
        <w:rPr>
          <w:rFonts w:ascii="Calibri" w:hAnsi="Calibri" w:cs="Calibri"/>
          <w:color w:val="000000" w:themeColor="text1"/>
        </w:rPr>
        <w:t>, which is called metagenomics, or</w:t>
      </w:r>
      <w:r w:rsidR="00293E54">
        <w:rPr>
          <w:rFonts w:ascii="Calibri" w:hAnsi="Calibri" w:cs="Calibri"/>
          <w:color w:val="000000" w:themeColor="text1"/>
        </w:rPr>
        <w:t xml:space="preserve"> of</w:t>
      </w:r>
      <w:r w:rsidR="00AE0642">
        <w:rPr>
          <w:rFonts w:ascii="Calibri" w:hAnsi="Calibri" w:cs="Calibri"/>
          <w:color w:val="000000" w:themeColor="text1"/>
        </w:rPr>
        <w:t xml:space="preserve"> the entire RNA in a sample, which is called metatranscriptomics</w:t>
      </w:r>
      <w:r>
        <w:rPr>
          <w:rFonts w:ascii="Calibri" w:hAnsi="Calibri" w:cs="Calibri"/>
          <w:color w:val="000000" w:themeColor="text1"/>
        </w:rPr>
        <w:t>.</w:t>
      </w:r>
      <w:r w:rsidR="00C13917">
        <w:rPr>
          <w:rFonts w:ascii="Calibri" w:hAnsi="Calibri" w:cs="Calibri"/>
          <w:color w:val="000000" w:themeColor="text1"/>
        </w:rPr>
        <w:t xml:space="preserve"> </w:t>
      </w:r>
      <w:r w:rsidR="007F079D">
        <w:rPr>
          <w:rFonts w:ascii="Calibri" w:hAnsi="Calibri" w:cs="Calibri"/>
          <w:color w:val="000000" w:themeColor="text1"/>
        </w:rPr>
        <w:t xml:space="preserve">That way, entire communities can be sequenced </w:t>
      </w:r>
      <w:r w:rsidR="00AE0642">
        <w:rPr>
          <w:rFonts w:ascii="Calibri" w:hAnsi="Calibri" w:cs="Calibri"/>
          <w:color w:val="000000" w:themeColor="text1"/>
        </w:rPr>
        <w:t xml:space="preserve">and identified primer- and </w:t>
      </w:r>
      <w:r w:rsidR="00C91A73">
        <w:rPr>
          <w:rFonts w:ascii="Calibri" w:hAnsi="Calibri" w:cs="Calibri"/>
          <w:color w:val="000000" w:themeColor="text1"/>
        </w:rPr>
        <w:t>PCR-free</w:t>
      </w:r>
      <w:r w:rsidR="007F079D">
        <w:rPr>
          <w:rFonts w:ascii="Calibri" w:hAnsi="Calibri" w:cs="Calibri"/>
          <w:color w:val="000000" w:themeColor="text1"/>
        </w:rPr>
        <w:t xml:space="preserve"> and</w:t>
      </w:r>
      <w:r w:rsidR="00C91A73">
        <w:rPr>
          <w:rFonts w:ascii="Calibri" w:hAnsi="Calibri" w:cs="Calibri"/>
          <w:color w:val="000000" w:themeColor="text1"/>
        </w:rPr>
        <w:t>,</w:t>
      </w:r>
      <w:r w:rsidR="007F079D">
        <w:rPr>
          <w:rFonts w:ascii="Calibri" w:hAnsi="Calibri" w:cs="Calibri"/>
          <w:color w:val="000000" w:themeColor="text1"/>
        </w:rPr>
        <w:t xml:space="preserve"> therefore</w:t>
      </w:r>
      <w:r w:rsidR="00C91A73">
        <w:rPr>
          <w:rFonts w:ascii="Calibri" w:hAnsi="Calibri" w:cs="Calibri"/>
          <w:color w:val="000000" w:themeColor="text1"/>
        </w:rPr>
        <w:t>,</w:t>
      </w:r>
      <w:r w:rsidR="007F079D">
        <w:rPr>
          <w:rFonts w:ascii="Calibri" w:hAnsi="Calibri" w:cs="Calibri"/>
          <w:color w:val="000000" w:themeColor="text1"/>
        </w:rPr>
        <w:t xml:space="preserve"> excluding the bias</w:t>
      </w:r>
      <w:r w:rsidR="00A62F5A">
        <w:rPr>
          <w:rFonts w:ascii="Calibri" w:hAnsi="Calibri" w:cs="Calibri"/>
          <w:color w:val="000000" w:themeColor="text1"/>
        </w:rPr>
        <w:t xml:space="preserve"> associated with </w:t>
      </w:r>
      <w:r w:rsidR="00AE0642">
        <w:rPr>
          <w:rFonts w:ascii="Calibri" w:hAnsi="Calibri" w:cs="Calibri"/>
          <w:color w:val="000000" w:themeColor="text1"/>
        </w:rPr>
        <w:t xml:space="preserve">traditional approaches and </w:t>
      </w:r>
      <w:r w:rsidR="00A62F5A">
        <w:rPr>
          <w:rFonts w:ascii="Calibri" w:hAnsi="Calibri" w:cs="Calibri"/>
          <w:color w:val="000000" w:themeColor="text1"/>
        </w:rPr>
        <w:t xml:space="preserve">DNA </w:t>
      </w:r>
      <w:r w:rsidR="00A62F5A">
        <w:rPr>
          <w:rFonts w:ascii="Calibri" w:hAnsi="Calibri" w:cs="Calibri"/>
          <w:color w:val="000000" w:themeColor="text1"/>
        </w:rPr>
        <w:lastRenderedPageBreak/>
        <w:t>metabarcoding</w:t>
      </w:r>
      <w:r w:rsidR="007F079D">
        <w:rPr>
          <w:rFonts w:ascii="Calibri" w:hAnsi="Calibri" w:cs="Calibri"/>
          <w:color w:val="000000" w:themeColor="text1"/>
        </w:rPr>
        <w:t>.</w:t>
      </w:r>
      <w:r w:rsidR="002E0CED">
        <w:rPr>
          <w:rFonts w:ascii="Calibri" w:hAnsi="Calibri" w:cs="Calibri"/>
          <w:color w:val="000000" w:themeColor="text1"/>
        </w:rPr>
        <w:t xml:space="preserve"> </w:t>
      </w:r>
      <w:ins w:id="4" w:author="Christopher Hempel" w:date="2020-09-17T17:39:00Z">
        <w:r w:rsidR="000F37A3">
          <w:rPr>
            <w:rFonts w:ascii="Calibri" w:hAnsi="Calibri" w:cs="Calibri"/>
            <w:color w:val="000000" w:themeColor="text1"/>
          </w:rPr>
          <w:t xml:space="preserve">Metagenomics and metatranscriptomics additionally allow to explore </w:t>
        </w:r>
        <w:r w:rsidR="000F37A3" w:rsidRPr="00293E54">
          <w:rPr>
            <w:rFonts w:ascii="Calibri" w:hAnsi="Calibri" w:cs="Calibri"/>
            <w:color w:val="000000" w:themeColor="text1"/>
          </w:rPr>
          <w:t>﻿taxon-function</w:t>
        </w:r>
        <w:r w:rsidR="000F37A3">
          <w:rPr>
            <w:rFonts w:ascii="Calibri" w:hAnsi="Calibri" w:cs="Calibri"/>
            <w:color w:val="000000" w:themeColor="text1"/>
          </w:rPr>
          <w:t xml:space="preserve"> relationships, which can give further information about ecosystems. Recent studies address these advantages and </w:t>
        </w:r>
      </w:ins>
      <w:ins w:id="5" w:author="Christopher Hempel" w:date="2020-09-18T08:20:00Z">
        <w:r w:rsidR="00FD6310">
          <w:rPr>
            <w:rFonts w:ascii="Calibri" w:hAnsi="Calibri" w:cs="Calibri"/>
            <w:color w:val="000000" w:themeColor="text1"/>
          </w:rPr>
          <w:t>their implementation</w:t>
        </w:r>
      </w:ins>
      <w:ins w:id="6" w:author="Christopher Hempel" w:date="2020-09-17T17:39:00Z">
        <w:r w:rsidR="000F37A3">
          <w:rPr>
            <w:rFonts w:ascii="Calibri" w:hAnsi="Calibri" w:cs="Calibri"/>
            <w:color w:val="000000" w:themeColor="text1"/>
          </w:rPr>
          <w:t xml:space="preserve"> into freshwater assessments </w:t>
        </w:r>
        <w:r w:rsidR="000F37A3">
          <w:rPr>
            <w:rFonts w:ascii="Calibri" w:hAnsi="Calibri" w:cs="Calibri"/>
            <w:color w:val="000000" w:themeColor="text1"/>
          </w:rPr>
          <w:fldChar w:fldCharType="begin" w:fldLock="1"/>
        </w:r>
        <w:r w:rsidR="000F37A3">
          <w:rPr>
            <w:rFonts w:ascii="Calibri" w:hAnsi="Calibri" w:cs="Calibri"/>
            <w:color w:val="000000" w:themeColor="text1"/>
          </w:rPr>
          <w:instrText>ADDIN CSL_CITATION {"citationItems":[{"id":"ITEM-1","itemData":{"DOI":"10.20944/PREPRINTS202001.0278.V1","author":[{"dropping-particle":"","family":"Cordier","given":"Tristan","non-dropping-particle":"","parse-names":false,"suffix":""},{"dropping-particle":"","family":"Sáez","given":"Laura Alonso","non-dropping-particle":"","parse-names":false,"suffix":""},{"dropping-particle":"","family":"Apotheloz-Perret-Gentil","given":"Laure","non-dropping-particle":"","parse-names":false,"suffix":""},{"dropping-particle":"","family":"Aylagas","given":"Eva","non-dropping-particle":"","parse-names":false,"suffix":""},{"dropping-particle":"","family":"Bohan","given":"David A.","non-dropping-particle":"","parse-names":false,"suffix":""},{"dropping-particle":"","family":"Bouchez","given":"Agnès","non-dropping-particle":"","parse-names":false,"suffix":""},{"dropping-particle":"","family":"Chariton","given":"Anthony","non-dropping-particle":"","parse-names":false,"suffix":""},{"dropping-particle":"","family":"Creer","given":"Simon","non-dropping-particle":"","parse-names":false,"suffix":""},{"dropping-particle":"","family":"Fruhe","given":"Larissa","non-dropping-particle":"","parse-names":false,"suffix":""},{"dropping-particle":"","family":"Keck","given":"François","non-dropping-particle":"","parse-names":false,"suffix":""},{"dropping-particle":"","family":"Keeley","given":"Nigel","non-dropping-particle":"","parse-names":false,"suffix":""},{"dropping-particle":"","family":"Laroche","given":"Olivier","non-dropping-particle":"","parse-names":false,"suffix":""},{"dropping-particle":"","family":"Leese","given":"Florian","non-dropping-particle":"","parse-names":false,"suffix":""},{"dropping-particle":"","family":"Pochon","given":"Xavier","non-dropping-particle":"","parse-names":false,"suffix":""},{"dropping-particle":"","family":"Stoeck","given":"Thorsten","non-dropping-particle":"","parse-names":false,"suffix":""},{"dropping-particle":"","family":"Pawlowski","given":"Jan","non-dropping-particle":"","parse-names":false,"suffix":""},{"dropping-particle":"","family":"Lanzén","given":"Anders","non-dropping-particle":"","parse-names":false,"suffix":""}],"container-title":"Preprints","id":"ITEM-1","issue":"January","issued":{"date-parts":[["2020"]]},"title":"Ecosystems Monitoring Powered by Environmental Genomics: A Review of Current Strategies with An Implementation Roadmap","type":"article-journal"},"uris":["http://www.mendeley.com/documents/?uuid=e1f63067-c8c1-4445-85f0-e0bbc540e0ea"]},{"id":"ITEM-2","itemData":{"DOI":"10.1016/bs.aecr.2018.01.001","ISSN":"00652504","abstract":"Aquatic biomonitoring has become an essential task in Europe and many other regions as a consequence of strong anthropogenic pressures affecting the health of lakes, rivers, oceans and groundwater. A typical assessment of the environmental quality status, such as it is required by European but also North American and other legislation, relies on matching the composition of assemblages of organisms identified using morphological criteria present in aquatic ecosystems to those expected in the absence of anthropogenic pressures. Through decade-long and difficult intercalibration exercises among networks of regulators and scientists in European countries, a pragmatic biomonitoring approach was developed and adopted, which now produces invaluable information. Nonetheless, this approach is based on several hundred different protocols, making it susceptible to issues with comparability, scale and resolution. Furthermore, data acquisition is often slow due to a lack of taxonomic experts for many taxa and regions and time-consuming morphological identification of organisms. High-throughput genetic screening methods such as (e)DNA metabarcoding have been proposed as a possible solution to these shortcomings. Such “next-generation biomonitoring”, also termed “biomonitoring 2.0”, has many advantages over the traditional approach in terms of speed, comparability and costs. It also creates the potential to include new bioindicators and thereby further improves the assessment of aquatic ecosystem health. However, several major conceptual and technological challenges still hinder its implementation into legal and regulatory frameworks. Academic scientists sometimes tend to overlook legal or socioeconomic constraints, which regulators have to consider on a regular basis. Moreover, quantification of species abundance or biomass remains a significant bottleneck to releasing the full potential of these approaches. Here, we highlight the main challenges for next-generation aquatic biomonitoring and outline principles and good practices to address these with an emphasis on bridging traditional disciplinary boundaries between academics, regulators, stakeholders and industry.","author":[{"dropping-particle":"","family":"Leese","given":"Florian","non-dropping-particle":"","parse-names":false,"suffix":""},{"dropping-particle":"","family":"Bouchez","given":"Agnès","non-dropping-particle":"","parse-names":false,"suffix":""},{"dropping-particle":"","family":"Abarenkov","given":"Kessy","non-dropping-particle":"","parse-names":false,"suffix":""},{"dropping-particle":"","family":"Altermatt","given":"Florian","non-dropping-particle":"","parse-names":false,"suffix":""},{"dropping-particle":"","family":"Borja","given":"Ángel","non-dropping-particle":"","parse-names":false,"suffix":""},{"dropping-particle":"","family":"Bruce","given":"Kat","non-dropping-particle":"","parse-names":false,"suffix":""},{"dropping-particle":"","family":"Ekrem","given":"Torbjørn","non-dropping-particle":"","parse-names":false,"suffix":""},{"dropping-particle":"","family":"Čiampor","given":"Fedor","non-dropping-particle":"","parse-names":false,"suffix":""},{"dropping-particle":"","family":"Čiamporová-Zaťovičová","given":"Zuzana","non-dropping-particle":"","parse-names":false,"suffix":""},{"dropping-particle":"","family":"Costa","given":"Filipe O.","non-dropping-particle":"","parse-names":false,"suffix":""},{"dropping-particle":"","family":"Duarte","given":"Sofia","non-dropping-particle":"","parse-names":false,"suffix":""},{"dropping-particle":"","family":"Elbrecht","given":"Vasco","non-dropping-particle":"","parse-names":false,"suffix":""},{"dropping-particle":"","family":"Fontaneto","given":"Diego","non-dropping-particle":"","parse-names":false,"suffix":""},{"dropping-particle":"","family":"Franc","given":"Alain","non-dropping-particle":"","parse-names":false,"suffix":""},{"dropping-particle":"","family":"Geiger","given":"Matthias F.","non-dropping-particle":"","parse-names":false,"suffix":""},{"dropping-particle":"","family":"Hering","given":"Daniel","non-dropping-particle":"","parse-names":false,"suffix":""},{"dropping-particle":"","family":"Kahlert","given":"Maria","non-dropping-particle":"","parse-names":false,"suffix":""},{"dropping-particle":"","family":"Kalamujić Stroil","given":"Belma","non-dropping-particle":"","parse-names":false,"suffix":""},{"dropping-particle":"","family":"Kelly","given":"Martyn","non-dropping-particle":"","parse-names":false,"suffix":""},{"dropping-particle":"","family":"Keskin","given":"Emre","non-dropping-particle":"","parse-names":false,"suffix":""},{"dropping-particle":"","family":"Liska","given":"Igor","non-dropping-particle":"","parse-names":false,"suffix":""},{"dropping-particle":"","family":"Mergen","given":"Patricia","non-dropping-particle":"","parse-names":false,"suffix":""},{"dropping-particle":"","family":"Meissner","given":"Kristian","non-dropping-particle":"","parse-names":false,"suffix":""},{"dropping-particle":"","family":"Pawlowski","given":"Jan","non-dropping-particle":"","parse-names":false,"suffix":""},{"dropping-particle":"","family":"Penev","given":"Lyubomir","non-dropping-particle":"","parse-names":false,"suffix":""},{"dropping-particle":"","family":"Reyjol","given":"Yorick","non-dropping-particle":"","parse-names":false,"suffix":""},{"dropping-particle":"","family":"Rotter","given":"Ana","non-dropping-particle":"","parse-names":false,"suffix":""},{"dropping-particle":"","family":"Steinke","given":"Dirk","non-dropping-particle":"","parse-names":false,"suffix":""},{"dropping-particle":"","family":"Wal","given":"Bas","non-dropping-particle":"van der","parse-names":false,"suffix":""},{"dropping-particle":"","family":"Vitecek","given":"Simon","non-dropping-particle":"","parse-names":false,"suffix":""},{"dropping-particle":"","family":"Zimmermann","given":"Jonas","non-dropping-particle":"","parse-names":false,"suffix":""},{"dropping-particle":"","family":"Weigand","given":"Alexander M.","non-dropping-particle":"","parse-names":false,"suffix":""}],"container-title":"Advances in Ecological Research","id":"ITEM-2","issued":{"date-parts":[["2018"]]},"page":"63-99","title":"Why We Need Sustainable Networks Bridging Countries, Disciplines, Cultures and Generations for Aquatic Biomonitoring 2.0: A Perspective Derived From the DNAqua-Net COST Action","type":"article-journal","volume":"58"},"uris":["http://www.mendeley.com/documents/?uuid=268a8e00-5a3e-4f6d-abf4-008fd488e5ea"]}],"mendeley":{"formattedCitation":"(Cordier et al., 2020; Leese et al., 2018)","plainTextFormattedCitation":"(Cordier et al., 2020; Leese et al., 2018)","previouslyFormattedCitation":"(Cordier et al., 2020; Leese et al., 2018)"},"properties":{"noteIndex":0},"schema":"https://github.com/citation-style-language/schema/raw/master/csl-citation.json"}</w:instrText>
        </w:r>
        <w:r w:rsidR="000F37A3">
          <w:rPr>
            <w:rFonts w:ascii="Calibri" w:hAnsi="Calibri" w:cs="Calibri"/>
            <w:color w:val="000000" w:themeColor="text1"/>
          </w:rPr>
          <w:fldChar w:fldCharType="separate"/>
        </w:r>
        <w:r w:rsidR="000F37A3" w:rsidRPr="006F5086">
          <w:rPr>
            <w:rFonts w:ascii="Calibri" w:hAnsi="Calibri" w:cs="Calibri"/>
            <w:noProof/>
            <w:color w:val="000000" w:themeColor="text1"/>
          </w:rPr>
          <w:t>(Cordier et al., 2020; Leese et al., 2018)</w:t>
        </w:r>
        <w:r w:rsidR="000F37A3">
          <w:rPr>
            <w:rFonts w:ascii="Calibri" w:hAnsi="Calibri" w:cs="Calibri"/>
            <w:color w:val="000000" w:themeColor="text1"/>
          </w:rPr>
          <w:fldChar w:fldCharType="end"/>
        </w:r>
        <w:r w:rsidR="000F37A3">
          <w:rPr>
            <w:rFonts w:ascii="Calibri" w:hAnsi="Calibri" w:cs="Calibri"/>
            <w:color w:val="000000" w:themeColor="text1"/>
          </w:rPr>
          <w:t>.</w:t>
        </w:r>
      </w:ins>
    </w:p>
    <w:p w14:paraId="36F4E72A" w14:textId="6C9F314A" w:rsidR="00485983" w:rsidRDefault="00FE25F8" w:rsidP="00E66D82">
      <w:pPr>
        <w:spacing w:line="360" w:lineRule="auto"/>
        <w:ind w:firstLine="720"/>
        <w:jc w:val="both"/>
        <w:rPr>
          <w:rFonts w:ascii="Calibri" w:hAnsi="Calibri" w:cs="Calibri"/>
          <w:color w:val="000000" w:themeColor="text1"/>
        </w:rPr>
      </w:pPr>
      <w:del w:id="7" w:author="Christopher Hempel" w:date="2020-09-18T08:35:00Z">
        <w:r w:rsidDel="00745407">
          <w:rPr>
            <w:rFonts w:ascii="Calibri" w:hAnsi="Calibri" w:cs="Calibri"/>
            <w:color w:val="000000" w:themeColor="text1"/>
          </w:rPr>
          <w:delText xml:space="preserve">Although metatranscriptomics is usually applied for analyzing gene expression, </w:delText>
        </w:r>
        <w:r w:rsidR="000E4B4D" w:rsidDel="00745407">
          <w:rPr>
            <w:rFonts w:ascii="Calibri" w:hAnsi="Calibri" w:cs="Calibri"/>
            <w:color w:val="000000" w:themeColor="text1"/>
          </w:rPr>
          <w:delText>i</w:delText>
        </w:r>
      </w:del>
      <w:ins w:id="8" w:author="Christopher Hempel" w:date="2020-09-18T08:35:00Z">
        <w:r w:rsidR="00745407">
          <w:rPr>
            <w:rFonts w:ascii="Calibri" w:hAnsi="Calibri" w:cs="Calibri"/>
            <w:color w:val="000000" w:themeColor="text1"/>
          </w:rPr>
          <w:t>I</w:t>
        </w:r>
      </w:ins>
      <w:r w:rsidR="000E4B4D">
        <w:rPr>
          <w:rFonts w:ascii="Calibri" w:hAnsi="Calibri" w:cs="Calibri"/>
          <w:color w:val="000000" w:themeColor="text1"/>
        </w:rPr>
        <w:t>n this study,</w:t>
      </w:r>
      <w:r>
        <w:rPr>
          <w:rFonts w:ascii="Calibri" w:hAnsi="Calibri" w:cs="Calibri"/>
          <w:color w:val="000000" w:themeColor="text1"/>
        </w:rPr>
        <w:t xml:space="preserve"> </w:t>
      </w:r>
      <w:r w:rsidR="00485983">
        <w:rPr>
          <w:rFonts w:ascii="Calibri" w:hAnsi="Calibri" w:cs="Calibri"/>
          <w:color w:val="000000" w:themeColor="text1"/>
        </w:rPr>
        <w:t xml:space="preserve">we </w:t>
      </w:r>
      <w:del w:id="9" w:author="Christopher Hempel" w:date="2020-09-18T08:38:00Z">
        <w:r w:rsidR="009F6B54" w:rsidDel="00745407">
          <w:rPr>
            <w:rFonts w:ascii="Calibri" w:hAnsi="Calibri" w:cs="Calibri"/>
            <w:color w:val="000000" w:themeColor="text1"/>
          </w:rPr>
          <w:delText>test</w:delText>
        </w:r>
        <w:r w:rsidR="00485983" w:rsidDel="00745407">
          <w:rPr>
            <w:rFonts w:ascii="Calibri" w:hAnsi="Calibri" w:cs="Calibri"/>
            <w:color w:val="000000" w:themeColor="text1"/>
          </w:rPr>
          <w:delText xml:space="preserve"> </w:delText>
        </w:r>
        <w:r w:rsidR="00C00EC4" w:rsidDel="00745407">
          <w:rPr>
            <w:rFonts w:ascii="Calibri" w:hAnsi="Calibri" w:cs="Calibri"/>
            <w:color w:val="000000" w:themeColor="text1"/>
          </w:rPr>
          <w:delText xml:space="preserve">potential </w:delText>
        </w:r>
        <w:r w:rsidR="007645E2" w:rsidDel="00745407">
          <w:rPr>
            <w:rFonts w:ascii="Calibri" w:hAnsi="Calibri" w:cs="Calibri"/>
            <w:color w:val="000000" w:themeColor="text1"/>
          </w:rPr>
          <w:delText>advantages of</w:delText>
        </w:r>
      </w:del>
      <w:ins w:id="10" w:author="Christopher Hempel" w:date="2020-09-18T08:38:00Z">
        <w:r w:rsidR="00745407">
          <w:rPr>
            <w:rFonts w:ascii="Calibri" w:hAnsi="Calibri" w:cs="Calibri"/>
            <w:color w:val="000000" w:themeColor="text1"/>
          </w:rPr>
          <w:t>compare</w:t>
        </w:r>
      </w:ins>
      <w:r w:rsidR="007645E2">
        <w:rPr>
          <w:rFonts w:ascii="Calibri" w:hAnsi="Calibri" w:cs="Calibri"/>
          <w:color w:val="000000" w:themeColor="text1"/>
        </w:rPr>
        <w:t xml:space="preserve"> </w:t>
      </w:r>
      <w:ins w:id="11" w:author="Christopher Hempel" w:date="2020-09-18T08:38:00Z">
        <w:r w:rsidR="00745407">
          <w:rPr>
            <w:rFonts w:ascii="Calibri" w:hAnsi="Calibri" w:cs="Calibri"/>
            <w:color w:val="000000" w:themeColor="text1"/>
          </w:rPr>
          <w:t>metagenomi</w:t>
        </w:r>
      </w:ins>
      <w:ins w:id="12" w:author="Christopher Hempel" w:date="2020-09-18T08:39:00Z">
        <w:r w:rsidR="00745407">
          <w:rPr>
            <w:rFonts w:ascii="Calibri" w:hAnsi="Calibri" w:cs="Calibri"/>
            <w:color w:val="000000" w:themeColor="text1"/>
          </w:rPr>
          <w:t>c</w:t>
        </w:r>
      </w:ins>
      <w:ins w:id="13" w:author="Christopher Hempel" w:date="2020-09-18T08:38:00Z">
        <w:r w:rsidR="00745407">
          <w:rPr>
            <w:rFonts w:ascii="Calibri" w:hAnsi="Calibri" w:cs="Calibri"/>
            <w:color w:val="000000" w:themeColor="text1"/>
          </w:rPr>
          <w:t>s an</w:t>
        </w:r>
      </w:ins>
      <w:ins w:id="14" w:author="Christopher Hempel" w:date="2020-09-18T08:39:00Z">
        <w:r w:rsidR="00745407">
          <w:rPr>
            <w:rFonts w:ascii="Calibri" w:hAnsi="Calibri" w:cs="Calibri"/>
            <w:color w:val="000000" w:themeColor="text1"/>
          </w:rPr>
          <w:t xml:space="preserve">d </w:t>
        </w:r>
      </w:ins>
      <w:ins w:id="15" w:author="Christopher Hempel" w:date="2020-09-29T09:25:00Z">
        <w:r w:rsidR="00FE1E32">
          <w:rPr>
            <w:rFonts w:ascii="Calibri" w:hAnsi="Calibri" w:cs="Calibri"/>
            <w:color w:val="000000" w:themeColor="text1"/>
          </w:rPr>
          <w:t xml:space="preserve">total RNA </w:t>
        </w:r>
      </w:ins>
      <w:ins w:id="16" w:author="Christopher Hempel" w:date="2020-09-18T08:39:00Z">
        <w:r w:rsidR="00745407">
          <w:rPr>
            <w:rFonts w:ascii="Calibri" w:hAnsi="Calibri" w:cs="Calibri"/>
            <w:color w:val="000000" w:themeColor="text1"/>
          </w:rPr>
          <w:t xml:space="preserve">metatranscriptomics </w:t>
        </w:r>
      </w:ins>
      <w:ins w:id="17" w:author="Christopher Hempel" w:date="2020-09-29T09:25:00Z">
        <w:r w:rsidR="00FE1E32">
          <w:rPr>
            <w:rFonts w:ascii="Calibri" w:hAnsi="Calibri" w:cs="Calibri"/>
            <w:color w:val="000000" w:themeColor="text1"/>
          </w:rPr>
          <w:t>(total RNA-Seq; metatranscriptomics without an mRNA enrichment step)</w:t>
        </w:r>
      </w:ins>
      <w:del w:id="18" w:author="Christopher Hempel" w:date="2020-09-18T08:39:00Z">
        <w:r w:rsidR="007645E2" w:rsidDel="00745407">
          <w:rPr>
            <w:rFonts w:ascii="Calibri" w:hAnsi="Calibri" w:cs="Calibri"/>
            <w:color w:val="000000" w:themeColor="text1"/>
          </w:rPr>
          <w:delText xml:space="preserve">metatranscriptomics </w:delText>
        </w:r>
      </w:del>
      <w:del w:id="19" w:author="Christopher Hempel" w:date="2020-09-18T08:38:00Z">
        <w:r w:rsidR="007645E2" w:rsidDel="00745407">
          <w:rPr>
            <w:rFonts w:ascii="Calibri" w:hAnsi="Calibri" w:cs="Calibri"/>
            <w:color w:val="000000" w:themeColor="text1"/>
          </w:rPr>
          <w:delText xml:space="preserve">over </w:delText>
        </w:r>
      </w:del>
      <w:del w:id="20" w:author="Christopher Hempel" w:date="2020-09-18T08:39:00Z">
        <w:r w:rsidR="006E6787" w:rsidDel="00745407">
          <w:rPr>
            <w:rFonts w:ascii="Calibri" w:hAnsi="Calibri" w:cs="Calibri"/>
            <w:color w:val="000000" w:themeColor="text1"/>
          </w:rPr>
          <w:delText>metagenomics</w:delText>
        </w:r>
        <w:r w:rsidR="007645E2" w:rsidDel="00745407">
          <w:rPr>
            <w:rFonts w:ascii="Calibri" w:hAnsi="Calibri" w:cs="Calibri"/>
            <w:color w:val="000000" w:themeColor="text1"/>
          </w:rPr>
          <w:delText xml:space="preserve"> </w:delText>
        </w:r>
      </w:del>
      <w:r w:rsidR="007645E2">
        <w:rPr>
          <w:rFonts w:ascii="Calibri" w:hAnsi="Calibri" w:cs="Calibri"/>
          <w:color w:val="000000" w:themeColor="text1"/>
        </w:rPr>
        <w:t>for taxonomic profiling.</w:t>
      </w:r>
      <w:ins w:id="21" w:author="Christopher Hempel" w:date="2020-09-18T08:36:00Z">
        <w:r w:rsidR="00745407">
          <w:rPr>
            <w:rFonts w:ascii="Calibri" w:hAnsi="Calibri" w:cs="Calibri"/>
            <w:color w:val="000000" w:themeColor="text1"/>
          </w:rPr>
          <w:t xml:space="preserve"> The motivation for this test comes from two </w:t>
        </w:r>
      </w:ins>
      <w:ins w:id="22" w:author="Christopher Hempel" w:date="2020-09-18T08:38:00Z">
        <w:r w:rsidR="00745407">
          <w:rPr>
            <w:rFonts w:ascii="Calibri" w:hAnsi="Calibri" w:cs="Calibri"/>
            <w:color w:val="000000" w:themeColor="text1"/>
          </w:rPr>
          <w:t xml:space="preserve">potential advantages </w:t>
        </w:r>
      </w:ins>
      <w:ins w:id="23" w:author="Christopher Hempel" w:date="2020-09-18T08:39:00Z">
        <w:r w:rsidR="00745407">
          <w:rPr>
            <w:rFonts w:ascii="Calibri" w:hAnsi="Calibri" w:cs="Calibri"/>
            <w:color w:val="000000" w:themeColor="text1"/>
          </w:rPr>
          <w:t>of metatranscri</w:t>
        </w:r>
      </w:ins>
      <w:ins w:id="24" w:author="Christopher Hempel" w:date="2020-09-18T08:40:00Z">
        <w:r w:rsidR="00745407">
          <w:rPr>
            <w:rFonts w:ascii="Calibri" w:hAnsi="Calibri" w:cs="Calibri"/>
            <w:color w:val="000000" w:themeColor="text1"/>
          </w:rPr>
          <w:t>ptomics over metagenomics.</w:t>
        </w:r>
      </w:ins>
    </w:p>
    <w:p w14:paraId="32A28A81" w14:textId="65F78B37" w:rsidR="003561B3" w:rsidRDefault="007645E2" w:rsidP="00E05CD2">
      <w:pPr>
        <w:spacing w:line="360" w:lineRule="auto"/>
        <w:ind w:firstLine="720"/>
        <w:jc w:val="both"/>
        <w:rPr>
          <w:rFonts w:ascii="Calibri" w:hAnsi="Calibri" w:cs="Calibri"/>
          <w:color w:val="000000" w:themeColor="text1"/>
        </w:rPr>
      </w:pPr>
      <w:r>
        <w:rPr>
          <w:rFonts w:ascii="Calibri" w:hAnsi="Calibri" w:cs="Calibri"/>
          <w:color w:val="000000" w:themeColor="text1"/>
        </w:rPr>
        <w:t xml:space="preserve">First, </w:t>
      </w:r>
      <w:del w:id="25" w:author="Christopher Hempel" w:date="2020-09-18T08:42:00Z">
        <w:r w:rsidDel="00745407">
          <w:rPr>
            <w:rFonts w:ascii="Calibri" w:hAnsi="Calibri" w:cs="Calibri"/>
            <w:color w:val="000000" w:themeColor="text1"/>
          </w:rPr>
          <w:delText>total RNA sequencing</w:delText>
        </w:r>
      </w:del>
      <w:del w:id="26" w:author="Christopher Hempel" w:date="2020-09-29T09:26:00Z">
        <w:r w:rsidDel="00FE1E32">
          <w:rPr>
            <w:rFonts w:ascii="Calibri" w:hAnsi="Calibri" w:cs="Calibri"/>
            <w:color w:val="000000" w:themeColor="text1"/>
          </w:rPr>
          <w:delText xml:space="preserve"> (</w:delText>
        </w:r>
      </w:del>
      <w:r>
        <w:rPr>
          <w:rFonts w:ascii="Calibri" w:hAnsi="Calibri" w:cs="Calibri"/>
          <w:color w:val="000000" w:themeColor="text1"/>
        </w:rPr>
        <w:t>total RNA-Seq</w:t>
      </w:r>
      <w:del w:id="27" w:author="Christopher Hempel" w:date="2020-09-29T09:26:00Z">
        <w:r w:rsidDel="00FE1E32">
          <w:rPr>
            <w:rFonts w:ascii="Calibri" w:hAnsi="Calibri" w:cs="Calibri"/>
            <w:color w:val="000000" w:themeColor="text1"/>
          </w:rPr>
          <w:delText>), which represents metatranscriptomics without an mRNA enrichment step,</w:delText>
        </w:r>
      </w:del>
      <w:r>
        <w:rPr>
          <w:rFonts w:ascii="Calibri" w:hAnsi="Calibri" w:cs="Calibri"/>
          <w:color w:val="000000" w:themeColor="text1"/>
        </w:rPr>
        <w:t xml:space="preserve"> naturally enriche</w:t>
      </w:r>
      <w:r w:rsidR="00485983">
        <w:rPr>
          <w:rFonts w:ascii="Calibri" w:hAnsi="Calibri" w:cs="Calibri"/>
          <w:color w:val="000000" w:themeColor="text1"/>
        </w:rPr>
        <w:t>s sequencing data for</w:t>
      </w:r>
      <w:r>
        <w:rPr>
          <w:rFonts w:ascii="Calibri" w:hAnsi="Calibri" w:cs="Calibri"/>
          <w:color w:val="000000" w:themeColor="text1"/>
        </w:rPr>
        <w:t xml:space="preserve"> </w:t>
      </w:r>
      <w:r w:rsidR="006E6787">
        <w:rPr>
          <w:rFonts w:ascii="Calibri" w:hAnsi="Calibri" w:cs="Calibri"/>
          <w:color w:val="000000" w:themeColor="text1"/>
        </w:rPr>
        <w:t xml:space="preserve">common </w:t>
      </w:r>
      <w:r>
        <w:rPr>
          <w:rFonts w:ascii="Calibri" w:hAnsi="Calibri" w:cs="Calibri"/>
          <w:color w:val="000000" w:themeColor="text1"/>
        </w:rPr>
        <w:t>barcode sequences</w:t>
      </w:r>
      <w:r w:rsidR="00485983">
        <w:rPr>
          <w:rFonts w:ascii="Calibri" w:hAnsi="Calibri" w:cs="Calibri"/>
          <w:color w:val="000000" w:themeColor="text1"/>
        </w:rPr>
        <w:t xml:space="preserve">. This natural enrichment is achieved </w:t>
      </w:r>
      <w:r>
        <w:rPr>
          <w:rFonts w:ascii="Calibri" w:hAnsi="Calibri" w:cs="Calibri"/>
          <w:color w:val="000000" w:themeColor="text1"/>
        </w:rPr>
        <w:t>because 8</w:t>
      </w:r>
      <w:r w:rsidR="005F7CE5">
        <w:rPr>
          <w:rFonts w:ascii="Calibri" w:hAnsi="Calibri" w:cs="Calibri"/>
          <w:color w:val="000000" w:themeColor="text1"/>
        </w:rPr>
        <w:t>0-98</w:t>
      </w:r>
      <w:r>
        <w:rPr>
          <w:rFonts w:ascii="Calibri" w:hAnsi="Calibri" w:cs="Calibri"/>
          <w:color w:val="000000" w:themeColor="text1"/>
        </w:rPr>
        <w:t xml:space="preserve">% of RNA consists of rRNA </w:t>
      </w:r>
      <w:r w:rsidR="005F7CE5">
        <w:rPr>
          <w:rFonts w:ascii="Calibri" w:hAnsi="Calibri" w:cs="Calibri"/>
          <w:color w:val="000000" w:themeColor="text1"/>
        </w:rPr>
        <w:fldChar w:fldCharType="begin" w:fldLock="1"/>
      </w:r>
      <w:r w:rsidR="007F3E17">
        <w:rPr>
          <w:rFonts w:ascii="Calibri" w:hAnsi="Calibri" w:cs="Calibri"/>
          <w:color w:val="000000" w:themeColor="text1"/>
        </w:rPr>
        <w:instrText>ADDIN CSL_CITATION {"citationItems":[{"id":"ITEM-1","itemData":{"DOI":"10.1038/nrmicro2852","ISSN":"17401526","PMID":"22890146","abstract":"A comprehensive understanding of hostg-pathogen interactions requires a knowledge of the associated gene expression changes in both the pathogen and the host. Traditional, probe-dependent approaches using microarrays or reverse transcription PCR typically require the pathogen and host cells to be physically separated before gene expression analysis. However, the development of the probe-independent RNA sequencing (RNA-seq) approach has begun to revolutionize transcriptomics. Here, we assess the feasibility of taking transcriptomics one step further by performing 'dual RNA-seq', in which gene expression changes in both the pathogen and the host are analysed simultaneously. © 2012 Macmillan Publishers Limited. All rights reserved.","author":[{"dropping-particle":"","family":"Westermann","given":"Alexander J.","non-dropping-particle":"","parse-names":false,"suffix":""},{"dropping-particle":"","family":"Gorski","given":"Stanislaw A.","non-dropping-particle":"","parse-names":false,"suffix":""},{"dropping-particle":"","family":"Vogel","given":"Jörg","non-dropping-particle":"","parse-names":false,"suffix":""}],"container-title":"Nature Reviews Microbiology","id":"ITEM-1","issue":"9","issued":{"date-parts":[["2012"]]},"page":"618-630","publisher":"Nature Publishing Group","title":"Dual RNA-seq of pathogen and host","type":"article-journal","volume":"10"},"uris":["http://www.mendeley.com/documents/?uuid=0af75ebc-57c9-452b-bd87-31299ebbe9d9"]},{"id":"ITEM-2","itemData":{"DOI":"10.1186/2042-5783-3-1","ISSN":"2042-5783","abstract":"UNLABELLED: \\n\\nBACKGROUND: Next generation sequencing (NGS) technologies have revolutionized gene expression studies and functional genomics analysis. However, further improvement of RNA sequencing protocols is still desirable, in order to reduce NGS costs and to increase its accuracy. In bacteria, a major problem in RNA sequencing is the abundance of ribosomal RNA (rRNA), which accounts for 95-98% of total RNA and can therefore hinder sufficient coverage of mRNA, the main focus of transcriptomic studies. Thus, efficient removal of rRNA is necessary to achieve optimal coverage, good detection sensitivity and reliable results. An additional challenge is presented by microorganisms with GC-rich genomes, in which rRNA removal is less efficient.\\n\\nRESULTS: In this work, we tested two commercial kits for rRNA removal, either alone or in combination, on Burkholderia thailandensis. This bacterium, chosen as representative of the important Burkholderia genus, which includes both pathogenic and environmental bacteria, has a rather large (6.72 Mb) and GC-rich (67.7%) genome. Each enriched mRNA sample was sequenced through paired-end Illumina GAIIx run in duplicate, yielding between 10 and 40 million reads. We show that combined treatment with both kits allows an mRNA enrichment of more than 238-fold, enabling the sequencing of almost all (more than 90%) B. thailandensis transcripts from less than 10 million reads, without introducing any bias in mRNA relative abundance, thus preserving differential expression profile.\\n\\nCONCLUSIONS: The mRNA enrichment protocol presented in this work leads to an increase in detection sensitivity up to 770% compared to total RNA; such increased sensitivity allows for a corresponding reduction in the number of sequencing reads necessary for the complete analysis of whole transcriptome expression profiling. Thus we can conclude that the MICROBExpress/Ovation combined rRNA removal method could be suitable for RNA sequencing of whole transcriptomes of microorganisms with high GC content and complex genomes enabling at the same time an important scaling down of sequencing costs.","author":[{"dropping-particle":"","family":"Peano","given":"Clelia","non-dropping-particle":"","parse-names":false,"suffix":""},{"dropping-particle":"","family":"Pietrelli","given":"Alessandro","non-dropping-particle":"","parse-names":false,"suffix":""},{"dropping-particle":"","family":"Consolandi","given":"Clarissa","non-dropping-particle":"","parse-names":false,"suffix":""},{"dropping-particle":"","family":"Rossi","given":"Elio","non-dropping-particle":"","parse-names":false,"suffix":""},{"dropping-particle":"","family":"Petiti","given":"Luca","non-dropping-particle":"","parse-names":false,"suffix":""},{"dropping-particle":"","family":"Tagliabue","given":"Letizia","non-dropping-particle":"","parse-names":false,"suffix":""},{"dropping-particle":"","family":"Bellis","given":"Gianluca","non-dropping-particle":"De","parse-names":false,"suffix":""},{"dropping-particle":"","family":"Landini","given":"Paolo","non-dropping-particle":"","parse-names":false,"suffix":""}],"container-title":"Microbial Informatics and Experimentation","id":"ITEM-2","issue":"1","issued":{"date-parts":[["2013"]]},"page":"1-11","title":"An efficient rRNA removal method for RNA sequencing in GC-rich bacteria","type":"article-journal","volume":"3"},"uris":["http://www.mendeley.com/documents/?uuid=24ca3f0b-0832-4a2c-8fca-ff201fe9061d"]}],"mendeley":{"formattedCitation":"(Peano et al., 2013; Westermann et al., 2012)","plainTextFormattedCitation":"(Peano et al., 2013; Westermann et al., 2012)","previouslyFormattedCitation":"(Peano et al., 2013; Westermann et al., 2012)"},"properties":{"noteIndex":0},"schema":"https://github.com/citation-style-language/schema/raw/master/csl-citation.json"}</w:instrText>
      </w:r>
      <w:r w:rsidR="005F7CE5">
        <w:rPr>
          <w:rFonts w:ascii="Calibri" w:hAnsi="Calibri" w:cs="Calibri"/>
          <w:color w:val="000000" w:themeColor="text1"/>
        </w:rPr>
        <w:fldChar w:fldCharType="separate"/>
      </w:r>
      <w:r w:rsidR="005F7CE5" w:rsidRPr="005F7CE5">
        <w:rPr>
          <w:rFonts w:ascii="Calibri" w:hAnsi="Calibri" w:cs="Calibri"/>
          <w:noProof/>
          <w:color w:val="000000" w:themeColor="text1"/>
        </w:rPr>
        <w:t>(Peano et al., 2013; Westermann et al., 2012)</w:t>
      </w:r>
      <w:r w:rsidR="005F7CE5">
        <w:rPr>
          <w:rFonts w:ascii="Calibri" w:hAnsi="Calibri" w:cs="Calibri"/>
          <w:color w:val="000000" w:themeColor="text1"/>
        </w:rPr>
        <w:fldChar w:fldCharType="end"/>
      </w:r>
      <w:r>
        <w:t xml:space="preserve"> contain</w:t>
      </w:r>
      <w:r w:rsidR="00485983">
        <w:t>ing</w:t>
      </w:r>
      <w:r>
        <w:t xml:space="preserve"> the common </w:t>
      </w:r>
      <w:ins w:id="28" w:author="Karl Cottenie" w:date="2020-09-10T16:18:00Z">
        <w:r w:rsidR="001C1B47">
          <w:t xml:space="preserve">microbial </w:t>
        </w:r>
      </w:ins>
      <w:r>
        <w:t xml:space="preserve">barcodes </w:t>
      </w:r>
      <w:r w:rsidR="005F7CE5">
        <w:t xml:space="preserve">16S, 18S rRNA, and 28S rRNA, </w:t>
      </w:r>
      <w:r w:rsidR="00FE25F8">
        <w:t>whereas these</w:t>
      </w:r>
      <w:r w:rsidR="006E6787">
        <w:t xml:space="preserve"> barcodes can </w:t>
      </w:r>
      <w:r w:rsidR="006E6787">
        <w:rPr>
          <w:rFonts w:ascii="Calibri" w:hAnsi="Calibri" w:cs="Calibri"/>
          <w:color w:val="000000" w:themeColor="text1"/>
        </w:rPr>
        <w:t xml:space="preserve">make up as little as </w:t>
      </w:r>
      <w:r w:rsidR="006E6787">
        <w:t>0.05%</w:t>
      </w:r>
      <w:r w:rsidR="00FE25F8">
        <w:t xml:space="preserve"> – </w:t>
      </w:r>
      <w:r w:rsidR="006E6787">
        <w:t xml:space="preserve">1.4% </w:t>
      </w:r>
      <w:r w:rsidR="00FE25F8">
        <w:t xml:space="preserve">in metagenomics sequencing data </w:t>
      </w:r>
      <w:r w:rsidR="006E6787">
        <w:rPr>
          <w:rFonts w:ascii="Calibri" w:hAnsi="Calibri" w:cs="Calibri"/>
          <w:color w:val="000000" w:themeColor="text1"/>
        </w:rPr>
        <w:fldChar w:fldCharType="begin" w:fldLock="1"/>
      </w:r>
      <w:r w:rsidR="006E6787">
        <w:rPr>
          <w:rFonts w:ascii="Calibri" w:hAnsi="Calibri" w:cs="Calibri"/>
          <w:color w:val="000000" w:themeColor="text1"/>
        </w:rPr>
        <w:instrText>ADDIN CSL_CITATION {"citationItems":[{"id":"ITEM-1","itemData":{"DOI":"10.1038/nbt.1823","ISSN":"10870156","abstract":"Here we present a standard developed by the Genomic Standards Consortium (GSC) for reporting marker gene sequences-the minimum information about a marker gene sequence (MIMARKS). We also introduce a system for describing the environment from which a biological sample originates. The 'environmental packages' apply to any genome sequence of known origin and can be used in combination with MIMARKS and other GSC checklists. Finally, to establish a unified standard for describing sequence data and to provide a single point of entry for the scientific community to access and learn about GSC checklists, we present the minimum information about any (x) sequence (MIxS). Adoption of MIxS will enhance our ability to analyze natural genetic diversity documented by massive DNA sequencing efforts from myriad ecosystems in our ever-changing biosphere.","author":[{"dropping-particle":"","family":"Yilmaz","given":"Pelin","non-dropping-particle":"","parse-names":false,"suffix":""},{"dropping-particle":"","family":"Kottmann","given":"Renzo","non-dropping-particle":"","parse-names":false,"suffix":""},{"dropping-particle":"","family":"Field","given":"Dawn","non-dropping-particle":"","parse-names":false,"suffix":""},{"dropping-particle":"","family":"Knight","given":"Rob","non-dropping-particle":"","parse-names":false,"suffix":""},{"dropping-particle":"","family":"Cole","given":"James R.","non-dropping-particle":"","parse-names":false,"suffix":""},{"dropping-particle":"","family":"Amaral-Zettler","given":"Linda","non-dropping-particle":"","parse-names":false,"suffix":""},{"dropping-particle":"","family":"Gilbert","given":"Jack A.","non-dropping-particle":"","parse-names":false,"suffix":""},{"dropping-particle":"","family":"Karsch-Mizrachi","given":"Ilene","non-dropping-particle":"","parse-names":false,"suffix":""},{"dropping-particle":"","family":"Johnston","given":"Anjanette","non-dropping-particle":"","parse-names":false,"suffix":""},{"dropping-particle":"","family":"Cochrane","given":"Guy","non-dropping-particle":"","parse-names":false,"suffix":""},{"dropping-particle":"","family":"Vaughan","given":"Robert","non-dropping-particle":"","parse-names":false,"suffix":""},{"dropping-particle":"","family":"Hunter","given":"Christopher","non-dropping-particle":"","parse-names":false,"suffix":""},{"dropping-particle":"","family":"Park","given":"Joonhong","non-dropping-particle":"","parse-names":false,"suffix":""},{"dropping-particle":"","family":"Morrison","given":"Norman","non-dropping-particle":"","parse-names":false,"suffix":""},{"dropping-particle":"","family":"Rocca-Serra","given":"Philippe","non-dropping-particle":"","parse-names":false,"suffix":""},{"dropping-particle":"","family":"Sterk","given":"Peter","non-dropping-particle":"","parse-names":false,"suffix":""},{"dropping-particle":"","family":"Arumugam","given":"Manimozhiyan","non-dropping-particle":"","parse-names":false,"suffix":""},{"dropping-particle":"","family":"Bailey","given":"Mark","non-dropping-particle":"","parse-names":false,"suffix":""},{"dropping-particle":"","family":"Baumgartner","given":"Laura","non-dropping-particle":"","parse-names":false,"suffix":""},{"dropping-particle":"","family":"Birren","given":"Bruce W.","non-dropping-particle":"","parse-names":false,"suffix":""},{"dropping-particle":"","family":"Blaser","given":"Martin J.","non-dropping-particle":"","parse-names":false,"suffix":""},{"dropping-particle":"","family":"Bonazzi","given":"Vivien","non-dropping-particle":"","parse-names":false,"suffix":""},{"dropping-particle":"","family":"Booth","given":"Tim","non-dropping-particle":"","parse-names":false,"suffix":""},{"dropping-particle":"","family":"Bork","given":"Peer","non-dropping-particle":"","parse-names":false,"suffix":""},{"dropping-particle":"","family":"Bushman","given":"Frederic D.","non-dropping-particle":"","parse-names":false,"suffix":""},{"dropping-particle":"","family":"Buttigieg","given":"Pier Luigi","non-dropping-particle":"","parse-names":false,"suffix":""},{"dropping-particle":"","family":"Chain","given":"Patrick S.G.","non-dropping-particle":"","parse-names":false,"suffix":""},{"dropping-particle":"","family":"Charlson","given":"Emily","non-dropping-particle":"","parse-names":false,"suffix":""},{"dropping-particle":"","family":"Costello","given":"Elizabeth K.","non-dropping-particle":"","parse-names":false,"suffix":""},{"dropping-particle":"","family":"Huot-Creasy","given":"Heather","non-dropping-particle":"","parse-names":false,"suffix":""},{"dropping-particle":"","family":"Dawyndt","given":"Peter","non-dropping-particle":"","parse-names":false,"suffix":""},{"dropping-particle":"","family":"Desantis","given":"Todd","non-dropping-particle":"","parse-names":false,"suffix":""},{"dropping-particle":"","family":"Fierer","given":"Noah","non-dropping-particle":"","parse-names":false,"suffix":""},{"dropping-particle":"","family":"Fuhrman","given":"Jed A.","non-dropping-particle":"","parse-names":false,"suffix":""},{"dropping-particle":"","family":"Gallery","given":"Rachel E.","non-dropping-particle":"","parse-names":false,"suffix":""},{"dropping-particle":"","family":"Gevers","given":"Dirk","non-dropping-particle":"","parse-names":false,"suffix":""},{"dropping-particle":"","family":"Gibbs","given":"Richard A.","non-dropping-particle":"","parse-names":false,"suffix":""},{"dropping-particle":"","family":"Gil","given":"Inigo San","non-dropping-particle":"","parse-names":false,"suffix":""},{"dropping-particle":"","family":"Gonzalez","given":"Antonio","non-dropping-particle":"","parse-names":false,"suffix":""},{"dropping-particle":"","family":"Gordon","given":"Jeffrey I.","non-dropping-particle":"","parse-names":false,"suffix":""},{"dropping-particle":"","family":"Guralnick","given":"Robert","non-dropping-particle":"","parse-names":false,"suffix":""},{"dropping-particle":"","family":"Hankeln","given":"Wolfgang","non-dropping-particle":"","parse-names":false,"suffix":""},{"dropping-particle":"","family":"Highlander","given":"Sarah","non-dropping-particle":"","parse-names":false,"suffix":""},{"dropping-particle":"","family":"Hugenholtz","given":"Philip","non-dropping-particle":"","parse-names":false,"suffix":""},{"dropping-particle":"","family":"Jansson","given":"Janet","non-dropping-particle":"","parse-names":false,"suffix":""},{"dropping-particle":"","family":"Kau","given":"Andrew L.","non-dropping-particle":"","parse-names":false,"suffix":""},{"dropping-particle":"","family":"Kelley","given":"Scott T.","non-dropping-particle":"","parse-names":false,"suffix":""},{"dropping-particle":"","family":"Kennedy","given":"Jerry","non-dropping-particle":"","parse-names":false,"suffix":""},{"dropping-particle":"","family":"Knights","given":"Dan","non-dropping-particle":"","parse-names":false,"suffix":""},{"dropping-particle":"","family":"Koren","given":"Omry","non-dropping-particle":"","parse-names":false,"suffix":""},{"dropping-particle":"","family":"Kuczynski","given":"Justin","non-dropping-particle":"","parse-names":false,"suffix":""},{"dropping-particle":"","family":"Kyrpides","given":"Nikos","non-dropping-particle":"","parse-names":false,"suffix":""},{"dropping-particle":"","family":"Larsen","given":"Robert","non-dropping-particle":"","parse-names":false,"suffix":""},{"dropping-particle":"","family":"Lauber","given":"Christian L.","non-dropping-particle":"","parse-names":false,"suffix":""},{"dropping-particle":"","family":"Legg","given":"Teresa","non-dropping-particle":"","parse-names":false,"suffix":""},{"dropping-particle":"","family":"Ley","given":"Ruth E.","non-dropping-particle":"","parse-names":false,"suffix":""},{"dropping-particle":"","family":"Lozupone","given":"Catherine A.","non-dropping-particle":"","parse-names":false,"suffix":""},{"dropping-particle":"","family":"Ludwig","given":"Wolfgang","non-dropping-particle":"","parse-names":false,"suffix":""},{"dropping-particle":"","family":"Lyons","given":"Donna","non-dropping-particle":"","parse-names":false,"suffix":""},{"dropping-particle":"","family":"Maguire","given":"Eamonn","non-dropping-particle":"","parse-names":false,"suffix":""},{"dropping-particle":"","family":"Methé","given":"Barbara A.","non-dropping-particle":"","parse-names":false,"suffix":""},{"dropping-particle":"","family":"Meyer","given":"Folker","non-dropping-particle":"","parse-names":false,"suffix":""},{"dropping-particle":"","family":"Muegge","given":"Brian","non-dropping-particle":"","parse-names":false,"suffix":""},{"dropping-particle":"","family":"Nakielny","given":"Sara","non-dropping-particle":"","parse-names":false,"suffix":""},{"dropping-particle":"","family":"Nelson","given":"Karen E.","non-dropping-particle":"","parse-names":false,"suffix":""},{"dropping-particle":"","family":"Nemergut","given":"Diana","non-dropping-particle":"","parse-names":false,"suffix":""},{"dropping-particle":"","family":"Neufeld","given":"Josh D.","non-dropping-particle":"","parse-names":false,"suffix":""},{"dropping-particle":"","family":"Newbold","given":"Lindsay K.","non-dropping-particle":"","parse-names":false,"suffix":""},{"dropping-particle":"","family":"Oliver","given":"Anna E.","non-dropping-particle":"","parse-names":false,"suffix":""},{"dropping-particle":"","family":"Pace","given":"Norman R.","non-dropping-particle":"","parse-names":false,"suffix":""},{"dropping-particle":"","family":"Palanisamy","given":"Giriprakash","non-dropping-particle":"","parse-names":false,"suffix":""},{"dropping-particle":"","family":"Peplies","given":"Jörg","non-dropping-particle":"","parse-names":false,"suffix":""},{"dropping-particle":"","family":"Petrosino","given":"Joseph","non-dropping-particle":"","parse-names":false,"suffix":""},{"dropping-particle":"","family":"Proctor","given":"Lita","non-dropping-particle":"","parse-names":false,"suffix":""},{"dropping-particle":"","family":"Pruesse","given":"Elmar","non-dropping-particle":"","parse-names":false,"suffix":""},{"dropping-particle":"","family":"Quast","given":"Christian","non-dropping-particle":"","parse-names":false,"suffix":""},{"dropping-particle":"","family":"Raes","given":"Jeroen","non-dropping-particle":"","parse-names":false,"suffix":""},{"dropping-particle":"","family":"Ratnasingham","given":"Sujeevan","non-dropping-particle":"","parse-names":false,"suffix":""},{"dropping-particle":"","family":"Ravel","given":"Jacques","non-dropping-particle":"","parse-names":false,"suffix":""},{"dropping-particle":"","family":"Relman","given":"David A.","non-dropping-particle":"","parse-names":false,"suffix":""},{"dropping-particle":"","family":"Assunta-Sansone","given":"Susanna","non-dropping-particle":"","parse-names":false,"suffix":""},{"dropping-particle":"","family":"Schloss","given":"Patrick D.","non-dropping-particle":"","parse-names":false,"suffix":""},{"dropping-particle":"","family":"Schriml","given":"Lynn","non-dropping-particle":"","parse-names":false,"suffix":""},{"dropping-particle":"","family":"Sinha","given":"Rohini","non-dropping-particle":"","parse-names":false,"suffix":""},{"dropping-particle":"","family":"Smith","given":"Michelle I.","non-dropping-particle":"","parse-names":false,"suffix":""},{"dropping-particle":"","family":"Sodergren","given":"Erica","non-dropping-particle":"","parse-names":false,"suffix":""},{"dropping-particle":"","family":"Spor","given":"Aymé","non-dropping-particle":"","parse-names":false,"suffix":""},{"dropping-particle":"","family":"Stombaugh","given":"Jesse","non-dropping-particle":"","parse-names":false,"suffix":""},{"dropping-particle":"","family":"Tiedje","given":"James M.","non-dropping-particle":"","parse-names":false,"suffix":""},{"dropping-particle":"V.","family":"Ward","given":"Doyle","non-dropping-particle":"","parse-names":false,"suffix":""},{"dropping-particle":"","family":"Weinstock","given":"George M.","non-dropping-particle":"","parse-names":false,"suffix":""},{"dropping-particle":"","family":"Wendel","given":"Doug","non-dropping-particle":"","parse-names":false,"suffix":""},{"dropping-particle":"","family":"White","given":"Owen","non-dropping-particle":"","parse-names":false,"suffix":""},{"dropping-particle":"","family":"Whiteley","given":"Andrew","non-dropping-particle":"","parse-names":false,"suffix":""},{"dropping-particle":"","family":"Wilke","given":"Andreas","non-dropping-particle":"","parse-names":false,"suffix":""},{"dropping-particle":"","family":"Wortman","given":"Jennifer R.","non-dropping-particle":"","parse-names":false,"suffix":""},{"dropping-particle":"","family":"Yatsunenko","given":"Tanya","non-dropping-particle":"","parse-names":false,"suffix":""},{"dropping-particle":"","family":"Glöckner","given":"Frank Oliver","non-dropping-particle":"","parse-names":false,"suffix":""}],"container-title":"Nature Biotechnology","id":"ITEM-1","issue":"5","issued":{"date-parts":[["2011"]]},"page":"415-420","title":"Minimum information about a marker gene sequence (MIMARKS) and minimum information about any (x) sequence (MIxS) specifications","type":"article-journal","volume":"29"},"uris":["http://www.mendeley.com/documents/?uuid=4f4ac5f3-0cd9-498e-bf74-98cd19656e57"]},{"id":"ITEM-2","itemData":{"DOI":"10.1111/1462-2920.12250","ISSN":"14622920","abstract":"Sequencing of 16S rDNA polymerase chain reaction (PCR) amplicons is the most common approach for investigating environmental prokaryotic diversity, despite the known biases introduced during PCR. Here we show that 16S rDNA fragments derived from Illumina-sequenced environmental metagenomes (mitags) are a powerful alternative to 16S rDNA amplicons for investigating the taxonomic diversity and structure of prokaryotic communities. As part of the Tara Oceans global expedition, marine plankton was sampled in three locations, resulting in 29 subsamples for which metagenomes were produced by shotgun Illumina sequencing (ca. 700 Gb). For comparative analyses, a subset of samples was also selected for Roche-454 sequencing using both shotgun (m454tags; 13 metagenomes, ca. 2.4 Gb) and 16S rDNA amplicon (454tags; ca. 0.075 Gb) approaches. Our results indicate that by overcoming PCR biases related to amplification and primer mismatch, mitags may provide more realistic estimates of community richness and evenness than amplicon 454tags. In addition, mitags can capture expected beta diversity patterns. Using mitags is now economically feasible given the dramatic reduction in high-throughput sequencing costs, having the advantage of retrieving simultaneously both taxonomic (Bacteria, Archaea and Eukarya) and functional information from the same microbial community.","author":[{"dropping-particle":"","family":"Logares","given":"Ramiro","non-dropping-particle":"","parse-names":false,"suffix":""},{"dropping-particle":"","family":"Sunagawa","given":"Shinichi","non-dropping-particle":"","parse-names":false,"suffix":""},{"dropping-particle":"","family":"Salazar","given":"Guillem","non-dropping-particle":"","parse-names":false,"suffix":""},{"dropping-particle":"","family":"Cornejo-Castillo","given":"Francisco M.","non-dropping-particle":"","parse-names":false,"suffix":""},{"dropping-particle":"","family":"Ferrera","given":"Isabel","non-dropping-particle":"","parse-names":false,"suffix":""},{"dropping-particle":"","family":"Sarmento","given":"Hugo","non-dropping-particle":"","parse-names":false,"suffix":""},{"dropping-particle":"","family":"Hingamp","given":"Pascal","non-dropping-particle":"","parse-names":false,"suffix":""},{"dropping-particle":"","family":"Ogata","given":"Hiroyuki","non-dropping-particle":"","parse-names":false,"suffix":""},{"dropping-particle":"","family":"Vargas","given":"Colomban","non-dropping-particle":"de","parse-names":false,"suffix":""},{"dropping-particle":"","family":"Lima-Mendez","given":"Gipsi","non-dropping-particle":"","parse-names":false,"suffix":""},{"dropping-particle":"","family":"Raes","given":"Jeroen","non-dropping-particle":"","parse-names":false,"suffix":""},{"dropping-particle":"","family":"Poulain","given":"Julie","non-dropping-particle":"","parse-names":false,"suffix":""},{"dropping-particle":"","family":"Jaillon","given":"Olivier","non-dropping-particle":"","parse-names":false,"suffix":""},{"dropping-particle":"","family":"Wincker","given":"Patrick","non-dropping-particle":"","parse-names":false,"suffix":""},{"dropping-particle":"","family":"Kandels-Lewis","given":"Stefanie","non-dropping-particle":"","parse-names":false,"suffix":""},{"dropping-particle":"","family":"Karsenti","given":"Eric","non-dropping-particle":"","parse-names":false,"suffix":""},{"dropping-particle":"","family":"Bork","given":"Peer","non-dropping-particle":"","parse-names":false,"suffix":""},{"dropping-particle":"","family":"Acinas","given":"Silvia G.","non-dropping-particle":"","parse-names":false,"suffix":""}],"container-title":"Environmental Microbiology","id":"ITEM-2","issue":"9","issued":{"date-parts":[["2014"]]},"page":"2659-2671","title":"Metagenomic 16S rDNA Illumina tags are a powerful alternative to amplicon sequencing to explore diversity and structure of microbial communities","type":"article-journal","volume":"16"},"uris":["http://www.mendeley.com/documents/?uuid=6d973113-910d-4c73-9a15-a2f47ee51e7b"]}],"mendeley":{"formattedCitation":"(Logares et al., 2014; Yilmaz et al., 2011)","plainTextFormattedCitation":"(Logares et al., 2014; Yilmaz et al., 2011)","previouslyFormattedCitation":"(Logares et al., 2014; Yilmaz et al., 2011)"},"properties":{"noteIndex":0},"schema":"https://github.com/citation-style-language/schema/raw/master/csl-citation.json"}</w:instrText>
      </w:r>
      <w:r w:rsidR="006E6787">
        <w:rPr>
          <w:rFonts w:ascii="Calibri" w:hAnsi="Calibri" w:cs="Calibri"/>
          <w:color w:val="000000" w:themeColor="text1"/>
        </w:rPr>
        <w:fldChar w:fldCharType="separate"/>
      </w:r>
      <w:r w:rsidR="006E6787" w:rsidRPr="00EB444C">
        <w:rPr>
          <w:rFonts w:ascii="Calibri" w:hAnsi="Calibri" w:cs="Calibri"/>
          <w:noProof/>
          <w:color w:val="000000" w:themeColor="text1"/>
        </w:rPr>
        <w:t>(Logares et al., 2014; Yilmaz et al., 2011)</w:t>
      </w:r>
      <w:r w:rsidR="006E6787">
        <w:rPr>
          <w:rFonts w:ascii="Calibri" w:hAnsi="Calibri" w:cs="Calibri"/>
          <w:color w:val="000000" w:themeColor="text1"/>
        </w:rPr>
        <w:fldChar w:fldCharType="end"/>
      </w:r>
      <w:r w:rsidR="006E6787">
        <w:rPr>
          <w:rFonts w:ascii="Calibri" w:hAnsi="Calibri" w:cs="Calibri"/>
          <w:color w:val="000000" w:themeColor="text1"/>
        </w:rPr>
        <w:t xml:space="preserve">. </w:t>
      </w:r>
      <w:r w:rsidR="005F7CE5">
        <w:t>16S, 18S rRNA, and 28S rRNA</w:t>
      </w:r>
      <w:r w:rsidR="005F7CE5">
        <w:rPr>
          <w:rFonts w:ascii="Calibri" w:hAnsi="Calibri" w:cs="Calibri"/>
          <w:color w:val="000000" w:themeColor="text1"/>
        </w:rPr>
        <w:t xml:space="preserve"> sequences are much better represented and taxonomically annotated in public databases than other parts of the genome. Therefore,</w:t>
      </w:r>
      <w:r w:rsidR="009459B5">
        <w:rPr>
          <w:rFonts w:ascii="Calibri" w:hAnsi="Calibri" w:cs="Calibri"/>
          <w:color w:val="000000" w:themeColor="text1"/>
        </w:rPr>
        <w:t xml:space="preserve"> </w:t>
      </w:r>
      <w:r w:rsidR="005F7CE5">
        <w:rPr>
          <w:rFonts w:ascii="Calibri" w:hAnsi="Calibri" w:cs="Calibri"/>
          <w:color w:val="000000" w:themeColor="text1"/>
        </w:rPr>
        <w:t>the natural</w:t>
      </w:r>
      <w:r w:rsidR="003561B3" w:rsidRPr="003561B3">
        <w:rPr>
          <w:rFonts w:ascii="Calibri" w:hAnsi="Calibri" w:cs="Calibri"/>
          <w:color w:val="000000" w:themeColor="text1"/>
        </w:rPr>
        <w:t xml:space="preserve"> </w:t>
      </w:r>
      <w:r w:rsidR="00485983">
        <w:rPr>
          <w:rFonts w:ascii="Calibri" w:hAnsi="Calibri" w:cs="Calibri"/>
          <w:color w:val="000000" w:themeColor="text1"/>
        </w:rPr>
        <w:t xml:space="preserve">enrichment </w:t>
      </w:r>
      <w:r w:rsidR="005F7CE5">
        <w:rPr>
          <w:rFonts w:ascii="Calibri" w:hAnsi="Calibri" w:cs="Calibri"/>
          <w:color w:val="000000" w:themeColor="text1"/>
        </w:rPr>
        <w:t xml:space="preserve">of rRNA in total RNA-Seq in theory </w:t>
      </w:r>
      <w:r w:rsidR="003561B3">
        <w:rPr>
          <w:rFonts w:ascii="Calibri" w:hAnsi="Calibri" w:cs="Calibri"/>
          <w:color w:val="000000" w:themeColor="text1"/>
        </w:rPr>
        <w:t>enable</w:t>
      </w:r>
      <w:r w:rsidR="009459B5">
        <w:rPr>
          <w:rFonts w:ascii="Calibri" w:hAnsi="Calibri" w:cs="Calibri"/>
          <w:color w:val="000000" w:themeColor="text1"/>
        </w:rPr>
        <w:t>s</w:t>
      </w:r>
      <w:r w:rsidR="003561B3">
        <w:rPr>
          <w:rFonts w:ascii="Calibri" w:hAnsi="Calibri" w:cs="Calibri"/>
          <w:color w:val="000000" w:themeColor="text1"/>
        </w:rPr>
        <w:t xml:space="preserve"> </w:t>
      </w:r>
      <w:r w:rsidR="00485983">
        <w:rPr>
          <w:rFonts w:ascii="Calibri" w:hAnsi="Calibri" w:cs="Calibri"/>
          <w:color w:val="000000" w:themeColor="text1"/>
        </w:rPr>
        <w:t xml:space="preserve">a </w:t>
      </w:r>
      <w:r w:rsidR="003561B3">
        <w:rPr>
          <w:rFonts w:ascii="Calibri" w:hAnsi="Calibri" w:cs="Calibri"/>
          <w:color w:val="000000" w:themeColor="text1"/>
        </w:rPr>
        <w:t xml:space="preserve">better </w:t>
      </w:r>
      <w:ins w:id="29" w:author="Christopher Hempel" w:date="2020-09-18T09:14:00Z">
        <w:r w:rsidR="00412A85">
          <w:rPr>
            <w:rFonts w:ascii="Calibri" w:hAnsi="Calibri" w:cs="Calibri"/>
            <w:color w:val="000000" w:themeColor="text1"/>
          </w:rPr>
          <w:t xml:space="preserve">sequencing </w:t>
        </w:r>
      </w:ins>
      <w:r w:rsidR="003561B3">
        <w:rPr>
          <w:rFonts w:ascii="Calibri" w:hAnsi="Calibri" w:cs="Calibri"/>
          <w:color w:val="000000" w:themeColor="text1"/>
        </w:rPr>
        <w:t xml:space="preserve">coverage of </w:t>
      </w:r>
      <w:r w:rsidR="00485983">
        <w:rPr>
          <w:rFonts w:ascii="Calibri" w:hAnsi="Calibri" w:cs="Calibri"/>
          <w:color w:val="000000" w:themeColor="text1"/>
        </w:rPr>
        <w:t>common</w:t>
      </w:r>
      <w:r w:rsidR="00FE25F8">
        <w:rPr>
          <w:rFonts w:ascii="Calibri" w:hAnsi="Calibri" w:cs="Calibri"/>
          <w:color w:val="000000" w:themeColor="text1"/>
        </w:rPr>
        <w:t xml:space="preserve"> </w:t>
      </w:r>
      <w:ins w:id="30" w:author="Christopher Hempel" w:date="2020-09-18T09:12:00Z">
        <w:r w:rsidR="00412A85">
          <w:rPr>
            <w:rFonts w:ascii="Calibri" w:hAnsi="Calibri" w:cs="Calibri"/>
            <w:color w:val="000000" w:themeColor="text1"/>
          </w:rPr>
          <w:t xml:space="preserve">microbial </w:t>
        </w:r>
      </w:ins>
      <w:r w:rsidR="003561B3">
        <w:rPr>
          <w:rFonts w:ascii="Calibri" w:hAnsi="Calibri" w:cs="Calibri"/>
          <w:color w:val="000000" w:themeColor="text1"/>
        </w:rPr>
        <w:t xml:space="preserve">barcodes as compared to metagenomics, which </w:t>
      </w:r>
      <w:del w:id="31" w:author="Christopher Hempel" w:date="2020-09-21T08:56:00Z">
        <w:r w:rsidR="003561B3" w:rsidDel="00E3201C">
          <w:rPr>
            <w:rFonts w:ascii="Calibri" w:hAnsi="Calibri" w:cs="Calibri"/>
            <w:color w:val="000000" w:themeColor="text1"/>
          </w:rPr>
          <w:delText>s</w:delText>
        </w:r>
        <w:r w:rsidR="00E3201C" w:rsidDel="00E3201C">
          <w:rPr>
            <w:rFonts w:ascii="Calibri" w:hAnsi="Calibri" w:cs="Calibri"/>
            <w:color w:val="000000" w:themeColor="text1"/>
          </w:rPr>
          <w:delText>hould</w:delText>
        </w:r>
      </w:del>
      <w:ins w:id="32" w:author="Christopher Hempel" w:date="2020-09-21T08:56:00Z">
        <w:r w:rsidR="00E3201C">
          <w:rPr>
            <w:rFonts w:ascii="Calibri" w:hAnsi="Calibri" w:cs="Calibri"/>
            <w:color w:val="000000" w:themeColor="text1"/>
          </w:rPr>
          <w:t>might</w:t>
        </w:r>
      </w:ins>
      <w:r w:rsidR="003561B3">
        <w:rPr>
          <w:rFonts w:ascii="Calibri" w:hAnsi="Calibri" w:cs="Calibri"/>
          <w:color w:val="000000" w:themeColor="text1"/>
        </w:rPr>
        <w:t xml:space="preserve"> allow for more </w:t>
      </w:r>
      <w:commentRangeStart w:id="33"/>
      <w:commentRangeStart w:id="34"/>
      <w:r w:rsidR="003561B3">
        <w:rPr>
          <w:rFonts w:ascii="Calibri" w:hAnsi="Calibri" w:cs="Calibri"/>
          <w:color w:val="000000" w:themeColor="text1"/>
        </w:rPr>
        <w:t xml:space="preserve">accurate taxonomic profiling of </w:t>
      </w:r>
      <w:r w:rsidR="00FE25F8">
        <w:rPr>
          <w:rFonts w:ascii="Calibri" w:hAnsi="Calibri" w:cs="Calibri"/>
          <w:color w:val="000000" w:themeColor="text1"/>
        </w:rPr>
        <w:t>taxonomically diverse</w:t>
      </w:r>
      <w:r w:rsidR="003561B3">
        <w:rPr>
          <w:rFonts w:ascii="Calibri" w:hAnsi="Calibri" w:cs="Calibri"/>
          <w:color w:val="000000" w:themeColor="text1"/>
        </w:rPr>
        <w:t xml:space="preserve"> communities</w:t>
      </w:r>
      <w:commentRangeEnd w:id="33"/>
      <w:r w:rsidR="001C1B47">
        <w:rPr>
          <w:rStyle w:val="CommentReference"/>
        </w:rPr>
        <w:commentReference w:id="33"/>
      </w:r>
      <w:commentRangeEnd w:id="34"/>
      <w:r w:rsidR="00412A85">
        <w:rPr>
          <w:rStyle w:val="CommentReference"/>
        </w:rPr>
        <w:commentReference w:id="34"/>
      </w:r>
      <w:r w:rsidR="003561B3">
        <w:rPr>
          <w:rFonts w:ascii="Calibri" w:hAnsi="Calibri" w:cs="Calibri"/>
          <w:color w:val="000000" w:themeColor="text1"/>
        </w:rPr>
        <w:t>.</w:t>
      </w:r>
    </w:p>
    <w:p w14:paraId="024F0364" w14:textId="5661B305" w:rsidR="0049163C" w:rsidRDefault="006E6787" w:rsidP="00E05CD2">
      <w:pPr>
        <w:spacing w:line="360" w:lineRule="auto"/>
        <w:ind w:firstLine="720"/>
        <w:jc w:val="both"/>
      </w:pPr>
      <w:r>
        <w:rPr>
          <w:rFonts w:ascii="Calibri" w:hAnsi="Calibri" w:cs="Calibri"/>
          <w:color w:val="000000" w:themeColor="text1"/>
        </w:rPr>
        <w:t xml:space="preserve">Second, </w:t>
      </w:r>
      <w:r>
        <w:t xml:space="preserve">metatranscriptomics can be used to identify the active part of a community </w:t>
      </w:r>
      <w:r>
        <w:rPr>
          <w:rStyle w:val="FootnoteReference"/>
        </w:rPr>
        <w:fldChar w:fldCharType="begin" w:fldLock="1"/>
      </w:r>
      <w:r>
        <w:instrText>ADDIN CSL_CITATION {"citationItems":[{"id":"ITEM-1","itemData":{"DOI":"10.1186/s40168-018-0453-0","ISSN":"20492618","abstract":"A majority of indoor residential microbes originate from humans, pets, and outdoor air and are not adapted to the built environment (BE). Consequently, a large portion of the microbes identified by DNA-based methods are either dead or metabolically inactive. Although many exceptions have been noted, the ribosomal RNA fraction of the sample is more likely to represent either viable or metabolically active cells. We examined methodological variations in sample processing using a defined, mock BE microbial community to better understand the scope of technique-based vs. biological-based differences in both ribosomal transcript (rRNA) and gene (DNA) sequence community analysis. Based on in vitro tests, a protocol was adopted for the analysis of the genetic and metabolic pool (DNA vs. rRNA) of air and surface microbiomes within a residential setting. We observed differences in DNA/RNA co-extraction efficiency for individual microbes, but overall, a greater recovery of rRNA using FastPrep (&gt; 50%). Samples stored with various preservation methods at − 80°C experienced a rapid decline in nucleic acid recovery starting within the first week, although post-extraction rRNA had no significant degradation when treated with RNAStable. We recommend that co-extraction samples be processed as quickly as possible after collection. The in vivo analysis revealed significant differences in the two components (genetic and metabolic pool) in terms of taxonomy, community structure, and microbial association networks. Rare taxa present in the genetic pool showed higher metabolic potential (RNA:DNA ratio), whereas commonly detected taxa of outdoor origins based on DNA sequencing, especially taxa of the Sphingomonadales order, were present in lower relative abundances in the viable community. Although methodological variations in sample preparations are high, large differences between the DNA and RNA fractions of the total microbial community demonstrate that direct examination of rRNA isolated from a residential BE microbiome has the potential to identify the more likely viable or active portion of the microbial community. In an environment that has primarily dead and metabolically inactive cells, we suggest that the rRNA fraction of BE samples is capable of providing a more ecologically relevant insight into the factors that drive indoor microbial community dynamics.","author":[{"dropping-particle":"","family":"Gomez-Silvan","given":"Cinta","non-dropping-particle":"","parse-names":false,"suffix":""},{"dropping-particle":"","family":"Leung","given":"Marcus H.Y.","non-dropping-particle":"","parse-names":false,"suffix":""},{"dropping-particle":"","family":"Grue","given":"Katherine A.","non-dropping-particle":"","parse-names":false,"suffix":""},{"dropping-particle":"","family":"Kaur","given":"Randeep","non-dropping-particle":"","parse-names":false,"suffix":""},{"dropping-particle":"","family":"Tong","given":"Xinzhao","non-dropping-particle":"","parse-names":false,"suffix":""},{"dropping-particle":"","family":"Lee","given":"Patrick K.H.","non-dropping-particle":"","parse-names":false,"suffix":""},{"dropping-particle":"","family":"Andersen","given":"Gary L.","non-dropping-particle":"","parse-names":false,"suffix":""}],"container-title":"Microbiome","id":"ITEM-1","issue":"1","issued":{"date-parts":[["2018"]]},"page":"1-16","publisher":"Microbiome","title":"A comparison of methods used to unveil the genetic and metabolic pool in the built environment","type":"article-journal","volume":"6"},"uris":["http://www.mendeley.com/documents/?uuid=cb3795f4-3215-40a9-b2b1-a58c91dd93f8"]},{"id":"ITEM-2","itemData":{"DOI":"10.1038/ismej.2015.30","ISSN":"17517370","abstract":"The high numbers and diversity of protists in soil systems have long been presumed, but their true diversity and community composition have remained largely concealed. Traditional cultivation-based methods miss a majority of taxa, whereas molecular barcoding approaches employing PCR introduce significant biases in reported community composition of soil protists. Here, we applied a metatranscriptomic approach to assess the protist community in 12 mineral and organic soil samples from different vegetation types and climatic zones using small subunit ribosomal RNA transcripts as marker. We detected a broad diversity of soil protists spanning across all known eukaryotic supergroups and revealed a strikingly different community composition than shown before. Protist communities differed strongly between sites, with Rhizaria and Amoebozoa dominating in forest and grassland soils, while Alveolata were most abundant in peat soils. The Amoebozoa were comprised of Tubulinea, followed with decreasing abundance by Discosea, Variosea and Mycetozoa. Transcripts of Oomycetes, Apicomplexa and Ichthyosporea suggest soil as reservoir of parasitic protist taxa. Further, Foraminifera and Choanoflagellida were ubiquitously detected, showing that these typically marine and freshwater protists are autochthonous members of the soil microbiota. To the best of our knowledge, this metatranscriptomic study provides the most comprehensive picture of active protist communities in soils to date, which is essential to target the ecological roles of protists in the complex soil system.","author":[{"dropping-particle":"","family":"Geisen","given":"Stefan","non-dropping-particle":"","parse-names":false,"suffix":""},{"dropping-particle":"","family":"Tveit","given":"Alexander T.","non-dropping-particle":"","parse-names":false,"suffix":""},{"dropping-particle":"","family":"Clark","given":"Ian M.","non-dropping-particle":"","parse-names":false,"suffix":""},{"dropping-particle":"","family":"Richter","given":"Andreas","non-dropping-particle":"","parse-names":false,"suffix":""},{"dropping-particle":"","family":"Svenning","given":"Mette M.","non-dropping-particle":"","parse-names":false,"suffix":""},{"dropping-particle":"","family":"Bonkowski","given":"Michael","non-dropping-particle":"","parse-names":false,"suffix":""},{"dropping-particle":"","family":"Urich","given":"Tim","non-dropping-particle":"","parse-names":false,"suffix":""}],"container-title":"ISME Journal","id":"ITEM-2","issue":"10","issued":{"date-parts":[["2015"]]},"page":"2178-2190","publisher":"Nature Publishing Group","title":"Metatranscriptomic census of active protists in soils","type":"article-journal","volume":"9"},"uris":["http://www.mendeley.com/documents/?uuid=acd8f8dc-022c-4af3-aa7c-ff6a39b11bda"]}],"mendeley":{"formattedCitation":"(Geisen et al., 2015; Gomez-Silvan et al., 2018)","plainTextFormattedCitation":"(Geisen et al., 2015; Gomez-Silvan et al., 2018)","previouslyFormattedCitation":"(Geisen et al., 2015; Gomez-Silvan et al., 2018)"},"properties":{"noteIndex":0},"schema":"https://github.com/citation-style-language/schema/raw/master/csl-citation.json"}</w:instrText>
      </w:r>
      <w:r>
        <w:rPr>
          <w:rStyle w:val="FootnoteReference"/>
        </w:rPr>
        <w:fldChar w:fldCharType="separate"/>
      </w:r>
      <w:r w:rsidRPr="000A37E7">
        <w:rPr>
          <w:bCs/>
          <w:noProof/>
          <w:lang w:val="en-US"/>
        </w:rPr>
        <w:t>(Geisen et al., 2015; Gomez-Silvan et al., 2018)</w:t>
      </w:r>
      <w:r>
        <w:rPr>
          <w:rStyle w:val="FootnoteReference"/>
        </w:rPr>
        <w:fldChar w:fldCharType="end"/>
      </w:r>
      <w:r w:rsidR="00C00EC4">
        <w:t xml:space="preserve">. </w:t>
      </w:r>
      <w:r w:rsidR="00F837C3">
        <w:t>In comparison, metagenomics</w:t>
      </w:r>
      <w:r>
        <w:t xml:space="preserve"> targets the present </w:t>
      </w:r>
      <w:r w:rsidR="005F7CE5">
        <w:t xml:space="preserve">part of a </w:t>
      </w:r>
      <w:r>
        <w:t xml:space="preserve">community, including DNA of dead and/or inactive cells and extracellular DNA, which can make up </w:t>
      </w:r>
      <w:ins w:id="35" w:author="Christopher Hempel" w:date="2020-09-18T09:32:00Z">
        <w:r w:rsidR="0027444D">
          <w:t>40-90%</w:t>
        </w:r>
      </w:ins>
      <w:del w:id="36" w:author="Christopher Hempel" w:date="2020-09-18T09:32:00Z">
        <w:r w:rsidR="00C00EC4" w:rsidDel="0027444D">
          <w:delText>over</w:delText>
        </w:r>
        <w:r w:rsidDel="0027444D">
          <w:delText xml:space="preserve"> 90%</w:delText>
        </w:r>
      </w:del>
      <w:r>
        <w:t xml:space="preserve"> of </w:t>
      </w:r>
      <w:ins w:id="37" w:author="Christopher Hempel" w:date="2020-09-18T09:33:00Z">
        <w:r w:rsidR="0027444D">
          <w:t xml:space="preserve">the </w:t>
        </w:r>
      </w:ins>
      <w:del w:id="38" w:author="Christopher Hempel" w:date="2020-09-18T09:33:00Z">
        <w:r w:rsidDel="0027444D">
          <w:delText xml:space="preserve">microbial </w:delText>
        </w:r>
      </w:del>
      <w:r>
        <w:t xml:space="preserve">DNA </w:t>
      </w:r>
      <w:ins w:id="39" w:author="Christopher Hempel" w:date="2020-09-18T09:33:00Z">
        <w:r w:rsidR="0027444D">
          <w:t>pool</w:t>
        </w:r>
      </w:ins>
      <w:del w:id="40" w:author="Christopher Hempel" w:date="2020-09-18T09:33:00Z">
        <w:r w:rsidDel="0027444D">
          <w:delText>datasets</w:delText>
        </w:r>
      </w:del>
      <w:r>
        <w:t xml:space="preserve"> </w:t>
      </w:r>
      <w:r>
        <w:rPr>
          <w:rStyle w:val="FootnoteReference"/>
        </w:rPr>
        <w:fldChar w:fldCharType="begin" w:fldLock="1"/>
      </w:r>
      <w:r>
        <w:instrText>ADDIN CSL_CITATION {"citationItems":[{"id":"ITEM-1","itemData":{"DOI":"10.1016/j.margen.2015.08.007","ISSN":"18747787","abstract":"In marine sediments, DNA occurs both inside and outside living organisms. DNA not enclosed in living cells may account for the largest fraction of total DNA, and include molecules locked within dead cells, organic and inorganic aggregates, adsorbed onto mineral matrices, and viral DNA. This DNA comprises genetic material released in situ from sediment microbial communities, as well as DNA of pelagic and terrestrial origin deposited to the seafloor. DNA not enclosed in living cells undermines the assumption of a direct link between the overall DNA pool and the local, currently living microbial assemblages, in terms of both microbial cell abundance and diversity. At the same time, the extracellular DNA may provide an integrated view of the biodiversity and ecological processes occurring on land, in marine water columns, and sediments themselves, thereby acting as an archive of genetic information which can be used to reconstruct past changes in source environments. In this review, we identify and discuss DNA pools in marine sediments, with special focus on DNA not enclosed in living cells, its origin, dynamics, and ecological and methodological implications. Achievements in deciphering the genetic information held within each DNA pool are presented along with still-standing challenges and major gaps in current knowledge.","author":[{"dropping-particle":"","family":"Torti","given":"Andrea","non-dropping-particle":"","parse-names":false,"suffix":""},{"dropping-particle":"","family":"Lever","given":"Mark Alexander","non-dropping-particle":"","parse-names":false,"suffix":""},{"dropping-particle":"","family":"Jørgensen","given":"Bo Barker","non-dropping-particle":"","parse-names":false,"suffix":""}],"container-title":"Marine Genomics","id":"ITEM-1","issued":{"date-parts":[["2015"]]},"page":"185-196","publisher":"The Authors","title":"Origin, dynamics, and implications of extracellular DNA pools in marine sediments","type":"article-journal","volume":"24"},"uris":["http://www.mendeley.com/documents/?uuid=ea7bc2c7-483c-4e3a-b896-e9e00b35a5a4"]},{"id":"ITEM-2","itemData":{"DOI":"10.1038/nmicrobiol.2016.242","ISSN":"20585276","abstract":"© 2016 Macmillan Publishers Limited, part of Springer Nature. All rights reserved. Extracellular DNA from dead microorganisms can persist in soil for weeks to years 1-3. Although it is implicitly assumed that the microbial DNA recovered from soil predominantly represents intact cells, it is unclear how extracellular DNA affects molecular analyses of microbial diversity. We examined a wide range of soils using viability PCR based on the photoreactive DNA-intercalating dye propidium monoazide 4. We found that, on average, 40% of both prokaryotic and fungal DNA was extracellular or from cells that were no longer intact. Extracellular DNA inflated the observed prokaryotic and fungal richness by up to 55% and caused significant misestimation of taxon relative abundances, including the relative abundances of taxa integral to key ecosystem processes. Extracellular DNA was not found in measurable amounts in all soils; it was more likely to be present in soils with low exchangeable base cation concentrations, and the effect of its removal on microbial community structure was more profound in high-pH soils. Together, these findings imply that this 'relic DNA' remaining in soil after cell death can obscure treatment effects, spatiotemporal patterns and relationships between microbial taxa and environmental conditions.","author":[{"dropping-particle":"","family":"Carini","given":"Paul","non-dropping-particle":"","parse-names":false,"suffix":""},{"dropping-particle":"","family":"Marsden","given":"Patrick J.","non-dropping-particle":"","parse-names":false,"suffix":""},{"dropping-particle":"","family":"Leff","given":"Jonathan W.","non-dropping-particle":"","parse-names":false,"suffix":""},{"dropping-particle":"","family":"Morgan","given":"Emily E.","non-dropping-particle":"","parse-names":false,"suffix":""},{"dropping-particle":"","family":"Strickland","given":"Michael S.","non-dropping-particle":"","parse-names":false,"suffix":""},{"dropping-particle":"","family":"Fierer","given":"Noah","non-dropping-particle":"","parse-names":false,"suffix":""}],"container-title":"Nature Microbiology","id":"ITEM-2","issue":"0","issued":{"date-parts":[["2016"]]},"page":"1-6","publisher":"Nature Publishing Group","title":"Relic DNA is abundant in soil and obscures estimates of soil microbial diversity","type":"article-journal","volume":"2"},"uris":["http://www.mendeley.com/documents/?uuid=6a955711-d2c8-4a9b-95e6-a490f8010066"]}],"mendeley":{"formattedCitation":"(Carini et al., 2016; Torti et al., 2015)","plainTextFormattedCitation":"(Carini et al., 2016; Torti et al., 2015)","previouslyFormattedCitation":"(Carini et al., 2016; Torti et al., 2015)"},"properties":{"noteIndex":0},"schema":"https://github.com/citation-style-language/schema/raw/master/csl-citation.json"}</w:instrText>
      </w:r>
      <w:r>
        <w:rPr>
          <w:rStyle w:val="FootnoteReference"/>
        </w:rPr>
        <w:fldChar w:fldCharType="separate"/>
      </w:r>
      <w:r w:rsidRPr="00EA11B7">
        <w:rPr>
          <w:noProof/>
        </w:rPr>
        <w:t>(Carini et al., 2016; Torti et al., 2015)</w:t>
      </w:r>
      <w:r>
        <w:rPr>
          <w:rStyle w:val="FootnoteReference"/>
        </w:rPr>
        <w:fldChar w:fldCharType="end"/>
      </w:r>
      <w:r>
        <w:t xml:space="preserve">. </w:t>
      </w:r>
      <w:del w:id="41" w:author="Christopher Hempel" w:date="2020-09-29T10:26:00Z">
        <w:r w:rsidDel="00EA46EB">
          <w:delText xml:space="preserve">Information </w:delText>
        </w:r>
      </w:del>
      <w:ins w:id="42" w:author="Christopher Hempel" w:date="2020-09-29T10:26:00Z">
        <w:r w:rsidR="00EA46EB">
          <w:t xml:space="preserve">Consequently, metatranscriptomics </w:t>
        </w:r>
      </w:ins>
      <w:del w:id="43" w:author="Christopher Hempel" w:date="2020-09-29T10:27:00Z">
        <w:r w:rsidDel="00EA46EB">
          <w:delText xml:space="preserve">about the active community </w:delText>
        </w:r>
      </w:del>
      <w:del w:id="44" w:author="Christopher Hempel" w:date="2020-09-29T10:25:00Z">
        <w:r w:rsidDel="00EA46EB">
          <w:delText>is desirable</w:delText>
        </w:r>
      </w:del>
      <w:ins w:id="45" w:author="Christopher Hempel" w:date="2020-09-29T10:27:00Z">
        <w:r w:rsidR="00EA46EB">
          <w:t>might</w:t>
        </w:r>
      </w:ins>
      <w:r>
        <w:t xml:space="preserve"> </w:t>
      </w:r>
      <w:ins w:id="46" w:author="Christopher Hempel" w:date="2020-09-29T10:26:00Z">
        <w:r w:rsidR="00EA46EB">
          <w:t xml:space="preserve">generate more relevant information </w:t>
        </w:r>
      </w:ins>
      <w:r>
        <w:t xml:space="preserve">for ecological assessments as it reflects the portion of the community that is </w:t>
      </w:r>
      <w:ins w:id="47" w:author="Christopher Hempel" w:date="2020-09-29T10:27:00Z">
        <w:r w:rsidR="00EA46EB">
          <w:t xml:space="preserve">actively </w:t>
        </w:r>
      </w:ins>
      <w:r>
        <w:t>interacting with the environment and therefore</w:t>
      </w:r>
      <w:r w:rsidR="00F837C3">
        <w:t xml:space="preserve"> </w:t>
      </w:r>
      <w:del w:id="48" w:author="Christopher Hempel" w:date="2020-09-29T10:25:00Z">
        <w:r w:rsidDel="00EA46EB">
          <w:delText xml:space="preserve">better </w:delText>
        </w:r>
      </w:del>
      <w:ins w:id="49" w:author="Christopher Hempel" w:date="2020-09-29T10:25:00Z">
        <w:r w:rsidR="00EA46EB">
          <w:t xml:space="preserve">might better </w:t>
        </w:r>
      </w:ins>
      <w:r>
        <w:t>reflect</w:t>
      </w:r>
      <w:del w:id="50" w:author="Christopher Hempel" w:date="2020-09-29T10:25:00Z">
        <w:r w:rsidR="00F837C3" w:rsidDel="00EA46EB">
          <w:delText>s</w:delText>
        </w:r>
      </w:del>
      <w:r>
        <w:t xml:space="preserve"> environmental conditions.</w:t>
      </w:r>
    </w:p>
    <w:p w14:paraId="08C58C99" w14:textId="77777777" w:rsidR="00BC3432" w:rsidRDefault="00BC3432" w:rsidP="00E05CD2">
      <w:pPr>
        <w:spacing w:line="360" w:lineRule="auto"/>
        <w:ind w:firstLine="720"/>
        <w:jc w:val="both"/>
      </w:pPr>
    </w:p>
    <w:p w14:paraId="58DBB3A5" w14:textId="772187B8" w:rsidR="00A819B8" w:rsidRDefault="00A819B8" w:rsidP="00E05CD2">
      <w:pPr>
        <w:spacing w:line="360" w:lineRule="auto"/>
        <w:ind w:firstLine="576"/>
        <w:jc w:val="both"/>
      </w:pPr>
      <w:r>
        <w:lastRenderedPageBreak/>
        <w:t xml:space="preserve">To </w:t>
      </w:r>
      <w:r w:rsidR="00137B30">
        <w:t>compare</w:t>
      </w:r>
      <w:r w:rsidR="00F3585D">
        <w:t xml:space="preserve"> </w:t>
      </w:r>
      <w:r w:rsidR="00137B30">
        <w:t xml:space="preserve">the </w:t>
      </w:r>
      <w:r>
        <w:t>performance</w:t>
      </w:r>
      <w:r w:rsidR="00137B30">
        <w:t>s of metagenomics and total RNA-Seq</w:t>
      </w:r>
      <w:r>
        <w:t xml:space="preserve"> </w:t>
      </w:r>
      <w:r w:rsidR="00E97D19">
        <w:t xml:space="preserve">in taxonomic profiling </w:t>
      </w:r>
      <w:r w:rsidR="009459B5">
        <w:t>accuracy</w:t>
      </w:r>
      <w:r>
        <w:t>, w</w:t>
      </w:r>
      <w:r w:rsidR="0049163C">
        <w:t xml:space="preserve">e applied </w:t>
      </w:r>
      <w:r>
        <w:t xml:space="preserve">metagenomics and total </w:t>
      </w:r>
      <w:r w:rsidR="00D62ED7">
        <w:t>RNA-Seq</w:t>
      </w:r>
      <w:r>
        <w:t xml:space="preserve"> </w:t>
      </w:r>
      <w:r w:rsidR="0049163C">
        <w:t xml:space="preserve">to </w:t>
      </w:r>
      <w:r w:rsidR="00111265">
        <w:t xml:space="preserve">two sets of samples: 1) </w:t>
      </w:r>
      <w:r w:rsidR="0049163C">
        <w:t>a commercially available microbial mock community</w:t>
      </w:r>
      <w:ins w:id="51" w:author="Christopher Hempel" w:date="2020-09-29T10:39:00Z">
        <w:r w:rsidR="007241CF">
          <w:t>,</w:t>
        </w:r>
      </w:ins>
      <w:r w:rsidR="0049163C">
        <w:t xml:space="preserve"> </w:t>
      </w:r>
      <w:r>
        <w:t xml:space="preserve">and </w:t>
      </w:r>
      <w:r w:rsidR="00111265">
        <w:t>2)</w:t>
      </w:r>
      <w:r w:rsidR="005D766B">
        <w:t xml:space="preserve"> </w:t>
      </w:r>
      <w:r>
        <w:t>fish tank water sample</w:t>
      </w:r>
      <w:r w:rsidR="005D766B">
        <w:t>s</w:t>
      </w:r>
      <w:r w:rsidR="00111265">
        <w:t xml:space="preserve">, which </w:t>
      </w:r>
      <w:r w:rsidR="00EC6348">
        <w:t>simulates</w:t>
      </w:r>
      <w:r w:rsidR="00111265">
        <w:t xml:space="preserve"> environmental </w:t>
      </w:r>
      <w:r w:rsidR="005D766B">
        <w:t xml:space="preserve">freshwater </w:t>
      </w:r>
      <w:r w:rsidR="00111265">
        <w:t>sampling</w:t>
      </w:r>
      <w:r>
        <w:t xml:space="preserve">. </w:t>
      </w:r>
      <w:r w:rsidR="00596CFB">
        <w:t>In addition, we</w:t>
      </w:r>
      <w:r w:rsidR="00846409">
        <w:t xml:space="preserve"> applied a </w:t>
      </w:r>
      <w:r w:rsidR="005D766B">
        <w:t xml:space="preserve">broad </w:t>
      </w:r>
      <w:r w:rsidR="00846409">
        <w:t xml:space="preserve">variety of </w:t>
      </w:r>
      <w:r w:rsidR="005D766B">
        <w:t xml:space="preserve">common </w:t>
      </w:r>
      <w:r w:rsidR="00846409">
        <w:t xml:space="preserve">bioinformatic processing </w:t>
      </w:r>
      <w:r w:rsidR="00BC3432">
        <w:t>and analysis tools</w:t>
      </w:r>
      <w:r w:rsidR="00846409">
        <w:t xml:space="preserve"> </w:t>
      </w:r>
      <w:r>
        <w:t xml:space="preserve">to both metagenomics and total </w:t>
      </w:r>
      <w:r w:rsidR="00D62ED7">
        <w:t>RNA-Seq</w:t>
      </w:r>
      <w:r>
        <w:t xml:space="preserve"> data</w:t>
      </w:r>
      <w:r w:rsidR="00111265">
        <w:t xml:space="preserve"> of both sample sets</w:t>
      </w:r>
      <w:r w:rsidR="00BC3432">
        <w:t xml:space="preserve"> to test </w:t>
      </w:r>
      <w:r w:rsidR="005F7CE5">
        <w:t xml:space="preserve">the </w:t>
      </w:r>
      <w:r w:rsidR="00BC3432">
        <w:t xml:space="preserve">impact </w:t>
      </w:r>
      <w:r w:rsidR="005D766B">
        <w:t xml:space="preserve">of these tools </w:t>
      </w:r>
      <w:r w:rsidR="00BC3432">
        <w:t>on the taxonomic profiling accuracy</w:t>
      </w:r>
      <w:r w:rsidR="009F6CC0">
        <w:t>.</w:t>
      </w:r>
    </w:p>
    <w:p w14:paraId="2581236E" w14:textId="77777777" w:rsidR="00322F8B" w:rsidRDefault="00322F8B">
      <w:pPr>
        <w:spacing w:line="360" w:lineRule="auto"/>
        <w:ind w:firstLine="576"/>
        <w:jc w:val="both"/>
        <w:rPr>
          <w:ins w:id="52" w:author="Christopher Hempel" w:date="2020-09-23T16:44:00Z"/>
        </w:rPr>
      </w:pPr>
      <w:ins w:id="53" w:author="Christopher Hempel" w:date="2020-09-23T16:43:00Z">
        <w:r>
          <w:t>3 interests:</w:t>
        </w:r>
      </w:ins>
    </w:p>
    <w:p w14:paraId="17A6B05B" w14:textId="7C960DA6" w:rsidR="00455BAE" w:rsidRDefault="00322F8B">
      <w:pPr>
        <w:spacing w:line="360" w:lineRule="auto"/>
        <w:ind w:firstLine="576"/>
        <w:jc w:val="both"/>
        <w:rPr>
          <w:ins w:id="54" w:author="Christopher Hempel" w:date="2020-09-23T16:44:00Z"/>
        </w:rPr>
      </w:pPr>
      <w:ins w:id="55" w:author="Christopher Hempel" w:date="2020-09-23T16:44:00Z">
        <w:r>
          <w:t xml:space="preserve">1: </w:t>
        </w:r>
      </w:ins>
      <w:ins w:id="56" w:author="Christopher Hempel" w:date="2020-09-23T16:43:00Z">
        <w:r>
          <w:t xml:space="preserve">metagenomics or metatranscriptomics </w:t>
        </w:r>
      </w:ins>
      <w:ins w:id="57" w:author="Christopher Hempel" w:date="2020-09-23T16:44:00Z">
        <w:r>
          <w:t>more accurate for taxonomic profiling</w:t>
        </w:r>
      </w:ins>
    </w:p>
    <w:p w14:paraId="70EFD56B" w14:textId="66B5786A" w:rsidR="00322F8B" w:rsidRDefault="00322F8B">
      <w:pPr>
        <w:spacing w:line="360" w:lineRule="auto"/>
        <w:ind w:firstLine="576"/>
        <w:jc w:val="both"/>
        <w:rPr>
          <w:ins w:id="58" w:author="Christopher Hempel" w:date="2020-09-23T16:44:00Z"/>
        </w:rPr>
      </w:pPr>
      <w:ins w:id="59" w:author="Christopher Hempel" w:date="2020-09-23T16:44:00Z">
        <w:r>
          <w:t>2: effect of bioinformatics tools</w:t>
        </w:r>
      </w:ins>
    </w:p>
    <w:p w14:paraId="5AD97A69" w14:textId="36B8D0A4" w:rsidR="00322F8B" w:rsidRDefault="00322F8B">
      <w:pPr>
        <w:spacing w:line="360" w:lineRule="auto"/>
        <w:ind w:firstLine="576"/>
        <w:jc w:val="both"/>
        <w:rPr>
          <w:ins w:id="60" w:author="Christopher Hempel" w:date="2020-09-23T16:43:00Z"/>
        </w:rPr>
      </w:pPr>
      <w:ins w:id="61" w:author="Christopher Hempel" w:date="2020-09-23T16:44:00Z">
        <w:r>
          <w:t xml:space="preserve">3: same </w:t>
        </w:r>
      </w:ins>
      <w:ins w:id="62" w:author="Christopher Hempel" w:date="2020-09-23T16:45:00Z">
        <w:r>
          <w:t>conclusions for both mock and environmental community</w:t>
        </w:r>
      </w:ins>
      <w:ins w:id="63" w:author="Christopher Hempel" w:date="2020-09-23T16:44:00Z">
        <w:r>
          <w:t xml:space="preserve"> </w:t>
        </w:r>
      </w:ins>
    </w:p>
    <w:p w14:paraId="7C0C0F15" w14:textId="77777777" w:rsidR="00322F8B" w:rsidRDefault="00322F8B">
      <w:pPr>
        <w:spacing w:line="360" w:lineRule="auto"/>
        <w:ind w:firstLine="576"/>
        <w:jc w:val="both"/>
        <w:rPr>
          <w:ins w:id="64" w:author="Karl Cottenie" w:date="2020-09-10T16:28:00Z"/>
        </w:rPr>
      </w:pPr>
    </w:p>
    <w:p w14:paraId="49141204" w14:textId="7F563182" w:rsidR="00D65B77" w:rsidRDefault="00455BAE" w:rsidP="00E05CD2">
      <w:pPr>
        <w:spacing w:line="360" w:lineRule="auto"/>
        <w:ind w:firstLine="576"/>
        <w:jc w:val="both"/>
        <w:rPr>
          <w:ins w:id="65" w:author="Christopher Hempel" w:date="2020-09-18T11:27:00Z"/>
        </w:rPr>
      </w:pPr>
      <w:ins w:id="66" w:author="Karl Cottenie" w:date="2020-09-10T16:30:00Z">
        <w:r>
          <w:t xml:space="preserve">We had 3 </w:t>
        </w:r>
        <w:commentRangeStart w:id="67"/>
        <w:r>
          <w:t>objectives</w:t>
        </w:r>
        <w:commentRangeEnd w:id="67"/>
        <w:r w:rsidR="00B679DE">
          <w:rPr>
            <w:rStyle w:val="CommentReference"/>
          </w:rPr>
          <w:commentReference w:id="67"/>
        </w:r>
        <w:r>
          <w:t xml:space="preserve">: </w:t>
        </w:r>
      </w:ins>
      <w:ins w:id="68" w:author="Christopher Hempel" w:date="2020-09-18T10:17:00Z">
        <w:r w:rsidR="008F1402">
          <w:t xml:space="preserve">1) </w:t>
        </w:r>
      </w:ins>
    </w:p>
    <w:p w14:paraId="13A9AD29" w14:textId="30946C86" w:rsidR="00455BAE" w:rsidRDefault="00A819B8" w:rsidP="00E05CD2">
      <w:pPr>
        <w:spacing w:line="360" w:lineRule="auto"/>
        <w:ind w:firstLine="576"/>
        <w:jc w:val="both"/>
        <w:rPr>
          <w:ins w:id="69" w:author="Karl Cottenie" w:date="2020-09-10T16:29:00Z"/>
        </w:rPr>
      </w:pPr>
      <w:r>
        <w:t xml:space="preserve">Using the known </w:t>
      </w:r>
      <w:ins w:id="70" w:author="Christopher Hempel" w:date="2020-09-18T10:09:00Z">
        <w:r w:rsidR="008F1402">
          <w:t xml:space="preserve">taxonomical and abundance </w:t>
        </w:r>
      </w:ins>
      <w:r>
        <w:t>composition of the mock community, we</w:t>
      </w:r>
      <w:r w:rsidR="0049163C">
        <w:t xml:space="preserve"> </w:t>
      </w:r>
      <w:del w:id="71" w:author="Christopher Hempel" w:date="2020-09-18T10:19:00Z">
        <w:r w:rsidR="00AE1909" w:rsidDel="00DA3AC0">
          <w:delText>evaluated</w:delText>
        </w:r>
        <w:r w:rsidR="0049163C" w:rsidDel="00DA3AC0">
          <w:delText xml:space="preserve"> </w:delText>
        </w:r>
      </w:del>
      <w:ins w:id="72" w:author="Christopher Hempel" w:date="2020-09-18T10:19:00Z">
        <w:r w:rsidR="00DA3AC0">
          <w:t xml:space="preserve">analyzed </w:t>
        </w:r>
      </w:ins>
      <w:r w:rsidR="0049163C">
        <w:t>the</w:t>
      </w:r>
      <w:r w:rsidR="00575A73">
        <w:t xml:space="preserve"> accuracy </w:t>
      </w:r>
      <w:r>
        <w:t>of</w:t>
      </w:r>
      <w:r w:rsidR="009F6CC0">
        <w:t xml:space="preserve"> the </w:t>
      </w:r>
      <w:r w:rsidR="00BC3432">
        <w:t xml:space="preserve">two </w:t>
      </w:r>
      <w:r w:rsidR="009F6CC0">
        <w:t xml:space="preserve">sequencing approaches and bioinformatic </w:t>
      </w:r>
      <w:r w:rsidR="00BC3432">
        <w:t>tools</w:t>
      </w:r>
      <w:r>
        <w:t xml:space="preserve"> </w:t>
      </w:r>
      <w:r w:rsidR="009F6CC0">
        <w:t>in terms of</w:t>
      </w:r>
      <w:r w:rsidR="0049163C">
        <w:t xml:space="preserve"> taxa and abundance recovery. </w:t>
      </w:r>
      <w:r w:rsidR="00AE1909">
        <w:t>This evaluation allowed us to</w:t>
      </w:r>
      <w:r w:rsidR="00575A73">
        <w:t xml:space="preserve"> </w:t>
      </w:r>
      <w:r w:rsidR="00AE1909">
        <w:t>determine</w:t>
      </w:r>
      <w:r w:rsidR="00575A73">
        <w:t xml:space="preserve"> the most accurate taxonomic profiling </w:t>
      </w:r>
      <w:r w:rsidR="00F3585D">
        <w:t>workflow</w:t>
      </w:r>
      <w:r w:rsidR="00575A73">
        <w:t>, from sequencing to bioinformatical processing and analysis.</w:t>
      </w:r>
      <w:r w:rsidR="00596CFB">
        <w:t xml:space="preserve"> </w:t>
      </w:r>
    </w:p>
    <w:p w14:paraId="078D68D1" w14:textId="039E44CD" w:rsidR="00455BAE" w:rsidRDefault="00111265" w:rsidP="00E05CD2">
      <w:pPr>
        <w:spacing w:line="360" w:lineRule="auto"/>
        <w:ind w:firstLine="576"/>
        <w:jc w:val="both"/>
        <w:rPr>
          <w:ins w:id="73" w:author="Karl Cottenie" w:date="2020-09-10T16:29:00Z"/>
        </w:rPr>
      </w:pPr>
      <w:commentRangeStart w:id="74"/>
      <w:r>
        <w:t>We also showed how the taxonomic profile of the fish tank sample differ</w:t>
      </w:r>
      <w:r w:rsidR="00596CFB">
        <w:t>ed</w:t>
      </w:r>
      <w:r>
        <w:t xml:space="preserve"> based on the applied sequencing approach</w:t>
      </w:r>
      <w:r w:rsidR="00AE1909">
        <w:t>es</w:t>
      </w:r>
      <w:r>
        <w:t xml:space="preserve"> and bioinformatic </w:t>
      </w:r>
      <w:r w:rsidR="00BC3432">
        <w:t>tools</w:t>
      </w:r>
      <w:ins w:id="75" w:author="Karl Cottenie" w:date="2020-09-10T16:30:00Z">
        <w:r w:rsidR="00455BAE">
          <w:t xml:space="preserve"> (objective 2)</w:t>
        </w:r>
      </w:ins>
      <w:r>
        <w:t>.</w:t>
      </w:r>
      <w:r w:rsidR="004850F6">
        <w:t xml:space="preserve"> </w:t>
      </w:r>
      <w:commentRangeEnd w:id="74"/>
      <w:r w:rsidR="00B679DE">
        <w:rPr>
          <w:rStyle w:val="CommentReference"/>
        </w:rPr>
        <w:commentReference w:id="74"/>
      </w:r>
    </w:p>
    <w:p w14:paraId="458D8DEC" w14:textId="1DF271AF" w:rsidR="005D766B" w:rsidRDefault="004850F6" w:rsidP="00E05CD2">
      <w:pPr>
        <w:spacing w:line="360" w:lineRule="auto"/>
        <w:ind w:firstLine="576"/>
        <w:jc w:val="both"/>
      </w:pPr>
      <w:commentRangeStart w:id="76"/>
      <w:r>
        <w:t xml:space="preserve">Finally, we assessed which </w:t>
      </w:r>
      <w:r w:rsidR="00BC3432">
        <w:t xml:space="preserve">tools in </w:t>
      </w:r>
      <w:r>
        <w:t xml:space="preserve">the </w:t>
      </w:r>
      <w:r w:rsidR="00AE1909">
        <w:t>bioinformatic</w:t>
      </w:r>
      <w:r w:rsidR="00596CFB">
        <w:t xml:space="preserve"> </w:t>
      </w:r>
      <w:r w:rsidR="00BC3432">
        <w:t>workflow</w:t>
      </w:r>
      <w:r w:rsidR="00596CFB">
        <w:t xml:space="preserve"> </w:t>
      </w:r>
      <w:r>
        <w:t>result</w:t>
      </w:r>
      <w:r w:rsidR="00596CFB">
        <w:t>ed</w:t>
      </w:r>
      <w:r>
        <w:t xml:space="preserve"> in significant differences in the taxonomic profile </w:t>
      </w:r>
      <w:r w:rsidR="00AE1909">
        <w:t xml:space="preserve">for both </w:t>
      </w:r>
      <w:r w:rsidR="00D65B77">
        <w:t xml:space="preserve">sets of samples </w:t>
      </w:r>
      <w:ins w:id="77" w:author="Karl Cottenie" w:date="2020-09-10T16:30:00Z">
        <w:r w:rsidR="00B679DE">
          <w:t>(objective 3)</w:t>
        </w:r>
      </w:ins>
      <w:r w:rsidR="00BC3432">
        <w:t>.</w:t>
      </w:r>
      <w:commentRangeEnd w:id="76"/>
      <w:r w:rsidR="00455BAE">
        <w:rPr>
          <w:rStyle w:val="CommentReference"/>
        </w:rPr>
        <w:commentReference w:id="76"/>
      </w:r>
    </w:p>
    <w:p w14:paraId="43AE3396" w14:textId="77777777" w:rsidR="00E3201C" w:rsidRDefault="00E3201C" w:rsidP="00E05CD2">
      <w:pPr>
        <w:spacing w:line="360" w:lineRule="auto"/>
      </w:pPr>
    </w:p>
    <w:p w14:paraId="0CFDD125" w14:textId="77777777" w:rsidR="00E3201C" w:rsidRDefault="00E3201C" w:rsidP="00E3201C">
      <w:pPr>
        <w:pStyle w:val="ListParagraph"/>
        <w:numPr>
          <w:ilvl w:val="0"/>
          <w:numId w:val="10"/>
        </w:numPr>
        <w:spacing w:line="360" w:lineRule="auto"/>
      </w:pPr>
      <w:r>
        <w:t>Question 1: Which steps of the pipeline have the most statistical significance in reproducing the mock community data composition?</w:t>
      </w:r>
      <w:commentRangeStart w:id="78"/>
      <w:commentRangeEnd w:id="78"/>
      <w:r>
        <w:rPr>
          <w:rStyle w:val="CommentReference"/>
        </w:rPr>
        <w:commentReference w:id="78"/>
      </w:r>
    </w:p>
    <w:p w14:paraId="004D2F25" w14:textId="77777777" w:rsidR="00E3201C" w:rsidRDefault="00E3201C" w:rsidP="00E3201C">
      <w:pPr>
        <w:pStyle w:val="ListParagraph"/>
        <w:numPr>
          <w:ilvl w:val="0"/>
          <w:numId w:val="11"/>
        </w:numPr>
        <w:spacing w:line="360" w:lineRule="auto"/>
      </w:pPr>
      <w:r>
        <w:t>Question 2: Which pipelines produce community composition data that does not significantly differ from the expected community composition, and which pipelines differ the least from the expected?</w:t>
      </w:r>
    </w:p>
    <w:p w14:paraId="2C16427C" w14:textId="77777777" w:rsidR="00E3201C" w:rsidRDefault="00E3201C" w:rsidP="00E3201C">
      <w:pPr>
        <w:pStyle w:val="ListParagraph"/>
        <w:numPr>
          <w:ilvl w:val="0"/>
          <w:numId w:val="11"/>
        </w:numPr>
        <w:spacing w:line="360" w:lineRule="auto"/>
      </w:pPr>
      <w:r>
        <w:t xml:space="preserve">Question 3: </w:t>
      </w:r>
      <w:commentRangeStart w:id="79"/>
      <w:r>
        <w:t>Do the community compositions produced by well-performing pipelines differ in a statistically significant way from another?</w:t>
      </w:r>
      <w:commentRangeEnd w:id="79"/>
      <w:r>
        <w:rPr>
          <w:rStyle w:val="CommentReference"/>
        </w:rPr>
        <w:commentReference w:id="79"/>
      </w:r>
    </w:p>
    <w:p w14:paraId="6D0150AF" w14:textId="77777777" w:rsidR="00E3201C" w:rsidRDefault="00E3201C" w:rsidP="00E3201C">
      <w:pPr>
        <w:pStyle w:val="ListParagraph"/>
        <w:numPr>
          <w:ilvl w:val="0"/>
          <w:numId w:val="12"/>
        </w:numPr>
        <w:spacing w:line="360" w:lineRule="auto"/>
      </w:pPr>
      <w:r>
        <w:lastRenderedPageBreak/>
        <w:t>Question 4: If we run the pipelines on a different (environmental) community without known expected composition, are the same relationships among pipelines observed as for the mock community?</w:t>
      </w:r>
    </w:p>
    <w:p w14:paraId="6C0F552B" w14:textId="45575D97" w:rsidR="005D766B" w:rsidRDefault="005D766B" w:rsidP="00E05CD2">
      <w:pPr>
        <w:spacing w:line="360" w:lineRule="auto"/>
      </w:pPr>
      <w:r>
        <w:br w:type="page"/>
      </w:r>
    </w:p>
    <w:p w14:paraId="2F6CE8C1" w14:textId="2021CC94" w:rsidR="002B753B" w:rsidRDefault="003124FC" w:rsidP="001B2FBE">
      <w:pPr>
        <w:pStyle w:val="Heading1"/>
      </w:pPr>
      <w:r>
        <w:lastRenderedPageBreak/>
        <w:t>Methods:</w:t>
      </w:r>
    </w:p>
    <w:p w14:paraId="08976AD1" w14:textId="77777777" w:rsidR="000D17B1" w:rsidRPr="000D17B1" w:rsidRDefault="000D17B1" w:rsidP="000D17B1">
      <w:pPr>
        <w:pStyle w:val="ListParagraph"/>
        <w:numPr>
          <w:ilvl w:val="0"/>
          <w:numId w:val="2"/>
        </w:numPr>
        <w:rPr>
          <w:highlight w:val="yellow"/>
        </w:rPr>
      </w:pPr>
      <w:commentRangeStart w:id="80"/>
      <w:r w:rsidRPr="000D17B1">
        <w:rPr>
          <w:highlight w:val="yellow"/>
        </w:rPr>
        <w:t xml:space="preserve">Give standardized information about the samples according to (Yilmaz et al. 2011) </w:t>
      </w:r>
      <w:proofErr w:type="spellStart"/>
      <w:r w:rsidRPr="000D17B1">
        <w:rPr>
          <w:highlight w:val="yellow"/>
        </w:rPr>
        <w:t>MIxS</w:t>
      </w:r>
      <w:proofErr w:type="spellEnd"/>
      <w:r w:rsidRPr="000D17B1">
        <w:rPr>
          <w:highlight w:val="yellow"/>
        </w:rPr>
        <w:t xml:space="preserve"> specifications</w:t>
      </w:r>
      <w:commentRangeEnd w:id="80"/>
      <w:r w:rsidR="003E4165">
        <w:rPr>
          <w:rStyle w:val="CommentReference"/>
        </w:rPr>
        <w:commentReference w:id="80"/>
      </w:r>
    </w:p>
    <w:p w14:paraId="4BB20C87" w14:textId="77777777" w:rsidR="000D17B1" w:rsidRPr="000D17B1" w:rsidRDefault="000D17B1" w:rsidP="000D17B1"/>
    <w:p w14:paraId="786F6FBE" w14:textId="77777777" w:rsidR="007F3E17" w:rsidRDefault="007F3E17" w:rsidP="007F3E17">
      <w:pPr>
        <w:keepNext/>
        <w:spacing w:line="360" w:lineRule="auto"/>
      </w:pPr>
      <w:r>
        <w:rPr>
          <w:noProof/>
        </w:rPr>
        <w:drawing>
          <wp:inline distT="0" distB="0" distL="0" distR="0" wp14:anchorId="444EB8AF" wp14:editId="1B0FDE27">
            <wp:extent cx="3446585" cy="5557762"/>
            <wp:effectExtent l="0" t="0" r="0" b="5080"/>
            <wp:docPr id="6" name="Picture 6" descr="A picture containing toiletry, lo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lot project workflow_v3.png"/>
                    <pic:cNvPicPr/>
                  </pic:nvPicPr>
                  <pic:blipFill>
                    <a:blip r:embed="rId10">
                      <a:extLst>
                        <a:ext uri="{28A0092B-C50C-407E-A947-70E740481C1C}">
                          <a14:useLocalDpi xmlns:a14="http://schemas.microsoft.com/office/drawing/2010/main" val="0"/>
                        </a:ext>
                      </a:extLst>
                    </a:blip>
                    <a:stretch>
                      <a:fillRect/>
                    </a:stretch>
                  </pic:blipFill>
                  <pic:spPr>
                    <a:xfrm>
                      <a:off x="0" y="0"/>
                      <a:ext cx="3450136" cy="5563489"/>
                    </a:xfrm>
                    <a:prstGeom prst="rect">
                      <a:avLst/>
                    </a:prstGeom>
                  </pic:spPr>
                </pic:pic>
              </a:graphicData>
            </a:graphic>
          </wp:inline>
        </w:drawing>
      </w:r>
    </w:p>
    <w:p w14:paraId="661EBD3D" w14:textId="13BA98C4" w:rsidR="007F3E17" w:rsidRDefault="007F3E17" w:rsidP="007F3E17">
      <w:pPr>
        <w:pStyle w:val="Caption"/>
      </w:pPr>
      <w:commentRangeStart w:id="81"/>
      <w:r>
        <w:t xml:space="preserve">Figure </w:t>
      </w:r>
      <w:r w:rsidR="005F161E">
        <w:fldChar w:fldCharType="begin"/>
      </w:r>
      <w:r w:rsidR="005F161E">
        <w:instrText xml:space="preserve"> SEQ Figure \* ARABIC </w:instrText>
      </w:r>
      <w:r w:rsidR="005F161E">
        <w:fldChar w:fldCharType="separate"/>
      </w:r>
      <w:r>
        <w:rPr>
          <w:noProof/>
        </w:rPr>
        <w:t>1</w:t>
      </w:r>
      <w:r w:rsidR="005F161E">
        <w:rPr>
          <w:noProof/>
        </w:rPr>
        <w:fldChar w:fldCharType="end"/>
      </w:r>
      <w:r>
        <w:t xml:space="preserve">: </w:t>
      </w:r>
      <w:r w:rsidR="00B679DE">
        <w:t>Summary of s</w:t>
      </w:r>
      <w:r>
        <w:t>tudy workflow</w:t>
      </w:r>
      <w:commentRangeEnd w:id="81"/>
      <w:r w:rsidR="00194CC3">
        <w:rPr>
          <w:rStyle w:val="CommentReference"/>
          <w:i w:val="0"/>
          <w:iCs w:val="0"/>
          <w:color w:val="auto"/>
        </w:rPr>
        <w:commentReference w:id="81"/>
      </w:r>
    </w:p>
    <w:p w14:paraId="5FEE85A8" w14:textId="5C8A5FD0" w:rsidR="00EC6348" w:rsidRDefault="00EC6348" w:rsidP="00E05CD2">
      <w:pPr>
        <w:spacing w:line="360" w:lineRule="auto"/>
      </w:pPr>
    </w:p>
    <w:p w14:paraId="0454706A" w14:textId="4B0F9913" w:rsidR="00EC6348" w:rsidRPr="00EC6348" w:rsidRDefault="00EC6348" w:rsidP="00E05CD2">
      <w:pPr>
        <w:spacing w:line="360" w:lineRule="auto"/>
        <w:rPr>
          <w:i/>
          <w:iCs/>
        </w:rPr>
      </w:pPr>
      <w:r w:rsidRPr="00EC6348">
        <w:rPr>
          <w:i/>
          <w:iCs/>
        </w:rPr>
        <w:t>Sampl</w:t>
      </w:r>
      <w:r>
        <w:rPr>
          <w:i/>
          <w:iCs/>
        </w:rPr>
        <w:t>ing</w:t>
      </w:r>
    </w:p>
    <w:p w14:paraId="1A843FE6" w14:textId="07412B7C" w:rsidR="00EC6348" w:rsidRPr="00EC6348" w:rsidRDefault="00EC6348" w:rsidP="00205CCC">
      <w:pPr>
        <w:spacing w:line="360" w:lineRule="auto"/>
        <w:ind w:firstLine="720"/>
        <w:jc w:val="both"/>
      </w:pPr>
      <w:r>
        <w:t xml:space="preserve">The microbial </w:t>
      </w:r>
      <w:r w:rsidRPr="00EC6348">
        <w:t>mock community</w:t>
      </w:r>
      <w:r w:rsidR="008F49B7">
        <w:t xml:space="preserve"> used in this study</w:t>
      </w:r>
      <w:r w:rsidRPr="00EC6348">
        <w:t xml:space="preserve"> </w:t>
      </w:r>
      <w:r>
        <w:t>is commercially available</w:t>
      </w:r>
      <w:r w:rsidR="008F49B7">
        <w:t xml:space="preserve"> </w:t>
      </w:r>
      <w:r w:rsidR="00205CCC">
        <w:t>as</w:t>
      </w:r>
      <w:r w:rsidR="008F49B7">
        <w:t xml:space="preserve"> </w:t>
      </w:r>
      <w:proofErr w:type="spellStart"/>
      <w:r w:rsidR="008F49B7" w:rsidRPr="00EC6348">
        <w:t>ZymoBIOMICS</w:t>
      </w:r>
      <w:proofErr w:type="spellEnd"/>
      <w:r w:rsidR="008F49B7" w:rsidRPr="00EC6348">
        <w:t xml:space="preserve"> Microbial Community Standard II (Log Distribution)</w:t>
      </w:r>
      <w:r w:rsidR="008F49B7">
        <w:t xml:space="preserve"> </w:t>
      </w:r>
      <w:r>
        <w:t>(</w:t>
      </w:r>
      <w:proofErr w:type="spellStart"/>
      <w:r w:rsidR="008F49B7">
        <w:t>Zymo</w:t>
      </w:r>
      <w:proofErr w:type="spellEnd"/>
      <w:r w:rsidR="008F49B7">
        <w:t xml:space="preserve"> Research; </w:t>
      </w:r>
      <w:r w:rsidR="00776123">
        <w:t xml:space="preserve">Cat # </w:t>
      </w:r>
      <w:r w:rsidR="00776123" w:rsidRPr="00776123">
        <w:t>D6310</w:t>
      </w:r>
      <w:r w:rsidR="00776123">
        <w:t xml:space="preserve">; </w:t>
      </w:r>
      <w:r>
        <w:t>Irvine</w:t>
      </w:r>
      <w:r w:rsidR="008F49B7">
        <w:t>;</w:t>
      </w:r>
      <w:r>
        <w:t xml:space="preserve"> CA U.S.A.). It consists of </w:t>
      </w:r>
      <w:r w:rsidRPr="00EC6348">
        <w:t xml:space="preserve">eight bacteria </w:t>
      </w:r>
      <w:r>
        <w:t xml:space="preserve">species </w:t>
      </w:r>
      <w:r w:rsidRPr="00EC6348">
        <w:t>(</w:t>
      </w:r>
      <w:r>
        <w:t>thee</w:t>
      </w:r>
      <w:r w:rsidRPr="00EC6348">
        <w:t xml:space="preserve"> </w:t>
      </w:r>
      <w:r>
        <w:t>g</w:t>
      </w:r>
      <w:r w:rsidRPr="00EC6348">
        <w:t xml:space="preserve">ram-negative and </w:t>
      </w:r>
      <w:r>
        <w:t>five</w:t>
      </w:r>
      <w:r w:rsidRPr="00EC6348">
        <w:t xml:space="preserve"> </w:t>
      </w:r>
      <w:r>
        <w:t>g</w:t>
      </w:r>
      <w:r w:rsidRPr="00EC6348">
        <w:t xml:space="preserve">ram-positive) </w:t>
      </w:r>
      <w:r w:rsidRPr="00EC6348">
        <w:lastRenderedPageBreak/>
        <w:t xml:space="preserve">and </w:t>
      </w:r>
      <w:r>
        <w:t>two</w:t>
      </w:r>
      <w:r w:rsidRPr="00EC6348">
        <w:t xml:space="preserve"> yeast</w:t>
      </w:r>
      <w:r>
        <w:t xml:space="preserve"> species. They are mixed </w:t>
      </w:r>
      <w:ins w:id="82" w:author="Christopher Hempel" w:date="2020-09-18T11:38:00Z">
        <w:r w:rsidR="00767928">
          <w:t xml:space="preserve">by the manufacturer </w:t>
        </w:r>
      </w:ins>
      <w:r>
        <w:t>to create log-distributed species abundances based on genomic DNA amounts (Tab. 1). The mock community is stored in DNA/RNA Shield (</w:t>
      </w:r>
      <w:proofErr w:type="spellStart"/>
      <w:r w:rsidRPr="00EC6348">
        <w:t>Zymo</w:t>
      </w:r>
      <w:proofErr w:type="spellEnd"/>
      <w:r>
        <w:t xml:space="preserve"> Research</w:t>
      </w:r>
      <w:r w:rsidR="008F49B7">
        <w:t>;</w:t>
      </w:r>
      <w:r>
        <w:t xml:space="preserve"> </w:t>
      </w:r>
      <w:r w:rsidR="00776123">
        <w:t xml:space="preserve">Cat # </w:t>
      </w:r>
      <w:r w:rsidR="00776123" w:rsidRPr="00776123">
        <w:t>R1100-50</w:t>
      </w:r>
      <w:r w:rsidR="00776123">
        <w:t xml:space="preserve">; </w:t>
      </w:r>
      <w:r>
        <w:t>Irvine</w:t>
      </w:r>
      <w:r w:rsidR="008F49B7">
        <w:t>;</w:t>
      </w:r>
      <w:r>
        <w:t xml:space="preserve"> CA U.S.A.), which inactivates cells while preserving DNA and RNA. We generated three simulated water sample</w:t>
      </w:r>
      <w:r w:rsidR="00205CCC">
        <w:t xml:space="preserve"> replicates</w:t>
      </w:r>
      <w:r>
        <w:t xml:space="preserve"> by adding 130 µl of the microbial mock community to 50 mL ultrapure H</w:t>
      </w:r>
      <w:r>
        <w:rPr>
          <w:vertAlign w:val="subscript"/>
        </w:rPr>
        <w:t>2</w:t>
      </w:r>
      <w:r>
        <w:t>O</w:t>
      </w:r>
      <w:r w:rsidR="00205CCC">
        <w:t xml:space="preserve"> three separate times</w:t>
      </w:r>
      <w:r>
        <w:t>.</w:t>
      </w:r>
      <w:r w:rsidR="00974577">
        <w:t xml:space="preserve"> The microbial mock community contains </w:t>
      </w:r>
      <w:r w:rsidR="00974577" w:rsidRPr="00974577">
        <w:t>~1.5</w:t>
      </w:r>
      <w:r w:rsidR="00974577">
        <w:t> </w:t>
      </w:r>
      <w:r w:rsidR="00974577" w:rsidRPr="00974577">
        <w:t>x</w:t>
      </w:r>
      <w:r w:rsidR="00974577">
        <w:t> </w:t>
      </w:r>
      <w:r w:rsidR="00974577" w:rsidRPr="00974577">
        <w:t>10</w:t>
      </w:r>
      <w:r w:rsidR="00974577" w:rsidRPr="00974577">
        <w:rPr>
          <w:vertAlign w:val="superscript"/>
        </w:rPr>
        <w:t>9</w:t>
      </w:r>
      <w:r w:rsidR="00974577">
        <w:t> </w:t>
      </w:r>
      <w:r w:rsidR="00974577" w:rsidRPr="00974577">
        <w:t>cells/m</w:t>
      </w:r>
      <w:r w:rsidR="00974577">
        <w:t>L, so each of our microbial mock community/H</w:t>
      </w:r>
      <w:r w:rsidR="00974577" w:rsidRPr="00EC6348">
        <w:rPr>
          <w:vertAlign w:val="subscript"/>
        </w:rPr>
        <w:t>2</w:t>
      </w:r>
      <w:r w:rsidR="00974577">
        <w:t>O mixes contained ~1.95 x 10</w:t>
      </w:r>
      <w:r w:rsidR="00974577" w:rsidRPr="00974577">
        <w:rPr>
          <w:vertAlign w:val="superscript"/>
        </w:rPr>
        <w:t>8</w:t>
      </w:r>
      <w:r w:rsidR="00974577">
        <w:t> cells (Tab. 1).</w:t>
      </w:r>
    </w:p>
    <w:p w14:paraId="4E6DB16E" w14:textId="613C9A68" w:rsidR="00EC6348" w:rsidRDefault="00EC6348" w:rsidP="00E05CD2">
      <w:pPr>
        <w:spacing w:line="360" w:lineRule="auto"/>
      </w:pPr>
    </w:p>
    <w:p w14:paraId="3D2E471C" w14:textId="52F9342A" w:rsidR="00EC6348" w:rsidRDefault="00EC6348" w:rsidP="00205CCC">
      <w:pPr>
        <w:pStyle w:val="Caption"/>
        <w:keepNext/>
        <w:spacing w:line="360" w:lineRule="auto"/>
        <w:jc w:val="both"/>
      </w:pPr>
      <w:r>
        <w:t xml:space="preserve">Table </w:t>
      </w:r>
      <w:r w:rsidR="005F161E">
        <w:fldChar w:fldCharType="begin"/>
      </w:r>
      <w:r w:rsidR="005F161E">
        <w:instrText xml:space="preserve"> SEQ Table \* ARABIC </w:instrText>
      </w:r>
      <w:r w:rsidR="005F161E">
        <w:fldChar w:fldCharType="separate"/>
      </w:r>
      <w:r>
        <w:rPr>
          <w:noProof/>
        </w:rPr>
        <w:t>1</w:t>
      </w:r>
      <w:r w:rsidR="005F161E">
        <w:rPr>
          <w:noProof/>
        </w:rPr>
        <w:fldChar w:fldCharType="end"/>
      </w:r>
      <w:r>
        <w:t>: Microbial composition of the mock community (</w:t>
      </w:r>
      <w:r w:rsidR="00974577">
        <w:t xml:space="preserve">all columns but the last </w:t>
      </w:r>
      <w:r>
        <w:t>taken from the</w:t>
      </w:r>
      <w:r w:rsidRPr="00EC6348">
        <w:t xml:space="preserve"> </w:t>
      </w:r>
      <w:proofErr w:type="spellStart"/>
      <w:r w:rsidRPr="00EC6348">
        <w:t>ZymoBIOMICS</w:t>
      </w:r>
      <w:proofErr w:type="spellEnd"/>
      <w:r w:rsidRPr="00EC6348">
        <w:t xml:space="preserve"> Microbial Community Standard II (Log Distribution)</w:t>
      </w:r>
      <w:r>
        <w:t xml:space="preserve"> manual</w:t>
      </w:r>
      <w:ins w:id="83" w:author="Christopher Hempel" w:date="2020-09-18T11:39:00Z">
        <w:r w:rsidR="00767928">
          <w:t>, for more detailed information see the manual</w:t>
        </w:r>
      </w:ins>
      <w:r>
        <w:t>).</w:t>
      </w:r>
    </w:p>
    <w:tbl>
      <w:tblPr>
        <w:tblStyle w:val="TableGrid"/>
        <w:tblW w:w="5152" w:type="pct"/>
        <w:tblLook w:val="04A0" w:firstRow="1" w:lastRow="0" w:firstColumn="1" w:lastColumn="0" w:noHBand="0" w:noVBand="1"/>
      </w:tblPr>
      <w:tblGrid>
        <w:gridCol w:w="2820"/>
        <w:gridCol w:w="1129"/>
        <w:gridCol w:w="1106"/>
        <w:gridCol w:w="1108"/>
        <w:gridCol w:w="1108"/>
        <w:gridCol w:w="1118"/>
        <w:gridCol w:w="1245"/>
      </w:tblGrid>
      <w:tr w:rsidR="00974577" w14:paraId="6F65E085" w14:textId="485B167A" w:rsidTr="00974577">
        <w:tc>
          <w:tcPr>
            <w:tcW w:w="1464" w:type="pct"/>
            <w:vMerge w:val="restart"/>
            <w:vAlign w:val="center"/>
          </w:tcPr>
          <w:p w14:paraId="2163E58D" w14:textId="6FCD3B43" w:rsidR="00974577" w:rsidRDefault="00974577" w:rsidP="00974577">
            <w:pPr>
              <w:jc w:val="center"/>
            </w:pPr>
            <w:r>
              <w:t>Species</w:t>
            </w:r>
          </w:p>
        </w:tc>
        <w:tc>
          <w:tcPr>
            <w:tcW w:w="2890" w:type="pct"/>
            <w:gridSpan w:val="5"/>
            <w:vAlign w:val="center"/>
          </w:tcPr>
          <w:p w14:paraId="325692D9" w14:textId="464506E3" w:rsidR="00974577" w:rsidRDefault="00974577" w:rsidP="00974577">
            <w:pPr>
              <w:jc w:val="center"/>
            </w:pPr>
            <w:r>
              <w:t>Defined Composition (%)</w:t>
            </w:r>
          </w:p>
        </w:tc>
        <w:tc>
          <w:tcPr>
            <w:tcW w:w="646" w:type="pct"/>
            <w:vMerge w:val="restart"/>
            <w:vAlign w:val="center"/>
          </w:tcPr>
          <w:p w14:paraId="697A1BA9" w14:textId="7394473C" w:rsidR="00974577" w:rsidRDefault="00974577" w:rsidP="00974577">
            <w:pPr>
              <w:jc w:val="center"/>
            </w:pPr>
            <w:r>
              <w:t>Cell Number in 130 µL [x10</w:t>
            </w:r>
            <w:r w:rsidRPr="00974577">
              <w:rPr>
                <w:vertAlign w:val="superscript"/>
              </w:rPr>
              <w:t>3</w:t>
            </w:r>
            <w:r>
              <w:t>]</w:t>
            </w:r>
            <w:r w:rsidRPr="00974577">
              <w:rPr>
                <w:vertAlign w:val="superscript"/>
              </w:rPr>
              <w:t>4</w:t>
            </w:r>
          </w:p>
        </w:tc>
      </w:tr>
      <w:tr w:rsidR="00974577" w14:paraId="18E654FF" w14:textId="0C841E54" w:rsidTr="00974577">
        <w:tc>
          <w:tcPr>
            <w:tcW w:w="1464" w:type="pct"/>
            <w:vMerge/>
            <w:vAlign w:val="center"/>
          </w:tcPr>
          <w:p w14:paraId="32633545" w14:textId="77777777" w:rsidR="00974577" w:rsidRDefault="00974577" w:rsidP="00974577">
            <w:pPr>
              <w:jc w:val="center"/>
            </w:pPr>
          </w:p>
        </w:tc>
        <w:tc>
          <w:tcPr>
            <w:tcW w:w="586" w:type="pct"/>
            <w:vAlign w:val="center"/>
          </w:tcPr>
          <w:p w14:paraId="22FF61B9" w14:textId="57E4D765" w:rsidR="00974577" w:rsidRDefault="00974577" w:rsidP="00974577">
            <w:pPr>
              <w:jc w:val="center"/>
            </w:pPr>
            <w:r>
              <w:t>Genomic DNA</w:t>
            </w:r>
          </w:p>
        </w:tc>
        <w:tc>
          <w:tcPr>
            <w:tcW w:w="574" w:type="pct"/>
            <w:vAlign w:val="center"/>
          </w:tcPr>
          <w:p w14:paraId="3A54BEE3" w14:textId="35AA0DEC" w:rsidR="00974577" w:rsidRDefault="00974577" w:rsidP="00974577">
            <w:pPr>
              <w:jc w:val="center"/>
            </w:pPr>
            <w:r>
              <w:t>16S Only</w:t>
            </w:r>
            <w:r w:rsidRPr="00EC6348">
              <w:rPr>
                <w:vertAlign w:val="superscript"/>
              </w:rPr>
              <w:t>1</w:t>
            </w:r>
          </w:p>
        </w:tc>
        <w:tc>
          <w:tcPr>
            <w:tcW w:w="575" w:type="pct"/>
            <w:vAlign w:val="center"/>
          </w:tcPr>
          <w:p w14:paraId="602BEBA5" w14:textId="01283488" w:rsidR="00974577" w:rsidRDefault="00974577" w:rsidP="00974577">
            <w:pPr>
              <w:jc w:val="center"/>
            </w:pPr>
            <w:r>
              <w:t>16S &amp; 18S</w:t>
            </w:r>
            <w:r w:rsidRPr="00EC6348">
              <w:rPr>
                <w:vertAlign w:val="superscript"/>
              </w:rPr>
              <w:t>1</w:t>
            </w:r>
          </w:p>
        </w:tc>
        <w:tc>
          <w:tcPr>
            <w:tcW w:w="575" w:type="pct"/>
            <w:vAlign w:val="center"/>
          </w:tcPr>
          <w:p w14:paraId="0FFC0956" w14:textId="7E73FC07" w:rsidR="00974577" w:rsidRDefault="00974577" w:rsidP="00974577">
            <w:pPr>
              <w:jc w:val="center"/>
            </w:pPr>
            <w:r>
              <w:t>Genome Copy</w:t>
            </w:r>
            <w:r w:rsidRPr="00EC6348">
              <w:rPr>
                <w:vertAlign w:val="superscript"/>
              </w:rPr>
              <w:t>2</w:t>
            </w:r>
          </w:p>
        </w:tc>
        <w:tc>
          <w:tcPr>
            <w:tcW w:w="580" w:type="pct"/>
            <w:vAlign w:val="center"/>
          </w:tcPr>
          <w:p w14:paraId="52FEED66" w14:textId="42988258" w:rsidR="00974577" w:rsidRDefault="00974577" w:rsidP="00974577">
            <w:pPr>
              <w:jc w:val="center"/>
            </w:pPr>
            <w:r>
              <w:t>Cell Number</w:t>
            </w:r>
            <w:r w:rsidRPr="00EC6348">
              <w:rPr>
                <w:vertAlign w:val="superscript"/>
              </w:rPr>
              <w:t>3</w:t>
            </w:r>
          </w:p>
        </w:tc>
        <w:tc>
          <w:tcPr>
            <w:tcW w:w="646" w:type="pct"/>
            <w:vMerge/>
          </w:tcPr>
          <w:p w14:paraId="438C40A0" w14:textId="637BD509" w:rsidR="00974577" w:rsidRDefault="00974577" w:rsidP="00974577">
            <w:pPr>
              <w:jc w:val="center"/>
            </w:pPr>
          </w:p>
        </w:tc>
      </w:tr>
      <w:tr w:rsidR="00974577" w14:paraId="4A520B6E" w14:textId="7698183B" w:rsidTr="00974577">
        <w:tc>
          <w:tcPr>
            <w:tcW w:w="1464" w:type="pct"/>
            <w:vAlign w:val="center"/>
          </w:tcPr>
          <w:p w14:paraId="5757868A" w14:textId="54309256" w:rsidR="00974577" w:rsidRPr="00205CCC" w:rsidRDefault="00974577" w:rsidP="00974577">
            <w:pPr>
              <w:jc w:val="center"/>
              <w:rPr>
                <w:i/>
                <w:iCs/>
              </w:rPr>
            </w:pPr>
            <w:r w:rsidRPr="00205CCC">
              <w:rPr>
                <w:i/>
                <w:iCs/>
              </w:rPr>
              <w:t>Listeria monocytogenes</w:t>
            </w:r>
          </w:p>
        </w:tc>
        <w:tc>
          <w:tcPr>
            <w:tcW w:w="586" w:type="pct"/>
            <w:vAlign w:val="center"/>
          </w:tcPr>
          <w:p w14:paraId="53D1360C" w14:textId="7481E0CA" w:rsidR="00974577" w:rsidRDefault="00974577" w:rsidP="00974577">
            <w:pPr>
              <w:jc w:val="center"/>
            </w:pPr>
            <w:r>
              <w:t>89.1</w:t>
            </w:r>
          </w:p>
        </w:tc>
        <w:tc>
          <w:tcPr>
            <w:tcW w:w="574" w:type="pct"/>
            <w:vAlign w:val="center"/>
          </w:tcPr>
          <w:p w14:paraId="1C134301" w14:textId="65CE52A2" w:rsidR="00974577" w:rsidRDefault="00974577" w:rsidP="00974577">
            <w:pPr>
              <w:jc w:val="center"/>
            </w:pPr>
            <w:r>
              <w:t>95.9</w:t>
            </w:r>
          </w:p>
        </w:tc>
        <w:tc>
          <w:tcPr>
            <w:tcW w:w="575" w:type="pct"/>
            <w:vAlign w:val="center"/>
          </w:tcPr>
          <w:p w14:paraId="29FE2C45" w14:textId="027FB48F" w:rsidR="00974577" w:rsidRDefault="00974577" w:rsidP="00974577">
            <w:pPr>
              <w:jc w:val="center"/>
            </w:pPr>
            <w:r>
              <w:t>91.9</w:t>
            </w:r>
          </w:p>
        </w:tc>
        <w:tc>
          <w:tcPr>
            <w:tcW w:w="575" w:type="pct"/>
            <w:vAlign w:val="center"/>
          </w:tcPr>
          <w:p w14:paraId="16F521AB" w14:textId="4308FBDE" w:rsidR="00974577" w:rsidRDefault="00974577" w:rsidP="00974577">
            <w:pPr>
              <w:jc w:val="center"/>
            </w:pPr>
            <w:r>
              <w:t>94.8</w:t>
            </w:r>
          </w:p>
        </w:tc>
        <w:tc>
          <w:tcPr>
            <w:tcW w:w="580" w:type="pct"/>
            <w:vAlign w:val="center"/>
          </w:tcPr>
          <w:p w14:paraId="5519655A" w14:textId="18417F57" w:rsidR="00974577" w:rsidRDefault="00974577" w:rsidP="00974577">
            <w:pPr>
              <w:jc w:val="center"/>
            </w:pPr>
            <w:r>
              <w:t>94.9</w:t>
            </w:r>
          </w:p>
        </w:tc>
        <w:tc>
          <w:tcPr>
            <w:tcW w:w="646" w:type="pct"/>
          </w:tcPr>
          <w:p w14:paraId="43E69508" w14:textId="78FC5599" w:rsidR="00974577" w:rsidRDefault="00974577" w:rsidP="00974577">
            <w:pPr>
              <w:jc w:val="center"/>
            </w:pPr>
            <w:r>
              <w:t>185055</w:t>
            </w:r>
          </w:p>
        </w:tc>
      </w:tr>
      <w:tr w:rsidR="00974577" w14:paraId="37AD32A5" w14:textId="7FF028A6" w:rsidTr="00974577">
        <w:tc>
          <w:tcPr>
            <w:tcW w:w="1464" w:type="pct"/>
            <w:vAlign w:val="center"/>
          </w:tcPr>
          <w:p w14:paraId="488D5DB7" w14:textId="666ACF79" w:rsidR="00974577" w:rsidRPr="00205CCC" w:rsidRDefault="00974577" w:rsidP="00974577">
            <w:pPr>
              <w:jc w:val="center"/>
              <w:rPr>
                <w:i/>
                <w:iCs/>
              </w:rPr>
            </w:pPr>
            <w:r w:rsidRPr="00205CCC">
              <w:rPr>
                <w:i/>
                <w:iCs/>
              </w:rPr>
              <w:t>Pseudomonas aeruginosa</w:t>
            </w:r>
          </w:p>
        </w:tc>
        <w:tc>
          <w:tcPr>
            <w:tcW w:w="586" w:type="pct"/>
            <w:vAlign w:val="center"/>
          </w:tcPr>
          <w:p w14:paraId="72511EC1" w14:textId="12728146" w:rsidR="00974577" w:rsidRDefault="00974577" w:rsidP="00974577">
            <w:pPr>
              <w:jc w:val="center"/>
            </w:pPr>
            <w:r>
              <w:t>8.9</w:t>
            </w:r>
          </w:p>
        </w:tc>
        <w:tc>
          <w:tcPr>
            <w:tcW w:w="574" w:type="pct"/>
            <w:vAlign w:val="center"/>
          </w:tcPr>
          <w:p w14:paraId="2D15B3D2" w14:textId="208AE776" w:rsidR="00974577" w:rsidRDefault="00974577" w:rsidP="00974577">
            <w:pPr>
              <w:jc w:val="center"/>
            </w:pPr>
            <w:r>
              <w:t>2.8</w:t>
            </w:r>
          </w:p>
        </w:tc>
        <w:tc>
          <w:tcPr>
            <w:tcW w:w="575" w:type="pct"/>
            <w:vAlign w:val="center"/>
          </w:tcPr>
          <w:p w14:paraId="34A053BC" w14:textId="36AC6F15" w:rsidR="00974577" w:rsidRDefault="00974577" w:rsidP="00974577">
            <w:pPr>
              <w:jc w:val="center"/>
            </w:pPr>
            <w:r>
              <w:t>2.7</w:t>
            </w:r>
          </w:p>
        </w:tc>
        <w:tc>
          <w:tcPr>
            <w:tcW w:w="575" w:type="pct"/>
            <w:vAlign w:val="center"/>
          </w:tcPr>
          <w:p w14:paraId="05B921FA" w14:textId="4AB35056" w:rsidR="00974577" w:rsidRDefault="00974577" w:rsidP="00974577">
            <w:pPr>
              <w:jc w:val="center"/>
            </w:pPr>
            <w:r>
              <w:t>4.2</w:t>
            </w:r>
          </w:p>
        </w:tc>
        <w:tc>
          <w:tcPr>
            <w:tcW w:w="580" w:type="pct"/>
            <w:vAlign w:val="center"/>
          </w:tcPr>
          <w:p w14:paraId="2A591CA8" w14:textId="21451339" w:rsidR="00974577" w:rsidRDefault="00974577" w:rsidP="00974577">
            <w:pPr>
              <w:jc w:val="center"/>
            </w:pPr>
            <w:r>
              <w:t>4.2</w:t>
            </w:r>
          </w:p>
        </w:tc>
        <w:tc>
          <w:tcPr>
            <w:tcW w:w="646" w:type="pct"/>
          </w:tcPr>
          <w:p w14:paraId="3B5452DA" w14:textId="54E6A1EF" w:rsidR="00974577" w:rsidRDefault="00974577" w:rsidP="00974577">
            <w:pPr>
              <w:jc w:val="center"/>
            </w:pPr>
            <w:r>
              <w:t>8190</w:t>
            </w:r>
          </w:p>
        </w:tc>
      </w:tr>
      <w:tr w:rsidR="00974577" w14:paraId="26757436" w14:textId="2CFB5A6D" w:rsidTr="00974577">
        <w:tc>
          <w:tcPr>
            <w:tcW w:w="1464" w:type="pct"/>
            <w:vAlign w:val="center"/>
          </w:tcPr>
          <w:p w14:paraId="0A7CC713" w14:textId="2AA633D1" w:rsidR="00974577" w:rsidRPr="00205CCC" w:rsidRDefault="00974577" w:rsidP="00974577">
            <w:pPr>
              <w:jc w:val="center"/>
              <w:rPr>
                <w:i/>
                <w:iCs/>
              </w:rPr>
            </w:pPr>
            <w:r w:rsidRPr="00205CCC">
              <w:rPr>
                <w:i/>
                <w:iCs/>
              </w:rPr>
              <w:t>Bacillus subtilis</w:t>
            </w:r>
          </w:p>
        </w:tc>
        <w:tc>
          <w:tcPr>
            <w:tcW w:w="586" w:type="pct"/>
            <w:vAlign w:val="center"/>
          </w:tcPr>
          <w:p w14:paraId="6FEDE34A" w14:textId="6EC66819" w:rsidR="00974577" w:rsidRDefault="00974577" w:rsidP="00974577">
            <w:pPr>
              <w:jc w:val="center"/>
            </w:pPr>
            <w:r>
              <w:t>0.89</w:t>
            </w:r>
          </w:p>
        </w:tc>
        <w:tc>
          <w:tcPr>
            <w:tcW w:w="574" w:type="pct"/>
            <w:vAlign w:val="center"/>
          </w:tcPr>
          <w:p w14:paraId="1435815A" w14:textId="73D676C8" w:rsidR="00974577" w:rsidRDefault="00974577" w:rsidP="00974577">
            <w:pPr>
              <w:jc w:val="center"/>
            </w:pPr>
            <w:r>
              <w:t>1.2</w:t>
            </w:r>
          </w:p>
        </w:tc>
        <w:tc>
          <w:tcPr>
            <w:tcW w:w="575" w:type="pct"/>
            <w:vAlign w:val="center"/>
          </w:tcPr>
          <w:p w14:paraId="63B009B9" w14:textId="5B22B782" w:rsidR="00974577" w:rsidRDefault="00974577" w:rsidP="00974577">
            <w:pPr>
              <w:jc w:val="center"/>
            </w:pPr>
            <w:r>
              <w:t>1.1</w:t>
            </w:r>
          </w:p>
        </w:tc>
        <w:tc>
          <w:tcPr>
            <w:tcW w:w="575" w:type="pct"/>
            <w:vAlign w:val="center"/>
          </w:tcPr>
          <w:p w14:paraId="7371E89A" w14:textId="5C1DC12B" w:rsidR="00974577" w:rsidRDefault="00974577" w:rsidP="00974577">
            <w:pPr>
              <w:jc w:val="center"/>
            </w:pPr>
            <w:r>
              <w:t>0.7</w:t>
            </w:r>
          </w:p>
        </w:tc>
        <w:tc>
          <w:tcPr>
            <w:tcW w:w="580" w:type="pct"/>
            <w:vAlign w:val="center"/>
          </w:tcPr>
          <w:p w14:paraId="73F55973" w14:textId="722ECEFD" w:rsidR="00974577" w:rsidRDefault="00974577" w:rsidP="00974577">
            <w:pPr>
              <w:jc w:val="center"/>
            </w:pPr>
            <w:r>
              <w:t>0.7</w:t>
            </w:r>
          </w:p>
        </w:tc>
        <w:tc>
          <w:tcPr>
            <w:tcW w:w="646" w:type="pct"/>
          </w:tcPr>
          <w:p w14:paraId="41C8CA49" w14:textId="19C437FB" w:rsidR="00974577" w:rsidRDefault="00974577" w:rsidP="00974577">
            <w:pPr>
              <w:jc w:val="center"/>
            </w:pPr>
            <w:r>
              <w:t>1365</w:t>
            </w:r>
          </w:p>
        </w:tc>
      </w:tr>
      <w:tr w:rsidR="00974577" w14:paraId="51E812ED" w14:textId="4F051F52" w:rsidTr="00974577">
        <w:tc>
          <w:tcPr>
            <w:tcW w:w="1464" w:type="pct"/>
            <w:vAlign w:val="center"/>
          </w:tcPr>
          <w:p w14:paraId="02F7F098" w14:textId="451EB11E" w:rsidR="00974577" w:rsidRPr="00205CCC" w:rsidRDefault="00974577" w:rsidP="00974577">
            <w:pPr>
              <w:jc w:val="center"/>
              <w:rPr>
                <w:i/>
                <w:iCs/>
              </w:rPr>
            </w:pPr>
            <w:r w:rsidRPr="00205CCC">
              <w:rPr>
                <w:i/>
                <w:iCs/>
              </w:rPr>
              <w:t>Saccharomyces cerevisiae</w:t>
            </w:r>
          </w:p>
        </w:tc>
        <w:tc>
          <w:tcPr>
            <w:tcW w:w="586" w:type="pct"/>
            <w:vAlign w:val="center"/>
          </w:tcPr>
          <w:p w14:paraId="7CD5BACD" w14:textId="03FF44E0" w:rsidR="00974577" w:rsidRDefault="00974577" w:rsidP="00974577">
            <w:pPr>
              <w:jc w:val="center"/>
            </w:pPr>
            <w:r>
              <w:t>0.89</w:t>
            </w:r>
          </w:p>
        </w:tc>
        <w:tc>
          <w:tcPr>
            <w:tcW w:w="574" w:type="pct"/>
            <w:vAlign w:val="center"/>
          </w:tcPr>
          <w:p w14:paraId="2E6C4489" w14:textId="076A7095" w:rsidR="00974577" w:rsidRDefault="00974577" w:rsidP="00974577">
            <w:pPr>
              <w:jc w:val="center"/>
            </w:pPr>
            <w:r>
              <w:t>NA</w:t>
            </w:r>
          </w:p>
        </w:tc>
        <w:tc>
          <w:tcPr>
            <w:tcW w:w="575" w:type="pct"/>
            <w:vAlign w:val="center"/>
          </w:tcPr>
          <w:p w14:paraId="0A8E0221" w14:textId="5F69D002" w:rsidR="00974577" w:rsidRDefault="00974577" w:rsidP="00974577">
            <w:pPr>
              <w:jc w:val="center"/>
            </w:pPr>
            <w:r>
              <w:t>4.1</w:t>
            </w:r>
          </w:p>
        </w:tc>
        <w:tc>
          <w:tcPr>
            <w:tcW w:w="575" w:type="pct"/>
            <w:vAlign w:val="center"/>
          </w:tcPr>
          <w:p w14:paraId="04F474F9" w14:textId="7C8864DC" w:rsidR="00974577" w:rsidRDefault="00974577" w:rsidP="00974577">
            <w:pPr>
              <w:jc w:val="center"/>
            </w:pPr>
            <w:r>
              <w:t>0.23</w:t>
            </w:r>
          </w:p>
        </w:tc>
        <w:tc>
          <w:tcPr>
            <w:tcW w:w="580" w:type="pct"/>
            <w:vAlign w:val="center"/>
          </w:tcPr>
          <w:p w14:paraId="313824C9" w14:textId="5F486BF3" w:rsidR="00974577" w:rsidRDefault="00974577" w:rsidP="00974577">
            <w:pPr>
              <w:jc w:val="center"/>
            </w:pPr>
            <w:r>
              <w:t>0.12</w:t>
            </w:r>
          </w:p>
        </w:tc>
        <w:tc>
          <w:tcPr>
            <w:tcW w:w="646" w:type="pct"/>
          </w:tcPr>
          <w:p w14:paraId="128F6D99" w14:textId="191094DD" w:rsidR="00974577" w:rsidRDefault="00974577" w:rsidP="00974577">
            <w:pPr>
              <w:jc w:val="center"/>
            </w:pPr>
            <w:r>
              <w:t>234</w:t>
            </w:r>
          </w:p>
        </w:tc>
      </w:tr>
      <w:tr w:rsidR="00974577" w14:paraId="17E6D63A" w14:textId="236C5423" w:rsidTr="00974577">
        <w:tc>
          <w:tcPr>
            <w:tcW w:w="1464" w:type="pct"/>
            <w:vAlign w:val="center"/>
          </w:tcPr>
          <w:p w14:paraId="4F2AFB1E" w14:textId="457D9DB8" w:rsidR="00974577" w:rsidRPr="00205CCC" w:rsidRDefault="00974577" w:rsidP="00974577">
            <w:pPr>
              <w:jc w:val="center"/>
              <w:rPr>
                <w:i/>
                <w:iCs/>
              </w:rPr>
            </w:pPr>
            <w:r w:rsidRPr="00205CCC">
              <w:rPr>
                <w:i/>
                <w:iCs/>
              </w:rPr>
              <w:t>Escherichia coli</w:t>
            </w:r>
          </w:p>
        </w:tc>
        <w:tc>
          <w:tcPr>
            <w:tcW w:w="586" w:type="pct"/>
            <w:vAlign w:val="center"/>
          </w:tcPr>
          <w:p w14:paraId="3EF092C1" w14:textId="024D7F67" w:rsidR="00974577" w:rsidRDefault="00974577" w:rsidP="00974577">
            <w:pPr>
              <w:jc w:val="center"/>
            </w:pPr>
            <w:r>
              <w:t>0.089</w:t>
            </w:r>
          </w:p>
        </w:tc>
        <w:tc>
          <w:tcPr>
            <w:tcW w:w="574" w:type="pct"/>
            <w:vAlign w:val="center"/>
          </w:tcPr>
          <w:p w14:paraId="2E3ABC53" w14:textId="2007CDD1" w:rsidR="00974577" w:rsidRDefault="00974577" w:rsidP="00974577">
            <w:pPr>
              <w:jc w:val="center"/>
            </w:pPr>
            <w:r>
              <w:t>0.069</w:t>
            </w:r>
          </w:p>
        </w:tc>
        <w:tc>
          <w:tcPr>
            <w:tcW w:w="575" w:type="pct"/>
            <w:vAlign w:val="center"/>
          </w:tcPr>
          <w:p w14:paraId="1E577733" w14:textId="43575083" w:rsidR="00974577" w:rsidRDefault="00974577" w:rsidP="00974577">
            <w:pPr>
              <w:jc w:val="center"/>
            </w:pPr>
            <w:r>
              <w:t>0.066</w:t>
            </w:r>
          </w:p>
        </w:tc>
        <w:tc>
          <w:tcPr>
            <w:tcW w:w="575" w:type="pct"/>
            <w:vAlign w:val="center"/>
          </w:tcPr>
          <w:p w14:paraId="1C84981A" w14:textId="17924EC0" w:rsidR="00974577" w:rsidRDefault="00974577" w:rsidP="00974577">
            <w:pPr>
              <w:jc w:val="center"/>
            </w:pPr>
            <w:r>
              <w:t>0.058</w:t>
            </w:r>
          </w:p>
        </w:tc>
        <w:tc>
          <w:tcPr>
            <w:tcW w:w="580" w:type="pct"/>
            <w:vAlign w:val="center"/>
          </w:tcPr>
          <w:p w14:paraId="25CBD63E" w14:textId="2EEF665F" w:rsidR="00974577" w:rsidRDefault="00974577" w:rsidP="00974577">
            <w:pPr>
              <w:jc w:val="center"/>
            </w:pPr>
            <w:r>
              <w:t>0.058</w:t>
            </w:r>
          </w:p>
        </w:tc>
        <w:tc>
          <w:tcPr>
            <w:tcW w:w="646" w:type="pct"/>
          </w:tcPr>
          <w:p w14:paraId="0DE4761E" w14:textId="239817EA" w:rsidR="00974577" w:rsidRDefault="00974577" w:rsidP="00974577">
            <w:pPr>
              <w:jc w:val="center"/>
            </w:pPr>
            <w:r>
              <w:t>113.1</w:t>
            </w:r>
          </w:p>
        </w:tc>
      </w:tr>
      <w:tr w:rsidR="00974577" w14:paraId="29E8A4E6" w14:textId="1094279B" w:rsidTr="00974577">
        <w:tc>
          <w:tcPr>
            <w:tcW w:w="1464" w:type="pct"/>
            <w:vAlign w:val="center"/>
          </w:tcPr>
          <w:p w14:paraId="0DB53069" w14:textId="7F18832B" w:rsidR="00974577" w:rsidRPr="00205CCC" w:rsidRDefault="00974577" w:rsidP="00974577">
            <w:pPr>
              <w:jc w:val="center"/>
              <w:rPr>
                <w:i/>
                <w:iCs/>
              </w:rPr>
            </w:pPr>
            <w:r w:rsidRPr="00205CCC">
              <w:rPr>
                <w:i/>
                <w:iCs/>
              </w:rPr>
              <w:t>Salmonella enterica</w:t>
            </w:r>
          </w:p>
        </w:tc>
        <w:tc>
          <w:tcPr>
            <w:tcW w:w="586" w:type="pct"/>
            <w:vAlign w:val="center"/>
          </w:tcPr>
          <w:p w14:paraId="7B0EEE9A" w14:textId="42A164EC" w:rsidR="00974577" w:rsidRDefault="00974577" w:rsidP="00974577">
            <w:pPr>
              <w:jc w:val="center"/>
            </w:pPr>
            <w:r>
              <w:t>0.089</w:t>
            </w:r>
          </w:p>
        </w:tc>
        <w:tc>
          <w:tcPr>
            <w:tcW w:w="574" w:type="pct"/>
            <w:vAlign w:val="center"/>
          </w:tcPr>
          <w:p w14:paraId="06E48E92" w14:textId="3C389EBF" w:rsidR="00974577" w:rsidRDefault="00974577" w:rsidP="00974577">
            <w:pPr>
              <w:jc w:val="center"/>
            </w:pPr>
            <w:r>
              <w:t>0.07</w:t>
            </w:r>
          </w:p>
        </w:tc>
        <w:tc>
          <w:tcPr>
            <w:tcW w:w="575" w:type="pct"/>
            <w:vAlign w:val="center"/>
          </w:tcPr>
          <w:p w14:paraId="093E3E00" w14:textId="7C7D3853" w:rsidR="00974577" w:rsidRDefault="00974577" w:rsidP="00974577">
            <w:pPr>
              <w:jc w:val="center"/>
            </w:pPr>
            <w:r>
              <w:t>0.067</w:t>
            </w:r>
          </w:p>
        </w:tc>
        <w:tc>
          <w:tcPr>
            <w:tcW w:w="575" w:type="pct"/>
            <w:vAlign w:val="center"/>
          </w:tcPr>
          <w:p w14:paraId="33DD3A00" w14:textId="62E3D4EB" w:rsidR="00974577" w:rsidRDefault="00974577" w:rsidP="00974577">
            <w:pPr>
              <w:jc w:val="center"/>
            </w:pPr>
            <w:r>
              <w:t>0.059</w:t>
            </w:r>
          </w:p>
        </w:tc>
        <w:tc>
          <w:tcPr>
            <w:tcW w:w="580" w:type="pct"/>
            <w:vAlign w:val="center"/>
          </w:tcPr>
          <w:p w14:paraId="4906EE16" w14:textId="0BB5D4B4" w:rsidR="00974577" w:rsidRDefault="00974577" w:rsidP="00974577">
            <w:pPr>
              <w:jc w:val="center"/>
            </w:pPr>
            <w:r>
              <w:t>0.059</w:t>
            </w:r>
          </w:p>
        </w:tc>
        <w:tc>
          <w:tcPr>
            <w:tcW w:w="646" w:type="pct"/>
          </w:tcPr>
          <w:p w14:paraId="1EC01C75" w14:textId="1CDA245B" w:rsidR="00974577" w:rsidRDefault="00974577" w:rsidP="00974577">
            <w:pPr>
              <w:jc w:val="center"/>
            </w:pPr>
            <w:r>
              <w:t>115.05</w:t>
            </w:r>
          </w:p>
        </w:tc>
      </w:tr>
      <w:tr w:rsidR="00974577" w14:paraId="14074C73" w14:textId="4B10825B" w:rsidTr="00974577">
        <w:tc>
          <w:tcPr>
            <w:tcW w:w="1464" w:type="pct"/>
            <w:vAlign w:val="center"/>
          </w:tcPr>
          <w:p w14:paraId="5D0ADC67" w14:textId="55840264" w:rsidR="00974577" w:rsidRPr="00205CCC" w:rsidRDefault="00974577" w:rsidP="00974577">
            <w:pPr>
              <w:jc w:val="center"/>
              <w:rPr>
                <w:i/>
                <w:iCs/>
              </w:rPr>
            </w:pPr>
            <w:r w:rsidRPr="00205CCC">
              <w:rPr>
                <w:i/>
                <w:iCs/>
              </w:rPr>
              <w:t>Lactobacillus fermentum</w:t>
            </w:r>
          </w:p>
        </w:tc>
        <w:tc>
          <w:tcPr>
            <w:tcW w:w="586" w:type="pct"/>
            <w:vAlign w:val="center"/>
          </w:tcPr>
          <w:p w14:paraId="04B634E3" w14:textId="170C0677" w:rsidR="00974577" w:rsidRDefault="00974577" w:rsidP="00974577">
            <w:pPr>
              <w:jc w:val="center"/>
            </w:pPr>
            <w:r>
              <w:t>0.0089</w:t>
            </w:r>
          </w:p>
        </w:tc>
        <w:tc>
          <w:tcPr>
            <w:tcW w:w="574" w:type="pct"/>
            <w:vAlign w:val="center"/>
          </w:tcPr>
          <w:p w14:paraId="5D17974B" w14:textId="50EB628F" w:rsidR="00974577" w:rsidRDefault="00974577" w:rsidP="00974577">
            <w:pPr>
              <w:jc w:val="center"/>
            </w:pPr>
            <w:r>
              <w:t>0.012</w:t>
            </w:r>
          </w:p>
        </w:tc>
        <w:tc>
          <w:tcPr>
            <w:tcW w:w="575" w:type="pct"/>
            <w:vAlign w:val="center"/>
          </w:tcPr>
          <w:p w14:paraId="6D14063D" w14:textId="655DA410" w:rsidR="00974577" w:rsidRDefault="00974577" w:rsidP="00974577">
            <w:pPr>
              <w:jc w:val="center"/>
            </w:pPr>
            <w:r>
              <w:t>0.012</w:t>
            </w:r>
          </w:p>
        </w:tc>
        <w:tc>
          <w:tcPr>
            <w:tcW w:w="575" w:type="pct"/>
            <w:vAlign w:val="center"/>
          </w:tcPr>
          <w:p w14:paraId="344044E0" w14:textId="596C2BEA" w:rsidR="00974577" w:rsidRDefault="00974577" w:rsidP="00974577">
            <w:pPr>
              <w:jc w:val="center"/>
            </w:pPr>
            <w:r>
              <w:t>0.015</w:t>
            </w:r>
          </w:p>
        </w:tc>
        <w:tc>
          <w:tcPr>
            <w:tcW w:w="580" w:type="pct"/>
            <w:vAlign w:val="center"/>
          </w:tcPr>
          <w:p w14:paraId="209F22D0" w14:textId="32F49ECA" w:rsidR="00974577" w:rsidRDefault="00974577" w:rsidP="00974577">
            <w:pPr>
              <w:jc w:val="center"/>
            </w:pPr>
            <w:r>
              <w:t>0.015</w:t>
            </w:r>
          </w:p>
        </w:tc>
        <w:tc>
          <w:tcPr>
            <w:tcW w:w="646" w:type="pct"/>
          </w:tcPr>
          <w:p w14:paraId="5365AC55" w14:textId="77B1814F" w:rsidR="00974577" w:rsidRDefault="00974577" w:rsidP="00974577">
            <w:pPr>
              <w:jc w:val="center"/>
            </w:pPr>
            <w:r w:rsidRPr="00974577">
              <w:t>29</w:t>
            </w:r>
            <w:r>
              <w:t>.</w:t>
            </w:r>
            <w:r w:rsidRPr="00974577">
              <w:t>25</w:t>
            </w:r>
          </w:p>
        </w:tc>
      </w:tr>
      <w:tr w:rsidR="00974577" w14:paraId="48FDE44F" w14:textId="7E911975" w:rsidTr="00974577">
        <w:tc>
          <w:tcPr>
            <w:tcW w:w="1464" w:type="pct"/>
            <w:vAlign w:val="center"/>
          </w:tcPr>
          <w:p w14:paraId="770C84CE" w14:textId="70FE9ABE" w:rsidR="00974577" w:rsidRPr="00205CCC" w:rsidRDefault="00974577" w:rsidP="00974577">
            <w:pPr>
              <w:jc w:val="center"/>
              <w:rPr>
                <w:i/>
                <w:iCs/>
              </w:rPr>
            </w:pPr>
            <w:r w:rsidRPr="00205CCC">
              <w:rPr>
                <w:i/>
                <w:iCs/>
              </w:rPr>
              <w:t>Enterococcus faecalis</w:t>
            </w:r>
          </w:p>
        </w:tc>
        <w:tc>
          <w:tcPr>
            <w:tcW w:w="586" w:type="pct"/>
            <w:vAlign w:val="center"/>
          </w:tcPr>
          <w:p w14:paraId="364FD968" w14:textId="3CEA35F2" w:rsidR="00974577" w:rsidRDefault="00974577" w:rsidP="00974577">
            <w:pPr>
              <w:jc w:val="center"/>
            </w:pPr>
            <w:r>
              <w:t>0.00089</w:t>
            </w:r>
          </w:p>
        </w:tc>
        <w:tc>
          <w:tcPr>
            <w:tcW w:w="574" w:type="pct"/>
            <w:vAlign w:val="center"/>
          </w:tcPr>
          <w:p w14:paraId="30544D50" w14:textId="0D995DEE" w:rsidR="00974577" w:rsidRDefault="00974577" w:rsidP="00974577">
            <w:pPr>
              <w:jc w:val="center"/>
            </w:pPr>
            <w:r>
              <w:t>0.00067</w:t>
            </w:r>
          </w:p>
        </w:tc>
        <w:tc>
          <w:tcPr>
            <w:tcW w:w="575" w:type="pct"/>
            <w:vAlign w:val="center"/>
          </w:tcPr>
          <w:p w14:paraId="2D26CA6F" w14:textId="40090EF8" w:rsidR="00974577" w:rsidRDefault="00974577" w:rsidP="00974577">
            <w:pPr>
              <w:jc w:val="center"/>
            </w:pPr>
            <w:r>
              <w:t>0.00064</w:t>
            </w:r>
          </w:p>
        </w:tc>
        <w:tc>
          <w:tcPr>
            <w:tcW w:w="575" w:type="pct"/>
            <w:vAlign w:val="center"/>
          </w:tcPr>
          <w:p w14:paraId="4430CC08" w14:textId="25DD831B" w:rsidR="00974577" w:rsidRDefault="00974577" w:rsidP="00974577">
            <w:pPr>
              <w:jc w:val="center"/>
            </w:pPr>
            <w:r>
              <w:t>0.001</w:t>
            </w:r>
          </w:p>
        </w:tc>
        <w:tc>
          <w:tcPr>
            <w:tcW w:w="580" w:type="pct"/>
            <w:vAlign w:val="center"/>
          </w:tcPr>
          <w:p w14:paraId="1F10223B" w14:textId="03A111B0" w:rsidR="00974577" w:rsidRDefault="00974577" w:rsidP="00974577">
            <w:pPr>
              <w:jc w:val="center"/>
            </w:pPr>
            <w:r>
              <w:t>0.001</w:t>
            </w:r>
          </w:p>
        </w:tc>
        <w:tc>
          <w:tcPr>
            <w:tcW w:w="646" w:type="pct"/>
          </w:tcPr>
          <w:p w14:paraId="1F8AA2E1" w14:textId="6D6F55BB" w:rsidR="00974577" w:rsidRDefault="00974577" w:rsidP="00974577">
            <w:pPr>
              <w:jc w:val="center"/>
            </w:pPr>
            <w:r w:rsidRPr="00974577">
              <w:t>1</w:t>
            </w:r>
            <w:r>
              <w:t>.</w:t>
            </w:r>
            <w:r w:rsidRPr="00974577">
              <w:t>95</w:t>
            </w:r>
          </w:p>
        </w:tc>
      </w:tr>
      <w:tr w:rsidR="00974577" w14:paraId="1D6A7423" w14:textId="24975181" w:rsidTr="00974577">
        <w:tc>
          <w:tcPr>
            <w:tcW w:w="1464" w:type="pct"/>
            <w:vAlign w:val="center"/>
          </w:tcPr>
          <w:p w14:paraId="4F2C915A" w14:textId="72836441" w:rsidR="00974577" w:rsidRPr="00205CCC" w:rsidRDefault="00974577" w:rsidP="00974577">
            <w:pPr>
              <w:jc w:val="center"/>
              <w:rPr>
                <w:i/>
                <w:iCs/>
              </w:rPr>
            </w:pPr>
            <w:r w:rsidRPr="00205CCC">
              <w:rPr>
                <w:i/>
                <w:iCs/>
              </w:rPr>
              <w:t>Cryptococcus neoformans</w:t>
            </w:r>
          </w:p>
        </w:tc>
        <w:tc>
          <w:tcPr>
            <w:tcW w:w="586" w:type="pct"/>
            <w:vAlign w:val="center"/>
          </w:tcPr>
          <w:p w14:paraId="7BD0FDB0" w14:textId="3CE2A289" w:rsidR="00974577" w:rsidRDefault="00974577" w:rsidP="00974577">
            <w:pPr>
              <w:jc w:val="center"/>
            </w:pPr>
            <w:r>
              <w:t>0.00089</w:t>
            </w:r>
          </w:p>
        </w:tc>
        <w:tc>
          <w:tcPr>
            <w:tcW w:w="574" w:type="pct"/>
            <w:vAlign w:val="center"/>
          </w:tcPr>
          <w:p w14:paraId="1BA13A88" w14:textId="67EDC493" w:rsidR="00974577" w:rsidRDefault="00974577" w:rsidP="00974577">
            <w:pPr>
              <w:jc w:val="center"/>
            </w:pPr>
            <w:r>
              <w:t>NA</w:t>
            </w:r>
          </w:p>
        </w:tc>
        <w:tc>
          <w:tcPr>
            <w:tcW w:w="575" w:type="pct"/>
            <w:vAlign w:val="center"/>
          </w:tcPr>
          <w:p w14:paraId="134F34F9" w14:textId="106B61EE" w:rsidR="00974577" w:rsidRDefault="00974577" w:rsidP="00974577">
            <w:pPr>
              <w:jc w:val="center"/>
            </w:pPr>
            <w:r>
              <w:t>0.0014</w:t>
            </w:r>
          </w:p>
        </w:tc>
        <w:tc>
          <w:tcPr>
            <w:tcW w:w="575" w:type="pct"/>
            <w:vAlign w:val="center"/>
          </w:tcPr>
          <w:p w14:paraId="60AFE575" w14:textId="3DFB6725" w:rsidR="00974577" w:rsidRDefault="00974577" w:rsidP="00974577">
            <w:pPr>
              <w:jc w:val="center"/>
            </w:pPr>
            <w:r>
              <w:t>0.00015</w:t>
            </w:r>
          </w:p>
        </w:tc>
        <w:tc>
          <w:tcPr>
            <w:tcW w:w="580" w:type="pct"/>
            <w:vAlign w:val="center"/>
          </w:tcPr>
          <w:p w14:paraId="5702B1C3" w14:textId="42F22174" w:rsidR="00974577" w:rsidRDefault="00974577" w:rsidP="00974577">
            <w:pPr>
              <w:jc w:val="center"/>
            </w:pPr>
            <w:r>
              <w:t>0.00007</w:t>
            </w:r>
          </w:p>
        </w:tc>
        <w:tc>
          <w:tcPr>
            <w:tcW w:w="646" w:type="pct"/>
          </w:tcPr>
          <w:p w14:paraId="5C1E8B71" w14:textId="1744AFD8" w:rsidR="00974577" w:rsidRDefault="00974577" w:rsidP="00974577">
            <w:pPr>
              <w:jc w:val="center"/>
            </w:pPr>
            <w:r>
              <w:t>0.</w:t>
            </w:r>
            <w:r w:rsidRPr="00974577">
              <w:t>136</w:t>
            </w:r>
            <w:r>
              <w:t>5</w:t>
            </w:r>
          </w:p>
        </w:tc>
      </w:tr>
      <w:tr w:rsidR="00974577" w14:paraId="57E820AF" w14:textId="1AD85621" w:rsidTr="00974577">
        <w:tc>
          <w:tcPr>
            <w:tcW w:w="1464" w:type="pct"/>
            <w:vAlign w:val="center"/>
          </w:tcPr>
          <w:p w14:paraId="17F62494" w14:textId="6EF550FB" w:rsidR="00974577" w:rsidRPr="00205CCC" w:rsidRDefault="00974577" w:rsidP="00974577">
            <w:pPr>
              <w:jc w:val="center"/>
              <w:rPr>
                <w:i/>
                <w:iCs/>
              </w:rPr>
            </w:pPr>
            <w:r w:rsidRPr="00205CCC">
              <w:rPr>
                <w:i/>
                <w:iCs/>
              </w:rPr>
              <w:t>Staphylococcus aureus</w:t>
            </w:r>
          </w:p>
        </w:tc>
        <w:tc>
          <w:tcPr>
            <w:tcW w:w="586" w:type="pct"/>
            <w:vAlign w:val="center"/>
          </w:tcPr>
          <w:p w14:paraId="58E60EA4" w14:textId="140FCAC5" w:rsidR="00974577" w:rsidRDefault="00974577" w:rsidP="00974577">
            <w:pPr>
              <w:jc w:val="center"/>
            </w:pPr>
            <w:r>
              <w:t>0.000089</w:t>
            </w:r>
          </w:p>
        </w:tc>
        <w:tc>
          <w:tcPr>
            <w:tcW w:w="574" w:type="pct"/>
            <w:vAlign w:val="center"/>
          </w:tcPr>
          <w:p w14:paraId="0CCC915B" w14:textId="07B3CE32" w:rsidR="00974577" w:rsidRDefault="00974577" w:rsidP="00974577">
            <w:pPr>
              <w:jc w:val="center"/>
            </w:pPr>
            <w:r>
              <w:t>0.0001</w:t>
            </w:r>
          </w:p>
        </w:tc>
        <w:tc>
          <w:tcPr>
            <w:tcW w:w="575" w:type="pct"/>
            <w:vAlign w:val="center"/>
          </w:tcPr>
          <w:p w14:paraId="1EF1197E" w14:textId="60B7BF44" w:rsidR="00974577" w:rsidRDefault="00974577" w:rsidP="00974577">
            <w:pPr>
              <w:jc w:val="center"/>
            </w:pPr>
            <w:r>
              <w:t>0.0001</w:t>
            </w:r>
          </w:p>
        </w:tc>
        <w:tc>
          <w:tcPr>
            <w:tcW w:w="575" w:type="pct"/>
            <w:vAlign w:val="center"/>
          </w:tcPr>
          <w:p w14:paraId="226BAA8D" w14:textId="45E0BFB1" w:rsidR="00974577" w:rsidRDefault="00974577" w:rsidP="00974577">
            <w:pPr>
              <w:jc w:val="center"/>
            </w:pPr>
            <w:r>
              <w:t>0.0001</w:t>
            </w:r>
          </w:p>
        </w:tc>
        <w:tc>
          <w:tcPr>
            <w:tcW w:w="580" w:type="pct"/>
            <w:vAlign w:val="center"/>
          </w:tcPr>
          <w:p w14:paraId="177AAA68" w14:textId="6F1BF25B" w:rsidR="00974577" w:rsidRDefault="00974577" w:rsidP="00974577">
            <w:pPr>
              <w:jc w:val="center"/>
            </w:pPr>
            <w:r>
              <w:t>0.0001</w:t>
            </w:r>
          </w:p>
        </w:tc>
        <w:tc>
          <w:tcPr>
            <w:tcW w:w="646" w:type="pct"/>
          </w:tcPr>
          <w:p w14:paraId="786CEEED" w14:textId="3775BB3B" w:rsidR="00974577" w:rsidRDefault="00974577" w:rsidP="00974577">
            <w:pPr>
              <w:jc w:val="center"/>
            </w:pPr>
            <w:r>
              <w:t>0.</w:t>
            </w:r>
            <w:r w:rsidRPr="00974577">
              <w:t>195</w:t>
            </w:r>
          </w:p>
        </w:tc>
      </w:tr>
    </w:tbl>
    <w:p w14:paraId="453EE94C" w14:textId="4C4EA3B1" w:rsidR="00EC6348" w:rsidRPr="00EC6348" w:rsidRDefault="00EC6348" w:rsidP="00205CCC">
      <w:pPr>
        <w:pStyle w:val="Caption"/>
        <w:keepNext/>
        <w:spacing w:line="360" w:lineRule="auto"/>
        <w:jc w:val="both"/>
      </w:pPr>
      <w:r w:rsidRPr="00EC6348">
        <w:rPr>
          <w:vertAlign w:val="superscript"/>
        </w:rPr>
        <w:t>1</w:t>
      </w:r>
      <w:r w:rsidRPr="00EC6348">
        <w:t xml:space="preserve"> The theoretical composition in terms of 16S (or 16S &amp; 18S) rRNA gene abundance was calculated from theoretical genomic DNA composition with the following formula: 16S/18S copy number = total genomic DNA (g) × unit conversion constant (bp/g) / genome size (bp) × 16S/18S copy number per genome</w:t>
      </w:r>
      <w:r>
        <w:t xml:space="preserve">; </w:t>
      </w:r>
      <w:r w:rsidRPr="00EC6348">
        <w:rPr>
          <w:vertAlign w:val="superscript"/>
        </w:rPr>
        <w:t>2</w:t>
      </w:r>
      <w:r w:rsidRPr="00EC6348">
        <w:t xml:space="preserve"> The theoretical composition in terms of genome copy number was calculated from theoretical genomic DNA composition with the following formula: genome copy number = total genomic DNA</w:t>
      </w:r>
      <w:r w:rsidR="00205CCC">
        <w:t> </w:t>
      </w:r>
      <w:r w:rsidRPr="00EC6348">
        <w:t>(g) × unit conversion constant (bp/g) / genome size (bp)</w:t>
      </w:r>
      <w:r>
        <w:t xml:space="preserve">; </w:t>
      </w:r>
      <w:r w:rsidRPr="00EC6348">
        <w:rPr>
          <w:vertAlign w:val="superscript"/>
        </w:rPr>
        <w:t>3</w:t>
      </w:r>
      <w:r w:rsidRPr="00EC6348">
        <w:t xml:space="preserve"> The theoretical composition in terms of cell number was calculated from theoretical genomic DNA composition with the following formula: cell number = total genomic DNA (g) × unit conversion constant (bp/g) / genome size (bp)/ploidy</w:t>
      </w:r>
      <w:r w:rsidR="00974577">
        <w:t xml:space="preserve">; </w:t>
      </w:r>
      <w:r w:rsidR="00974577" w:rsidRPr="00974577">
        <w:rPr>
          <w:vertAlign w:val="superscript"/>
        </w:rPr>
        <w:t>4</w:t>
      </w:r>
      <w:r w:rsidR="00974577">
        <w:t xml:space="preserve"> based on </w:t>
      </w:r>
      <w:r w:rsidR="00974577" w:rsidRPr="00974577">
        <w:t>~1.5</w:t>
      </w:r>
      <w:r w:rsidR="00974577">
        <w:t> </w:t>
      </w:r>
      <w:r w:rsidR="00974577" w:rsidRPr="00974577">
        <w:t>x</w:t>
      </w:r>
      <w:r w:rsidR="00974577">
        <w:t> </w:t>
      </w:r>
      <w:r w:rsidR="00974577" w:rsidRPr="00974577">
        <w:t>10</w:t>
      </w:r>
      <w:r w:rsidR="00974577" w:rsidRPr="00974577">
        <w:rPr>
          <w:vertAlign w:val="superscript"/>
        </w:rPr>
        <w:t>9</w:t>
      </w:r>
      <w:r w:rsidR="00974577">
        <w:t> </w:t>
      </w:r>
      <w:r w:rsidR="00974577" w:rsidRPr="00974577">
        <w:t>cells/m</w:t>
      </w:r>
      <w:r w:rsidR="00974577">
        <w:t>L</w:t>
      </w:r>
      <w:r w:rsidR="00F97E08">
        <w:t xml:space="preserve"> and the Cell Number proportion per species given by </w:t>
      </w:r>
      <w:proofErr w:type="spellStart"/>
      <w:r w:rsidR="00F97E08">
        <w:t>Zymo</w:t>
      </w:r>
      <w:proofErr w:type="spellEnd"/>
      <w:ins w:id="84" w:author="Christopher Hempel" w:date="2020-09-18T11:41:00Z">
        <w:r w:rsidR="00767928">
          <w:t>.</w:t>
        </w:r>
      </w:ins>
    </w:p>
    <w:p w14:paraId="3D445CDB" w14:textId="655D6DEA" w:rsidR="00EC6348" w:rsidRDefault="008F49B7" w:rsidP="00205CCC">
      <w:pPr>
        <w:spacing w:line="360" w:lineRule="auto"/>
        <w:ind w:firstLine="720"/>
        <w:jc w:val="both"/>
      </w:pPr>
      <w:r>
        <w:t xml:space="preserve">We </w:t>
      </w:r>
      <w:r w:rsidR="001B2FBE">
        <w:t>also took 3</w:t>
      </w:r>
      <w:r w:rsidR="002C6F6F">
        <w:t xml:space="preserve"> one-liter samples</w:t>
      </w:r>
      <w:r w:rsidR="00EC6348">
        <w:t xml:space="preserve"> </w:t>
      </w:r>
      <w:r w:rsidR="001B2FBE">
        <w:t xml:space="preserve">of </w:t>
      </w:r>
      <w:r w:rsidR="00EC6348">
        <w:t xml:space="preserve">water from a fish tank containing soil, </w:t>
      </w:r>
      <w:commentRangeStart w:id="85"/>
      <w:commentRangeStart w:id="86"/>
      <w:r w:rsidR="00EC6348">
        <w:t>plants, roots, algae, fish, snails</w:t>
      </w:r>
      <w:commentRangeEnd w:id="85"/>
      <w:r w:rsidR="002C6F6F">
        <w:rPr>
          <w:rStyle w:val="CommentReference"/>
        </w:rPr>
        <w:commentReference w:id="85"/>
      </w:r>
      <w:commentRangeEnd w:id="86"/>
      <w:r w:rsidR="00767928">
        <w:rPr>
          <w:rStyle w:val="CommentReference"/>
        </w:rPr>
        <w:commentReference w:id="86"/>
      </w:r>
      <w:r w:rsidR="00EC6348">
        <w:t xml:space="preserve">, and shrimp to simulate </w:t>
      </w:r>
      <w:r w:rsidR="00EC6348" w:rsidRPr="00EC6348">
        <w:t>environmental freshwater sampling</w:t>
      </w:r>
      <w:r w:rsidR="00EC6348">
        <w:t xml:space="preserve"> (Supplementary Fig. 1)</w:t>
      </w:r>
      <w:r w:rsidR="001B2FBE">
        <w:t xml:space="preserve"> using a bleach-sterilized and rinsed jug</w:t>
      </w:r>
      <w:r w:rsidR="00EC6348">
        <w:t xml:space="preserve">. The fish tank is in display at the </w:t>
      </w:r>
      <w:r>
        <w:t xml:space="preserve">Hagen </w:t>
      </w:r>
      <w:r w:rsidR="00EC6348">
        <w:t>Aqua</w:t>
      </w:r>
      <w:r>
        <w:t>l</w:t>
      </w:r>
      <w:r w:rsidR="00EC6348">
        <w:t>ab of the University of Guelph (Guelph</w:t>
      </w:r>
      <w:r>
        <w:t>;</w:t>
      </w:r>
      <w:r w:rsidR="00EC6348">
        <w:t xml:space="preserve"> ON Canada).</w:t>
      </w:r>
    </w:p>
    <w:p w14:paraId="41BC2F61" w14:textId="6B7279C0" w:rsidR="00EC6348" w:rsidRDefault="00EC6348" w:rsidP="00E05CD2">
      <w:pPr>
        <w:spacing w:line="360" w:lineRule="auto"/>
      </w:pPr>
    </w:p>
    <w:p w14:paraId="21B59F9B" w14:textId="71E14258" w:rsidR="00EC6348" w:rsidRPr="00E05CD2" w:rsidRDefault="00EC6348" w:rsidP="00E05CD2">
      <w:pPr>
        <w:spacing w:line="360" w:lineRule="auto"/>
        <w:rPr>
          <w:i/>
          <w:iCs/>
        </w:rPr>
      </w:pPr>
      <w:r w:rsidRPr="00E05CD2">
        <w:rPr>
          <w:i/>
          <w:iCs/>
        </w:rPr>
        <w:t>Laboratory processing</w:t>
      </w:r>
    </w:p>
    <w:p w14:paraId="259BCC92" w14:textId="7783A3C7" w:rsidR="00EC6348" w:rsidRDefault="008F49B7" w:rsidP="00205CCC">
      <w:pPr>
        <w:spacing w:line="360" w:lineRule="auto"/>
        <w:ind w:firstLine="720"/>
        <w:jc w:val="both"/>
      </w:pPr>
      <w:r>
        <w:t xml:space="preserve">We filtered all </w:t>
      </w:r>
      <w:r w:rsidR="001B2FBE">
        <w:t xml:space="preserve">water </w:t>
      </w:r>
      <w:r>
        <w:t xml:space="preserve">samples in a clean laboratory </w:t>
      </w:r>
      <w:r w:rsidR="00776123">
        <w:t>(for details see Supplemental material</w:t>
      </w:r>
      <w:r w:rsidR="00205CCC">
        <w:t> </w:t>
      </w:r>
      <w:r w:rsidR="00776123">
        <w:t>1)</w:t>
      </w:r>
      <w:r>
        <w:t xml:space="preserve">. All samples were filtered through sterile </w:t>
      </w:r>
      <w:r w:rsidR="00776123">
        <w:t xml:space="preserve">0.2 µm </w:t>
      </w:r>
      <w:r w:rsidR="00776123" w:rsidRPr="00776123">
        <w:t>Nalgene Analytical Test Filter Funnels</w:t>
      </w:r>
      <w:r w:rsidR="00776123">
        <w:t xml:space="preserve"> (Thermo Fisher Scientific; Cat # </w:t>
      </w:r>
      <w:r w:rsidR="00776123" w:rsidRPr="00776123">
        <w:t>145-2020</w:t>
      </w:r>
      <w:r w:rsidR="00776123">
        <w:t xml:space="preserve">; Burlington; ON Canada) </w:t>
      </w:r>
      <w:r>
        <w:t xml:space="preserve">using </w:t>
      </w:r>
      <w:r w:rsidR="00205CCC">
        <w:t>an</w:t>
      </w:r>
      <w:r w:rsidR="00776123">
        <w:t xml:space="preserve"> </w:t>
      </w:r>
      <w:r w:rsidR="00776123" w:rsidRPr="00776123">
        <w:t>80</w:t>
      </w:r>
      <w:r w:rsidR="00776123">
        <w:t> </w:t>
      </w:r>
      <w:r w:rsidR="00776123" w:rsidRPr="00776123">
        <w:t xml:space="preserve">mbar </w:t>
      </w:r>
      <w:r w:rsidR="00776123">
        <w:t xml:space="preserve">Welch </w:t>
      </w:r>
      <w:r w:rsidR="00776123" w:rsidRPr="00776123">
        <w:t>WOB-L® Dry Vacuum Pump</w:t>
      </w:r>
      <w:r w:rsidR="00776123">
        <w:t xml:space="preserve"> (VWR International; Cat # </w:t>
      </w:r>
      <w:r w:rsidR="00776123" w:rsidRPr="00776123">
        <w:t>80077-612</w:t>
      </w:r>
      <w:r w:rsidR="00776123">
        <w:t>; Mississauga; ON Canada)</w:t>
      </w:r>
      <w:r>
        <w:t>. We filtered</w:t>
      </w:r>
      <w:r w:rsidR="00EC6348">
        <w:t xml:space="preserve"> the two types of samples on </w:t>
      </w:r>
      <w:r>
        <w:t xml:space="preserve">two </w:t>
      </w:r>
      <w:r w:rsidR="00EC6348">
        <w:t xml:space="preserve">different days. </w:t>
      </w:r>
      <w:r>
        <w:t>On the first day (31 Jan 2020)</w:t>
      </w:r>
      <w:r w:rsidR="00EC6348">
        <w:t xml:space="preserve">, we filtered </w:t>
      </w:r>
      <w:r>
        <w:t xml:space="preserve">the </w:t>
      </w:r>
      <w:r w:rsidR="00205CCC">
        <w:t xml:space="preserve">three </w:t>
      </w:r>
      <w:r w:rsidR="001B2FBE">
        <w:t xml:space="preserve">50 mL </w:t>
      </w:r>
      <w:r>
        <w:t>microbial mock community/H</w:t>
      </w:r>
      <w:r w:rsidRPr="00EC6348">
        <w:rPr>
          <w:vertAlign w:val="subscript"/>
        </w:rPr>
        <w:t>2</w:t>
      </w:r>
      <w:r>
        <w:t>O mixes and added a negative</w:t>
      </w:r>
      <w:r w:rsidR="001B2FBE">
        <w:t xml:space="preserve"> filtration</w:t>
      </w:r>
      <w:r>
        <w:t xml:space="preserve"> control by filtering </w:t>
      </w:r>
      <w:r w:rsidR="00EC6348">
        <w:t>50 mL of ultrapure H</w:t>
      </w:r>
      <w:r w:rsidR="00EC6348" w:rsidRPr="00EC6348">
        <w:rPr>
          <w:vertAlign w:val="subscript"/>
        </w:rPr>
        <w:t>2</w:t>
      </w:r>
      <w:r w:rsidR="00EC6348">
        <w:t>O along with the other samples</w:t>
      </w:r>
      <w:r w:rsidR="001B2FBE">
        <w:t>. O</w:t>
      </w:r>
      <w:r>
        <w:t xml:space="preserve">n the second day (05 Feb 2020), we filtered </w:t>
      </w:r>
      <w:r w:rsidR="001B2FBE">
        <w:t xml:space="preserve">three times 1 L of </w:t>
      </w:r>
      <w:r>
        <w:t xml:space="preserve">the fish tank water </w:t>
      </w:r>
      <w:r w:rsidR="00EC6348">
        <w:t xml:space="preserve">an </w:t>
      </w:r>
      <w:r>
        <w:t xml:space="preserve">added a negative </w:t>
      </w:r>
      <w:r w:rsidR="001B2FBE">
        <w:t xml:space="preserve">filtration </w:t>
      </w:r>
      <w:r>
        <w:t xml:space="preserve">control by treating an </w:t>
      </w:r>
      <w:r w:rsidR="00EC6348">
        <w:t xml:space="preserve">additional filter the same way as the other </w:t>
      </w:r>
      <w:r>
        <w:t>filters</w:t>
      </w:r>
      <w:r w:rsidR="00EC6348">
        <w:t xml:space="preserve"> </w:t>
      </w:r>
      <w:r>
        <w:t>without actually filtering water</w:t>
      </w:r>
      <w:r w:rsidR="00EC6348">
        <w:t xml:space="preserve">. </w:t>
      </w:r>
      <w:r w:rsidR="00205CCC">
        <w:t>After filtration, w</w:t>
      </w:r>
      <w:r>
        <w:t xml:space="preserve">e immediately cut each filter into small pieces and </w:t>
      </w:r>
      <w:r w:rsidR="00EC6348">
        <w:t xml:space="preserve">transferred </w:t>
      </w:r>
      <w:r>
        <w:t xml:space="preserve">them </w:t>
      </w:r>
      <w:r w:rsidR="00205CCC">
        <w:t>in</w:t>
      </w:r>
      <w:r>
        <w:t xml:space="preserve">to </w:t>
      </w:r>
      <w:r w:rsidRPr="008F49B7">
        <w:t xml:space="preserve">ZR </w:t>
      </w:r>
      <w:proofErr w:type="spellStart"/>
      <w:r w:rsidRPr="008F49B7">
        <w:t>BashingBead</w:t>
      </w:r>
      <w:proofErr w:type="spellEnd"/>
      <w:r w:rsidRPr="008F49B7">
        <w:t xml:space="preserve"> Lysis Tubes (0.1 &amp; 0.5 mm)</w:t>
      </w:r>
      <w:r>
        <w:t xml:space="preserve"> (</w:t>
      </w:r>
      <w:proofErr w:type="spellStart"/>
      <w:r w:rsidRPr="00EC6348">
        <w:t>Zymo</w:t>
      </w:r>
      <w:proofErr w:type="spellEnd"/>
      <w:r>
        <w:t xml:space="preserve"> Research; </w:t>
      </w:r>
      <w:r w:rsidR="00776123">
        <w:t xml:space="preserve">Cat # </w:t>
      </w:r>
      <w:r w:rsidR="00776123" w:rsidRPr="00776123">
        <w:t>S6012-50</w:t>
      </w:r>
      <w:r w:rsidR="00776123">
        <w:t xml:space="preserve">; </w:t>
      </w:r>
      <w:r>
        <w:t xml:space="preserve">Irvine; CA U.S.A.) which were prepared with 1 mL of DNA/RNA Shield </w:t>
      </w:r>
      <w:r w:rsidR="00205CCC">
        <w:t>under a clean hood in a low DNA-concentration laboratory prior to filtration.</w:t>
      </w:r>
    </w:p>
    <w:p w14:paraId="1DE167B0" w14:textId="1AE01D40" w:rsidR="00205CCC" w:rsidRDefault="008F49B7" w:rsidP="00205CCC">
      <w:pPr>
        <w:spacing w:line="360" w:lineRule="auto"/>
        <w:ind w:firstLine="720"/>
        <w:jc w:val="both"/>
      </w:pPr>
      <w:r>
        <w:t xml:space="preserve">We </w:t>
      </w:r>
      <w:r w:rsidR="00205CCC">
        <w:t>beat</w:t>
      </w:r>
      <w:r>
        <w:t xml:space="preserve"> the </w:t>
      </w:r>
      <w:proofErr w:type="spellStart"/>
      <w:r>
        <w:t>BashingBead</w:t>
      </w:r>
      <w:proofErr w:type="spellEnd"/>
      <w:r>
        <w:t xml:space="preserve"> tubes on a Vortex-Genie 2 (Scientific Industries, Inc.; </w:t>
      </w:r>
      <w:r w:rsidR="00776123">
        <w:t>Cat #</w:t>
      </w:r>
      <w:r w:rsidR="00776123" w:rsidRPr="00776123">
        <w:t xml:space="preserve"> SI-0236</w:t>
      </w:r>
      <w:r w:rsidR="00776123">
        <w:t xml:space="preserve">; </w:t>
      </w:r>
      <w:r>
        <w:t xml:space="preserve">Burlington; NY U.S.A.) </w:t>
      </w:r>
      <w:r w:rsidR="00205CCC">
        <w:t>in</w:t>
      </w:r>
      <w:r>
        <w:t xml:space="preserve"> a </w:t>
      </w:r>
      <w:r w:rsidRPr="008F49B7">
        <w:t>Horizontal-(24) Microtube</w:t>
      </w:r>
      <w:r>
        <w:t xml:space="preserve"> holder (Scientific Industries, Inc.; </w:t>
      </w:r>
      <w:r w:rsidR="00776123">
        <w:t>Cat #</w:t>
      </w:r>
      <w:r w:rsidR="00776123" w:rsidRPr="00776123">
        <w:t xml:space="preserve"> SI</w:t>
      </w:r>
      <w:r w:rsidR="00205CCC">
        <w:noBreakHyphen/>
      </w:r>
      <w:r w:rsidR="00776123" w:rsidRPr="00776123">
        <w:t>H524</w:t>
      </w:r>
      <w:r w:rsidR="00776123">
        <w:t xml:space="preserve">; </w:t>
      </w:r>
      <w:r>
        <w:t>Burlington; NY U.S.A.) for 40 min at maximum rpm to break up cells</w:t>
      </w:r>
      <w:r w:rsidR="00776123">
        <w:t xml:space="preserve">. </w:t>
      </w:r>
      <w:r w:rsidR="00205CCC">
        <w:t xml:space="preserve">The manufacturer </w:t>
      </w:r>
      <w:r w:rsidR="00776123">
        <w:t xml:space="preserve">guaranteed reliable </w:t>
      </w:r>
      <w:r w:rsidR="00205CCC">
        <w:t>cell breakup</w:t>
      </w:r>
      <w:r w:rsidR="00776123">
        <w:t xml:space="preserve"> </w:t>
      </w:r>
      <w:r w:rsidR="00205CCC">
        <w:t>of</w:t>
      </w:r>
      <w:r w:rsidR="00776123">
        <w:t xml:space="preserve"> the purchased microbial mock community</w:t>
      </w:r>
      <w:r w:rsidR="00205CCC">
        <w:t xml:space="preserve"> using this procedure</w:t>
      </w:r>
      <w:r w:rsidR="002C6F6F">
        <w:t xml:space="preserve"> (personal communication)</w:t>
      </w:r>
      <w:r w:rsidR="00205CCC">
        <w:t>.</w:t>
      </w:r>
    </w:p>
    <w:p w14:paraId="55B9B18C" w14:textId="75C8D342" w:rsidR="008F49B7" w:rsidRDefault="008F49B7" w:rsidP="00205CCC">
      <w:pPr>
        <w:spacing w:line="360" w:lineRule="auto"/>
        <w:ind w:firstLine="720"/>
        <w:jc w:val="both"/>
      </w:pPr>
      <w:r>
        <w:t>For parallel DNA/RNA extraction</w:t>
      </w:r>
      <w:r w:rsidR="00906044">
        <w:t xml:space="preserve"> from samples</w:t>
      </w:r>
      <w:r>
        <w:t xml:space="preserve">, we used </w:t>
      </w:r>
      <w:r w:rsidR="00906044">
        <w:t xml:space="preserve">a modified version of </w:t>
      </w:r>
      <w:r>
        <w:t xml:space="preserve">the </w:t>
      </w:r>
      <w:r w:rsidRPr="008F49B7">
        <w:t xml:space="preserve">Quick-DNA/RNA </w:t>
      </w:r>
      <w:proofErr w:type="spellStart"/>
      <w:r w:rsidRPr="008F49B7">
        <w:t>Microprep</w:t>
      </w:r>
      <w:proofErr w:type="spellEnd"/>
      <w:r w:rsidRPr="008F49B7">
        <w:t xml:space="preserve"> Plus Kit</w:t>
      </w:r>
      <w:r>
        <w:t xml:space="preserve"> (</w:t>
      </w:r>
      <w:proofErr w:type="spellStart"/>
      <w:r>
        <w:t>Zymo</w:t>
      </w:r>
      <w:proofErr w:type="spellEnd"/>
      <w:r>
        <w:t xml:space="preserve"> Research; </w:t>
      </w:r>
      <w:r w:rsidR="00776123">
        <w:t xml:space="preserve">Cat # </w:t>
      </w:r>
      <w:r w:rsidR="00776123" w:rsidRPr="00776123">
        <w:t>D7005</w:t>
      </w:r>
      <w:r w:rsidR="00776123">
        <w:t xml:space="preserve">; </w:t>
      </w:r>
      <w:r>
        <w:t>Irvine; CA U.S.A.), which was provided as a free sample by the manufacturer</w:t>
      </w:r>
      <w:r w:rsidR="00906044">
        <w:t>. We</w:t>
      </w:r>
      <w:r>
        <w:t xml:space="preserve"> added a purification step using </w:t>
      </w:r>
      <w:r w:rsidRPr="008F49B7">
        <w:t>Zymo-Spin II</w:t>
      </w:r>
      <w:r w:rsidR="00205CCC">
        <w:noBreakHyphen/>
      </w:r>
      <w:r w:rsidRPr="008F49B7">
        <w:t>µHRC Filters</w:t>
      </w:r>
      <w:r>
        <w:t xml:space="preserve"> (</w:t>
      </w:r>
      <w:proofErr w:type="spellStart"/>
      <w:r>
        <w:t>Zymo</w:t>
      </w:r>
      <w:proofErr w:type="spellEnd"/>
      <w:r>
        <w:t xml:space="preserve"> Research; </w:t>
      </w:r>
      <w:r w:rsidR="00776123">
        <w:t xml:space="preserve">Cat # </w:t>
      </w:r>
      <w:r w:rsidR="00776123" w:rsidRPr="00776123">
        <w:t>C1059-50</w:t>
      </w:r>
      <w:r w:rsidR="00776123">
        <w:t xml:space="preserve">; </w:t>
      </w:r>
      <w:r>
        <w:t>Irvine; CA U.S.A.) and modified the protocol to process more sample volume (</w:t>
      </w:r>
      <w:r w:rsidR="00205CCC">
        <w:t xml:space="preserve">for details see </w:t>
      </w:r>
      <w:r>
        <w:t xml:space="preserve">Supplemental </w:t>
      </w:r>
      <w:r w:rsidR="00205CCC">
        <w:t>m</w:t>
      </w:r>
      <w:r>
        <w:t xml:space="preserve">aterial </w:t>
      </w:r>
      <w:r w:rsidR="00B161CD">
        <w:t>2</w:t>
      </w:r>
      <w:r>
        <w:t>).</w:t>
      </w:r>
      <w:r w:rsidR="001B2FBE">
        <w:t xml:space="preserve"> We </w:t>
      </w:r>
      <w:r w:rsidR="00E601D1">
        <w:t>extracted</w:t>
      </w:r>
      <w:r w:rsidR="001B2FBE">
        <w:t xml:space="preserve"> the two types of samples on two different days </w:t>
      </w:r>
      <w:r w:rsidR="00E601D1">
        <w:t xml:space="preserve">under a clean hood in a low DNA-concentration laboratory </w:t>
      </w:r>
      <w:r w:rsidR="001B2FBE">
        <w:t>and added a negative extraction control each day.</w:t>
      </w:r>
    </w:p>
    <w:p w14:paraId="670B5876" w14:textId="04248EAB" w:rsidR="002F3370" w:rsidRDefault="00906044" w:rsidP="00205CCC">
      <w:pPr>
        <w:spacing w:line="360" w:lineRule="auto"/>
        <w:ind w:firstLine="720"/>
        <w:jc w:val="both"/>
      </w:pPr>
      <w:r>
        <w:t xml:space="preserve">The extracted DNA and RNA </w:t>
      </w:r>
      <w:r w:rsidR="001B2FBE">
        <w:t>along with the negative filtration and extraction controls were</w:t>
      </w:r>
      <w:r>
        <w:t xml:space="preserve"> sent to </w:t>
      </w:r>
      <w:proofErr w:type="spellStart"/>
      <w:r w:rsidRPr="00906044">
        <w:t>Génome</w:t>
      </w:r>
      <w:proofErr w:type="spellEnd"/>
      <w:r w:rsidRPr="00906044">
        <w:t xml:space="preserve"> Québec </w:t>
      </w:r>
      <w:r>
        <w:t xml:space="preserve">(Montreal; QC Canada) for library preparation and shotgun </w:t>
      </w:r>
      <w:r>
        <w:lastRenderedPageBreak/>
        <w:t xml:space="preserve">sequencing. </w:t>
      </w:r>
      <w:r w:rsidR="00F42F23">
        <w:t xml:space="preserve">The information from the manufacturer regarding processing steps and quality control </w:t>
      </w:r>
      <w:r w:rsidR="002F3370">
        <w:t xml:space="preserve">of RNA samples </w:t>
      </w:r>
      <w:r w:rsidR="00F42F23">
        <w:t>are as follows</w:t>
      </w:r>
      <w:r w:rsidR="00250B08">
        <w:t xml:space="preserve"> (personal communication)</w:t>
      </w:r>
      <w:r w:rsidR="002F3370">
        <w:t>:</w:t>
      </w:r>
    </w:p>
    <w:p w14:paraId="3FCA0A9F" w14:textId="6C0BD5CD" w:rsidR="00F42F23" w:rsidRPr="006E2813" w:rsidRDefault="002F3370" w:rsidP="00250B08">
      <w:pPr>
        <w:spacing w:line="360" w:lineRule="auto"/>
        <w:ind w:firstLine="720"/>
        <w:jc w:val="both"/>
      </w:pPr>
      <w:r>
        <w:t>T</w:t>
      </w:r>
      <w:r w:rsidR="00F42F23" w:rsidRPr="00F42F23">
        <w:t xml:space="preserve">otal RNA was quantified using a </w:t>
      </w:r>
      <w:proofErr w:type="spellStart"/>
      <w:r w:rsidR="00F42F23" w:rsidRPr="00F42F23">
        <w:t>NanoDrop</w:t>
      </w:r>
      <w:proofErr w:type="spellEnd"/>
      <w:r w:rsidR="00F42F23" w:rsidRPr="00F42F23">
        <w:t xml:space="preserve"> Spectrophotometer ND-1000 (</w:t>
      </w:r>
      <w:proofErr w:type="spellStart"/>
      <w:r w:rsidR="00F42F23" w:rsidRPr="00F42F23">
        <w:t>NanoDrop</w:t>
      </w:r>
      <w:proofErr w:type="spellEnd"/>
      <w:r w:rsidR="00F42F23" w:rsidRPr="00F42F23">
        <w:t xml:space="preserve"> Technologies, Inc.) </w:t>
      </w:r>
      <w:r w:rsidR="006E2813">
        <w:t xml:space="preserve">(Sup. Tab. 1) </w:t>
      </w:r>
      <w:r w:rsidR="00F42F23" w:rsidRPr="00F42F23">
        <w:t>and its integrity was assessed on a 2100 Bioanalyzer (Agilent T</w:t>
      </w:r>
      <w:r w:rsidR="00F42F23" w:rsidRPr="006E2813">
        <w:t>echnologies) (Sup. Tab</w:t>
      </w:r>
      <w:r w:rsidRPr="006E2813">
        <w:t xml:space="preserve">. </w:t>
      </w:r>
      <w:r w:rsidR="006E2813" w:rsidRPr="006E2813">
        <w:t>2</w:t>
      </w:r>
      <w:r w:rsidRPr="006E2813">
        <w:t>)</w:t>
      </w:r>
      <w:r w:rsidR="00F42F23" w:rsidRPr="006E2813">
        <w:t>. Libraries were generated from 1</w:t>
      </w:r>
      <w:r w:rsidRPr="006E2813">
        <w:t xml:space="preserve"> µ</w:t>
      </w:r>
      <w:r w:rsidR="00F42F23" w:rsidRPr="006E2813">
        <w:t>L of each sample as follow</w:t>
      </w:r>
      <w:r w:rsidRPr="006E2813">
        <w:t>s</w:t>
      </w:r>
      <w:r w:rsidR="00F42F23" w:rsidRPr="006E2813">
        <w:t xml:space="preserve">: cDNA synthesis was achieved with the </w:t>
      </w:r>
      <w:proofErr w:type="spellStart"/>
      <w:r w:rsidR="00F42F23" w:rsidRPr="006E2813">
        <w:t>NEBNext</w:t>
      </w:r>
      <w:proofErr w:type="spellEnd"/>
      <w:r w:rsidR="00F42F23" w:rsidRPr="006E2813">
        <w:t xml:space="preserve"> RNA First Strand Synthesis </w:t>
      </w:r>
      <w:r w:rsidR="004C2E40" w:rsidRPr="006E2813">
        <w:t xml:space="preserve">E7771 </w:t>
      </w:r>
      <w:r w:rsidR="00F42F23" w:rsidRPr="006E2813">
        <w:t xml:space="preserve">and </w:t>
      </w:r>
      <w:proofErr w:type="spellStart"/>
      <w:r w:rsidR="00F42F23" w:rsidRPr="006E2813">
        <w:t>NEBNext</w:t>
      </w:r>
      <w:proofErr w:type="spellEnd"/>
      <w:r w:rsidR="00F42F23" w:rsidRPr="006E2813">
        <w:t xml:space="preserve"> Ultra Directional RNA Second Strand Synthesis Modules (New England Bio</w:t>
      </w:r>
      <w:r w:rsidR="00250B08" w:rsidRPr="006E2813">
        <w:t>l</w:t>
      </w:r>
      <w:r w:rsidR="00F42F23" w:rsidRPr="006E2813">
        <w:t>abs</w:t>
      </w:r>
      <w:r w:rsidR="00250B08" w:rsidRPr="006E2813">
        <w:t>; Cat # E7550; Whitby; ON Canada</w:t>
      </w:r>
      <w:r w:rsidR="00F42F23" w:rsidRPr="006E2813">
        <w:t xml:space="preserve">). The remaining steps of library preparation were done using the </w:t>
      </w:r>
      <w:proofErr w:type="spellStart"/>
      <w:r w:rsidR="00F42F23" w:rsidRPr="006E2813">
        <w:t>NEBNext</w:t>
      </w:r>
      <w:proofErr w:type="spellEnd"/>
      <w:r w:rsidR="00F42F23" w:rsidRPr="006E2813">
        <w:t xml:space="preserve"> Ultra II DNA Library Prep Kit for Illumina </w:t>
      </w:r>
      <w:r w:rsidR="00250B08" w:rsidRPr="006E2813">
        <w:t>(New England Biolabs; Cat # E7645; Whitby; ON Canada</w:t>
      </w:r>
      <w:r w:rsidR="00F42F23" w:rsidRPr="006E2813">
        <w:t>). Adapters and PCR primers were purchased from New England Bio</w:t>
      </w:r>
      <w:r w:rsidR="00250B08" w:rsidRPr="006E2813">
        <w:t>l</w:t>
      </w:r>
      <w:r w:rsidR="00F42F23" w:rsidRPr="006E2813">
        <w:t>abs</w:t>
      </w:r>
      <w:r w:rsidR="00250B08" w:rsidRPr="006E2813">
        <w:t xml:space="preserve"> (Whitby; ON Canada)</w:t>
      </w:r>
      <w:r w:rsidR="00F42F23" w:rsidRPr="006E2813">
        <w:t>. Libraries were quantified using the Kapa Illumina GA with Revised Primers-SYBR Fast Universal kit (</w:t>
      </w:r>
      <w:r w:rsidR="00250B08" w:rsidRPr="006E2813">
        <w:t>Roche Sequencing Solutions Inc; Cat # 76302-830; Pleasanton; CA U.S.A</w:t>
      </w:r>
      <w:r w:rsidR="00F42F23" w:rsidRPr="006E2813">
        <w:t xml:space="preserve">). Average </w:t>
      </w:r>
      <w:r w:rsidRPr="006E2813">
        <w:t>fragment size</w:t>
      </w:r>
      <w:r w:rsidR="00F42F23" w:rsidRPr="006E2813">
        <w:t xml:space="preserve"> was determined using a </w:t>
      </w:r>
      <w:proofErr w:type="spellStart"/>
      <w:r w:rsidR="003728CE" w:rsidRPr="006E2813">
        <w:t>LabChip</w:t>
      </w:r>
      <w:proofErr w:type="spellEnd"/>
      <w:r w:rsidR="003728CE" w:rsidRPr="006E2813">
        <w:t xml:space="preserve"> GXII instrument (PerkinElmer)</w:t>
      </w:r>
      <w:r w:rsidR="00F42F23" w:rsidRPr="006E2813">
        <w:t>.</w:t>
      </w:r>
      <w:r w:rsidRPr="006E2813">
        <w:t xml:space="preserve"> Note that the mRNA enrichment step was skipped to create total RNA librar</w:t>
      </w:r>
      <w:r w:rsidR="00250B08" w:rsidRPr="006E2813">
        <w:t>ies</w:t>
      </w:r>
      <w:r w:rsidR="004C2E40" w:rsidRPr="006E2813">
        <w:t>.</w:t>
      </w:r>
    </w:p>
    <w:p w14:paraId="3E579288" w14:textId="598951A1" w:rsidR="002F3370" w:rsidRPr="006E2813" w:rsidRDefault="002F3370" w:rsidP="00205CCC">
      <w:pPr>
        <w:spacing w:line="360" w:lineRule="auto"/>
        <w:ind w:firstLine="720"/>
        <w:jc w:val="both"/>
      </w:pPr>
      <w:r w:rsidRPr="006E2813">
        <w:t>The information from the manufacturer regarding processing steps and quality control of DNA samples are as follows</w:t>
      </w:r>
      <w:r w:rsidR="00250B08" w:rsidRPr="006E2813">
        <w:t xml:space="preserve"> (personal communication)</w:t>
      </w:r>
      <w:r w:rsidRPr="006E2813">
        <w:t>:</w:t>
      </w:r>
    </w:p>
    <w:p w14:paraId="1F258D3D" w14:textId="712B84E5" w:rsidR="00F42F23" w:rsidRDefault="002F3370" w:rsidP="00205CCC">
      <w:pPr>
        <w:spacing w:line="360" w:lineRule="auto"/>
        <w:ind w:firstLine="720"/>
        <w:jc w:val="both"/>
      </w:pPr>
      <w:r w:rsidRPr="006E2813">
        <w:t>gDNA was quantified using the Quant-</w:t>
      </w:r>
      <w:proofErr w:type="spellStart"/>
      <w:r w:rsidRPr="006E2813">
        <w:t>iT</w:t>
      </w:r>
      <w:proofErr w:type="spellEnd"/>
      <w:r w:rsidRPr="006E2813">
        <w:t xml:space="preserve">™ </w:t>
      </w:r>
      <w:proofErr w:type="spellStart"/>
      <w:r w:rsidRPr="006E2813">
        <w:t>PicoGreen</w:t>
      </w:r>
      <w:proofErr w:type="spellEnd"/>
      <w:r w:rsidRPr="006E2813">
        <w:t>® dsDNA Assay Kit (</w:t>
      </w:r>
      <w:r w:rsidR="00433D99" w:rsidRPr="006E2813">
        <w:t>Thermo Fisher</w:t>
      </w:r>
      <w:r w:rsidR="00250B08" w:rsidRPr="006E2813">
        <w:t xml:space="preserve"> Scientific; Cat #</w:t>
      </w:r>
      <w:r w:rsidR="00433D99" w:rsidRPr="006E2813">
        <w:t xml:space="preserve"> P7589</w:t>
      </w:r>
      <w:r w:rsidR="00250B08" w:rsidRPr="006E2813">
        <w:t>; Burlington; ON Canada</w:t>
      </w:r>
      <w:r w:rsidRPr="006E2813">
        <w:t xml:space="preserve">) (Sup. Tab. </w:t>
      </w:r>
      <w:r w:rsidR="006E2813" w:rsidRPr="006E2813">
        <w:t>3</w:t>
      </w:r>
      <w:r w:rsidRPr="006E2813">
        <w:t>). Libraries</w:t>
      </w:r>
      <w:r w:rsidRPr="002F3370">
        <w:t xml:space="preserve"> were generated using the </w:t>
      </w:r>
      <w:proofErr w:type="spellStart"/>
      <w:r w:rsidRPr="002F3370">
        <w:t>NEBNext</w:t>
      </w:r>
      <w:proofErr w:type="spellEnd"/>
      <w:r w:rsidRPr="002F3370">
        <w:t xml:space="preserve"> Ultra II DNA Library Prep Kit for Illumina </w:t>
      </w:r>
      <w:r w:rsidR="003728CE" w:rsidRPr="00F42F23">
        <w:t>(New England Bio</w:t>
      </w:r>
      <w:r w:rsidR="003728CE">
        <w:t>l</w:t>
      </w:r>
      <w:r w:rsidR="003728CE" w:rsidRPr="00F42F23">
        <w:t>abs</w:t>
      </w:r>
      <w:r w:rsidR="003728CE">
        <w:t xml:space="preserve">; Cat # </w:t>
      </w:r>
      <w:r w:rsidR="003728CE" w:rsidRPr="00433D99">
        <w:t>E7645</w:t>
      </w:r>
      <w:r w:rsidR="003728CE">
        <w:t>; Whitby; ON Canada</w:t>
      </w:r>
      <w:r w:rsidR="003728CE" w:rsidRPr="00F42F23">
        <w:t>)</w:t>
      </w:r>
      <w:r w:rsidRPr="002F3370">
        <w:t xml:space="preserve"> as per the manufacturer’s recommendations. Adapters and PCR primers were purchased from IDT</w:t>
      </w:r>
      <w:r w:rsidR="003728CE">
        <w:t xml:space="preserve"> (Coralville; IA U.S.A.)</w:t>
      </w:r>
      <w:r w:rsidRPr="002F3370">
        <w:t xml:space="preserve">. Size selection of libraries </w:t>
      </w:r>
      <w:r>
        <w:t>for</w:t>
      </w:r>
      <w:r w:rsidRPr="002F3370">
        <w:t xml:space="preserve"> the desired insert size </w:t>
      </w:r>
      <w:r>
        <w:t>was</w:t>
      </w:r>
      <w:r w:rsidRPr="002F3370">
        <w:t xml:space="preserve"> performed using </w:t>
      </w:r>
      <w:proofErr w:type="spellStart"/>
      <w:r w:rsidRPr="002F3370">
        <w:t>SparQ</w:t>
      </w:r>
      <w:proofErr w:type="spellEnd"/>
      <w:r w:rsidRPr="002F3370">
        <w:t xml:space="preserve"> beads (</w:t>
      </w:r>
      <w:r w:rsidR="003728CE">
        <w:t xml:space="preserve">VWR; Cat # </w:t>
      </w:r>
      <w:r w:rsidR="003728CE" w:rsidRPr="003728CE">
        <w:t>76302-830</w:t>
      </w:r>
      <w:r w:rsidR="003728CE">
        <w:t xml:space="preserve">; </w:t>
      </w:r>
      <w:r w:rsidR="003728CE" w:rsidRPr="003728CE">
        <w:t>Mississauga</w:t>
      </w:r>
      <w:r w:rsidR="003728CE">
        <w:t>; ON Canada</w:t>
      </w:r>
      <w:r w:rsidRPr="002F3370">
        <w:t xml:space="preserve">). Libraries were quantified using the Kapa Illumina GA with Revised Primers-SYBR Fast Universal kit </w:t>
      </w:r>
      <w:r w:rsidR="003728CE" w:rsidRPr="00F42F23">
        <w:t>(</w:t>
      </w:r>
      <w:r w:rsidR="003728CE" w:rsidRPr="00250B08">
        <w:t>Roche Sequencing Solutions Inc</w:t>
      </w:r>
      <w:r w:rsidR="003728CE">
        <w:t xml:space="preserve">; Cat # </w:t>
      </w:r>
      <w:r w:rsidR="003728CE" w:rsidRPr="00250B08">
        <w:t>76302-830</w:t>
      </w:r>
      <w:r w:rsidR="003728CE">
        <w:t xml:space="preserve">; </w:t>
      </w:r>
      <w:r w:rsidR="003728CE" w:rsidRPr="00250B08">
        <w:t>Pleasanton</w:t>
      </w:r>
      <w:r w:rsidR="003728CE">
        <w:t>; CA U.S.A</w:t>
      </w:r>
      <w:r w:rsidR="003728CE" w:rsidRPr="00F42F23">
        <w:t>)</w:t>
      </w:r>
      <w:r w:rsidRPr="002F3370">
        <w:t xml:space="preserve">. Average </w:t>
      </w:r>
      <w:r>
        <w:t>fragment size</w:t>
      </w:r>
      <w:r w:rsidRPr="002F3370">
        <w:t xml:space="preserve"> was determined using a </w:t>
      </w:r>
      <w:proofErr w:type="spellStart"/>
      <w:r w:rsidRPr="002F3370">
        <w:t>LabChip</w:t>
      </w:r>
      <w:proofErr w:type="spellEnd"/>
      <w:r w:rsidRPr="002F3370">
        <w:t xml:space="preserve"> GXII instrument</w:t>
      </w:r>
      <w:r>
        <w:t xml:space="preserve"> </w:t>
      </w:r>
      <w:r w:rsidR="003728CE" w:rsidRPr="002F3370">
        <w:t>(PerkinElmer)</w:t>
      </w:r>
      <w:r w:rsidRPr="002F3370">
        <w:t>.</w:t>
      </w:r>
    </w:p>
    <w:p w14:paraId="13A6AB74" w14:textId="0FBD57EF" w:rsidR="00F42F23" w:rsidRDefault="00C72534" w:rsidP="00205CCC">
      <w:pPr>
        <w:spacing w:line="360" w:lineRule="auto"/>
        <w:ind w:firstLine="720"/>
        <w:jc w:val="both"/>
      </w:pPr>
      <w:r>
        <w:t xml:space="preserve"> </w:t>
      </w:r>
      <w:r w:rsidR="002F3370" w:rsidRPr="002F3370">
        <w:t>5</w:t>
      </w:r>
      <w:r w:rsidR="002F3370">
        <w:t xml:space="preserve"> µ</w:t>
      </w:r>
      <w:r w:rsidR="002F3370" w:rsidRPr="002F3370">
        <w:t>L of</w:t>
      </w:r>
      <w:r>
        <w:t xml:space="preserve"> the DNA and RNA </w:t>
      </w:r>
      <w:r w:rsidR="002F3370" w:rsidRPr="002F3370">
        <w:t>librar</w:t>
      </w:r>
      <w:r w:rsidR="002F3370">
        <w:t xml:space="preserve">ies </w:t>
      </w:r>
      <w:r w:rsidR="002F3370" w:rsidRPr="002F3370">
        <w:t xml:space="preserve">were </w:t>
      </w:r>
      <w:r>
        <w:t xml:space="preserve">respectively </w:t>
      </w:r>
      <w:r w:rsidR="002F3370" w:rsidRPr="002F3370">
        <w:t xml:space="preserve">combined together and </w:t>
      </w:r>
      <w:r w:rsidR="002F3370">
        <w:t>used for quality control</w:t>
      </w:r>
      <w:r w:rsidR="002F3370" w:rsidRPr="002F3370">
        <w:t>. After</w:t>
      </w:r>
      <w:r>
        <w:t>wards</w:t>
      </w:r>
      <w:r w:rsidR="002F3370" w:rsidRPr="002F3370">
        <w:t>, 15</w:t>
      </w:r>
      <w:r w:rsidR="002F3370">
        <w:t xml:space="preserve"> µ</w:t>
      </w:r>
      <w:r w:rsidR="002F3370" w:rsidRPr="002F3370">
        <w:t xml:space="preserve">L of </w:t>
      </w:r>
      <w:r>
        <w:t xml:space="preserve">both the DNA and RNA library </w:t>
      </w:r>
      <w:r w:rsidR="002F3370" w:rsidRPr="002F3370">
        <w:t>pool were combined</w:t>
      </w:r>
      <w:r>
        <w:t xml:space="preserve"> and </w:t>
      </w:r>
      <w:r w:rsidR="002F3370">
        <w:t>used for quality control</w:t>
      </w:r>
      <w:r w:rsidR="002F3370" w:rsidRPr="002F3370">
        <w:t xml:space="preserve"> </w:t>
      </w:r>
      <w:r>
        <w:t xml:space="preserve">and </w:t>
      </w:r>
      <w:r w:rsidR="002F3370" w:rsidRPr="002F3370">
        <w:t>sequencing</w:t>
      </w:r>
      <w:r w:rsidR="002F3370">
        <w:t>.</w:t>
      </w:r>
    </w:p>
    <w:p w14:paraId="3C266BBE" w14:textId="5595AC10" w:rsidR="00906044" w:rsidRDefault="00205CCC" w:rsidP="00205CCC">
      <w:pPr>
        <w:spacing w:line="360" w:lineRule="auto"/>
        <w:ind w:firstLine="720"/>
        <w:jc w:val="both"/>
      </w:pPr>
      <w:del w:id="87" w:author="Christopher Hempel" w:date="2020-09-23T16:12:00Z">
        <w:r w:rsidRPr="006E2813" w:rsidDel="002F3370">
          <w:lastRenderedPageBreak/>
          <w:delText xml:space="preserve">The </w:delText>
        </w:r>
        <w:r w:rsidR="00906044" w:rsidRPr="006E2813" w:rsidDel="002F3370">
          <w:delText>DNA librar</w:delText>
        </w:r>
        <w:r w:rsidRPr="006E2813" w:rsidDel="002F3370">
          <w:delText>y</w:delText>
        </w:r>
        <w:r w:rsidR="00906044" w:rsidRPr="006E2813" w:rsidDel="002F3370">
          <w:delText xml:space="preserve"> w</w:delText>
        </w:r>
        <w:r w:rsidRPr="006E2813" w:rsidDel="002F3370">
          <w:delText>as</w:delText>
        </w:r>
        <w:r w:rsidR="00906044" w:rsidRPr="006E2813" w:rsidDel="002F3370">
          <w:delText xml:space="preserve"> prepared with NEB Ultra II and</w:delText>
        </w:r>
        <w:r w:rsidRPr="006E2813" w:rsidDel="002F3370">
          <w:delText xml:space="preserve"> the </w:delText>
        </w:r>
        <w:r w:rsidR="00906044" w:rsidRPr="006E2813" w:rsidDel="002F3370">
          <w:delText>RNA librar</w:delText>
        </w:r>
        <w:r w:rsidRPr="006E2813" w:rsidDel="002F3370">
          <w:delText>y</w:delText>
        </w:r>
        <w:r w:rsidR="00906044" w:rsidRPr="006E2813" w:rsidDel="002F3370">
          <w:delText xml:space="preserve"> with NEB stranded total RNA library preparation</w:delText>
        </w:r>
        <w:r w:rsidRPr="006E2813" w:rsidDel="002F3370">
          <w:delText xml:space="preserve"> while skipping the mRNA enrichment step to create a total RNA library</w:delText>
        </w:r>
        <w:r w:rsidR="00906044" w:rsidRPr="006E2813" w:rsidDel="002F3370">
          <w:delText xml:space="preserve">. </w:delText>
        </w:r>
      </w:del>
      <w:commentRangeStart w:id="88"/>
      <w:r w:rsidR="00906044" w:rsidRPr="006E2813">
        <w:t xml:space="preserve">During library preparation, normalization was performed based on volume instead of </w:t>
      </w:r>
      <w:r w:rsidRPr="006E2813">
        <w:t>concentration</w:t>
      </w:r>
      <w:r w:rsidR="00906044" w:rsidRPr="006E2813">
        <w:t xml:space="preserve"> because we aimed for an equal relative sequencing depth between samples as compared to an equal total sequencing depth that might over- or underrepresent samples with high or low DNA/RNA amounts. </w:t>
      </w:r>
      <w:commentRangeEnd w:id="88"/>
      <w:r w:rsidR="002C6F6F" w:rsidRPr="006E2813">
        <w:rPr>
          <w:rStyle w:val="CommentReference"/>
        </w:rPr>
        <w:commentReference w:id="88"/>
      </w:r>
      <w:r w:rsidR="00906044" w:rsidRPr="006E2813">
        <w:t xml:space="preserve">The </w:t>
      </w:r>
      <w:ins w:id="89" w:author="Christopher Hempel" w:date="2020-09-18T11:47:00Z">
        <w:r w:rsidR="00767928" w:rsidRPr="006E2813">
          <w:t>DNA librar</w:t>
        </w:r>
      </w:ins>
      <w:ins w:id="90" w:author="Christopher Hempel" w:date="2020-09-24T15:28:00Z">
        <w:r w:rsidR="00C72534" w:rsidRPr="006E2813">
          <w:t>ies</w:t>
        </w:r>
      </w:ins>
      <w:ins w:id="91" w:author="Christopher Hempel" w:date="2020-09-18T11:47:00Z">
        <w:r w:rsidR="00767928" w:rsidRPr="006E2813">
          <w:t xml:space="preserve"> yielded fragments around </w:t>
        </w:r>
      </w:ins>
      <w:ins w:id="92" w:author="Christopher Hempel" w:date="2020-09-23T16:42:00Z">
        <w:r w:rsidR="00433D99" w:rsidRPr="006E2813">
          <w:t>438</w:t>
        </w:r>
      </w:ins>
      <w:ins w:id="93" w:author="Christopher Hempel" w:date="2020-09-18T11:47:00Z">
        <w:r w:rsidR="00767928" w:rsidRPr="006E2813">
          <w:t xml:space="preserve"> bp length</w:t>
        </w:r>
        <w:r w:rsidR="000421AB" w:rsidRPr="006E2813">
          <w:t xml:space="preserve">, whereas the </w:t>
        </w:r>
      </w:ins>
      <w:r w:rsidR="00906044" w:rsidRPr="006E2813">
        <w:t>RNA librar</w:t>
      </w:r>
      <w:ins w:id="94" w:author="Christopher Hempel" w:date="2020-09-24T15:28:00Z">
        <w:r w:rsidR="00C72534" w:rsidRPr="006E2813">
          <w:t>ies</w:t>
        </w:r>
      </w:ins>
      <w:del w:id="95" w:author="Christopher Hempel" w:date="2020-09-24T15:28:00Z">
        <w:r w:rsidRPr="006E2813" w:rsidDel="00C72534">
          <w:delText>y</w:delText>
        </w:r>
      </w:del>
      <w:r w:rsidR="00906044" w:rsidRPr="006E2813">
        <w:t xml:space="preserve"> yielded</w:t>
      </w:r>
      <w:r w:rsidR="00906044">
        <w:t xml:space="preserve"> fragments around </w:t>
      </w:r>
      <w:ins w:id="96" w:author="Christopher Hempel" w:date="2020-09-23T16:43:00Z">
        <w:r w:rsidR="00433D99" w:rsidRPr="00433D99">
          <w:t>303</w:t>
        </w:r>
      </w:ins>
      <w:del w:id="97" w:author="Christopher Hempel" w:date="2020-09-23T16:43:00Z">
        <w:r w:rsidR="00906044" w:rsidDel="00433D99">
          <w:delText>230</w:delText>
        </w:r>
      </w:del>
      <w:r w:rsidR="00906044">
        <w:t> bp length</w:t>
      </w:r>
      <w:del w:id="98" w:author="Christopher Hempel" w:date="2020-09-18T11:47:00Z">
        <w:r w:rsidR="00E05CD2" w:rsidDel="000421AB">
          <w:delText>,</w:delText>
        </w:r>
        <w:r w:rsidR="00906044" w:rsidDel="000421AB">
          <w:delText xml:space="preserve"> and t</w:delText>
        </w:r>
      </w:del>
      <w:ins w:id="99" w:author="Christopher Hempel" w:date="2020-09-23T16:43:00Z">
        <w:r w:rsidR="00322F8B">
          <w:t xml:space="preserve"> (both </w:t>
        </w:r>
        <w:r w:rsidR="00322F8B" w:rsidRPr="00322F8B">
          <w:t>includ</w:t>
        </w:r>
        <w:r w:rsidR="00322F8B">
          <w:t>ing</w:t>
        </w:r>
        <w:r w:rsidR="00322F8B" w:rsidRPr="00322F8B">
          <w:t xml:space="preserve"> adaptors and</w:t>
        </w:r>
        <w:r w:rsidR="00322F8B">
          <w:t xml:space="preserve"> </w:t>
        </w:r>
        <w:r w:rsidR="00322F8B" w:rsidRPr="00322F8B">
          <w:t>ind</w:t>
        </w:r>
        <w:r w:rsidR="00322F8B">
          <w:t>ices</w:t>
        </w:r>
      </w:ins>
      <w:ins w:id="100" w:author="Christopher Hempel" w:date="2020-09-18T11:47:00Z">
        <w:r w:rsidR="000421AB">
          <w:t>. T</w:t>
        </w:r>
      </w:ins>
      <w:r w:rsidR="00906044">
        <w:t xml:space="preserve">o be able to compare DNA and RNA without choosing unnecessarily long </w:t>
      </w:r>
      <w:proofErr w:type="gramStart"/>
      <w:r w:rsidR="00906044">
        <w:t>paired-end</w:t>
      </w:r>
      <w:proofErr w:type="gramEnd"/>
      <w:r w:rsidR="00906044">
        <w:t xml:space="preserve"> reads, both libraries were sequenced on one </w:t>
      </w:r>
      <w:r w:rsidR="00E05CD2">
        <w:t xml:space="preserve">Illumina </w:t>
      </w:r>
      <w:proofErr w:type="spellStart"/>
      <w:r w:rsidR="00906044">
        <w:t>MiSeq</w:t>
      </w:r>
      <w:proofErr w:type="spellEnd"/>
      <w:r w:rsidR="00906044">
        <w:t> PE 150</w:t>
      </w:r>
      <w:r w:rsidR="0092616B">
        <w:t xml:space="preserve"> </w:t>
      </w:r>
      <w:r w:rsidR="00906044">
        <w:t>bp run.</w:t>
      </w:r>
    </w:p>
    <w:p w14:paraId="3D441BEC" w14:textId="78F005AC" w:rsidR="00E05CD2" w:rsidRDefault="00E05CD2" w:rsidP="00E05CD2">
      <w:pPr>
        <w:spacing w:line="360" w:lineRule="auto"/>
      </w:pPr>
    </w:p>
    <w:p w14:paraId="2B1688A1" w14:textId="41F5CC85" w:rsidR="00E05CD2" w:rsidRPr="00776123" w:rsidRDefault="00E05CD2" w:rsidP="00E05CD2">
      <w:pPr>
        <w:spacing w:line="360" w:lineRule="auto"/>
        <w:rPr>
          <w:i/>
          <w:iCs/>
        </w:rPr>
      </w:pPr>
      <w:r w:rsidRPr="00776123">
        <w:rPr>
          <w:i/>
          <w:iCs/>
        </w:rPr>
        <w:t>Bioinformatic processing</w:t>
      </w:r>
    </w:p>
    <w:p w14:paraId="25630E72" w14:textId="7BD2974A" w:rsidR="00A2040A" w:rsidRDefault="00E05CD2" w:rsidP="001B2FBE">
      <w:pPr>
        <w:spacing w:line="360" w:lineRule="auto"/>
        <w:jc w:val="both"/>
      </w:pPr>
      <w:r w:rsidRPr="00E05CD2">
        <w:t>﻿</w:t>
      </w:r>
      <w:r w:rsidR="007F3E17">
        <w:tab/>
      </w:r>
      <w:r w:rsidRPr="00E05CD2">
        <w:t xml:space="preserve">We obtained </w:t>
      </w:r>
      <w:r w:rsidRPr="00E05CD2">
        <w:rPr>
          <w:highlight w:val="yellow"/>
        </w:rPr>
        <w:t>XXX</w:t>
      </w:r>
      <w:r w:rsidRPr="00E05CD2">
        <w:t xml:space="preserve"> paired</w:t>
      </w:r>
      <w:r>
        <w:t>-end</w:t>
      </w:r>
      <w:r w:rsidRPr="00E05CD2">
        <w:t xml:space="preserve"> sequences (</w:t>
      </w:r>
      <w:proofErr w:type="spellStart"/>
      <w:r w:rsidR="007F3E17">
        <w:t>Bioproject</w:t>
      </w:r>
      <w:proofErr w:type="spellEnd"/>
      <w:r w:rsidR="007F3E17">
        <w:t xml:space="preserve"> number: </w:t>
      </w:r>
      <w:r w:rsidR="007F3E17" w:rsidRPr="007F3E17">
        <w:rPr>
          <w:highlight w:val="yellow"/>
        </w:rPr>
        <w:t>XXX</w:t>
      </w:r>
      <w:r w:rsidR="007F3E17">
        <w:t xml:space="preserve">, </w:t>
      </w:r>
      <w:r w:rsidRPr="00E05CD2">
        <w:t xml:space="preserve">SRA accession number: </w:t>
      </w:r>
      <w:r w:rsidRPr="00E05CD2">
        <w:rPr>
          <w:highlight w:val="yellow"/>
        </w:rPr>
        <w:t>XXX</w:t>
      </w:r>
      <w:r w:rsidRPr="00E05CD2">
        <w:t>)</w:t>
      </w:r>
      <w:r w:rsidR="00205CCC">
        <w:t xml:space="preserve">, on average </w:t>
      </w:r>
      <w:r w:rsidR="00205CCC" w:rsidRPr="00205CCC">
        <w:rPr>
          <w:highlight w:val="yellow"/>
        </w:rPr>
        <w:t>XXX</w:t>
      </w:r>
      <w:r w:rsidR="00205CCC">
        <w:t xml:space="preserve"> per sample</w:t>
      </w:r>
      <w:ins w:id="101" w:author="Christopher Hempel" w:date="2020-09-23T15:55:00Z">
        <w:r w:rsidR="00F42F23">
          <w:t>, whereby the fish</w:t>
        </w:r>
      </w:ins>
      <w:ins w:id="102" w:author="Christopher Hempel" w:date="2020-09-23T15:56:00Z">
        <w:r w:rsidR="00F42F23">
          <w:t xml:space="preserve"> tank RNA samples had on average one order of magnitude more sequences than the</w:t>
        </w:r>
      </w:ins>
      <w:ins w:id="103" w:author="Christopher Hempel" w:date="2020-09-23T15:57:00Z">
        <w:r w:rsidR="00F42F23">
          <w:t xml:space="preserve"> other </w:t>
        </w:r>
      </w:ins>
      <w:ins w:id="104" w:author="Christopher Hempel" w:date="2020-09-23T16:02:00Z">
        <w:r w:rsidR="00F42F23">
          <w:t>samples</w:t>
        </w:r>
      </w:ins>
      <w:ins w:id="105" w:author="Christopher Hempel" w:date="2020-09-23T15:57:00Z">
        <w:r w:rsidR="00F42F23">
          <w:t xml:space="preserve"> due to our normalization method </w:t>
        </w:r>
        <w:r w:rsidR="00F42F23" w:rsidRPr="00215C89">
          <w:t>(S</w:t>
        </w:r>
        <w:r w:rsidR="00F42F23" w:rsidRPr="006E2813">
          <w:t>up. Tab</w:t>
        </w:r>
      </w:ins>
      <w:ins w:id="106" w:author="Christopher Hempel" w:date="2020-09-23T16:02:00Z">
        <w:r w:rsidR="00F42F23" w:rsidRPr="006E2813">
          <w:t xml:space="preserve">. </w:t>
        </w:r>
      </w:ins>
      <w:r w:rsidR="006E2813" w:rsidRPr="006E2813">
        <w:t>4+5 – note: will be turned into sunburst diagram</w:t>
      </w:r>
      <w:ins w:id="107" w:author="Christopher Hempel" w:date="2020-09-23T16:02:00Z">
        <w:r w:rsidR="00F42F23" w:rsidRPr="006E2813">
          <w:t>)</w:t>
        </w:r>
      </w:ins>
      <w:ins w:id="108" w:author="Christopher Hempel" w:date="2020-09-23T16:03:00Z">
        <w:r w:rsidR="00F42F23" w:rsidRPr="006E2813">
          <w:t>.</w:t>
        </w:r>
      </w:ins>
      <w:del w:id="109" w:author="Christopher Hempel" w:date="2020-09-23T16:03:00Z">
        <w:r w:rsidR="00205CCC" w:rsidRPr="006E2813" w:rsidDel="00F42F23">
          <w:delText>,</w:delText>
        </w:r>
        <w:r w:rsidRPr="00E05CD2" w:rsidDel="00F42F23">
          <w:delText xml:space="preserve"> and</w:delText>
        </w:r>
      </w:del>
      <w:ins w:id="110" w:author="Christopher Hempel" w:date="2020-09-23T16:03:00Z">
        <w:r w:rsidR="00F42F23">
          <w:t>We</w:t>
        </w:r>
      </w:ins>
      <w:r>
        <w:t xml:space="preserve"> processed </w:t>
      </w:r>
      <w:ins w:id="111" w:author="Christopher Hempel" w:date="2020-09-23T16:03:00Z">
        <w:r w:rsidR="00F42F23">
          <w:t xml:space="preserve">the sequences </w:t>
        </w:r>
      </w:ins>
      <w:del w:id="112" w:author="Christopher Hempel" w:date="2020-09-23T16:03:00Z">
        <w:r w:rsidDel="00F42F23">
          <w:delText xml:space="preserve">them </w:delText>
        </w:r>
      </w:del>
      <w:r>
        <w:t xml:space="preserve">in </w:t>
      </w:r>
      <w:r w:rsidR="008F5195">
        <w:t>six</w:t>
      </w:r>
      <w:r>
        <w:t xml:space="preserve"> steps, using </w:t>
      </w:r>
      <w:r w:rsidR="002E3D51">
        <w:t>multiple</w:t>
      </w:r>
      <w:r>
        <w:t xml:space="preserve"> common tools</w:t>
      </w:r>
      <w:r w:rsidR="002E3D51">
        <w:t>/parameters</w:t>
      </w:r>
      <w:r>
        <w:t xml:space="preserve"> </w:t>
      </w:r>
      <w:r w:rsidR="002E3D51">
        <w:t>at</w:t>
      </w:r>
      <w:r>
        <w:t xml:space="preserve"> each step</w:t>
      </w:r>
      <w:r w:rsidR="008D510C">
        <w:t xml:space="preserve"> (Fig. 2). For step one (t</w:t>
      </w:r>
      <w:r w:rsidR="002E3D51">
        <w:t>rimming and quality filtering</w:t>
      </w:r>
      <w:r w:rsidR="008D510C">
        <w:t>), we used</w:t>
      </w:r>
      <w:r w:rsidR="002E3D51">
        <w:t xml:space="preserve"> </w:t>
      </w:r>
      <w:proofErr w:type="spellStart"/>
      <w:r>
        <w:t>Trimmomatic</w:t>
      </w:r>
      <w:proofErr w:type="spellEnd"/>
      <w:r>
        <w:t xml:space="preserve"> </w:t>
      </w:r>
      <w:r>
        <w:fldChar w:fldCharType="begin" w:fldLock="1"/>
      </w:r>
      <w:r w:rsidR="002E3D51">
        <w:instrText>ADDIN CSL_CITATION {"citationItems":[{"id":"ITEM-1","itemData":{"DOI":"10.1093/bioinformatics/btu170","ISSN":"14602059","PMID":"24695404","abstract":"Motivation: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2014.","author":[{"dropping-particle":"","family":"Bolger","given":"Anthony M.","non-dropping-particle":"","parse-names":false,"suffix":""},{"dropping-particle":"","family":"Lohse","given":"Marc","non-dropping-particle":"","parse-names":false,"suffix":""},{"dropping-particle":"","family":"Usadel","given":"Bjoern","non-dropping-particle":"","parse-names":false,"suffix":""}],"container-title":"Bioinformatics","id":"ITEM-1","issue":"15","issued":{"date-parts":[["2014"]]},"page":"2114-2120","title":"Trimmomatic: A flexible trimmer for Illumina sequence data","type":"article-journal","volume":"30"},"uris":["http://www.mendeley.com/documents/?uuid=8bf5538d-4744-49eb-93b1-cc0cc55d504c"]}],"mendeley":{"formattedCitation":"(Bolger et al., 2014)","plainTextFormattedCitation":"(Bolger et al., 2014)","previouslyFormattedCitation":"(Bolger et al., 2014)"},"properties":{"noteIndex":0},"schema":"https://github.com/citation-style-language/schema/raw/master/csl-citation.json"}</w:instrText>
      </w:r>
      <w:r>
        <w:fldChar w:fldCharType="separate"/>
      </w:r>
      <w:r w:rsidRPr="00E05CD2">
        <w:rPr>
          <w:noProof/>
        </w:rPr>
        <w:t>(Bolger et al., 2014)</w:t>
      </w:r>
      <w:r>
        <w:fldChar w:fldCharType="end"/>
      </w:r>
      <w:r>
        <w:t xml:space="preserve"> with </w:t>
      </w:r>
      <w:r w:rsidRPr="00205CCC">
        <w:t xml:space="preserve">four different quality </w:t>
      </w:r>
      <w:r w:rsidR="00205CCC" w:rsidRPr="00205CCC">
        <w:t>cut-offs</w:t>
      </w:r>
      <w:r w:rsidRPr="00205CCC">
        <w:t xml:space="preserve"> (</w:t>
      </w:r>
      <w:r w:rsidR="00205CCC" w:rsidRPr="00205CCC">
        <w:t>﻿PHRED ≤2, ≤5, ≤10, and ≤20</w:t>
      </w:r>
      <w:r w:rsidRPr="00205CCC">
        <w:t>)</w:t>
      </w:r>
      <w:r w:rsidR="007F3E17">
        <w:t xml:space="preserve"> like the following, where X represents the respective PHRED score cut-off: </w:t>
      </w:r>
      <w:r w:rsidR="007F3E17" w:rsidRPr="007F3E17">
        <w:rPr>
          <w:rFonts w:ascii="Courier New" w:eastAsia="MS Mincho" w:hAnsi="Courier New" w:cs="Courier New"/>
        </w:rPr>
        <w:t>ILLUMINACLIP:TruSeq3-PE.fa:2:30:10, LEADING:X TRAILING:X, SLIDINGWINDOW:4:X MINLEN:25</w:t>
      </w:r>
      <w:r w:rsidR="008D510C" w:rsidRPr="00205CCC">
        <w:t>.</w:t>
      </w:r>
      <w:r w:rsidR="008D510C">
        <w:t xml:space="preserve"> </w:t>
      </w:r>
      <w:r w:rsidR="00A2040A">
        <w:tab/>
      </w:r>
      <w:r w:rsidR="008D510C">
        <w:t>For step two (</w:t>
      </w:r>
      <w:r w:rsidR="002E3D51">
        <w:t>rRNA sorting</w:t>
      </w:r>
      <w:r w:rsidR="008D510C">
        <w:t>), we used four approaches:</w:t>
      </w:r>
      <w:r w:rsidR="002E3D51">
        <w:t xml:space="preserve"> </w:t>
      </w:r>
      <w:r w:rsidR="007F3E17">
        <w:t xml:space="preserve">1) </w:t>
      </w:r>
      <w:r w:rsidR="002E3D51">
        <w:t xml:space="preserve">alignment-based – </w:t>
      </w:r>
      <w:proofErr w:type="spellStart"/>
      <w:r w:rsidR="002E3D51">
        <w:t>SortMeRNA</w:t>
      </w:r>
      <w:proofErr w:type="spellEnd"/>
      <w:r w:rsidR="007F3E17">
        <w:t xml:space="preserve"> </w:t>
      </w:r>
      <w:r w:rsidR="007F3E17">
        <w:fldChar w:fldCharType="begin" w:fldLock="1"/>
      </w:r>
      <w:r w:rsidR="007F3E17">
        <w:instrText>ADDIN CSL_CITATION {"citationItems":[{"id":"ITEM-1","itemData":{"DOI":"10.1093/bioinformatics/bts611","ISSN":"13674803","PMID":"23071270","abstract":"Motivation: The application of next-generation sequencing (NGS) technologies to RNAs directly extracted from a community of organisms yields a mixture of fragments characterizing both coding and non-coding types of RNAs. The task to distinguish among these and to further categorize the families of messenger RNAs and ribosomal RNAs (rRNAs) is an important step for examining gene expression patterns of an interactive environment and the phylogenetic classification of the constituting species.Results: We present SortMeRNA, a new software designed to rapidly filter rRNA fragments from metatranscriptomic data. It is capable of handling large sets of reads and sorting out all fragments matching to the rRNA database with high sensitivity and low running time.Availability: http://bioinfo.lifl.fr/RNA/sortmerna. © 2012 The Author.","author":[{"dropping-particle":"","family":"Kopylova","given":"Evguenia","non-dropping-particle":"","parse-names":false,"suffix":""},{"dropping-particle":"","family":"Noé","given":"Laurent","non-dropping-particle":"","parse-names":false,"suffix":""},{"dropping-particle":"","family":"Touzet","given":"Hélène","non-dropping-particle":"","parse-names":false,"suffix":""}],"container-title":"Bioinformatics","id":"ITEM-1","issue":"24","issued":{"date-parts":[["2012"]]},"page":"3211-3217","title":"SortMeRNA: Fast and accurate filtering of ribosomal RNAs in metatranscriptomic data","type":"article-journal","volume":"28"},"uris":["http://www.mendeley.com/documents/?uuid=6c6f928c-93bc-47d3-a940-07855be399e5"]}],"mendeley":{"formattedCitation":"(Kopylova et al., 2012)","plainTextFormattedCitation":"(Kopylova et al., 2012)","previouslyFormattedCitation":"(Kopylova et al., 2012)"},"properties":{"noteIndex":0},"schema":"https://github.com/citation-style-language/schema/raw/master/csl-citation.json"}</w:instrText>
      </w:r>
      <w:r w:rsidR="007F3E17">
        <w:fldChar w:fldCharType="separate"/>
      </w:r>
      <w:r w:rsidR="007F3E17" w:rsidRPr="002E3D51">
        <w:rPr>
          <w:noProof/>
        </w:rPr>
        <w:t>(Kopylova et al., 2012)</w:t>
      </w:r>
      <w:r w:rsidR="007F3E17">
        <w:fldChar w:fldCharType="end"/>
      </w:r>
      <w:r w:rsidR="007F3E17">
        <w:t xml:space="preserve"> against all program-internal rRNA databases</w:t>
      </w:r>
      <w:r w:rsidR="002E3D51">
        <w:t xml:space="preserve"> </w:t>
      </w:r>
      <w:r w:rsidR="007F3E17">
        <w:t xml:space="preserve">with parameters </w:t>
      </w:r>
      <w:r w:rsidR="007F3E17" w:rsidRPr="007F3E17">
        <w:rPr>
          <w:rFonts w:ascii="Courier New" w:eastAsia="MS Mincho" w:hAnsi="Courier New" w:cs="Courier New"/>
        </w:rPr>
        <w:noBreakHyphen/>
      </w:r>
      <w:proofErr w:type="spellStart"/>
      <w:r w:rsidR="007F3E17" w:rsidRPr="007F3E17">
        <w:rPr>
          <w:rFonts w:ascii="Courier New" w:eastAsia="MS Mincho" w:hAnsi="Courier New" w:cs="Courier New"/>
        </w:rPr>
        <w:t>fastx</w:t>
      </w:r>
      <w:proofErr w:type="spellEnd"/>
      <w:r w:rsidR="007F3E17" w:rsidRPr="007F3E17">
        <w:rPr>
          <w:rFonts w:ascii="Courier New" w:eastAsia="MS Mincho" w:hAnsi="Courier New" w:cs="Courier New"/>
        </w:rPr>
        <w:t> 1</w:t>
      </w:r>
      <w:r w:rsidR="007F3E17">
        <w:t>,</w:t>
      </w:r>
      <w:r w:rsidR="007F3E17" w:rsidRPr="007F3E17">
        <w:t xml:space="preserve"> </w:t>
      </w:r>
      <w:r w:rsidR="007F3E17" w:rsidRPr="007F3E17">
        <w:rPr>
          <w:rFonts w:ascii="Courier New" w:eastAsia="MS Mincho" w:hAnsi="Courier New" w:cs="Courier New"/>
        </w:rPr>
        <w:noBreakHyphen/>
      </w:r>
      <w:proofErr w:type="spellStart"/>
      <w:r w:rsidR="007F3E17" w:rsidRPr="007F3E17">
        <w:rPr>
          <w:rFonts w:ascii="Courier New" w:eastAsia="MS Mincho" w:hAnsi="Courier New" w:cs="Courier New"/>
        </w:rPr>
        <w:t>num_alignments</w:t>
      </w:r>
      <w:proofErr w:type="spellEnd"/>
      <w:r w:rsidR="007F3E17">
        <w:rPr>
          <w:rFonts w:ascii="Courier New" w:eastAsia="MS Mincho" w:hAnsi="Courier New" w:cs="Courier New"/>
        </w:rPr>
        <w:t> </w:t>
      </w:r>
      <w:r w:rsidR="007F3E17" w:rsidRPr="007F3E17">
        <w:rPr>
          <w:rFonts w:ascii="Courier New" w:eastAsia="MS Mincho" w:hAnsi="Courier New" w:cs="Courier New"/>
        </w:rPr>
        <w:t>1</w:t>
      </w:r>
      <w:r w:rsidR="007F3E17">
        <w:t xml:space="preserve">, </w:t>
      </w:r>
      <w:r w:rsidR="0013277C" w:rsidRPr="0013277C">
        <w:rPr>
          <w:rFonts w:ascii="Courier New" w:eastAsia="MS Mincho" w:hAnsi="Courier New" w:cs="Courier New"/>
        </w:rPr>
        <w:t>--</w:t>
      </w:r>
      <w:proofErr w:type="spellStart"/>
      <w:r w:rsidR="0013277C" w:rsidRPr="0013277C">
        <w:rPr>
          <w:rFonts w:ascii="Courier New" w:eastAsia="MS Mincho" w:hAnsi="Courier New" w:cs="Courier New"/>
        </w:rPr>
        <w:t>paired_in</w:t>
      </w:r>
      <w:proofErr w:type="spellEnd"/>
      <w:r w:rsidR="0013277C">
        <w:t xml:space="preserve">, </w:t>
      </w:r>
      <w:r w:rsidR="007F3E17">
        <w:t>and other parameters set to default</w:t>
      </w:r>
      <w:r w:rsidR="002E3D51">
        <w:t xml:space="preserve">, </w:t>
      </w:r>
      <w:r w:rsidR="007F3E17">
        <w:t xml:space="preserve">2) </w:t>
      </w:r>
      <w:r w:rsidR="002E3D51">
        <w:t xml:space="preserve">HMM-based – </w:t>
      </w:r>
      <w:proofErr w:type="spellStart"/>
      <w:r w:rsidR="002E3D51">
        <w:t>barrnap</w:t>
      </w:r>
      <w:proofErr w:type="spellEnd"/>
      <w:r w:rsidR="002E3D51">
        <w:t xml:space="preserve"> </w:t>
      </w:r>
      <w:r w:rsidR="002E3D51">
        <w:fldChar w:fldCharType="begin" w:fldLock="1"/>
      </w:r>
      <w:r w:rsidR="002E3D51">
        <w:instrText>ADDIN CSL_CITATION {"citationItems":[{"id":"ITEM-1","itemData":{"author":[{"dropping-particle":"","family":"Seemann","given":"Thorsten","non-dropping-particle":"","parse-names":false,"suffix":""}],"id":"ITEM-1","issued":{"date-parts":[["0"]]},"publisher":"Thorsten Seemann","title":"BAsic Rapid Ribosomal RNA Predictor - barrnap","type":"article"},"uris":["http://www.mendeley.com/documents/?uuid=3f154bcc-7077-4785-8e0d-2dbcb36c9655"]}],"mendeley":{"formattedCitation":"(Seemann)","manualFormatting":"(Seemann, unpublished)","plainTextFormattedCitation":"(Seemann)","previouslyFormattedCitation":"(Seemann)"},"properties":{"noteIndex":0},"schema":"https://github.com/citation-style-language/schema/raw/master/csl-citation.json"}</w:instrText>
      </w:r>
      <w:r w:rsidR="002E3D51">
        <w:fldChar w:fldCharType="separate"/>
      </w:r>
      <w:r w:rsidR="002E3D51" w:rsidRPr="002E3D51">
        <w:rPr>
          <w:noProof/>
        </w:rPr>
        <w:t>(Seemann</w:t>
      </w:r>
      <w:r w:rsidR="002E3D51">
        <w:rPr>
          <w:noProof/>
        </w:rPr>
        <w:t>, unpublished</w:t>
      </w:r>
      <w:r w:rsidR="002E3D51" w:rsidRPr="002E3D51">
        <w:rPr>
          <w:noProof/>
        </w:rPr>
        <w:t>)</w:t>
      </w:r>
      <w:r w:rsidR="002E3D51">
        <w:fldChar w:fldCharType="end"/>
      </w:r>
      <w:r w:rsidR="00537F54">
        <w:t xml:space="preserve"> </w:t>
      </w:r>
      <w:r w:rsidR="0013277C">
        <w:t xml:space="preserve">on both trimmed R1 and R2 reads </w:t>
      </w:r>
      <w:r w:rsidR="00537F54">
        <w:t xml:space="preserve">against all </w:t>
      </w:r>
      <w:r w:rsidR="0013277C">
        <w:t xml:space="preserve">three </w:t>
      </w:r>
      <w:r w:rsidR="00537F54">
        <w:t>domains (</w:t>
      </w:r>
      <w:r w:rsidR="0013277C" w:rsidRPr="0013277C">
        <w:rPr>
          <w:rFonts w:ascii="Courier New" w:eastAsia="MS Mincho" w:hAnsi="Courier New" w:cs="Courier New"/>
        </w:rPr>
        <w:t>--kingdom</w:t>
      </w:r>
      <w:r w:rsidR="0013277C">
        <w:t xml:space="preserve"> </w:t>
      </w:r>
      <w:proofErr w:type="spellStart"/>
      <w:r w:rsidR="00537F54">
        <w:rPr>
          <w:rFonts w:ascii="Courier New" w:eastAsia="MS Mincho" w:hAnsi="Courier New" w:cs="Courier New"/>
        </w:rPr>
        <w:t>euk</w:t>
      </w:r>
      <w:proofErr w:type="spellEnd"/>
      <w:r w:rsidR="00537F54" w:rsidRPr="00537F54">
        <w:rPr>
          <w:rFonts w:eastAsia="MS Mincho" w:cstheme="minorHAnsi"/>
        </w:rPr>
        <w:t xml:space="preserve">, </w:t>
      </w:r>
      <w:r w:rsidR="00537F54">
        <w:rPr>
          <w:rFonts w:ascii="Courier New" w:eastAsia="MS Mincho" w:hAnsi="Courier New" w:cs="Courier New"/>
        </w:rPr>
        <w:t>arc</w:t>
      </w:r>
      <w:r w:rsidR="00537F54" w:rsidRPr="00537F54">
        <w:rPr>
          <w:rFonts w:eastAsia="MS Mincho" w:cstheme="minorHAnsi"/>
        </w:rPr>
        <w:t xml:space="preserve">, and </w:t>
      </w:r>
      <w:r w:rsidR="00537F54">
        <w:rPr>
          <w:rFonts w:ascii="Courier New" w:eastAsia="MS Mincho" w:hAnsi="Courier New" w:cs="Courier New"/>
        </w:rPr>
        <w:t>bac)</w:t>
      </w:r>
      <w:r w:rsidR="00537F54">
        <w:t xml:space="preserve"> with parameters </w:t>
      </w:r>
      <w:r w:rsidR="00537F54" w:rsidRPr="00537F54">
        <w:rPr>
          <w:rFonts w:ascii="Courier New" w:eastAsia="MS Mincho" w:hAnsi="Courier New" w:cs="Courier New"/>
        </w:rPr>
        <w:t>--</w:t>
      </w:r>
      <w:proofErr w:type="spellStart"/>
      <w:r w:rsidR="00537F54" w:rsidRPr="00537F54">
        <w:rPr>
          <w:rFonts w:ascii="Courier New" w:eastAsia="MS Mincho" w:hAnsi="Courier New" w:cs="Courier New"/>
        </w:rPr>
        <w:t>lencutoff</w:t>
      </w:r>
      <w:proofErr w:type="spellEnd"/>
      <w:r w:rsidR="00537F54" w:rsidRPr="00537F54">
        <w:rPr>
          <w:rFonts w:ascii="Courier New" w:eastAsia="MS Mincho" w:hAnsi="Courier New" w:cs="Courier New"/>
        </w:rPr>
        <w:t xml:space="preserve"> 0.000001</w:t>
      </w:r>
      <w:r w:rsidR="00537F54" w:rsidRPr="0013277C">
        <w:rPr>
          <w:rFonts w:eastAsia="MS Mincho" w:cstheme="minorHAnsi"/>
        </w:rPr>
        <w:t xml:space="preserve">, </w:t>
      </w:r>
      <w:r w:rsidR="00537F54" w:rsidRPr="00537F54">
        <w:rPr>
          <w:rFonts w:ascii="Courier New" w:eastAsia="MS Mincho" w:hAnsi="Courier New" w:cs="Courier New"/>
        </w:rPr>
        <w:t>--reject 0.000001</w:t>
      </w:r>
      <w:r w:rsidR="00537F54" w:rsidRPr="00537F54">
        <w:rPr>
          <w:rFonts w:eastAsia="MS Mincho" w:cstheme="minorHAnsi"/>
        </w:rPr>
        <w:t xml:space="preserve">, </w:t>
      </w:r>
      <w:r w:rsidR="0013277C">
        <w:rPr>
          <w:rFonts w:eastAsia="MS Mincho" w:cstheme="minorHAnsi"/>
        </w:rPr>
        <w:t>and o</w:t>
      </w:r>
      <w:r w:rsidR="00537F54" w:rsidRPr="00537F54">
        <w:rPr>
          <w:rFonts w:eastAsia="MS Mincho" w:cstheme="minorHAnsi"/>
        </w:rPr>
        <w:t xml:space="preserve">ther parameters set to default; </w:t>
      </w:r>
      <w:r w:rsidR="0013277C">
        <w:rPr>
          <w:rFonts w:eastAsia="MS Mincho" w:cstheme="minorHAnsi"/>
        </w:rPr>
        <w:t>all resulting</w:t>
      </w:r>
      <w:r w:rsidR="00537F54" w:rsidRPr="00537F54">
        <w:rPr>
          <w:rFonts w:eastAsia="MS Mincho" w:cstheme="minorHAnsi"/>
        </w:rPr>
        <w:t xml:space="preserve"> read names were concatenated and all</w:t>
      </w:r>
      <w:r w:rsidR="0013277C">
        <w:rPr>
          <w:rFonts w:eastAsia="MS Mincho" w:cstheme="minorHAnsi"/>
        </w:rPr>
        <w:t xml:space="preserve"> reads</w:t>
      </w:r>
      <w:r w:rsidR="00537F54" w:rsidRPr="00537F54">
        <w:rPr>
          <w:rFonts w:eastAsia="MS Mincho" w:cstheme="minorHAnsi"/>
        </w:rPr>
        <w:t xml:space="preserve"> were extracted from the trimmed R1 and R2 reads to obtain paired reads</w:t>
      </w:r>
      <w:r w:rsidR="00537F54" w:rsidRPr="00537F54">
        <w:rPr>
          <w:rFonts w:cstheme="minorHAnsi"/>
        </w:rPr>
        <w:t>,</w:t>
      </w:r>
      <w:r w:rsidR="002E3D51">
        <w:t xml:space="preserve"> </w:t>
      </w:r>
      <w:r w:rsidR="007F3E17">
        <w:t xml:space="preserve">3) </w:t>
      </w:r>
      <w:proofErr w:type="spellStart"/>
      <w:r w:rsidR="002E3D51">
        <w:t>kmer</w:t>
      </w:r>
      <w:proofErr w:type="spellEnd"/>
      <w:r w:rsidR="002E3D51">
        <w:t xml:space="preserve">-based – </w:t>
      </w:r>
      <w:proofErr w:type="spellStart"/>
      <w:r w:rsidR="002E3D51">
        <w:t>rRNAFilter</w:t>
      </w:r>
      <w:proofErr w:type="spellEnd"/>
      <w:r w:rsidR="002E3D51">
        <w:t xml:space="preserve"> </w:t>
      </w:r>
      <w:r w:rsidR="002E3D51">
        <w:fldChar w:fldCharType="begin" w:fldLock="1"/>
      </w:r>
      <w:r w:rsidR="002E3D51">
        <w:instrText>ADDIN CSL_CITATION {"citationItems":[{"id":"ITEM-1","itemData":{"DOI":"10.1089/cmb.2016.0113","ISSN":"10665277","abstract":"Metatranscriptomics studies the transcriptome of all microbial species in a habitat. Removing ribosomal RNA (rRNA) reads in metatranscriptomic data is essential for the study of microbial gene expression. Although several methods are developed, all of them rely on rRNA databases that contain a limited number of known rRNA sequences and cannot work well on rRNA reads from unknown rRNA sequences. To address this problem, we have developed a novel approach called rRNAFilter. Our method can accurately and rapidly remove rRNA reads from metatranscriptomes without any prior knowledge of known rRNA sequences. Compared with two existing approaches, rRNAFilter has shown comparable performance when working on reads from known rRNA sequences and much better performance when dealing with reads from unknown rRNA sequences.","author":[{"dropping-particle":"","family":"Wang","given":"Ying","non-dropping-particle":"","parse-names":false,"suffix":""},{"dropping-particle":"","family":"Hu","given":"Haiyan","non-dropping-particle":"","parse-names":false,"suffix":""},{"dropping-particle":"","family":"Li","given":"Xiaoman","non-dropping-particle":"","parse-names":false,"suffix":""}],"container-title":"Journal of Computational Biology","id":"ITEM-1","issue":"4","issued":{"date-parts":[["2017"]]},"page":"368-375","title":"rRNAFilter: A Fast Approach for Ribosomal RNA Read Removal Without a Reference Database","type":"article-journal","volume":"24"},"uris":["http://www.mendeley.com/documents/?uuid=9969de0c-0db0-499b-bae9-de0a4fd76aa8"]}],"mendeley":{"formattedCitation":"(Wang et al., 2017)","plainTextFormattedCitation":"(Wang et al., 2017)","previouslyFormattedCitation":"(Wang et al., 2017)"},"properties":{"noteIndex":0},"schema":"https://github.com/citation-style-language/schema/raw/master/csl-citation.json"}</w:instrText>
      </w:r>
      <w:r w:rsidR="002E3D51">
        <w:fldChar w:fldCharType="separate"/>
      </w:r>
      <w:r w:rsidR="002E3D51" w:rsidRPr="002E3D51">
        <w:rPr>
          <w:noProof/>
        </w:rPr>
        <w:t>(Wang et al., 2017)</w:t>
      </w:r>
      <w:r w:rsidR="002E3D51">
        <w:fldChar w:fldCharType="end"/>
      </w:r>
      <w:r w:rsidR="007F3E17">
        <w:t xml:space="preserve"> </w:t>
      </w:r>
      <w:r w:rsidR="0013277C">
        <w:t xml:space="preserve">on both trimmed R1 and R2 reads </w:t>
      </w:r>
      <w:r w:rsidR="007F3E17">
        <w:t>with default parameters</w:t>
      </w:r>
      <w:r w:rsidR="0013277C" w:rsidRPr="00537F54">
        <w:rPr>
          <w:rFonts w:eastAsia="MS Mincho" w:cstheme="minorHAnsi"/>
        </w:rPr>
        <w:t xml:space="preserve">; </w:t>
      </w:r>
      <w:r w:rsidR="0013277C">
        <w:rPr>
          <w:rFonts w:eastAsia="MS Mincho" w:cstheme="minorHAnsi"/>
        </w:rPr>
        <w:t>all resulting</w:t>
      </w:r>
      <w:r w:rsidR="0013277C" w:rsidRPr="00537F54">
        <w:rPr>
          <w:rFonts w:eastAsia="MS Mincho" w:cstheme="minorHAnsi"/>
        </w:rPr>
        <w:t xml:space="preserve"> read </w:t>
      </w:r>
      <w:r w:rsidR="0013277C" w:rsidRPr="00537F54">
        <w:rPr>
          <w:rFonts w:eastAsia="MS Mincho" w:cstheme="minorHAnsi"/>
        </w:rPr>
        <w:lastRenderedPageBreak/>
        <w:t>names were concatenated and all</w:t>
      </w:r>
      <w:r w:rsidR="0013277C">
        <w:rPr>
          <w:rFonts w:eastAsia="MS Mincho" w:cstheme="minorHAnsi"/>
        </w:rPr>
        <w:t xml:space="preserve"> reads</w:t>
      </w:r>
      <w:r w:rsidR="0013277C" w:rsidRPr="00537F54">
        <w:rPr>
          <w:rFonts w:eastAsia="MS Mincho" w:cstheme="minorHAnsi"/>
        </w:rPr>
        <w:t xml:space="preserve"> were extracted from the trimmed R1 and R2 reads to obtain paired reads</w:t>
      </w:r>
      <w:r w:rsidR="002E3D51">
        <w:t xml:space="preserve">, and </w:t>
      </w:r>
      <w:r w:rsidR="007F3E17">
        <w:t xml:space="preserve">4) </w:t>
      </w:r>
      <w:r w:rsidR="002E3D51">
        <w:t>no sorting</w:t>
      </w:r>
      <w:r w:rsidR="008D510C">
        <w:t xml:space="preserve">. </w:t>
      </w:r>
    </w:p>
    <w:p w14:paraId="7D59D0D8" w14:textId="77777777" w:rsidR="00EA77D3" w:rsidRDefault="0013277C" w:rsidP="00A2040A">
      <w:pPr>
        <w:spacing w:line="360" w:lineRule="auto"/>
        <w:ind w:firstLine="720"/>
        <w:jc w:val="both"/>
      </w:pPr>
      <w:r>
        <w:t>For step three (assembly),</w:t>
      </w:r>
      <w:r w:rsidR="008D510C">
        <w:t xml:space="preserve"> we used</w:t>
      </w:r>
      <w:r w:rsidR="002E3D51">
        <w:t xml:space="preserve"> </w:t>
      </w:r>
      <w:r w:rsidR="007F3E17">
        <w:t xml:space="preserve">eight assemblers, </w:t>
      </w:r>
      <w:r w:rsidR="002E3D51">
        <w:t>four DNA assembler</w:t>
      </w:r>
      <w:r w:rsidR="008D510C">
        <w:t>s,</w:t>
      </w:r>
      <w:r w:rsidR="002E3D51">
        <w:t xml:space="preserve"> </w:t>
      </w:r>
      <w:r w:rsidR="007F3E17">
        <w:t xml:space="preserve">1) </w:t>
      </w:r>
      <w:proofErr w:type="spellStart"/>
      <w:r w:rsidR="002E3D51">
        <w:t>SPAdes</w:t>
      </w:r>
      <w:proofErr w:type="spellEnd"/>
      <w:r w:rsidR="002E3D51">
        <w:t xml:space="preserve"> </w:t>
      </w:r>
      <w:r w:rsidR="002E3D51">
        <w:fldChar w:fldCharType="begin" w:fldLock="1"/>
      </w:r>
      <w:r w:rsidR="002E3D51">
        <w:instrText>ADDIN CSL_CITATION {"citationItems":[{"id":"ITEM-1","itemData":{"DOI":"10.1089/cmb.2012.0021","ISBN":"1066-5277","ISSN":"1066-5277","PMID":"22506599","abstract":"The lion's share of bacteria in various environments cannot be cloned in the laboratory and thus cannot be sequenced using existing technologies. A major goal of single-cell genomics is to complement gene-centric metagenomic data with whole-genome assemblies of uncultivated organisms. Assembly of single-cell data is challenging because of highly non-uniform read coverage as well as elevated levels of sequencing errors and chimeric reads. We describe SPAdes, a new assembler for both single-cell and standard (multicell) assembly, and demonstrate that it improves on the recently released E+V-SC assembler (specialized for single-cell data) and on popular assemblers Velvet and SoapDeNovo (for multicell data). SPAdes generates single-cell assemblies, providing information about genomes of uncultivatable bacteria that vastly exceeds what may be obtained via traditional metagenomics studies. SPAdes is available online ( http://bioinf.spbau.ru/spades ). It is distributed as open source software.","author":[{"dropping-particle":"","family":"Bankevich","given":"Anton","non-dropping-particle":"","parse-names":false,"suffix":""},{"dropping-particle":"","family":"Nurk","given":"Sergey","non-dropping-particle":"","parse-names":false,"suffix":""},{"dropping-particle":"","family":"Antipov","given":"Dmitry","non-dropping-particle":"","parse-names":false,"suffix":""},{"dropping-particle":"","family":"Gurevich","given":"Alexey A.","non-dropping-particle":"","parse-names":false,"suffix":""},{"dropping-particle":"","family":"Dvorkin","given":"Mikhail","non-dropping-particle":"","parse-names":false,"suffix":""},{"dropping-particle":"","family":"Kulikov","given":"Alexander S.","non-dropping-particle":"","parse-names":false,"suffix":""},{"dropping-particle":"","family":"Lesin","given":"Valery M.","non-dropping-particle":"","parse-names":false,"suffix":""},{"dropping-particle":"","family":"Nikolenko","given":"Sergey I.","non-dropping-particle":"","parse-names":false,"suffix":""},{"dropping-particle":"","family":"Pham","given":"Son","non-dropping-particle":"","parse-names":false,"suffix":""},{"dropping-particle":"","family":"Prjibelski","given":"Andrey D.","non-dropping-particle":"","parse-names":false,"suffix":""},{"dropping-particle":"V.","family":"Pyshkin","given":"Alexey","non-dropping-particle":"","parse-names":false,"suffix":""},{"dropping-particle":"V.","family":"Sirotkin","given":"Alexander","non-dropping-particle":"","parse-names":false,"suffix":""},{"dropping-particle":"","family":"Vyahhi","given":"Nikolay","non-dropping-particle":"","parse-names":false,"suffix":""},{"dropping-particle":"","family":"Tesler","given":"Glenn","non-dropping-particle":"","parse-names":false,"suffix":""},{"dropping-particle":"","family":"Alekseyev","given":"Max A.","non-dropping-particle":"","parse-names":false,"suffix":""},{"dropping-particle":"","family":"Pevzner","given":"Pavel A.","non-dropping-particle":"","parse-names":false,"suffix":""}],"container-title":"Journal of Computational Biology","id":"ITEM-1","issue":"5","issued":{"date-parts":[["2012"]]},"page":"455-477","title":"SPAdes: A New Genome Assembly Algorithm and Its Applications to Single-Cell Sequencing","type":"article-journal","volume":"19"},"uris":["http://www.mendeley.com/documents/?uuid=063ad35b-276f-4aeb-9443-301512102982"]}],"mendeley":{"formattedCitation":"(Bankevich et al., 2012)","plainTextFormattedCitation":"(Bankevich et al., 2012)","previouslyFormattedCitation":"(Bankevich et al., 2012)"},"properties":{"noteIndex":0},"schema":"https://github.com/citation-style-language/schema/raw/master/csl-citation.json"}</w:instrText>
      </w:r>
      <w:r w:rsidR="002E3D51">
        <w:fldChar w:fldCharType="separate"/>
      </w:r>
      <w:r w:rsidR="002E3D51" w:rsidRPr="002E3D51">
        <w:rPr>
          <w:noProof/>
        </w:rPr>
        <w:t>(Bankevich et al., 2012)</w:t>
      </w:r>
      <w:r w:rsidR="002E3D51">
        <w:fldChar w:fldCharType="end"/>
      </w:r>
      <w:r w:rsidR="007F3E17">
        <w:t xml:space="preserve"> with default parameters</w:t>
      </w:r>
      <w:r w:rsidR="002E3D51">
        <w:t>,</w:t>
      </w:r>
      <w:r w:rsidR="007F3E17">
        <w:t xml:space="preserve"> 2)</w:t>
      </w:r>
      <w:r w:rsidR="002E3D51">
        <w:t xml:space="preserve"> </w:t>
      </w:r>
      <w:proofErr w:type="spellStart"/>
      <w:r w:rsidR="002E3D51">
        <w:t>metaSPAdes</w:t>
      </w:r>
      <w:proofErr w:type="spellEnd"/>
      <w:r w:rsidR="002E3D51">
        <w:t xml:space="preserve"> </w:t>
      </w:r>
      <w:r w:rsidR="002E3D51">
        <w:fldChar w:fldCharType="begin" w:fldLock="1"/>
      </w:r>
      <w:r w:rsidR="002E3D51">
        <w:instrText>ADDIN CSL_CITATION {"citationItems":[{"id":"ITEM-1","itemData":{"DOI":"10.1101/gr.213959.116","ISSN":"15495469","PMID":"28298430","abstract":"While metagenomics has emerged as a technology of choice for analyzing bacterial populations, the assembly of metagenomic data remains challenging, thus stifling biological discoveries. Moreover, recent studies revealed that complex bacterial populations may be composed from dozens of related strains, thus further amplifying the challenge of metagenomic assembly. metaSPAdes addresses various challenges of metagenomic assembly by capitalizing on computational ideas that proved to be useful in assemblies of single cells and highly polymorphic diploid genomes. We benchmark metaSPAdes against other state-of-the-art metagenome assemblers and demonstrate that it results in high-quality assemblies across diverse data sets.","author":[{"dropping-particle":"","family":"Nurk","given":"Sergey","non-dropping-particle":"","parse-names":false,"suffix":""},{"dropping-particle":"","family":"Meleshko","given":"Dmitry","non-dropping-particle":"","parse-names":false,"suffix":""},{"dropping-particle":"","family":"Korobeynikov","given":"Anton","non-dropping-particle":"","parse-names":false,"suffix":""},{"dropping-particle":"","family":"Pevzner","given":"Pavel A.","non-dropping-particle":"","parse-names":false,"suffix":""}],"container-title":"Genome Research","id":"ITEM-1","issue":"5","issued":{"date-parts":[["2017"]]},"page":"824-834","title":"MetaSPAdes: A new versatile metagenomic assembler","type":"article-journal","volume":"27"},"uris":["http://www.mendeley.com/documents/?uuid=fac35d80-e03f-4fd4-96cd-b65ccf68765e"]}],"mendeley":{"formattedCitation":"(Nurk et al., 2017)","plainTextFormattedCitation":"(Nurk et al., 2017)","previouslyFormattedCitation":"(Nurk et al., 2017)"},"properties":{"noteIndex":0},"schema":"https://github.com/citation-style-language/schema/raw/master/csl-citation.json"}</w:instrText>
      </w:r>
      <w:r w:rsidR="002E3D51">
        <w:fldChar w:fldCharType="separate"/>
      </w:r>
      <w:r w:rsidR="002E3D51" w:rsidRPr="002E3D51">
        <w:rPr>
          <w:noProof/>
        </w:rPr>
        <w:t>(Nurk et al., 2017)</w:t>
      </w:r>
      <w:r w:rsidR="002E3D51">
        <w:fldChar w:fldCharType="end"/>
      </w:r>
      <w:r w:rsidR="007F3E17">
        <w:t xml:space="preserve"> with default parameters</w:t>
      </w:r>
      <w:r w:rsidR="002E3D51">
        <w:t xml:space="preserve">, </w:t>
      </w:r>
      <w:r w:rsidR="007F3E17">
        <w:t xml:space="preserve">3) </w:t>
      </w:r>
      <w:r w:rsidR="002E3D51">
        <w:t xml:space="preserve">MEGAHIT </w:t>
      </w:r>
      <w:r w:rsidR="002E3D51">
        <w:fldChar w:fldCharType="begin" w:fldLock="1"/>
      </w:r>
      <w:r w:rsidR="002E3D51">
        <w:instrText>ADDIN CSL_CITATION {"citationItems":[{"id":"ITEM-1","itemData":{"DOI":"10.1093/bioinformatics/btv033","ISSN":"14602059","PMID":"25609793","abstract":"Summary: MEGAHIT is a NGS de novo assembler for assembling large and complex metagenomics data in a time- and cost-efficient manner. It finished assembling a soil metagenomics dataset with 252</w:instrText>
      </w:r>
      <w:r w:rsidR="002E3D51">
        <w:rPr>
          <w:rFonts w:ascii="Cambria Math" w:hAnsi="Cambria Math" w:cs="Cambria Math"/>
        </w:rPr>
        <w:instrText>∈</w:instrText>
      </w:r>
      <w:r w:rsidR="002E3D51">
        <w:instrText>Gbps in 44.1 and 99.6</w:instrText>
      </w:r>
      <w:r w:rsidR="002E3D51">
        <w:rPr>
          <w:rFonts w:ascii="Cambria Math" w:hAnsi="Cambria Math" w:cs="Cambria Math"/>
        </w:rPr>
        <w:instrText>∈</w:instrText>
      </w:r>
      <w:r w:rsidR="002E3D51">
        <w:instrText>h on a single computing node with and without a graphics processing unit, respectively. MEGAHIT assembles the data as a whole, i.e. no pre-processing like partitioning and normalization was needed. When compared with previous methods on assembling the soil data, MEGAHIT generated a three-time larger assembly, with longer contig N50 and average contig length; furthermore, 55.8% of the reads were aligned to the assembly, giving a fourfold improvement.","author":[{"dropping-particle":"","family":"Li","given":"Dinghua","non-dropping-particle":"","parse-names":false,"suffix":""},{"dropping-particle":"","family":"Liu","given":"Chi Man","non-dropping-particle":"","parse-names":false,"suffix":""},{"dropping-particle":"","family":"Luo","given":"Ruibang","non-dropping-particle":"","parse-names":false,"suffix":""},{"dropping-particle":"","family":"Sadakane","given":"Kunihiko","non-dropping-particle":"","parse-names":false,"suffix":""},{"dropping-particle":"","family":"Lam","given":"Tak Wah","non-dropping-particle":"","parse-names":false,"suffix":""}],"container-title":"Bioinformatics","id":"ITEM-1","issue":"10","issued":{"date-parts":[["2015"]]},"page":"1674-1676","title":"MEGAHIT: An ultra-fast single-node solution for large and complex metagenomics assembly via succinct de Bruijn graph","type":"article-journal","volume":"31"},"uris":["http://www.mendeley.com/documents/?uuid=1f218f52-2a61-4768-836c-fc53897de3ec"]}],"mendeley":{"formattedCitation":"(Li et al., 2015)","plainTextFormattedCitation":"(Li et al., 2015)","previouslyFormattedCitation":"(Li et al., 2015)"},"properties":{"noteIndex":0},"schema":"https://github.com/citation-style-language/schema/raw/master/csl-citation.json"}</w:instrText>
      </w:r>
      <w:r w:rsidR="002E3D51">
        <w:fldChar w:fldCharType="separate"/>
      </w:r>
      <w:r w:rsidR="002E3D51" w:rsidRPr="002E3D51">
        <w:rPr>
          <w:noProof/>
        </w:rPr>
        <w:t>(Li et al., 2015)</w:t>
      </w:r>
      <w:r w:rsidR="002E3D51">
        <w:fldChar w:fldCharType="end"/>
      </w:r>
      <w:r w:rsidR="007F3E17">
        <w:t xml:space="preserve"> with the parameter</w:t>
      </w:r>
      <w:r w:rsidR="007F3E17" w:rsidRPr="007F3E17">
        <w:t xml:space="preserve"> </w:t>
      </w:r>
      <w:r w:rsidR="007F3E17">
        <w:rPr>
          <w:rFonts w:ascii="Courier New" w:hAnsi="Courier New" w:cs="Courier New"/>
        </w:rPr>
        <w:noBreakHyphen/>
      </w:r>
      <w:r w:rsidR="007F3E17">
        <w:rPr>
          <w:rFonts w:ascii="Courier New" w:hAnsi="Courier New" w:cs="Courier New"/>
        </w:rPr>
        <w:noBreakHyphen/>
      </w:r>
      <w:proofErr w:type="spellStart"/>
      <w:r w:rsidR="007F3E17" w:rsidRPr="007F3E17">
        <w:rPr>
          <w:rFonts w:ascii="Courier New" w:hAnsi="Courier New" w:cs="Courier New"/>
        </w:rPr>
        <w:t>presets</w:t>
      </w:r>
      <w:proofErr w:type="spellEnd"/>
      <w:r w:rsidR="007F3E17" w:rsidRPr="007F3E17">
        <w:rPr>
          <w:rFonts w:ascii="Courier New" w:hAnsi="Courier New" w:cs="Courier New"/>
        </w:rPr>
        <w:t xml:space="preserve"> meta-large</w:t>
      </w:r>
      <w:r w:rsidR="007F3E17">
        <w:t xml:space="preserve"> and otherwise default parameters</w:t>
      </w:r>
      <w:r w:rsidR="002E3D51">
        <w:t xml:space="preserve">, </w:t>
      </w:r>
      <w:r w:rsidR="007F3E17">
        <w:t xml:space="preserve">4) </w:t>
      </w:r>
      <w:r w:rsidR="002E3D51">
        <w:t xml:space="preserve">IDBA-UD </w:t>
      </w:r>
      <w:r w:rsidR="002E3D51">
        <w:fldChar w:fldCharType="begin" w:fldLock="1"/>
      </w:r>
      <w:r w:rsidR="002E3D51">
        <w:instrText>ADDIN CSL_CITATION {"citationItems":[{"id":"ITEM-1","itemData":{"DOI":"10.1093/bioinformatics/bts174","ISSN":"13674803","PMID":"22495754","abstract":"Motivation: Next-generation sequencing allows us to sequence reads from a microbial environment using single-cell sequencing or metagenomic sequencing technologies. However, both technologies suffer from the problem that sequencing depth of different regions of a genome or genomes from different species are highly uneven. Most existing genome assemblers usually have an assumption that sequencing depths are even. These assemblers fail to construct correct long contigs. Results: We introduce the IDBA-UD algorithm that is based on the de Bruijn graph approach for assembling reads from single-cell sequencing or metagenomic sequencing technologies with uneven sequencing depths. Several non-trivial techniques have been employed to tackle the problems. Instead of using a simple threshold, we use multiple depthrelative thresholds to remove erroneous k-mers in both low-depth and high-depth regions. The technique of local assembly with paired-end information is used to solve the branch problem of low-depth short repeat regions. To speed up the process, an error correction step is conducted to correct reads of high-depth regions that can be aligned to highconfident contigs. Comparison of the performances of IDBA-UD and existing assemblers (Velvet, Velvet-SC, SOAPdenovo and Meta-IDBA) for different datasets, shows that IDBA-UD can reconstruct longer contigs with higher accuracy. © The Author 2012. Published by Oxford University Press. All rights reserved.","author":[{"dropping-particle":"","family":"Peng","given":"Yu","non-dropping-particle":"","parse-names":false,"suffix":""},{"dropping-particle":"","family":"Leung","given":"Henry C.M.","non-dropping-particle":"","parse-names":false,"suffix":""},{"dropping-particle":"","family":"Yiu","given":"S. M.","non-dropping-particle":"","parse-names":false,"suffix":""},{"dropping-particle":"","family":"Chin","given":"Francis Y.L.","non-dropping-particle":"","parse-names":false,"suffix":""}],"container-title":"Bioinformatics","id":"ITEM-1","issue":"11","issued":{"date-parts":[["2012"]]},"page":"1420-1428","title":"IDBA-UD: A de novo assembler for single-cell and metagenomic sequencing data with highly uneven depth","type":"article-journal","volume":"28"},"uris":["http://www.mendeley.com/documents/?uuid=f641cf3a-e487-4b1b-be89-d64ff106e042"]}],"mendeley":{"formattedCitation":"(Peng et al., 2012)","plainTextFormattedCitation":"(Peng et al., 2012)","previouslyFormattedCitation":"(Peng et al., 2012)"},"properties":{"noteIndex":0},"schema":"https://github.com/citation-style-language/schema/raw/master/csl-citation.json"}</w:instrText>
      </w:r>
      <w:r w:rsidR="002E3D51">
        <w:fldChar w:fldCharType="separate"/>
      </w:r>
      <w:r w:rsidR="002E3D51" w:rsidRPr="002E3D51">
        <w:rPr>
          <w:noProof/>
        </w:rPr>
        <w:t>(Peng et al., 2012)</w:t>
      </w:r>
      <w:r w:rsidR="002E3D51">
        <w:fldChar w:fldCharType="end"/>
      </w:r>
      <w:r w:rsidR="007F3E17">
        <w:t xml:space="preserve"> with the parameter</w:t>
      </w:r>
      <w:r w:rsidR="007F3E17" w:rsidRPr="007F3E17">
        <w:t xml:space="preserve"> </w:t>
      </w:r>
      <w:r w:rsidR="007F3E17" w:rsidRPr="007F3E17">
        <w:rPr>
          <w:rFonts w:ascii="Courier New" w:hAnsi="Courier New" w:cs="Courier New"/>
        </w:rPr>
        <w:t>--</w:t>
      </w:r>
      <w:proofErr w:type="spellStart"/>
      <w:r w:rsidR="007F3E17" w:rsidRPr="007F3E17">
        <w:rPr>
          <w:rFonts w:ascii="Courier New" w:hAnsi="Courier New" w:cs="Courier New"/>
        </w:rPr>
        <w:t>pre_correction</w:t>
      </w:r>
      <w:proofErr w:type="spellEnd"/>
      <w:r w:rsidR="007F3E17">
        <w:t xml:space="preserve"> and otherwise default parameters</w:t>
      </w:r>
      <w:r w:rsidR="008D510C">
        <w:t>,</w:t>
      </w:r>
      <w:r w:rsidR="002E3D51">
        <w:t xml:space="preserve"> and fo</w:t>
      </w:r>
      <w:r w:rsidR="008D510C">
        <w:t>u</w:t>
      </w:r>
      <w:r w:rsidR="002E3D51">
        <w:t>r RNA assembler</w:t>
      </w:r>
      <w:r w:rsidR="008D510C">
        <w:t>s,</w:t>
      </w:r>
      <w:r w:rsidR="002E3D51">
        <w:t xml:space="preserve"> </w:t>
      </w:r>
      <w:r w:rsidR="007F3E17">
        <w:t xml:space="preserve">5) </w:t>
      </w:r>
      <w:r w:rsidR="002E3D51">
        <w:t xml:space="preserve">Trinity </w:t>
      </w:r>
      <w:r w:rsidR="002E3D51">
        <w:fldChar w:fldCharType="begin" w:fldLock="1"/>
      </w:r>
      <w:r w:rsidR="007F3E17">
        <w:instrText>ADDIN CSL_CITATION {"citationItems":[{"id":"ITEM-1","itemData":{"DOI":"10.1038/nbt.1883.Trinity","ISBN":"1087-0156\\r1546-1696","ISSN":"1546-1696","PMID":"21572440","abstract":"Massively-parallel cDNA sequencing has opened the way to deep and efficient probing of transcriptomes. Current approaches for transcript reconstruction from such data often rely on aligning reads to a reference genome, and are thus unsuitable for samples with a partial or missing reference genome. Here, we present the methodology for reconstruction, and evaluate it on samples from fission yeast, mouse, and whitefly – an insect whose genome has not yet been sequenced. Trinity fully reconstructs a large fraction of the transcripts present in the data, also reporting alternative splice isoforms and transcripts from recently duplicated genes. In all cases, Trinity performs better than other available transcriptome assembly programs, and its sensitivity is comparable to methods relying on genome alignments. Our approach provides a unified and general solution for transcriptome reconstruction in any sample, especially in the complete absence of a reference genome.","author":[{"dropping-particle":"","family":"Grabherr","given":"Manfred G.","non-dropping-particle":"","parse-names":false,"suffix":""},{"dropping-particle":"","family":"Haas","given":"Brian J.","non-dropping-particle":"","parse-names":false,"suffix":""},{"dropping-particle":"","family":"Yassour","given":"Moran","non-dropping-particle":"","parse-names":false,"suffix":""},{"dropping-particle":"","family":"Levin","given":"Joshua Z.","non-dropping-particle":"","parse-names":false,"suffix":""},{"dropping-particle":"","family":"Thompson","given":"Dawn A.","non-dropping-particle":"","parse-names":false,"suffix":""},{"dropping-particle":"","family":"Amit","given":"Ido","non-dropping-particle":"","parse-names":false,"suffix":""},{"dropping-particle":"","family":"Adiconis","given":"Xian","non-dropping-particle":"","parse-names":false,"suffix":""},{"dropping-particle":"","family":"Fan","given":"Lin","non-dropping-particle":"","parse-names":false,"suffix":""},{"dropping-particle":"","family":"Raychowdhury","given":"Raktima","non-dropping-particle":"","parse-names":false,"suffix":""},{"dropping-particle":"","family":"Zeng","given":"Qiandong","non-dropping-particle":"","parse-names":false,"suffix":""},{"dropping-particle":"","family":"Chen","given":"Zehua","non-dropping-particle":"","parse-names":false,"suffix":""},{"dropping-particle":"","family":"Mauceli","given":"Evan","non-dropping-particle":"","parse-names":false,"suffix":""},{"dropping-particle":"","family":"Hacohen","given":"Nir","non-dropping-particle":"","parse-names":false,"suffix":""},{"dropping-particle":"","family":"Gnirke","given":"Andreas","non-dropping-particle":"","parse-name</w:instrText>
      </w:r>
      <w:r w:rsidR="007F3E17" w:rsidRPr="00550923">
        <w:rPr>
          <w:lang w:val="da-DK"/>
        </w:rPr>
        <w:instrText>s":false,"suffix":""},{"dropping-particle":"","family":"Rhind","given":"Nicholas","non-dropping-particle":"","parse-names":false,"suffix":""},{"dropping-particle":"di","family":"Palma","given":"Federica","non-dropping-particle":"","parse-names":false,"suffix":""},{"dropping-particle":"","family":"Birren","given":"Bruce W.","non-dropping-particle":"","parse-names":false,"suffix":""},{"dropping-particle":"","family":"Nusbaum","given":"Chad","non-dropping-particle":"","parse-names":false,"suffix":""},{"dropping-particle":"","family":"Lindblad-Toh","given":"Kerstin","non-dropping-particle":"","parse-names":false,"suffix":""},{"dropping-particle":"","family":"Friedman","given":"Nir","non-dropping-particle":"","parse-names":false,"suffix":""},{"dropping-particle":"","family":"Regev","given":"Aviv","non-dropping-particle":"","parse-names":false,"suffix":""}],"container-title":"Nature Biotechnology","id":"ITEM-1","issue":"7","issued":{"date-parts":[["2013"]]},"page":"644-652","title":"Trinity: reconstructing a full-length transcriptome without a genome from RNA-Seq data","type":"article-journal","volume":"29"},"uris":["http://www.mendeley.com/documents/?uuid=5702155d-89fa-4143-8762-c69b9d319bfe"]}],"mendeley":{"formattedCitation":"(Grabherr et al., 2013)","plainTextFormattedCitation":"(Grabherr et al., 2013)","previouslyFormattedCitation":"(Grabherr et al., 2013)"},"properties":{"noteIndex":0},"schema":"https://github.com/citation-style-language/schema/raw/master/csl-citation.json"}</w:instrText>
      </w:r>
      <w:r w:rsidR="002E3D51">
        <w:fldChar w:fldCharType="separate"/>
      </w:r>
      <w:r w:rsidR="002E3D51" w:rsidRPr="00550923">
        <w:rPr>
          <w:noProof/>
          <w:lang w:val="da-DK"/>
        </w:rPr>
        <w:t>(Grabherr et al., 2013)</w:t>
      </w:r>
      <w:r w:rsidR="002E3D51">
        <w:fldChar w:fldCharType="end"/>
      </w:r>
      <w:r w:rsidR="007F3E17" w:rsidRPr="00550923">
        <w:rPr>
          <w:lang w:val="da-DK"/>
        </w:rPr>
        <w:t xml:space="preserve"> with default parameters</w:t>
      </w:r>
      <w:r w:rsidR="002E3D51" w:rsidRPr="00550923">
        <w:rPr>
          <w:lang w:val="da-DK"/>
        </w:rPr>
        <w:t xml:space="preserve">, </w:t>
      </w:r>
      <w:r w:rsidR="007F3E17" w:rsidRPr="00550923">
        <w:rPr>
          <w:lang w:val="da-DK"/>
        </w:rPr>
        <w:t xml:space="preserve">6) </w:t>
      </w:r>
      <w:proofErr w:type="spellStart"/>
      <w:r w:rsidR="002E3D51" w:rsidRPr="00550923">
        <w:rPr>
          <w:lang w:val="da-DK"/>
        </w:rPr>
        <w:t>rnaSPAdes</w:t>
      </w:r>
      <w:proofErr w:type="spellEnd"/>
      <w:r w:rsidR="002E3D51" w:rsidRPr="00550923">
        <w:rPr>
          <w:lang w:val="da-DK"/>
        </w:rPr>
        <w:t xml:space="preserve"> </w:t>
      </w:r>
      <w:r w:rsidR="002E3D51">
        <w:fldChar w:fldCharType="begin" w:fldLock="1"/>
      </w:r>
      <w:r w:rsidR="002E3D51" w:rsidRPr="00550923">
        <w:rPr>
          <w:lang w:val="da-DK"/>
        </w:rPr>
        <w:instrText>ADDIN CSL_CITATION {"citationItems":[{"id":"ITEM-1","itemData":{"DOI":"10.1093/gigascience/giz100","ISSN":"2047217X","abstract":"Background: The possibility of generating large RNA-sequencing datasets has led to development of various reference-based and de novo transcriptome assemblers with their own strengths and limitations. While reference-based tools are widely used in various transcriptomic studies, their application is limited to the organisms with finished and well-annotated genomes. De novo transcriptome reconstruction from short reads remains an open challenging problem, which is complicated by the varying expression levels across different genes, alternative splicing, and paralogous genes. Results: Herein we describe the novel transcriptome assembler rnaSPAdes, which has been developed on top of the SPAdes genome assembler and explores computational parallels between assembly of transcriptomes and single-cell genomes. We also present quality assessment reports for rnaSPAdes assemblies, compare it with modern transcriptome assembly tools using several evaluation approaches on various RNA-sequencing datasets, and briefly highlight strong and weak points of different assemblers. Conclusions: Based on the performed comparison between different assembly methods, we infer that it is not possible to detect the absolute leader according to all quality metrics and all used datasets. However, rnaSPAdes typically outperforms other assemblers by such important property as the number of assembled genes and isoforms, and at the same time has higher accuracy statistics on average comparing to the closest competitors.","author":[{"dropping-particle":"","family":"Bushmanova","given":"Elena","non-dropping-particle":"","parse-names":false,"suffix":""},{"dropping-particle":"","family":"Antipov","given":"Dmitry","non-dropping-particle":"","parse-names":false,"suffix":""},{"dropping-particle":"","family":"Lapidus","given":"Alla","non-dropping-particle":"","parse-names":false,"suffix":""},{"dropping-particle":"","family":"Prjibelski","given":"Andrey D.","non-dropping-particle":"","parse-names":false,"suffix":""}],"container-title":"GigaScience","id":"ITEM-1","issue":"9","issued":{"date-parts":[["2019"]]},"page":"1-13","publisher":"Oxford University Press","title":"rnaSPAdes: A de novo transcriptome assembler and its application to RNA-Seq data","type":"article-journal","volume":"8"},"uris":["http://www.mendeley.com/documents/?uuid=c5b29fa0-bb58-43b6-810d-873cc0b07925"]}],"mendeley":{"formattedCitation":"(Bushmanova et al., 2019)","plainTextFormattedCitation":"(Bushmanova et al., 2019)","previouslyFormattedCitation":"(Bushmanova et al., 2019)"},"properties":{"noteIndex":0},"schema":"https://github.com/citation-style-language/schema/raw/master/csl-citation.json"}</w:instrText>
      </w:r>
      <w:r w:rsidR="002E3D51">
        <w:fldChar w:fldCharType="separate"/>
      </w:r>
      <w:r w:rsidR="002E3D51" w:rsidRPr="00550923">
        <w:rPr>
          <w:noProof/>
          <w:lang w:val="da-DK"/>
        </w:rPr>
        <w:t>(Bushmanova et al., 2019)</w:t>
      </w:r>
      <w:r w:rsidR="002E3D51">
        <w:fldChar w:fldCharType="end"/>
      </w:r>
      <w:r w:rsidR="007F3E17" w:rsidRPr="00550923">
        <w:rPr>
          <w:lang w:val="da-DK"/>
        </w:rPr>
        <w:t xml:space="preserve"> with default parameters</w:t>
      </w:r>
      <w:r w:rsidR="002E3D51" w:rsidRPr="00550923">
        <w:rPr>
          <w:lang w:val="da-DK"/>
        </w:rPr>
        <w:t xml:space="preserve">, </w:t>
      </w:r>
      <w:r w:rsidR="007F3E17" w:rsidRPr="00550923">
        <w:rPr>
          <w:lang w:val="da-DK"/>
        </w:rPr>
        <w:t xml:space="preserve">7) </w:t>
      </w:r>
      <w:r w:rsidR="002E3D51" w:rsidRPr="00550923">
        <w:rPr>
          <w:lang w:val="da-DK"/>
        </w:rPr>
        <w:t xml:space="preserve">IDBA-tran </w:t>
      </w:r>
      <w:r w:rsidR="002E3D51">
        <w:fldChar w:fldCharType="begin" w:fldLock="1"/>
      </w:r>
      <w:r w:rsidR="002E3D51" w:rsidRPr="00550923">
        <w:rPr>
          <w:lang w:val="da-DK"/>
        </w:rPr>
        <w:instrText>ADDIN CSL_CITATION {"citationItems":[{"id":"ITEM-1","itemData":{"DOI":"10.1093/bioinformatics/btt219","ISSN":"13674803","abstract":"Motivation: RNA sequencing based on next-generation sequencing technology is effective for analyzing transcriptomes. Like de novo genome assembly, de novo transcriptome assembly does not rely on any reference genome or additional annotation information, but is more difficult. In particular, isoforms can have very uneven expression levels (e.g. 1:100), which make it very difficult to identify low-expressed isoforms. One challenge is to remove erroneous vertices/edges with high multiplicity (produced by high-expressed isoforms) in the de Bruijn graph without removing correct ones with not-so-high multiplicity from low-expressed isoforms. Failing to do so will result in the loss of low-expressed isoforms or having complicated subgraphs with transcripts of different genes mixed together due to erroneous vertices/edges.Contributions: Unlike existing tools, which remove erroneous vertices/edges with multiplicities lower than a global threshold, we use a probabilistic progressive approach to iteratively remove them with local thresholds. This enables us to decompose the graph into disconnected components, each containing a few genes, if not a single gene, while retaining many correct vertices/edges of low-expressed isoforms. Combined with existing techniques, IDBA-Tran is able to assemble</w:instrText>
      </w:r>
      <w:r w:rsidR="002E3D51">
        <w:instrText xml:space="preserve"> both high-expressed and low-expressed transcripts and outperform existing assemblers in terms of sensitivity and specificity for both simulated and real data. © The Author 2013.","author":[{"dropping-particle":"","family":"Peng","given":"Yu","non-dropping-particle":"","parse-names":false,"suffix":""},{"dropping-particle":"","family":"Leung","given":"Henry C.M.","non-dropping-particle":"","parse-names":false,"suffix":""},{"dropping-particle":"","family":"Yiu","given":"Siu Ming","non-dropping-particle":"","parse-names":false,"suffix":""},{"dropping-particle":"","family":"Lv","given":"Ming Ju","non-dropping-particle":"","parse-names":false,"suffix":""},{"dropping-particle":"","family":"Zhu","given":"Xin Guang","non-dropping-particle":"","parse-names":false,"suffix":""},{"dropping-particle":"","family":"Chin","given":"Francis Y.L.","non-dropping-particle":"","parse-names":false,"suffix":""}],"container-title":"Bioinformatics","id":"ITEM-1","issue":"13","issued":{"date-parts":[["2013"]]},"page":"326-334","title":"IDBA-tran: A more robust de novo de Bruijn graph assembler for transcriptomes with uneven expression levels","type":"article-journal","volume":"29"},"uris":["http://www.mendeley.com/documents/?uuid=dd7b1440-aa45-43ec-9607-3f5d1154e1a8"]}],"mendeley":{"formattedCitation":"(Peng et al., 2013)","plainTextFormattedCitation":"(Peng et al., 2013)","previouslyFormattedCitation":"(Peng et al., 2013)"},"properties":{"noteIndex":0},"schema":"https://github.com/citation-style-language/schema/raw/master/csl-citation.json"}</w:instrText>
      </w:r>
      <w:r w:rsidR="002E3D51">
        <w:fldChar w:fldCharType="separate"/>
      </w:r>
      <w:r w:rsidR="002E3D51" w:rsidRPr="002E3D51">
        <w:rPr>
          <w:noProof/>
        </w:rPr>
        <w:t>(Peng et al., 2013)</w:t>
      </w:r>
      <w:r w:rsidR="002E3D51">
        <w:fldChar w:fldCharType="end"/>
      </w:r>
      <w:r w:rsidR="008D510C">
        <w:t xml:space="preserve"> </w:t>
      </w:r>
      <w:r w:rsidR="007F3E17">
        <w:t>with the parameter</w:t>
      </w:r>
      <w:r w:rsidR="007F3E17" w:rsidRPr="007F3E17">
        <w:t xml:space="preserve"> </w:t>
      </w:r>
      <w:r w:rsidR="007F3E17">
        <w:rPr>
          <w:rFonts w:ascii="Courier New" w:hAnsi="Courier New" w:cs="Courier New"/>
        </w:rPr>
        <w:noBreakHyphen/>
      </w:r>
      <w:r w:rsidR="007F3E17">
        <w:rPr>
          <w:rFonts w:ascii="Courier New" w:hAnsi="Courier New" w:cs="Courier New"/>
        </w:rPr>
        <w:noBreakHyphen/>
      </w:r>
      <w:proofErr w:type="spellStart"/>
      <w:r w:rsidR="007F3E17" w:rsidRPr="007F3E17">
        <w:rPr>
          <w:rFonts w:ascii="Courier New" w:hAnsi="Courier New" w:cs="Courier New"/>
        </w:rPr>
        <w:t>pre_correction</w:t>
      </w:r>
      <w:proofErr w:type="spellEnd"/>
      <w:r w:rsidR="007F3E17">
        <w:t xml:space="preserve"> and otherwise default parameters, </w:t>
      </w:r>
      <w:r w:rsidR="008D510C">
        <w:t>and</w:t>
      </w:r>
      <w:r w:rsidR="002E3D51">
        <w:t xml:space="preserve"> </w:t>
      </w:r>
      <w:r w:rsidR="007F3E17">
        <w:t xml:space="preserve">8) </w:t>
      </w:r>
      <w:r w:rsidR="002E3D51" w:rsidRPr="002E3D51">
        <w:t>Trans-</w:t>
      </w:r>
      <w:proofErr w:type="spellStart"/>
      <w:r w:rsidR="002E3D51" w:rsidRPr="002E3D51">
        <w:t>ABySS</w:t>
      </w:r>
      <w:proofErr w:type="spellEnd"/>
      <w:r w:rsidR="002E3D51">
        <w:t xml:space="preserve"> </w:t>
      </w:r>
      <w:r w:rsidR="002E3D51" w:rsidRPr="00776123">
        <w:fldChar w:fldCharType="begin" w:fldLock="1"/>
      </w:r>
      <w:r w:rsidR="008D510C" w:rsidRPr="00776123">
        <w:instrText>ADDIN CSL_CITATION {"citationItems":[{"id":"ITEM-1","itemData":{"DOI":"10.1038/nmeth.1517","ISSN":"15487091","abstract":"We describe Trans-ABySS, a de novo short-read transcriptome assembly and analysis pipeline that addresses variation in local read densities by assembling read substrings with varying stringencies and then merging the resulting contigs before analysis. Analyzing 7.4 gigabases of 50-base-pair paired-end Illumina reads from an adult mouse liver poly(A) RNA library, we identified known, new and alternative structures in expressed transcripts, and achieved high sensitivity and specificity relative to reference-based assembly methods. © 2010 Nature America, Inc. All rights reserved.","author":[{"dropping-particle":"","family":"Robertson","given":"Gordon","non-dropping-particle":"","parse-names":false,"suffix":""},{"dropping-particle":"","family":"Schein","given":"Jacqueline","non-dropping-particle":"","parse-names":false,"suffix":""},{"dropping-particle":"","family":"Chiu","given":"Readman","non-dropping-particle":"","parse-names":false,"suffix":""},{"dropping-particle":"","family":"Corbett","given":"Richard","non-dropping-particle":"","parse-names":false,"suffix":""},{"dropping-particle":"","family":"Field","given":"Matthew","non-dropping-particle":"","parse-names":false,"suffix":""},{"dropping-particle":"","family":"Jackman","given":"Shaun D.","non-dropping-particle":"","parse-names":false,"suffix":""},{"dropping-particle":"","family":"Mungall","given":"Karen","non-dropping-particle":"","parse-names":false,"suffix":""},{"dropping-particle":"","family":"Lee","given":"Sam","non-dropping-particle":"","parse-names":false,"suffix":""},{"dropping-particle":"","family":"Okada","given":"Hisanaga Mark","non-dropping-particle":"","parse-names":false,"suffix":""},{"dropping-particle":"","family":"Qian","given":"Jenny Q.","non-dropping-particle":"","parse-names":false,"suffix":""},{"dropping-particle":"","family":"Griffith","given":"Malachi","non-dropping-particle":"","parse-names":false,"suffix":""},{"dropping-particle":"","family":"Raymond","given":"Anthony","non-dropping-particle":"","parse-names":false,"suffix":""},{"dropping-particle":"","family":"Thiessen","given":"Nina","non-dropping-particle":"","parse-names":false,"suffix":""},{"dropping-particle":"","family":"Cezard","given":"Timothee","non-dropping-particle":"","parse-names":false,"suffix":""},{"dropping-particle":"","family":"Butterfield","given":"Yaron S.","non-dropping-particle":"","parse-names":false,"suffix":""},{"dropping-particle":"","family":"Newsome","given":"Richard","non-dropping-particle":"","parse-names":false,"suffix":""},{"dropping-particle":"","family":"Chan","given":"Simon K.","non-dropping-particle":"","parse-names":false,"suffix":""},{"dropping-particle":"","family":"She","given":"Rong","non-dropping-particle":"","parse-names":false,"suffix":""},{"dropping-particle":"","family":"Varhol","given":"Richard","non-dropping-particle":"","parse-names":false,"suffix":""},{"dropping-particle":"","family":"Kamoh","given":"Baljit","non-dropping-particle":"","parse-names":false,"suffix":""},{"dropping-particle":"","family":"Prabhu","given":"Anna Liisa","non-dropping-particle":"","parse-names":false,"suffix":""},{"dropping-particle":"","family":"Tam","given":"Angela","non-dropping-particle":"","parse-names":false,"suffix":""},{"dropping-particle":"","family":"Zhao","given":"Yongjun","non-dropping-particle":"","parse-names":false,"suffix":""},{"dropping-particle":"","family":"Moore","given":"Richard A.","non-dropping-particle":"","parse-names":false,"suffix":""},{"dropping-particle":"","family":"Hirst","given":"Martin","non-dropping-particle":"","parse-names":false,"suffix":""},{"dropping-particle":"","family":"Marra","given":"Marco A.","non-dropping-particle":"","parse-names":false,"suffix":""},{"dropping-particle":"","family":"Jones","given":"Steven J.M.","non-dropping-particle":"","parse-names":false,"suffix":""},{"dropping-particle":"","family":"Hoodless","given":"Pamela A.","non-dropping-particle":"","parse-names":false,"suffix":""},{"dropping-particle":"","family":"Birol","given":"Inanc","non-dropping-particle":"","parse-names":false,"suffix":""}],"container-title":"Nature Methods","id":"ITEM-1","issue":"11","issued":{"date-parts":[["2010"]]},"page":"909-912","title":"De novo assembly and analysis of RNA-seq data","type":"article-journal","volume":"7"},"uris":["http://www.mendeley.com/documents/?uuid=8838f0de-0e2e-4da5-8ceb-46a2a988d4df"]}],"mendeley":{"formattedCitation":"(Robertson et al., 2010)","plainTextFormattedCitation":"(Robertson et al., 2010)","previouslyFormattedCitation":"(Robertson et al., 2010)"},"properties":{"noteIndex":0},"schema":"https://github.com/citation-style-language/schema/raw/master/csl-citation.json"}</w:instrText>
      </w:r>
      <w:r w:rsidR="002E3D51" w:rsidRPr="00776123">
        <w:fldChar w:fldCharType="separate"/>
      </w:r>
      <w:r w:rsidR="002E3D51" w:rsidRPr="00776123">
        <w:rPr>
          <w:noProof/>
        </w:rPr>
        <w:t>(Robertson et al., 2010)</w:t>
      </w:r>
      <w:r w:rsidR="002E3D51" w:rsidRPr="00776123">
        <w:fldChar w:fldCharType="end"/>
      </w:r>
      <w:r w:rsidR="007F3E17">
        <w:t xml:space="preserve"> with default parameters</w:t>
      </w:r>
      <w:r w:rsidR="008D510C" w:rsidRPr="00776123">
        <w:t>.</w:t>
      </w:r>
      <w:r w:rsidR="007F3E17">
        <w:t xml:space="preserve"> </w:t>
      </w:r>
    </w:p>
    <w:p w14:paraId="22229D5E" w14:textId="77777777" w:rsidR="00EA77D3" w:rsidRDefault="008D510C" w:rsidP="00A2040A">
      <w:pPr>
        <w:spacing w:line="360" w:lineRule="auto"/>
        <w:ind w:firstLine="720"/>
        <w:jc w:val="both"/>
      </w:pPr>
      <w:r w:rsidRPr="00776123">
        <w:t>For</w:t>
      </w:r>
      <w:r>
        <w:t xml:space="preserve"> step four (mapping </w:t>
      </w:r>
      <w:r w:rsidR="00205CCC">
        <w:t xml:space="preserve">individual sample </w:t>
      </w:r>
      <w:r>
        <w:t xml:space="preserve">reads back to scaffolds), we used two programs, </w:t>
      </w:r>
      <w:r w:rsidR="007F3E17">
        <w:t xml:space="preserve">1) </w:t>
      </w:r>
      <w:r>
        <w:t xml:space="preserve">BWA </w:t>
      </w:r>
      <w:r>
        <w:fldChar w:fldCharType="begin" w:fldLock="1"/>
      </w:r>
      <w:r>
        <w:instrText xml:space="preserve">ADDIN CSL_CITATION {"citationItems":[{"id":"ITEM-1","itemData":{"DOI":"10.1093/bioinformatics/btp324","ISSN":"13674803","PMID":"19451168","abstract":"Motivation: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w:instrText>
      </w:r>
      <w:r>
        <w:rPr>
          <w:rFonts w:ascii="Cambria Math" w:hAnsi="Cambria Math" w:cs="Cambria Math"/>
        </w:rPr>
        <w:instrText>∼</w:instrText>
      </w:r>
      <w:r>
        <w:instrText>10-20× faster than MAQ, while achieving similar accuracy. In addition, BWA outputs alignment in the new standard SAM (Sequence Alignment/Map) format. Variant calling and other downstream analyses after the alignment can be achieved with the open source SAMtools software package. © 2009 The Author(s).","author":[{"dropping-particle":"","family":"Li","given":"Heng","non-dropping-particle":"","parse-names":false,"suffix":""},{"dropping-particle":"","family":"Durbin","given":"Richard","non-dropping-particle":"","parse-names":false,"suffix":""}],"container-title":"Bioinformatics","id":"ITEM-1","issue":"14","issued":{"date-parts":[["2009"]]},"page":"1754-1760","title":"Fast and accurate short read alignment with Burrows-Wheeler transform","type":"article-journal","volume":"25"},"uris":["http://www.mendeley.com/documents/?uuid=6b1c143e-b46f-463f-a75f-1273b3a8ecc9"]}],"mendeley":{"formattedCitation":"(Li and Durbin, 2009)","plainTextFormattedCitation":"(Li and Durbin, 2009)","previouslyFormattedCitation":"(Li and Durbin, 2009)"},"properties":{"noteIndex":0},"schema":"https://github.com/citation-style-language/schema/raw/master/csl-citation.json"}</w:instrText>
      </w:r>
      <w:r>
        <w:fldChar w:fldCharType="separate"/>
      </w:r>
      <w:r w:rsidRPr="008D510C">
        <w:rPr>
          <w:noProof/>
        </w:rPr>
        <w:t>(Li and Durbin, 2009)</w:t>
      </w:r>
      <w:r>
        <w:fldChar w:fldCharType="end"/>
      </w:r>
      <w:r>
        <w:t xml:space="preserve"> </w:t>
      </w:r>
      <w:r w:rsidR="0013277C">
        <w:t xml:space="preserve">with default parameters </w:t>
      </w:r>
      <w:r>
        <w:t xml:space="preserve">and </w:t>
      </w:r>
      <w:r w:rsidR="007F3E17">
        <w:t xml:space="preserve">2) </w:t>
      </w:r>
      <w:r>
        <w:t xml:space="preserve">Bowtie2 </w:t>
      </w:r>
      <w:r>
        <w:fldChar w:fldCharType="begin" w:fldLock="1"/>
      </w:r>
      <w:r>
        <w:instrText>ADDIN CSL_CITATION {"citationItems":[{"id":"ITEM-1","itemData":{"DOI":"10.1038/nmeth.1923","ISSN":"15487091","PMID":"22388286","abstract":"As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 2012 Nature America, Inc. All rights reserved.","author":[{"dropping-particle":"","family":"Langmead","given":"Ben","non-dropping-particle":"","parse-names":false,"suffix":""},{"dropping-particle":"","family":"Salzberg","given":"Steven L.","non-dropping-particle":"","parse-names":false,"suffix":""}],"container-title":"Nature Methods","id":"ITEM-1","issue":"4","issued":{"date-parts":[["2012"]]},"page":"357-359","title":"Fast gapped-read alignment with Bowtie 2","type":"article-journal","volume":"9"},"uris":["http://www.mendeley.com/documents/?uuid=541d8a67-ab2b-442b-85d3-fb51d84baeb6"]}],"mendeley":{"formattedCitation":"(Langmead and Salzberg, 2012)","plainTextFormattedCitation":"(Langmead and Salzberg, 2012)","previouslyFormattedCitation":"(Langmead and Salzberg, 2012)"},"properties":{"noteIndex":0},"schema":"https://github.com/citation-style-language/schema/raw/master/csl-citation.json"}</w:instrText>
      </w:r>
      <w:r>
        <w:fldChar w:fldCharType="separate"/>
      </w:r>
      <w:r w:rsidRPr="008D510C">
        <w:rPr>
          <w:noProof/>
        </w:rPr>
        <w:t>(Langmead and Salzberg, 2012)</w:t>
      </w:r>
      <w:r>
        <w:fldChar w:fldCharType="end"/>
      </w:r>
      <w:r w:rsidR="007F3E17">
        <w:t xml:space="preserve"> with default parameters</w:t>
      </w:r>
      <w:r>
        <w:t xml:space="preserve">. </w:t>
      </w:r>
    </w:p>
    <w:p w14:paraId="6D6A032C" w14:textId="77777777" w:rsidR="00EA77D3" w:rsidRDefault="008D510C" w:rsidP="00A2040A">
      <w:pPr>
        <w:spacing w:line="360" w:lineRule="auto"/>
        <w:ind w:firstLine="720"/>
        <w:jc w:val="both"/>
      </w:pPr>
      <w:r>
        <w:t>For step five (</w:t>
      </w:r>
      <w:r w:rsidR="008F5195">
        <w:t>reference database</w:t>
      </w:r>
      <w:r>
        <w:t xml:space="preserve">), we used the reference databases NCBI </w:t>
      </w:r>
      <w:proofErr w:type="spellStart"/>
      <w:r>
        <w:t>nt</w:t>
      </w:r>
      <w:proofErr w:type="spellEnd"/>
      <w:r>
        <w:t xml:space="preserve"> </w:t>
      </w:r>
      <w:r>
        <w:fldChar w:fldCharType="begin" w:fldLock="1"/>
      </w:r>
      <w:r>
        <w:instrText>ADDIN CSL_CITATION {"citationItems":[{"id":"ITEM-1","itemData":{"DOI":"10.1093/nar/gkv1290","ISSN":"13624962","abstract":"The National Center for Biotechnology Information (NCBI) provides a large suite of online resources for biological information and data, including the GenBank® nucleic acid sequence database and the PubMed database of citations and abstracts for published life science journals. Additional NCBI resources focus on literature (PubMed Central (PMC), Bookshelf and PubReader), health (ClinVar, dbGaP, dbMHC, the Genetic Testing Registry, HIV-1/Human Protein Interaction Database and MedGen), genomes (BioProject, Assembly, Genome, BioSample, dbSNP, dbVar, Epigenomics, the Map Viewer, Nucleotide, Probe, RefSeq, Sequence Read Archive, the Taxonomy Browser and the Trace Archive), genes (Gene, Gene Expression Omnibus (GEO), HomoloGene, PopSet and UniGene), proteins (Protein, the Conserved Domain Database (CDD), COBALT, Conserved Domain Architecture Retrieval Tool (CDART), the Molecular Modeling Database (MMDB) and Protein Clusters) and chemicals (Biosystems and the Pub-Chem suite of small molecule databases). The Entrez system provides search and retrieval operations for most of these databases. Augmenting many of the web applications are custom implementations of the BLAST program optimized to search specialized datasets. All of these resources can be accessed through the NCBI home page at www.ncbi.nlm.nih. gov.","author":[{"dropping-particle":"","family":"Agarwala","given":"Richa","non-dropping-particle":"","parse-names":false,"suffix":""},{"dropping-particle":"","family":"Barrett","given":"Tanya","non-dropping-particle":"","parse-names":false,"suffix":""},{"dropping-particle":"","family":"Beck","given":"Jeff","non-dropping-particle":"","parse-names":false,"suffix":""},{"dropping-particle":"","family":"Benson","given":"Dennis A.","non-dropping-particle":"","parse-names":false,"suffix":""},{"dropping-particle":"","family":"Bollin","given":"Colleen","non-dropping-particle":"","parse-names":false,"suffix":""},{"dropping-particle":"","family":"Bolton","given":"Evan","non-dropping-particle":"","parse-names":false,"suffix":""},{"dropping-particle":"","family":"Bourexis","given":"Devon","non-dropping-particle":"","parse-names":false,"suffix":""},{"dropping-particle":"","family":"Brister","given":"J. Rodney","non-dropping-particle":"","parse-names":false,"suffix":""},{"dropping-particle":"","family":"Bryant","given":"Stephen H.","non-dropping-particle":"","parse-names":false,"suffix":""},{"dropping-particle":"","family":"Canese","given":"Kathi","non-dropping-particle":"","parse-names":false,"suffix":""},{"dropping-particle":"","family":"Charowhas","given":"Chad","non-dropping-particle":"","parse-names":false,"suffix":""},{"dropping-particle":"","family":"Clark","given":"Karen","non-dropping-particle":"","parse-names":false,"suffix":""},{"dropping-particle":"","family":"Dicuccio","given":"Michael","non-dropping-particle":"","parse-names":false,"suffix":""},{"dropping-particle":"","family":"Dondoshansky","given":"Ilya","non-dropping-particle":"","parse-names":false,"suffix":""},{"dropping-particle":"","family":"Federhen","given":"Scott","non-dropping-particle":"","parse-names":false,"suffix":""},{"dropping-particle":"","family":"Feolo","given":"Michael","non-dropping-particle":"","parse-names":false,"suffix":""},{"dropping-particle":"","family":"Funk","given":"Kathryn","non-dropping-particle":"","parse-names":false,"suffix":""},{"dropping-particle":"","family":"Geer","given":"Lewis Y.","non-dropping-particle":"","parse-names":false,"suffix":""},{"dropping-particle":"","family":"Gorelenkov","given":"Viatcheslav","non-dropping-particle":"","parse-names":false,"suffix":""},{"dropping-particle":"","family":"Hoeppner","given":"Marilu","non-dropping-particle":"","parse-names":false,"suffix":""},{"dropping-particle":"","family":"Holmes","given":"Brad","non-dropping-particle":"","parse-names":false,"suffix":""},{"dropping-particle":"","family":"Johnson","given":"Mark","non-dropping-particle":"","parse-names":false,"suffix":""},{"dropping-particle":"","family":"Khotomlianski","given":"Viatcheslav","non-dropping-particle":"","parse-names":false,"suffix":""},{"dropping-particle":"","family":"Kimchi","given":"Avi","non-dropping-particle":"","parse-names":false,"suffix":""},{"dropping-particle":"","family":"Kimelman","given":"Michael","non-dropping-particle":"","parse-names":false,"suffix":""},{"dropping-particle":"","family":"Kitts","given":"Paul","non-dropping-particle":"","parse-names":false,"suffix":""},{"dropping-particle":"","family":"Klimke","given":"William","non-dropping-particle":"","parse-names":false,"suffix":""},{"dropping-particle":"","family":"Krasnov","given":"Sergey","non-dropping-particle":"","parse-names":false,"suffix":""},{"dropping-particle":"","family":"Kuznetsov","given":"Anatoliy","non-dropping-particle":"","parse-names":false,"suffix":""},{"dropping-particle":"","family":"Landrum","given":"Melissa J.","non-dropping-particle":"","parse-names":false,"suffix":""},{"dropping-particle":"","family":"Landsman","given":"David","non-dropping-particle":"","parse-names":false,"suffix":""},{"dropping-particle":"","family":"Lee","given":"Jennifer M.","non-dropping-particle":"","parse-names":false,"suffix":""},{"dropping-particle":"","family":"Lipman","given":"David J.","non-dropping-particle":"","parse-names":false,"suffix":""},{"dropping-particle":"","family":"Lu","given":"Zhiyong","non-dropping-particle":"","parse-names":false,"suffix":""},{"dropping-particle":"","family":"Madden","given":"Thomas L.","non-dropping-particle":"","parse-names":false,"suffix":""},{"dropping-particle":"","family":"Madej","given":"Tom","non-dropping-particle":"","parse-names":false,"suffix":""},{"dropping-particle":"","family":"Marchler-Bauer","given":"Aron","non-dropping-particle":"","parse-names":false,"suffix":""},{"dropping-particle":"","family":"Karsch-Mizrachi","given":"Ilene","non-dropping-particle":"","parse-names":false,"suffix":""},{"dropping-particle":"","family":"Murphy","given":"Terence","non-dropping-particle":"","parse-names":false,"suffix":""},{"dropping-particle":"","family":"Orris","given":"Rebecca","non-dropping-particle":"","parse-names":false,"suffix":""},{"dropping-particle":"","family":"Ostell","given":"James","non-dropping-particle":"","parse-names":false,"suffix":""},{"dropping-particle":"","family":"O'sullivan","given":"Christopher","non-dropping-particle":"","parse-names":false,"suffix":""},{"dropping-particle":"","family":"Panchenko","given":"Anna","non-dropping-particle":"","parse-names":false,"suffix":""},{"dropping-particle":"","family":"Phan","given":"Lon","non-dropping-particle":"","parse-names":false,"suffix":""},{"dropping-particle":"","family":"Preuss","given":"Don","non-dropping-particle":"","parse-names":false,"suffix":""},{"dropping-particle":"","family":"Pruitt","given":"Kim D.","non-dropping-particle":"","parse-names":false,"suffix":""},{"dropping-particle":"","family":"Rodarmer","given":"Kurt","non-dropping-particle":"","parse-names":false,"suffix":""},{"dropping-particle":"","family":"Rubinstein","given":"Wendy","non-dropping-particle":"","parse-names":false,"suffix":""},{"dropping-particle":"","family":"Sayers","given":"Ericw","non-dropping-particle":"","parse-names":false,"suffix":""},{"dropping-particle":"","family":"Schneider","given":"Valerie","non-dropping-particle":"","parse-names":false,"suffix":""},{"dropping-particle":"","family":"Schuler","given":"Gregory D.","non-dropping-particle":"","parse-names":false,"suffix":""},{"dropping-particle":"","family":"Sherry","given":"Stephen T.","non-dropping-particle":"","parse-names":false,"suffix":""},{"dropping-particle":"","family":"Sirotkin","given":"Karl","non-dropping-particle":"","parse-names":false,"suffix":""},{"dropping-particle":"","family":"Siyan","given":"Karanjit","non-dropping-particle":"","parse-names":false,"suffix":""},{"dropping-particle":"","family":"Slotta","given":"Douglas","non-dropping-particle":"","parse-names":false,"suffix":""},{"dropping-particle":"","family":"Soboleva","given":"Alexandra","non-dropping-particle":"","parse-names":false,"suffix":""},{"dropping-particle":"","family":"Soussov","given":"Vladimir","non-dropping-particle":"","parse-names":false,"suffix":""},{"dropping-particle":"","family":"Starchenko","given":"Grigory","non-dropping-particle":"","parse-names":false,"suffix":""},{"dropping-particle":"","family":"Tatusova","given":"Tatiana A.","non-dropping-particle":"","parse-names":false,"suffix":""},{"dropping-particle":"","family":"Todorov","given":"Kamen","non-dropping-particle":"","parse-names":false,"suffix":""},{"dropping-particle":"","family":"Trawick","given":"Bart W.","non-dropping-particle":"","parse-names":false,"suffix":""},{"dropping-particle":"","family":"Vakatov","given":"Denis","non-dropping-particle":"","parse-names":false,"suffix":""},{"dropping-particle":"","family":"Wang","given":"Yanli","non-dropping-particle":"","parse-names":false,"suffix":""},{"dropping-particle":"","family":"Ward","given":"Minghong","non-dropping-particle":"","parse-names":false,"suffix":""},{"dropping-particle":"","family":"Wilbur","given":"W. John","non-dropping-particle":"","parse-names":false,"suffix":""},{"dropping-particle":"","family":"Yaschenko","given":"Eugene","non-dropping-particle":"","parse-names":false,"suffix":""},{"dropping-particle":"","family":"Zbicz","given":"Kerry","non-dropping-particle":"","parse-names":false,"suffix":""}],"container-title":"Nucleic Acids Research","id":"ITEM-1","issue":"D1","issued":{"date-parts":[["2016"]]},"page":"D7-D19","title":"Database resources of the National Center for Biotechnology Information","type":"article-journal","volume":"44"},"uris":["http://www.mendeley.com/documents/?uuid=8e5b7a1b-1691-46ee-b5b0-094425e03cd3"]}],"mendeley":{"formattedCitation":"(Agarwala et al., 2016)","plainTextFormattedCitation":"(Agarwala et al., 2016)","previouslyFormattedCitation":"(Agarwala et al., 2016)"},"properties":{"noteIndex":0},"schema":"https://github.com/citation-style-language/schema/raw/master/csl-citation.json"}</w:instrText>
      </w:r>
      <w:r>
        <w:fldChar w:fldCharType="separate"/>
      </w:r>
      <w:r w:rsidRPr="008D510C">
        <w:rPr>
          <w:noProof/>
        </w:rPr>
        <w:t>(Agarwala et al., 2016)</w:t>
      </w:r>
      <w:r>
        <w:fldChar w:fldCharType="end"/>
      </w:r>
      <w:r>
        <w:t>, downloaded on 03 Feb 2020, and the reference database SILVA</w:t>
      </w:r>
      <w:r w:rsidR="007F3E17">
        <w:t>132</w:t>
      </w:r>
      <w:r w:rsidR="0013277C">
        <w:t>_NR99</w:t>
      </w:r>
      <w:r>
        <w:t xml:space="preserve"> </w:t>
      </w:r>
      <w:r>
        <w:fldChar w:fldCharType="begin" w:fldLock="1"/>
      </w:r>
      <w:r w:rsidR="00776123">
        <w:instrText>ADDIN CSL_CITATION {"citationItems":[{"id":"ITEM-1","itemData":{"DOI":"10.1093/nar/gks1219","ISSN":"03051048","PMID":"23193283","abstract":"SILVA (from Latin silva, forest, http://www.arb-silva.de) is a comprehensive web resource for up to date, quality-controlled databases of aligned ribosomal RNA (rRNA) gene sequences from the Bacteria, Archaea and Eukaryota domains and supplementary online services. The referred database release 111 (July 2012) contains 3194 778 small subunit and 288717 large subunit rRNA gene sequences. Since the initial description of the project, substantial new features have been introduced, including advanced quality control procedures, an improved rRNA gene aligner, online tools for probe and primer evaluation and optimized browsing, searching and downloading on the website. Furthermore, the extensively curated SILVA taxonomy and the new non-redundant SILVA datasets provide an ideal reference for high-throughput classification of data from next-generation sequencing approaches. © The Author(s) 2012.","author":[{"dropping-particle":"","family":"Quast","given":"Christian","non-dropping-particle":"","parse-names":false,"suffix":""},{"dropping-particle":"","family":"Pruesse","given":"Elmar","non-dropping-particle":"","parse-names":false,"suffix":""},{"dropping-particle":"","family":"Yilmaz","given":"Pelin","non-dropping-particle":"","parse-names":false,"suffix":""},{"dropping-particle":"","family":"Gerken","given":"Jan","non-dropping-particle":"","parse-names":false,"suffix":""},{"dropping-particle":"","family":"Schweer","given":"Timmy","non-dropping-particle":"","parse-names":false,"suffix":""},{"dropping-particle":"","family":"Yarza","given":"Pablo","non-dropping-particle":"","parse-names":false,"suffix":""},{"dropping-particle":"","family":"Peplies","given":"Jörg","non-dropping-particle":"","parse-names":false,"suffix":""},{"dropping-particle":"","family":"Glöckner","given":"Frank Oliver","non-dropping-particle":"","parse-names":false,"suffix":""}],"container-title":"Nucleic Acids Research","id":"ITEM-1","issue":"D1","issued":{"date-parts":[["2013"]]},"page":"590-596","title":"The SILVA ribosomal RNA gene database project: Improved data processing and web-based tools","type":"article-journal","volume":"41"},"uris":["http://www.mendeley.com/documents/?uuid=40fe5704-a4d4-434a-a962-3daf8e34147f"]}],"mendeley":{"formattedCitation":"(Quast et al., 2013)","plainTextFormattedCitation":"(Quast et al., 2013)","previouslyFormattedCitation":"(Quast et al., 2013)"},"properties":{"noteIndex":0},"schema":"https://github.com/citation-style-language/schema/raw/master/csl-citation.json"}</w:instrText>
      </w:r>
      <w:r>
        <w:fldChar w:fldCharType="separate"/>
      </w:r>
      <w:r w:rsidRPr="008D510C">
        <w:rPr>
          <w:noProof/>
        </w:rPr>
        <w:t>(Quast et al., 2013)</w:t>
      </w:r>
      <w:r>
        <w:fldChar w:fldCharType="end"/>
      </w:r>
      <w:r>
        <w:t xml:space="preserve">, downloaded on </w:t>
      </w:r>
      <w:r w:rsidR="006F5F4E">
        <w:t>28</w:t>
      </w:r>
      <w:r>
        <w:t xml:space="preserve"> </w:t>
      </w:r>
      <w:r w:rsidR="006F5F4E">
        <w:t>Aug</w:t>
      </w:r>
      <w:r>
        <w:t xml:space="preserve"> 20</w:t>
      </w:r>
      <w:r w:rsidR="006F5F4E">
        <w:t xml:space="preserve">20. For the latter, we downloaded both the available SSU and LSU databases and concatenated them, leading to one SILVA database </w:t>
      </w:r>
      <w:r w:rsidR="00463302">
        <w:t>including SSU</w:t>
      </w:r>
      <w:r w:rsidR="006F5F4E">
        <w:t xml:space="preserve"> and LSU reference sequences</w:t>
      </w:r>
      <w:r>
        <w:t xml:space="preserve">. </w:t>
      </w:r>
    </w:p>
    <w:p w14:paraId="79D05422" w14:textId="45CD7491" w:rsidR="008F49B7" w:rsidRDefault="008F5195" w:rsidP="001B5C07">
      <w:pPr>
        <w:spacing w:line="360" w:lineRule="auto"/>
        <w:ind w:firstLine="720"/>
        <w:jc w:val="both"/>
      </w:pPr>
      <w:r>
        <w:t>For step six (taxonomic classification), we</w:t>
      </w:r>
      <w:r w:rsidR="008D510C">
        <w:t xml:space="preserve"> used four approaches: </w:t>
      </w:r>
      <w:r w:rsidR="007F3E17">
        <w:t xml:space="preserve">1) </w:t>
      </w:r>
      <w:r w:rsidR="00776123">
        <w:t xml:space="preserve">kraken2 </w:t>
      </w:r>
      <w:r w:rsidR="00776123">
        <w:fldChar w:fldCharType="begin" w:fldLock="1"/>
      </w:r>
      <w:r w:rsidR="00776123">
        <w:instrText>ADDIN CSL_CITATION {"citationItems":[{"id":"ITEM-1","itemData":{"DOI":"10.1186/s13059-019-1891-0","ISSN":"1474760X","abstract":"Although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Biology","id":"ITEM-1","issue":"1","issued":{"date-parts":[["2019"]]},"page":"1-13","publisher":"Genome Biology","title":"Improved metagenomic analysis with Kraken 2","type":"article-journal","volume":"20"},"uris":["http://www.mendeley.com/documents/?uuid=cb425734-3d2d-424e-8f3d-75fd9ba94a45"]}],"mendeley":{"formattedCitation":"(Wood et al., 2019)","plainTextFormattedCitation":"(Wood et al., 2019)","previouslyFormattedCitation":"(Wood et al., 2019)"},"properties":{"noteIndex":0},"schema":"https://github.com/citation-style-language/schema/raw/master/csl-citation.json"}</w:instrText>
      </w:r>
      <w:r w:rsidR="00776123">
        <w:fldChar w:fldCharType="separate"/>
      </w:r>
      <w:r w:rsidR="00776123" w:rsidRPr="00776123">
        <w:rPr>
          <w:noProof/>
        </w:rPr>
        <w:t>(Wood et al., 2019)</w:t>
      </w:r>
      <w:r w:rsidR="00776123">
        <w:fldChar w:fldCharType="end"/>
      </w:r>
      <w:r w:rsidR="007F3E17">
        <w:t xml:space="preserve"> with default parameters</w:t>
      </w:r>
      <w:r w:rsidR="00776123">
        <w:t xml:space="preserve">, </w:t>
      </w:r>
      <w:r w:rsidR="007F3E17">
        <w:t xml:space="preserve">2) </w:t>
      </w:r>
      <w:r w:rsidR="00776123">
        <w:t xml:space="preserve">Centrifuge </w:t>
      </w:r>
      <w:r w:rsidR="00776123">
        <w:fldChar w:fldCharType="begin" w:fldLock="1"/>
      </w:r>
      <w:r w:rsidR="00776123">
        <w:instrText>ADDIN CSL_CITATION {"citationItems":[{"id":"ITEM-1","itemData":{"DOI":"10.1101/gr.210641.116","ISSN":"15495469","PMID":"27852649","abstract":"Centrifuge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 k-mer-based indexing schemes, which require far more extensive space.","author":[{"dropping-particle":"","family":"Kim","given":"Daehwan","non-dropping-particle":"","parse-names":false,"suffix":""},{"dropping-particle":"","family":"Song","given":"Li","non-dropping-particle":"","parse-names":false,"suffix":""},{"dropping-particle":"","family":"Breitwieser","given":"Florian P.","non-dropping-particle":"","parse-names":false,"suffix":""},{"dropping-particle":"","family":"Salzberg","given":"Steven L.","non-dropping-particle":"","parse-names":false,"suffix":""}],"container-title":"Genome Research","id":"ITEM-1","issue":"12","issued":{"date-parts":[["2016"]]},"page":"1721-1729","title":"Centrifuge: Rapid and sensitive classification of metagenomic sequences","type":"article-journal","volume":"26"},"uris":["http://www.mendeley.com/documents/?uuid=0ea991f2-26e8-4130-9d78-8c6a08379916"]}],"mendeley":{"formattedCitation":"(Kim et al., 2016)","plainTextFormattedCitation":"(Kim et al., 2016)","previouslyFormattedCitation":"(Kim et al., 2016)"},"properties":{"noteIndex":0},"schema":"https://github.com/citation-style-language/schema/raw/master/csl-citation.json"}</w:instrText>
      </w:r>
      <w:r w:rsidR="00776123">
        <w:fldChar w:fldCharType="separate"/>
      </w:r>
      <w:r w:rsidR="00776123" w:rsidRPr="00776123">
        <w:rPr>
          <w:noProof/>
        </w:rPr>
        <w:t>(Kim et al., 2016)</w:t>
      </w:r>
      <w:r w:rsidR="00776123">
        <w:fldChar w:fldCharType="end"/>
      </w:r>
      <w:r w:rsidR="007F3E17">
        <w:t xml:space="preserve"> with default parameters</w:t>
      </w:r>
      <w:r w:rsidR="00776123">
        <w:t xml:space="preserve">, </w:t>
      </w:r>
      <w:r w:rsidR="007F3E17">
        <w:t xml:space="preserve">3) </w:t>
      </w:r>
      <w:proofErr w:type="spellStart"/>
      <w:r w:rsidR="007F3E17">
        <w:t>justblast</w:t>
      </w:r>
      <w:proofErr w:type="spellEnd"/>
      <w:r w:rsidR="007F3E17">
        <w:t xml:space="preserve"> </w:t>
      </w:r>
      <w:r w:rsidR="007F3E17">
        <w:fldChar w:fldCharType="begin" w:fldLock="1"/>
      </w:r>
      <w:r w:rsidR="00064413">
        <w:instrText>ADDIN CSL_CITATION {"citationItems":[{"id":"ITEM-1","itemData":{"author":[{"dropping-particle":"","family":"Hleap","given":"Jose Sergio","non-dropping-particle":"","parse-names":false,"suffix":""}],"id":"ITEM-1","issued":{"date-parts":[["0"]]},"title":"justblast","type":"article"},"uris":["http://www.mendeley.com/documents/?uuid=79abce52-75d5-4f90-a231-861eedd8de66"]}],"mendeley":{"formattedCitation":"(Hleap)","manualFormatting":"(Hleap, unpublished)","plainTextFormattedCitation":"(Hleap)","previouslyFormattedCitation":"(Hleap)"},"properties":{"noteIndex":0},"schema":"https://github.com/citation-style-language/schema/raw/master/csl-citation.json"}</w:instrText>
      </w:r>
      <w:r w:rsidR="007F3E17">
        <w:fldChar w:fldCharType="separate"/>
      </w:r>
      <w:r w:rsidR="007F3E17" w:rsidRPr="007F3E17">
        <w:rPr>
          <w:noProof/>
        </w:rPr>
        <w:t>(Hleap</w:t>
      </w:r>
      <w:r w:rsidR="007F3E17">
        <w:rPr>
          <w:noProof/>
        </w:rPr>
        <w:t>, unpublished</w:t>
      </w:r>
      <w:r w:rsidR="007F3E17" w:rsidRPr="007F3E17">
        <w:rPr>
          <w:noProof/>
        </w:rPr>
        <w:t>)</w:t>
      </w:r>
      <w:r w:rsidR="007F3E17">
        <w:fldChar w:fldCharType="end"/>
      </w:r>
      <w:r w:rsidR="007F3E17">
        <w:t xml:space="preserve">, </w:t>
      </w:r>
      <w:r w:rsidR="007F3E17" w:rsidRPr="007F3E17">
        <w:t xml:space="preserve">a program to more efficiently run </w:t>
      </w:r>
      <w:r w:rsidR="007F3E17">
        <w:t xml:space="preserve">BLAST </w:t>
      </w:r>
      <w:r w:rsidR="007F3E17">
        <w:fldChar w:fldCharType="begin" w:fldLock="1"/>
      </w:r>
      <w:r w:rsidR="007F3E17">
        <w:instrText>ADDIN CSL_CITATION {"citationItems":[{"id":"ITEM-1","itemData":{"author":[{"dropping-particle":"","family":"Altschul","given":"stephen F.","non-dropping-particle":"","parse-names":false,"suffix":""},{"dropping-particle":"","family":"Gish","given":"Warren","non-dropping-particle":"","parse-names":false,"suffix":""},{"dropping-particle":"","family":"Miller","given":"Webb","non-dropping-particle":"","parse-names":false,"suffix":""},{"dropping-particle":"","family":"Myers","given":"Eugene W.","non-dropping-particle":"","parse-names":false,"suffix":""},{"dropping-particle":"","family":"Lipman","given":"David J.","non-dropping-particle":"","parse-names":false,"suffix":""}],"container-title":"Journal of Molecular Biology","id":"ITEM-1","issued":{"date-parts":[["1990"]]},"page":"403-410","title":"Basic Local Alignment Search Tool","type":"article-journal","volume":"215"},"uris":["http://www.mendeley.com/documents/?uuid=7b20485f-58ab-4127-956b-824164aa24f0"]}],"mendeley":{"formattedCitation":"(Altschul et al., 1990)","plainTextFormattedCitation":"(Altschul et al., 1990)","previouslyFormattedCitation":"(Altschul et al., 1990)"},"properties":{"noteIndex":0},"schema":"https://github.com/citation-style-language/schema/raw/master/csl-citation.json"}</w:instrText>
      </w:r>
      <w:r w:rsidR="007F3E17">
        <w:fldChar w:fldCharType="separate"/>
      </w:r>
      <w:r w:rsidR="007F3E17" w:rsidRPr="00776123">
        <w:rPr>
          <w:noProof/>
        </w:rPr>
        <w:t>(Altschul et al., 1990)</w:t>
      </w:r>
      <w:r w:rsidR="007F3E17">
        <w:fldChar w:fldCharType="end"/>
      </w:r>
      <w:r w:rsidR="007F3E17" w:rsidRPr="007F3E17">
        <w:t xml:space="preserve"> on multicore machines</w:t>
      </w:r>
      <w:r w:rsidR="007F3E17">
        <w:t xml:space="preserve">, </w:t>
      </w:r>
      <w:r w:rsidR="00776123">
        <w:t>with an E-value cut-off of e</w:t>
      </w:r>
      <w:r w:rsidR="007F3E17">
        <w:noBreakHyphen/>
      </w:r>
      <w:r w:rsidR="00776123">
        <w:t>05</w:t>
      </w:r>
      <w:r w:rsidR="007F3E17">
        <w:t xml:space="preserve">, otherwise default parameters, </w:t>
      </w:r>
      <w:r w:rsidR="008D510C">
        <w:t xml:space="preserve">and keeping the hit with the highest </w:t>
      </w:r>
      <w:proofErr w:type="spellStart"/>
      <w:r w:rsidR="008D510C">
        <w:t>bitscore</w:t>
      </w:r>
      <w:proofErr w:type="spellEnd"/>
      <w:r w:rsidR="00776123">
        <w:t xml:space="preserve"> per sequence</w:t>
      </w:r>
      <w:r w:rsidR="008D510C">
        <w:t xml:space="preserve">, </w:t>
      </w:r>
      <w:r w:rsidR="00776123">
        <w:t xml:space="preserve">and </w:t>
      </w:r>
      <w:r w:rsidR="007F3E17">
        <w:t xml:space="preserve">4) </w:t>
      </w:r>
      <w:proofErr w:type="spellStart"/>
      <w:r w:rsidR="007F3E17">
        <w:t>justblast</w:t>
      </w:r>
      <w:proofErr w:type="spellEnd"/>
      <w:r w:rsidR="008D510C">
        <w:t xml:space="preserve"> </w:t>
      </w:r>
      <w:r w:rsidR="00776123">
        <w:t>with an E-value cut-off of e</w:t>
      </w:r>
      <w:r w:rsidR="00205CCC">
        <w:t>-</w:t>
      </w:r>
      <w:r w:rsidR="00776123">
        <w:t>05</w:t>
      </w:r>
      <w:r w:rsidR="007F3E17">
        <w:t>, otherwise default parameters,</w:t>
      </w:r>
      <w:r w:rsidR="00776123">
        <w:t xml:space="preserve"> </w:t>
      </w:r>
      <w:r w:rsidR="008D510C">
        <w:t>and filtering the hits with an in-house script</w:t>
      </w:r>
      <w:r>
        <w:t xml:space="preserve"> (</w:t>
      </w:r>
      <w:r w:rsidR="008D510C">
        <w:t>based on steps performed by the program</w:t>
      </w:r>
      <w:ins w:id="113" w:author="Christopher Hempel" w:date="2020-09-18T08:52:00Z">
        <w:r w:rsidR="00064413">
          <w:t>s</w:t>
        </w:r>
      </w:ins>
      <w:r w:rsidR="008D510C">
        <w:t xml:space="preserve"> CREST</w:t>
      </w:r>
      <w:r w:rsidR="00776123">
        <w:t xml:space="preserve"> </w:t>
      </w:r>
      <w:r w:rsidR="00776123">
        <w:fldChar w:fldCharType="begin" w:fldLock="1"/>
      </w:r>
      <w:r w:rsidR="009F6B54">
        <w:instrText>ADDIN CSL_CITATION {"citationItems":[{"id":"ITEM-1","itemData":{"DOI":"10.1371/journal.pone.0049334","ISSN":"19326203","PMID":"23145153","abstract":"Sequencing of taxonomic or phylogenetic markers is becoming a fast and efficient method for studying environmental microbial communities. This has resulted in a steadily growing collection of marker sequences, most notably of the small-subunit (SSU) ribosomal RNA gene, and an increased understanding of microbial phylogeny, diversity and community composition patterns. However, to utilize these large datasets together with new sequencing technologies, a reliable and flexible system for taxonomic classification is critical. We developed CREST (Classification Resources for Environmental Sequence Tags), a set of resources and tools for generating and utilizing custom taxonomies and reference datasets for classification of environmental sequences. CREST uses an alignment-based classification method with the lowest common ancestor algorithm. It also uses explicit rank similarity criteria to reduce false positives and identify novel taxa. We implemented this method in a web server, a command line tool and the graphical user interfaced program MEGAN. Further, we provide the SSU rRNA reference database and taxonomy SilvaMod, derived from the publicly available SILVA SSURef, for classification of sequences from bacteria, archaea and eukaryotes. Using cross-validation and environmental datasets, we compared the performance of CREST and SilvaMod to the RDP Classifier. We also utilized Greengenes as a reference database, both with CREST and the RDP Classifier. These analyses indicate that CREST performs better than alignment-free methods with higher recall rate (sensitivity) as well as precision, and with the ability to accurately identify most sequences from novel taxa. Classification using SilvaMod performed better than with Greengenes, particularly when applied to environmental sequences. CREST is freely available under a GNU General Public License (v3) from http://apps.cbu.uib.no/crest and http://lcaclassifier.googlecode.com. © 2012 Lanzén et al.","author":[{"dropping-particle":"","family":"Lanzén","given":"Anders","non-dropping-particle":"","parse-names":false,"suffix":""},{"dropping-particle":"","family":"Jørgensen","given":"Steffen L.","non-dropping-particle":"","parse-names":false,"suffix":""},{"dropping-particle":"","family":"Huson","given":"Daniel H.","non-dropping-particle":"","parse-names":false,"suffix":""},{"dropping-particle":"","family":"Gorfer","given":"Markus","non-dropping-particle":"","parse-names":false,"suffix":""},{"dropping-particle":"","family":"Grindhaug","given":"Svenn Helge","non-dropping-particle":"","parse-names":false,"suffix":""},{"dropping-particle":"","family":"Jonassen","given":"Inge","non-dropping-particle":"","parse-names":false,"suffix":""},{"dropping-particle":"","family":"Øvreås","given":"Lise","non-dropping-particle":"","parse-names":false,"suffix":""},{"dropping-particle":"","family":"Urich","given":"Tim","non-dropping-particle":"","parse-names":false,"suffix":""}],"container-title":"PLoS ONE","id":"ITEM-1","issue":"11","issued":{"date-parts":[["2012"]]},"title":"CREST - Classification Resources for Environmental Sequence Tags","type":"article-journal","volume":"7"},"uris":["http://www.mendeley.com/documents/?uuid=d9bdd28a-fa81-4587-a524-3e72cc47d228"]}],"mendeley":{"formattedCitation":"(Lanzén et al., 2012)","plainTextFormattedCitation":"(Lanzén et al., 2012)","previouslyFormattedCitation":"(Lanzén et al., 2012)"},"properties":{"noteIndex":0},"schema":"https://github.com/citation-style-language/schema/raw/master/csl-citation.json"}</w:instrText>
      </w:r>
      <w:r w:rsidR="00776123">
        <w:fldChar w:fldCharType="separate"/>
      </w:r>
      <w:r w:rsidR="00776123" w:rsidRPr="00776123">
        <w:rPr>
          <w:noProof/>
        </w:rPr>
        <w:t>(Lanzén et al., 2012)</w:t>
      </w:r>
      <w:r w:rsidR="00776123">
        <w:fldChar w:fldCharType="end"/>
      </w:r>
      <w:ins w:id="114" w:author="Christopher Hempel" w:date="2020-09-18T08:48:00Z">
        <w:r w:rsidR="00064413">
          <w:t xml:space="preserve"> and BASTA </w:t>
        </w:r>
      </w:ins>
      <w:ins w:id="115" w:author="Christopher Hempel" w:date="2020-09-18T08:49:00Z">
        <w:r w:rsidR="00064413">
          <w:fldChar w:fldCharType="begin" w:fldLock="1"/>
        </w:r>
      </w:ins>
      <w:r w:rsidR="00064413">
        <w:instrText>ADDIN CSL_CITATION {"citationItems":[{"id":"ITEM-1","itemData":{"DOI":"10.1111/2041-210X.13095","ISSN":"2041210X","abstract":"Identification of the taxonomic origin of a DNA sequence is crucial for many sequencing projects, e.g. metagenomics studies, identification of contaminations in whole genome sequencing projects and filtering of organisms of interest in marker-gene based community analyses. Last common ancestor algorithms are powerful approaches to estimate the taxonomy of a given sequence and have been widely used for classification of next-generation sequencing (NGS) reads, also known as 2nd generation sequencing reads. Here, we present BASTA (https://github.com/timkahlke/BASTA), a basic sequence taxonomy annotator, which extends last common ancestor estimations from sequencing reads to any kind of nucleotide or amino acid sequence utilizing NCBI taxonomies of user-defined best hits. BASTA can be configured to use the output of many common sequence comparison tools, e.g. BLAST and Diamond, in conjunction with either provided or user-defined target sequence databases.","author":[{"dropping-particle":"","family":"Kahlke","given":"Tim","non-dropping-particle":"","parse-names":false,"suffix":""},{"dropping-particle":"","family":"Ralph","given":"Peter J.","non-dropping-particle":"","parse-names":false,"suffix":""}],"container-title":"Methods in Ecology and Evolution","id":"ITEM-1","issue":"1","issued":{"date-parts":[["2019"]]},"page":"100-103","title":"BASTA – Taxonomic classification of sequences and sequence bins using last common ancestor estimations","type":"article-journal","volume":"10"},"uris":["http://www.mendeley.com/documents/?uuid=47829673-8114-41d6-9737-c36bc9068b21"]}],"mendeley":{"formattedCitation":"(Kahlke and Ralph, 2019)","plainTextFormattedCitation":"(Kahlke and Ralph, 2019)"},"properties":{"noteIndex":0},"schema":"https://github.com/citation-style-language/schema/raw/master/csl-citation.json"}</w:instrText>
      </w:r>
      <w:r w:rsidR="00064413">
        <w:fldChar w:fldCharType="separate"/>
      </w:r>
      <w:r w:rsidR="00064413" w:rsidRPr="00064413">
        <w:rPr>
          <w:noProof/>
        </w:rPr>
        <w:t>(Kahlke and Ralph, 2019)</w:t>
      </w:r>
      <w:ins w:id="116" w:author="Christopher Hempel" w:date="2020-09-18T08:49:00Z">
        <w:r w:rsidR="00064413">
          <w:fldChar w:fldCharType="end"/>
        </w:r>
      </w:ins>
      <w:r w:rsidR="008D510C">
        <w:t xml:space="preserve">: filtering out hits below a </w:t>
      </w:r>
      <w:proofErr w:type="spellStart"/>
      <w:r w:rsidR="008D510C">
        <w:t>bitscore</w:t>
      </w:r>
      <w:proofErr w:type="spellEnd"/>
      <w:r w:rsidR="008D510C">
        <w:t xml:space="preserve"> of 155</w:t>
      </w:r>
      <w:ins w:id="117" w:author="Christopher Hempel" w:date="2020-09-18T08:56:00Z">
        <w:r w:rsidR="00064413">
          <w:t xml:space="preserve"> and an </w:t>
        </w:r>
        <w:r w:rsidR="00064413" w:rsidRPr="00064413">
          <w:t xml:space="preserve">alignment length </w:t>
        </w:r>
        <w:r w:rsidR="00064413">
          <w:t xml:space="preserve">of </w:t>
        </w:r>
        <w:r w:rsidR="00064413" w:rsidRPr="00064413">
          <w:t>100</w:t>
        </w:r>
      </w:ins>
      <w:r w:rsidR="008D510C">
        <w:t xml:space="preserve">, only keeping hits within 2% of the best </w:t>
      </w:r>
      <w:proofErr w:type="spellStart"/>
      <w:r w:rsidR="008D510C">
        <w:t>bitscore</w:t>
      </w:r>
      <w:proofErr w:type="spellEnd"/>
      <w:r w:rsidR="008D510C">
        <w:t xml:space="preserve"> of each sequence, applying a cut-off for taxonomic ranks based on </w:t>
      </w:r>
      <w:r w:rsidR="00776123">
        <w:t xml:space="preserve">BLAST </w:t>
      </w:r>
      <w:proofErr w:type="spellStart"/>
      <w:r w:rsidR="008D510C">
        <w:t>pident</w:t>
      </w:r>
      <w:proofErr w:type="spellEnd"/>
      <w:r w:rsidR="008D510C">
        <w:t xml:space="preserve"> values, and identifying the LCA of each sequence</w:t>
      </w:r>
      <w:ins w:id="118" w:author="Christopher Hempel" w:date="2020-09-18T08:57:00Z">
        <w:r w:rsidR="00064413">
          <w:t xml:space="preserve"> based on the remaining hits</w:t>
        </w:r>
      </w:ins>
      <w:r w:rsidR="008D510C">
        <w:t>)</w:t>
      </w:r>
      <w:r w:rsidR="00776123">
        <w:t>.</w:t>
      </w:r>
    </w:p>
    <w:p w14:paraId="5494EAA5" w14:textId="036C2C8D" w:rsidR="00776123" w:rsidRDefault="00776123" w:rsidP="007A090D">
      <w:pPr>
        <w:spacing w:line="360" w:lineRule="auto"/>
        <w:ind w:firstLine="720"/>
        <w:jc w:val="both"/>
      </w:pPr>
      <w:r>
        <w:lastRenderedPageBreak/>
        <w:t xml:space="preserve">To be able to compare the taxonomic </w:t>
      </w:r>
      <w:r w:rsidR="007A090D">
        <w:t>classification</w:t>
      </w:r>
      <w:r>
        <w:t xml:space="preserve"> results </w:t>
      </w:r>
      <w:r w:rsidR="007A090D">
        <w:t>based on</w:t>
      </w:r>
      <w:r>
        <w:t xml:space="preserve"> SILVA and NCBI </w:t>
      </w:r>
      <w:proofErr w:type="spellStart"/>
      <w:r>
        <w:t>nt</w:t>
      </w:r>
      <w:proofErr w:type="spellEnd"/>
      <w:r>
        <w:t xml:space="preserve">, we standardized the taxonomy by translating </w:t>
      </w:r>
      <w:r w:rsidR="00205CCC">
        <w:t xml:space="preserve">the taxonomy of </w:t>
      </w:r>
      <w:r>
        <w:t xml:space="preserve">all SILVA hits into NCBI </w:t>
      </w:r>
      <w:proofErr w:type="spellStart"/>
      <w:r>
        <w:t>staxids</w:t>
      </w:r>
      <w:proofErr w:type="spellEnd"/>
      <w:r>
        <w:t xml:space="preserve"> using an in-house script.</w:t>
      </w:r>
    </w:p>
    <w:p w14:paraId="44547772" w14:textId="1DE83BA6" w:rsidR="008D510C" w:rsidRDefault="008D510C" w:rsidP="007A090D">
      <w:pPr>
        <w:spacing w:line="360" w:lineRule="auto"/>
        <w:ind w:firstLine="720"/>
        <w:jc w:val="both"/>
      </w:pPr>
      <w:r>
        <w:t xml:space="preserve">We generated a pipeline for all combinations of steps and programs, and the full code </w:t>
      </w:r>
      <w:r w:rsidR="00776123">
        <w:t xml:space="preserve">with </w:t>
      </w:r>
      <w:r w:rsidR="00205CCC">
        <w:t xml:space="preserve">all </w:t>
      </w:r>
      <w:r w:rsidR="00776123">
        <w:t>program parameters and</w:t>
      </w:r>
      <w:r>
        <w:t xml:space="preserve"> versions</w:t>
      </w:r>
      <w:r w:rsidR="00776123">
        <w:t xml:space="preserve">, as well as the scripts for translating SILVA taxonomy to NCBI </w:t>
      </w:r>
      <w:proofErr w:type="spellStart"/>
      <w:r w:rsidR="00776123">
        <w:t>staxids</w:t>
      </w:r>
      <w:proofErr w:type="spellEnd"/>
      <w:ins w:id="119" w:author="Christopher Hempel" w:date="2020-09-18T08:59:00Z">
        <w:r w:rsidR="004A146F">
          <w:t xml:space="preserve"> and for creating SILVA BLAST and kraken2 databases</w:t>
        </w:r>
      </w:ins>
      <w:r w:rsidR="00776123">
        <w:t>,</w:t>
      </w:r>
      <w:r>
        <w:t xml:space="preserve"> </w:t>
      </w:r>
      <w:r w:rsidR="00776123">
        <w:t>are</w:t>
      </w:r>
      <w:r>
        <w:t xml:space="preserve"> available on GitHub (</w:t>
      </w:r>
      <w:r w:rsidRPr="00124D78">
        <w:rPr>
          <w:highlight w:val="yellow"/>
        </w:rPr>
        <w:t>XXX</w:t>
      </w:r>
      <w:r>
        <w:t>).</w:t>
      </w:r>
    </w:p>
    <w:p w14:paraId="2DAFC3E8" w14:textId="6823D08F" w:rsidR="007F3E17" w:rsidRDefault="008F5195" w:rsidP="00E05CD2">
      <w:pPr>
        <w:spacing w:line="360" w:lineRule="auto"/>
      </w:pPr>
      <w:r>
        <w:rPr>
          <w:noProof/>
        </w:rPr>
        <w:lastRenderedPageBreak/>
        <w:drawing>
          <wp:inline distT="0" distB="0" distL="0" distR="0" wp14:anchorId="4104DDA2" wp14:editId="7B5F3F43">
            <wp:extent cx="5943600" cy="7159625"/>
            <wp:effectExtent l="0" t="0" r="0" b="317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ot project levels_v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159625"/>
                    </a:xfrm>
                    <a:prstGeom prst="rect">
                      <a:avLst/>
                    </a:prstGeom>
                  </pic:spPr>
                </pic:pic>
              </a:graphicData>
            </a:graphic>
          </wp:inline>
        </w:drawing>
      </w:r>
    </w:p>
    <w:p w14:paraId="60B65432" w14:textId="77777777" w:rsidR="007F3E17" w:rsidRDefault="007F3E17" w:rsidP="00E05CD2">
      <w:pPr>
        <w:spacing w:line="360" w:lineRule="auto"/>
      </w:pPr>
    </w:p>
    <w:p w14:paraId="46CD1229" w14:textId="36BE4051" w:rsidR="00776123" w:rsidRPr="00776123" w:rsidRDefault="00776123" w:rsidP="00E05CD2">
      <w:pPr>
        <w:spacing w:line="360" w:lineRule="auto"/>
        <w:rPr>
          <w:i/>
          <w:iCs/>
        </w:rPr>
      </w:pPr>
      <w:r w:rsidRPr="00776123">
        <w:rPr>
          <w:i/>
          <w:iCs/>
        </w:rPr>
        <w:t>Statistical evaluation</w:t>
      </w:r>
      <w:r w:rsidR="00DA0048">
        <w:rPr>
          <w:i/>
          <w:iCs/>
        </w:rPr>
        <w:t xml:space="preserve"> – by Julia Harv</w:t>
      </w:r>
      <w:r w:rsidR="000D17B1">
        <w:rPr>
          <w:i/>
          <w:iCs/>
        </w:rPr>
        <w:t>ie</w:t>
      </w:r>
    </w:p>
    <w:p w14:paraId="3A318345" w14:textId="1A896C76" w:rsidR="0045300C" w:rsidRDefault="0045300C" w:rsidP="0045300C">
      <w:pPr>
        <w:pStyle w:val="ListParagraph"/>
        <w:numPr>
          <w:ilvl w:val="0"/>
          <w:numId w:val="10"/>
        </w:numPr>
        <w:spacing w:line="360" w:lineRule="auto"/>
      </w:pPr>
      <w:commentRangeStart w:id="120"/>
      <w:r>
        <w:t xml:space="preserve">3 questions to be </w:t>
      </w:r>
      <w:r w:rsidR="00DA0048">
        <w:t>answered</w:t>
      </w:r>
    </w:p>
    <w:p w14:paraId="0E781D9E" w14:textId="7BB3B03E" w:rsidR="00DA0048" w:rsidRDefault="007C5BBC" w:rsidP="007C5BBC">
      <w:pPr>
        <w:pStyle w:val="ListParagraph"/>
        <w:numPr>
          <w:ilvl w:val="0"/>
          <w:numId w:val="10"/>
        </w:numPr>
        <w:spacing w:line="360" w:lineRule="auto"/>
      </w:pPr>
      <w:r>
        <w:lastRenderedPageBreak/>
        <w:t xml:space="preserve">Question 1: Which </w:t>
      </w:r>
      <w:r w:rsidR="00DA0048">
        <w:t>steps</w:t>
      </w:r>
      <w:r>
        <w:t xml:space="preserve"> of the pipeline have the most statistical significance in </w:t>
      </w:r>
      <w:r w:rsidR="00B20B54">
        <w:t>reproducing</w:t>
      </w:r>
      <w:r>
        <w:t xml:space="preserve"> the </w:t>
      </w:r>
      <w:r w:rsidR="00B20B54">
        <w:t>mock</w:t>
      </w:r>
      <w:r w:rsidR="00DA0048">
        <w:t xml:space="preserve"> community</w:t>
      </w:r>
      <w:r>
        <w:t xml:space="preserve"> data</w:t>
      </w:r>
      <w:r w:rsidR="00B20B54">
        <w:t xml:space="preserve"> composition</w:t>
      </w:r>
      <w:r>
        <w:t>?</w:t>
      </w:r>
      <w:commentRangeEnd w:id="120"/>
      <w:r w:rsidR="00EA77D3">
        <w:rPr>
          <w:rStyle w:val="CommentReference"/>
        </w:rPr>
        <w:commentReference w:id="120"/>
      </w:r>
    </w:p>
    <w:p w14:paraId="1F50CAF0" w14:textId="77777777" w:rsidR="00DA0048" w:rsidRDefault="007C5BBC" w:rsidP="007C5BBC">
      <w:pPr>
        <w:pStyle w:val="ListParagraph"/>
        <w:numPr>
          <w:ilvl w:val="1"/>
          <w:numId w:val="10"/>
        </w:numPr>
        <w:spacing w:line="360" w:lineRule="auto"/>
      </w:pPr>
      <w:r>
        <w:t>Can answer by building a regression model in R.</w:t>
      </w:r>
    </w:p>
    <w:p w14:paraId="45E6AF71" w14:textId="572FF173" w:rsidR="00A60820" w:rsidRDefault="007C5BBC" w:rsidP="00537F54">
      <w:pPr>
        <w:pStyle w:val="ListParagraph"/>
        <w:numPr>
          <w:ilvl w:val="1"/>
          <w:numId w:val="10"/>
        </w:numPr>
        <w:spacing w:line="360" w:lineRule="auto"/>
      </w:pPr>
      <w:r>
        <w:t>Each step</w:t>
      </w:r>
      <w:r w:rsidR="009C2C21">
        <w:t xml:space="preserve"> in the pipeline</w:t>
      </w:r>
      <w:r>
        <w:t xml:space="preserve"> would be an independent variable (x</w:t>
      </w:r>
      <w:r w:rsidRPr="00A60820">
        <w:rPr>
          <w:vertAlign w:val="subscript"/>
        </w:rPr>
        <w:t>1</w:t>
      </w:r>
      <w:r>
        <w:t>, x</w:t>
      </w:r>
      <w:r w:rsidRPr="00A60820">
        <w:rPr>
          <w:vertAlign w:val="subscript"/>
        </w:rPr>
        <w:t>2</w:t>
      </w:r>
      <w:r>
        <w:t>, x</w:t>
      </w:r>
      <w:r w:rsidRPr="00A60820">
        <w:rPr>
          <w:vertAlign w:val="subscript"/>
        </w:rPr>
        <w:t>3</w:t>
      </w:r>
      <w:r>
        <w:t>, x</w:t>
      </w:r>
      <w:r w:rsidRPr="00A60820">
        <w:rPr>
          <w:vertAlign w:val="subscript"/>
        </w:rPr>
        <w:t>4</w:t>
      </w:r>
      <w:r>
        <w:t>, x</w:t>
      </w:r>
      <w:r w:rsidRPr="00A60820">
        <w:rPr>
          <w:vertAlign w:val="subscript"/>
        </w:rPr>
        <w:t>5</w:t>
      </w:r>
      <w:r>
        <w:t xml:space="preserve">) with </w:t>
      </w:r>
      <w:r w:rsidR="00DA0048">
        <w:t>programs</w:t>
      </w:r>
      <w:r w:rsidR="009C2C21">
        <w:t xml:space="preserve"> for </w:t>
      </w:r>
      <w:r w:rsidR="00A60820">
        <w:t>each</w:t>
      </w:r>
      <w:r w:rsidR="009C2C21">
        <w:t xml:space="preserve"> step</w:t>
      </w:r>
      <w:r>
        <w:t xml:space="preserve"> coded as a dummy variable.</w:t>
      </w:r>
    </w:p>
    <w:p w14:paraId="03728944" w14:textId="77777777" w:rsidR="000D17B1" w:rsidRDefault="001D1F2D" w:rsidP="000D17B1">
      <w:pPr>
        <w:pStyle w:val="ListParagraph"/>
        <w:numPr>
          <w:ilvl w:val="2"/>
          <w:numId w:val="10"/>
        </w:numPr>
        <w:spacing w:line="360" w:lineRule="auto"/>
      </w:pPr>
      <w:r>
        <w:t>Note</w:t>
      </w:r>
      <w:commentRangeStart w:id="121"/>
      <w:r>
        <w:t xml:space="preserve">: the order of independent variables in the regression model will be important and has an impact </w:t>
      </w:r>
      <w:r w:rsidRPr="001D1F2D">
        <w:t xml:space="preserve">on the dependent variable (y). </w:t>
      </w:r>
      <w:r>
        <w:t xml:space="preserve">Therefore, we will perform a grid search to identify the optimal order of </w:t>
      </w:r>
      <w:r w:rsidRPr="000D17B1">
        <w:t>independent variables.</w:t>
      </w:r>
      <w:commentRangeEnd w:id="121"/>
      <w:r w:rsidR="00D939D7">
        <w:rPr>
          <w:rStyle w:val="CommentReference"/>
        </w:rPr>
        <w:commentReference w:id="121"/>
      </w:r>
    </w:p>
    <w:p w14:paraId="3EF11291" w14:textId="55C1B611" w:rsidR="001A4A7E" w:rsidRPr="000D17B1" w:rsidRDefault="007C5BBC" w:rsidP="000D17B1">
      <w:pPr>
        <w:pStyle w:val="ListParagraph"/>
        <w:numPr>
          <w:ilvl w:val="1"/>
          <w:numId w:val="10"/>
        </w:numPr>
        <w:spacing w:line="360" w:lineRule="auto"/>
      </w:pPr>
      <w:commentRangeStart w:id="122"/>
      <w:r w:rsidRPr="000D17B1">
        <w:t xml:space="preserve">Dependent variable (y) will be the </w:t>
      </w:r>
      <w:commentRangeStart w:id="123"/>
      <w:r w:rsidR="009C2C21" w:rsidRPr="000D17B1">
        <w:t>absolute differen</w:t>
      </w:r>
      <w:r w:rsidR="001A4A7E" w:rsidRPr="000D17B1">
        <w:t>ce</w:t>
      </w:r>
      <w:r w:rsidR="009C2C21" w:rsidRPr="000D17B1">
        <w:t xml:space="preserve"> </w:t>
      </w:r>
      <w:commentRangeEnd w:id="123"/>
      <w:r w:rsidR="00D939D7">
        <w:rPr>
          <w:rStyle w:val="CommentReference"/>
        </w:rPr>
        <w:commentReference w:id="123"/>
      </w:r>
      <w:r w:rsidR="009C2C21" w:rsidRPr="000D17B1">
        <w:t xml:space="preserve">between </w:t>
      </w:r>
      <w:r w:rsidR="00A60820" w:rsidRPr="000D17B1">
        <w:t>the expected community (</w:t>
      </w:r>
      <w:r w:rsidR="000D17B1" w:rsidRPr="000D17B1">
        <w:t>relative proportions of the mock community given in table 1</w:t>
      </w:r>
      <w:r w:rsidR="00A60820" w:rsidRPr="000D17B1">
        <w:t>)</w:t>
      </w:r>
      <w:r w:rsidR="009C2C21" w:rsidRPr="000D17B1">
        <w:t xml:space="preserve"> and</w:t>
      </w:r>
      <w:r w:rsidR="009C2C21" w:rsidRPr="001D1F2D">
        <w:t xml:space="preserve"> observed </w:t>
      </w:r>
      <w:r w:rsidR="00A60820" w:rsidRPr="001D1F2D">
        <w:t>community</w:t>
      </w:r>
      <w:r w:rsidR="009C2C21" w:rsidRPr="001D1F2D">
        <w:t xml:space="preserve"> </w:t>
      </w:r>
      <w:r w:rsidR="00A60820" w:rsidRPr="001D1F2D">
        <w:t>generated</w:t>
      </w:r>
      <w:r w:rsidR="009C2C21" w:rsidRPr="001D1F2D">
        <w:t xml:space="preserve"> by </w:t>
      </w:r>
      <w:r w:rsidR="00B20B54" w:rsidRPr="001D1F2D">
        <w:t>each</w:t>
      </w:r>
      <w:r w:rsidR="009C2C21" w:rsidRPr="001D1F2D">
        <w:t xml:space="preserve"> pipeline</w:t>
      </w:r>
      <w:r w:rsidR="00A60820" w:rsidRPr="001D1F2D">
        <w:t xml:space="preserve"> and</w:t>
      </w:r>
      <w:r w:rsidR="009C2C21" w:rsidRPr="001D1F2D">
        <w:t xml:space="preserve"> represented by the independent variables. </w:t>
      </w:r>
      <w:commentRangeEnd w:id="122"/>
      <w:r w:rsidR="00DC2A36">
        <w:rPr>
          <w:rStyle w:val="CommentReference"/>
        </w:rPr>
        <w:commentReference w:id="122"/>
      </w:r>
    </w:p>
    <w:p w14:paraId="63AB93C8" w14:textId="0B0C8A43" w:rsidR="00B20B54" w:rsidRPr="001D1F2D" w:rsidRDefault="00B20B54" w:rsidP="007C5BBC">
      <w:pPr>
        <w:pStyle w:val="ListParagraph"/>
        <w:numPr>
          <w:ilvl w:val="1"/>
          <w:numId w:val="10"/>
        </w:numPr>
        <w:spacing w:line="360" w:lineRule="auto"/>
      </w:pPr>
      <w:r w:rsidRPr="001D1F2D">
        <w:t>That way, we can identify which steps of the pipeline have a significant</w:t>
      </w:r>
      <w:r w:rsidR="000D17B1">
        <w:t xml:space="preserve"> or no significant</w:t>
      </w:r>
      <w:r w:rsidRPr="001D1F2D">
        <w:t xml:space="preserve"> impact on the results.</w:t>
      </w:r>
    </w:p>
    <w:p w14:paraId="3A0ACA18" w14:textId="7F7F115F" w:rsidR="00B20B54" w:rsidRDefault="00B20B54" w:rsidP="00B20B54">
      <w:pPr>
        <w:pStyle w:val="ListParagraph"/>
        <w:numPr>
          <w:ilvl w:val="1"/>
          <w:numId w:val="10"/>
        </w:numPr>
        <w:spacing w:line="360" w:lineRule="auto"/>
        <w:rPr>
          <w:ins w:id="124" w:author="Karl Cottenie" w:date="2020-09-10T17:17:00Z"/>
        </w:rPr>
      </w:pPr>
      <w:r>
        <w:t xml:space="preserve">Due to the </w:t>
      </w:r>
      <w:commentRangeStart w:id="125"/>
      <w:r>
        <w:t xml:space="preserve">massive number of pipelines (2000+) </w:t>
      </w:r>
      <w:commentRangeEnd w:id="125"/>
      <w:r w:rsidR="00EA77D3">
        <w:rPr>
          <w:rStyle w:val="CommentReference"/>
        </w:rPr>
        <w:commentReference w:id="125"/>
      </w:r>
      <w:r>
        <w:t xml:space="preserve">this step will also act as a filtering step. If a step in the pipeline is found to not have statistically significance in determining the community data, then it doesn’t matter statistically which program we use in that step. Therefore, a single program of that step will be selected (with good reasoning) and pipelines involving this program in that step will be kept, while pipelines that involve other programs in that step will be filtered out. </w:t>
      </w:r>
      <w:commentRangeStart w:id="126"/>
      <w:r>
        <w:t>This will reduce the number of pipelines to analyze</w:t>
      </w:r>
      <w:commentRangeEnd w:id="126"/>
      <w:r w:rsidR="00D939D7">
        <w:rPr>
          <w:rStyle w:val="CommentReference"/>
        </w:rPr>
        <w:commentReference w:id="126"/>
      </w:r>
      <w:r>
        <w:t>.</w:t>
      </w:r>
    </w:p>
    <w:p w14:paraId="48CA71F5" w14:textId="243C6493" w:rsidR="00D939D7" w:rsidRDefault="00D939D7" w:rsidP="00B20B54">
      <w:pPr>
        <w:pStyle w:val="ListParagraph"/>
        <w:numPr>
          <w:ilvl w:val="1"/>
          <w:numId w:val="10"/>
        </w:numPr>
        <w:spacing w:line="360" w:lineRule="auto"/>
      </w:pPr>
      <w:ins w:id="127" w:author="Karl Cottenie" w:date="2020-09-10T17:17:00Z">
        <w:r>
          <w:t xml:space="preserve">I am trying to envision what this analysis would look like. </w:t>
        </w:r>
      </w:ins>
      <w:ins w:id="128" w:author="Karl Cottenie" w:date="2020-09-10T17:18:00Z">
        <w:r>
          <w:t xml:space="preserve">If say the first steps do not matter and they are perfect, then the y variable would be 0 for these combinations, and </w:t>
        </w:r>
      </w:ins>
      <w:ins w:id="129" w:author="Karl Cottenie" w:date="2020-09-10T17:19:00Z">
        <w:r>
          <w:t>they would not show as significant. If there is one step that results in a bias, the values would be positive, and they would show up as signi</w:t>
        </w:r>
      </w:ins>
      <w:ins w:id="130" w:author="Karl Cottenie" w:date="2020-09-10T17:20:00Z">
        <w:r>
          <w:t xml:space="preserve">ficant. </w:t>
        </w:r>
        <w:proofErr w:type="gramStart"/>
        <w:r>
          <w:t>So</w:t>
        </w:r>
        <w:proofErr w:type="gramEnd"/>
        <w:r>
          <w:t xml:space="preserve"> the significant variables are the ones you want to exclude? How would you incorporate the variation of the three replicates into this analysis? Are you going to </w:t>
        </w:r>
      </w:ins>
      <w:ins w:id="131" w:author="Karl Cottenie" w:date="2020-09-10T17:21:00Z">
        <w:r>
          <w:t>check if for each pipeline 0 is in the</w:t>
        </w:r>
      </w:ins>
      <w:ins w:id="132" w:author="Karl Cottenie" w:date="2020-09-10T17:22:00Z">
        <w:r>
          <w:t xml:space="preserve"> confidence interval?</w:t>
        </w:r>
      </w:ins>
    </w:p>
    <w:p w14:paraId="35FF4FAA" w14:textId="77777777" w:rsidR="001A4A7E" w:rsidRDefault="001A4A7E" w:rsidP="007C5BBC">
      <w:pPr>
        <w:spacing w:line="360" w:lineRule="auto"/>
      </w:pPr>
    </w:p>
    <w:p w14:paraId="67B82D05" w14:textId="148F7D17" w:rsidR="000D46B8" w:rsidRDefault="007C5BBC" w:rsidP="000D46B8">
      <w:pPr>
        <w:pStyle w:val="ListParagraph"/>
        <w:numPr>
          <w:ilvl w:val="0"/>
          <w:numId w:val="11"/>
        </w:numPr>
        <w:spacing w:line="360" w:lineRule="auto"/>
      </w:pPr>
      <w:r>
        <w:t xml:space="preserve">Question 2: Which pipelines produce </w:t>
      </w:r>
      <w:r w:rsidR="000D46B8">
        <w:t>community composition</w:t>
      </w:r>
      <w:r>
        <w:t xml:space="preserve"> data that </w:t>
      </w:r>
      <w:r w:rsidR="000D46B8">
        <w:t>does not significantly differ from</w:t>
      </w:r>
      <w:r>
        <w:t xml:space="preserve"> the expected </w:t>
      </w:r>
      <w:r w:rsidR="000D46B8">
        <w:t>community composition, and which pipelines differ the least from the expected?</w:t>
      </w:r>
    </w:p>
    <w:p w14:paraId="672B13CA" w14:textId="77777777" w:rsidR="000D46B8" w:rsidRDefault="007C5BBC" w:rsidP="00537F54">
      <w:pPr>
        <w:pStyle w:val="ListParagraph"/>
        <w:numPr>
          <w:ilvl w:val="1"/>
          <w:numId w:val="11"/>
        </w:numPr>
        <w:spacing w:line="360" w:lineRule="auto"/>
      </w:pPr>
      <w:r>
        <w:t xml:space="preserve">Can </w:t>
      </w:r>
      <w:r w:rsidR="000D46B8">
        <w:t xml:space="preserve">be </w:t>
      </w:r>
      <w:r>
        <w:t>answer</w:t>
      </w:r>
      <w:r w:rsidR="000D46B8">
        <w:t>ed</w:t>
      </w:r>
      <w:r>
        <w:t xml:space="preserve"> using a chi squared test.</w:t>
      </w:r>
    </w:p>
    <w:p w14:paraId="3C4F081D" w14:textId="77777777" w:rsidR="000D46B8" w:rsidRDefault="007C5BBC" w:rsidP="00537F54">
      <w:pPr>
        <w:pStyle w:val="ListParagraph"/>
        <w:numPr>
          <w:ilvl w:val="1"/>
          <w:numId w:val="11"/>
        </w:numPr>
        <w:spacing w:line="360" w:lineRule="auto"/>
      </w:pPr>
      <w:r>
        <w:t xml:space="preserve">This can be done using base R functions. </w:t>
      </w:r>
      <w:commentRangeStart w:id="133"/>
      <w:r w:rsidR="009C2C21">
        <w:t>Using expected values calculated</w:t>
      </w:r>
      <w:r w:rsidR="006D7787">
        <w:t xml:space="preserve"> for question 1</w:t>
      </w:r>
      <w:r w:rsidR="009C2C21">
        <w:t>.</w:t>
      </w:r>
      <w:commentRangeEnd w:id="133"/>
      <w:r w:rsidR="00DE05ED">
        <w:rPr>
          <w:rStyle w:val="CommentReference"/>
        </w:rPr>
        <w:commentReference w:id="133"/>
      </w:r>
    </w:p>
    <w:p w14:paraId="2CA9B0B6" w14:textId="2D9F224D" w:rsidR="000D46B8" w:rsidRDefault="007C5BBC" w:rsidP="007C5BBC">
      <w:pPr>
        <w:pStyle w:val="ListParagraph"/>
        <w:numPr>
          <w:ilvl w:val="1"/>
          <w:numId w:val="11"/>
        </w:numPr>
        <w:spacing w:line="360" w:lineRule="auto"/>
      </w:pPr>
      <w:r>
        <w:t xml:space="preserve">The goal will be to identify which of the pipelines produce </w:t>
      </w:r>
      <w:r w:rsidR="000D46B8">
        <w:t xml:space="preserve">community composition data </w:t>
      </w:r>
      <w:r>
        <w:t xml:space="preserve">that does not differ significantly from the expected. Those </w:t>
      </w:r>
      <w:r w:rsidR="00E612C2">
        <w:t xml:space="preserve">indicate well-performing pipelines which </w:t>
      </w:r>
      <w:r>
        <w:t>will be analysed further in the next step.</w:t>
      </w:r>
      <w:r w:rsidR="000D46B8">
        <w:t xml:space="preserve"> </w:t>
      </w:r>
      <w:commentRangeStart w:id="134"/>
      <w:r w:rsidR="000D46B8">
        <w:t>We can also calculate which pipeline(s) differ the least from the expected community composition, indicating the best performing pipeline(s) based on chi squared tests.</w:t>
      </w:r>
      <w:commentRangeEnd w:id="134"/>
      <w:r w:rsidR="00DE05ED">
        <w:rPr>
          <w:rStyle w:val="CommentReference"/>
        </w:rPr>
        <w:commentReference w:id="134"/>
      </w:r>
    </w:p>
    <w:p w14:paraId="506EC96C" w14:textId="2DA61DC3" w:rsidR="006D7787" w:rsidRDefault="006D7787" w:rsidP="007C5BBC">
      <w:pPr>
        <w:pStyle w:val="ListParagraph"/>
        <w:numPr>
          <w:ilvl w:val="1"/>
          <w:numId w:val="11"/>
        </w:numPr>
        <w:spacing w:line="360" w:lineRule="auto"/>
      </w:pPr>
      <w:r>
        <w:t xml:space="preserve">This will also act as an additional filtering step – if we see that </w:t>
      </w:r>
      <w:r w:rsidR="000D46B8">
        <w:t xml:space="preserve">all pipelines involving a specific program differ significantly from the expected, we can exclude that program and therefore all pipelines involving that program from further analysis steps. Or, we can set a threshold and exclude all pipelines whose p value is </w:t>
      </w:r>
      <w:r w:rsidR="00E612C2">
        <w:t>below</w:t>
      </w:r>
      <w:r w:rsidR="000D46B8">
        <w:t xml:space="preserve"> that threshold from further analysis </w:t>
      </w:r>
      <w:r w:rsidR="000D46B8" w:rsidRPr="00E612C2">
        <w:rPr>
          <w:highlight w:val="yellow"/>
        </w:rPr>
        <w:t xml:space="preserve">(note: need to double check that with Sally/Karl: </w:t>
      </w:r>
      <w:r w:rsidR="00E612C2" w:rsidRPr="00E612C2">
        <w:rPr>
          <w:highlight w:val="yellow"/>
        </w:rPr>
        <w:t>is it statistically valid to exclude all pipelines that differ from the expected community composition with a p value ≤ x where x could be much higher than 0.05?</w:t>
      </w:r>
      <w:r w:rsidR="00D172B3">
        <w:rPr>
          <w:highlight w:val="yellow"/>
        </w:rPr>
        <w:t xml:space="preserve"> If we set </w:t>
      </w:r>
      <w:proofErr w:type="spellStart"/>
      <w:r w:rsidR="00D172B3">
        <w:rPr>
          <w:highlight w:val="yellow"/>
        </w:rPr>
        <w:t>p</w:t>
      </w:r>
      <w:proofErr w:type="spellEnd"/>
      <w:r w:rsidR="00D172B3">
        <w:rPr>
          <w:highlight w:val="yellow"/>
        </w:rPr>
        <w:t xml:space="preserve"> to 0.5, only keeping pipelines that don’t differ significantly from the mock community with a chance of 50%, would that be a valid approach?</w:t>
      </w:r>
      <w:r w:rsidR="00E612C2" w:rsidRPr="00E612C2">
        <w:rPr>
          <w:highlight w:val="yellow"/>
        </w:rPr>
        <w:t>)</w:t>
      </w:r>
    </w:p>
    <w:p w14:paraId="4C2F5A76" w14:textId="77777777" w:rsidR="007C5BBC" w:rsidRDefault="007C5BBC" w:rsidP="007C5BBC">
      <w:pPr>
        <w:spacing w:line="360" w:lineRule="auto"/>
      </w:pPr>
    </w:p>
    <w:p w14:paraId="536E693F" w14:textId="3EC9FF5C" w:rsidR="00E612C2" w:rsidRDefault="007C5BBC" w:rsidP="00537F54">
      <w:pPr>
        <w:pStyle w:val="ListParagraph"/>
        <w:numPr>
          <w:ilvl w:val="0"/>
          <w:numId w:val="11"/>
        </w:numPr>
        <w:spacing w:line="360" w:lineRule="auto"/>
      </w:pPr>
      <w:r>
        <w:t xml:space="preserve">Question 3: </w:t>
      </w:r>
      <w:commentRangeStart w:id="135"/>
      <w:r>
        <w:t>Do</w:t>
      </w:r>
      <w:r w:rsidR="009C2C21">
        <w:t xml:space="preserve"> the </w:t>
      </w:r>
      <w:r w:rsidR="00E612C2">
        <w:t>community compositions</w:t>
      </w:r>
      <w:r w:rsidR="009C2C21">
        <w:t xml:space="preserve"> produced by </w:t>
      </w:r>
      <w:r w:rsidR="00E612C2">
        <w:t>well-performing</w:t>
      </w:r>
      <w:r w:rsidR="009C2C21">
        <w:t xml:space="preserve"> pipelines </w:t>
      </w:r>
      <w:r>
        <w:t>differ in a statistically significant way</w:t>
      </w:r>
      <w:r w:rsidR="00B20B54">
        <w:t xml:space="preserve"> from another</w:t>
      </w:r>
      <w:r>
        <w:t>?</w:t>
      </w:r>
      <w:commentRangeEnd w:id="135"/>
      <w:r w:rsidR="00DE05ED">
        <w:rPr>
          <w:rStyle w:val="CommentReference"/>
        </w:rPr>
        <w:commentReference w:id="135"/>
      </w:r>
    </w:p>
    <w:p w14:paraId="25B6C1A2" w14:textId="655949A3" w:rsidR="00B20B54" w:rsidRDefault="007C5BBC" w:rsidP="007C5BBC">
      <w:pPr>
        <w:pStyle w:val="ListParagraph"/>
        <w:numPr>
          <w:ilvl w:val="1"/>
          <w:numId w:val="11"/>
        </w:numPr>
        <w:spacing w:line="360" w:lineRule="auto"/>
      </w:pPr>
      <w:r>
        <w:t xml:space="preserve">Even though all pipelines being </w:t>
      </w:r>
      <w:r w:rsidR="001D1F2D">
        <w:t xml:space="preserve">kept to this step of the analysis </w:t>
      </w:r>
      <w:r>
        <w:t>have observed values that do not differ significantly</w:t>
      </w:r>
      <w:r w:rsidR="00E612C2">
        <w:t xml:space="preserve"> [or below </w:t>
      </w:r>
      <w:r w:rsidR="00B20B54">
        <w:t xml:space="preserve">the set threshold for p] </w:t>
      </w:r>
      <w:r>
        <w:t>from the expected</w:t>
      </w:r>
      <w:r w:rsidR="009C2C21">
        <w:t xml:space="preserve"> </w:t>
      </w:r>
      <w:r w:rsidR="00B20B54">
        <w:t>community composition</w:t>
      </w:r>
      <w:r>
        <w:t xml:space="preserve">, </w:t>
      </w:r>
      <w:r w:rsidR="00E612C2">
        <w:t xml:space="preserve">we </w:t>
      </w:r>
      <w:r>
        <w:t xml:space="preserve">should still check if their means are equal. </w:t>
      </w:r>
    </w:p>
    <w:p w14:paraId="24FE775C" w14:textId="77777777" w:rsidR="00B20B54" w:rsidRDefault="007C5BBC" w:rsidP="007C5BBC">
      <w:pPr>
        <w:pStyle w:val="ListParagraph"/>
        <w:numPr>
          <w:ilvl w:val="1"/>
          <w:numId w:val="11"/>
        </w:numPr>
        <w:spacing w:line="360" w:lineRule="auto"/>
      </w:pPr>
      <w:r>
        <w:lastRenderedPageBreak/>
        <w:t xml:space="preserve">Can check using an ANOVA test. Then follow up with a Tukey HSD test if means indeed are not equal. </w:t>
      </w:r>
    </w:p>
    <w:p w14:paraId="3FC25C06" w14:textId="77777777" w:rsidR="00B20B54" w:rsidRDefault="007C5BBC" w:rsidP="007C5BBC">
      <w:pPr>
        <w:pStyle w:val="ListParagraph"/>
        <w:numPr>
          <w:ilvl w:val="1"/>
          <w:numId w:val="11"/>
        </w:numPr>
        <w:spacing w:line="360" w:lineRule="auto"/>
      </w:pPr>
      <w:r>
        <w:t xml:space="preserve">For F test </w:t>
      </w:r>
      <w:r w:rsidR="00B20B54">
        <w:t xml:space="preserve">we </w:t>
      </w:r>
      <w:r>
        <w:t>need:</w:t>
      </w:r>
    </w:p>
    <w:p w14:paraId="0F0DE850" w14:textId="4D1324CB" w:rsidR="00B20B54" w:rsidRDefault="007C5BBC" w:rsidP="007C5BBC">
      <w:pPr>
        <w:pStyle w:val="ListParagraph"/>
        <w:numPr>
          <w:ilvl w:val="2"/>
          <w:numId w:val="11"/>
        </w:numPr>
        <w:spacing w:line="360" w:lineRule="auto"/>
      </w:pPr>
      <w:r>
        <w:t>Means – provided by taking the mean of the three replicat</w:t>
      </w:r>
      <w:r w:rsidR="00B20B54">
        <w:t>es</w:t>
      </w:r>
    </w:p>
    <w:p w14:paraId="2949403E" w14:textId="77777777" w:rsidR="00B20B54" w:rsidRDefault="00B20B54" w:rsidP="007C5BBC">
      <w:pPr>
        <w:pStyle w:val="ListParagraph"/>
        <w:numPr>
          <w:ilvl w:val="2"/>
          <w:numId w:val="11"/>
        </w:numPr>
        <w:spacing w:line="360" w:lineRule="auto"/>
      </w:pPr>
      <w:r>
        <w:t>Compositions</w:t>
      </w:r>
      <w:r w:rsidR="007C5BBC">
        <w:t xml:space="preserve"> to compare – provided by the different pipelines</w:t>
      </w:r>
    </w:p>
    <w:p w14:paraId="78E42045" w14:textId="72691FD1" w:rsidR="007C5BBC" w:rsidRDefault="007C5BBC" w:rsidP="00B20B54">
      <w:pPr>
        <w:pStyle w:val="ListParagraph"/>
        <w:numPr>
          <w:ilvl w:val="1"/>
          <w:numId w:val="11"/>
        </w:numPr>
        <w:spacing w:line="360" w:lineRule="auto"/>
      </w:pPr>
      <w:r>
        <w:t>Both these tests can be performed in R using base functions</w:t>
      </w:r>
      <w:r w:rsidR="009C2C21">
        <w:t>.</w:t>
      </w:r>
    </w:p>
    <w:p w14:paraId="45F677D5" w14:textId="4BA2F6FA" w:rsidR="00CE1506" w:rsidRDefault="00CE1506" w:rsidP="00B20B54">
      <w:pPr>
        <w:pStyle w:val="ListParagraph"/>
        <w:numPr>
          <w:ilvl w:val="1"/>
          <w:numId w:val="11"/>
        </w:numPr>
        <w:spacing w:line="360" w:lineRule="auto"/>
      </w:pPr>
      <w:r>
        <w:t>We can also run a PCA to see if data from certain pipelines cluster.</w:t>
      </w:r>
    </w:p>
    <w:p w14:paraId="1FE8DFB9" w14:textId="77777777" w:rsidR="009C2C21" w:rsidRDefault="009C2C21" w:rsidP="007C5BBC">
      <w:pPr>
        <w:spacing w:line="360" w:lineRule="auto"/>
      </w:pPr>
    </w:p>
    <w:p w14:paraId="62B6EE20" w14:textId="7A49B7A4" w:rsidR="007C5BBC" w:rsidRDefault="007C5BBC" w:rsidP="00B20B54">
      <w:pPr>
        <w:pStyle w:val="ListParagraph"/>
        <w:numPr>
          <w:ilvl w:val="0"/>
          <w:numId w:val="12"/>
        </w:numPr>
        <w:spacing w:line="360" w:lineRule="auto"/>
      </w:pPr>
      <w:r>
        <w:t xml:space="preserve">Question 4: </w:t>
      </w:r>
      <w:r w:rsidR="001D1F2D">
        <w:t>If we run the pipelines on a different (environmental) community without known expected composition</w:t>
      </w:r>
      <w:r w:rsidR="00CE1506">
        <w:t>, a</w:t>
      </w:r>
      <w:r>
        <w:t>re the same relationships</w:t>
      </w:r>
      <w:r w:rsidR="00CE1506">
        <w:t xml:space="preserve"> among pipelines</w:t>
      </w:r>
      <w:r>
        <w:t xml:space="preserve"> observed </w:t>
      </w:r>
      <w:r w:rsidR="00CE1506">
        <w:t>as for the mock community</w:t>
      </w:r>
      <w:r>
        <w:t>?</w:t>
      </w:r>
    </w:p>
    <w:p w14:paraId="78335987" w14:textId="77777777" w:rsidR="00CE1506" w:rsidRDefault="00CE1506" w:rsidP="007C5BBC">
      <w:pPr>
        <w:pStyle w:val="ListParagraph"/>
        <w:numPr>
          <w:ilvl w:val="1"/>
          <w:numId w:val="12"/>
        </w:numPr>
        <w:spacing w:line="360" w:lineRule="auto"/>
      </w:pPr>
      <w:r>
        <w:t>First approach:</w:t>
      </w:r>
    </w:p>
    <w:p w14:paraId="32AE7BB4" w14:textId="0DA63C22" w:rsidR="00CE1506" w:rsidRDefault="00CE1506" w:rsidP="00CE1506">
      <w:pPr>
        <w:pStyle w:val="ListParagraph"/>
        <w:numPr>
          <w:ilvl w:val="2"/>
          <w:numId w:val="12"/>
        </w:numPr>
        <w:spacing w:line="360" w:lineRule="auto"/>
      </w:pPr>
      <w:commentRangeStart w:id="136"/>
      <w:r>
        <w:t>C</w:t>
      </w:r>
      <w:r w:rsidR="007C5BBC">
        <w:t xml:space="preserve">ompare ANOVA/Tukey results from previous analysis to ANOVA/Tukey results produced using same pipelines run on the fish tank samples. </w:t>
      </w:r>
      <w:commentRangeEnd w:id="136"/>
      <w:r w:rsidR="00DE05ED">
        <w:rPr>
          <w:rStyle w:val="CommentReference"/>
        </w:rPr>
        <w:commentReference w:id="136"/>
      </w:r>
    </w:p>
    <w:p w14:paraId="3A2080AB" w14:textId="2E2C0CFC" w:rsidR="007C5BBC" w:rsidRDefault="007C5BBC" w:rsidP="00CE1506">
      <w:pPr>
        <w:pStyle w:val="ListParagraph"/>
        <w:numPr>
          <w:ilvl w:val="2"/>
          <w:numId w:val="12"/>
        </w:numPr>
        <w:spacing w:line="360" w:lineRule="auto"/>
      </w:pPr>
      <w:r>
        <w:t xml:space="preserve">The </w:t>
      </w:r>
      <w:r w:rsidR="00CE1506">
        <w:t>assumption</w:t>
      </w:r>
      <w:r>
        <w:t xml:space="preserve"> is that any differences between the pipelines</w:t>
      </w:r>
      <w:r w:rsidR="00CE1506">
        <w:t>’</w:t>
      </w:r>
      <w:r>
        <w:t xml:space="preserve"> outputs observed in the mock community will exists regardless of what sample is inputted</w:t>
      </w:r>
      <w:r w:rsidR="00CE1506">
        <w:t>, so also for the fish tank samples</w:t>
      </w:r>
      <w:commentRangeStart w:id="137"/>
      <w:r>
        <w:t xml:space="preserve">. </w:t>
      </w:r>
      <w:r w:rsidR="00CE1506">
        <w:t>Example: i</w:t>
      </w:r>
      <w:r>
        <w:t xml:space="preserve">f the means of pipeline 4 and pipeline 8 differ significantly when used on mock community samples, </w:t>
      </w:r>
      <w:r w:rsidR="00CE1506">
        <w:t>their means</w:t>
      </w:r>
      <w:r>
        <w:t xml:space="preserve"> should also </w:t>
      </w:r>
      <w:commentRangeEnd w:id="137"/>
      <w:r w:rsidR="00DE05ED">
        <w:rPr>
          <w:rStyle w:val="CommentReference"/>
        </w:rPr>
        <w:commentReference w:id="137"/>
      </w:r>
      <w:r>
        <w:t>differ significantly</w:t>
      </w:r>
      <w:r w:rsidR="00CE1506">
        <w:t xml:space="preserve"> when run on fish tank samples.</w:t>
      </w:r>
    </w:p>
    <w:p w14:paraId="69FA01C0" w14:textId="77777777" w:rsidR="00CE1506" w:rsidRDefault="00CE1506" w:rsidP="007C5BBC">
      <w:pPr>
        <w:pStyle w:val="ListParagraph"/>
        <w:numPr>
          <w:ilvl w:val="1"/>
          <w:numId w:val="12"/>
        </w:numPr>
        <w:spacing w:line="360" w:lineRule="auto"/>
      </w:pPr>
      <w:r>
        <w:t>Second approach:</w:t>
      </w:r>
    </w:p>
    <w:p w14:paraId="564459AF" w14:textId="77777777" w:rsidR="00CE1506" w:rsidRDefault="00CE1506" w:rsidP="007C5BBC">
      <w:pPr>
        <w:pStyle w:val="ListParagraph"/>
        <w:numPr>
          <w:ilvl w:val="2"/>
          <w:numId w:val="12"/>
        </w:numPr>
        <w:spacing w:line="360" w:lineRule="auto"/>
      </w:pPr>
      <w:r>
        <w:t>Perform a PCA using data from fish tank samples (same pipelines as for mock community), compare the PCA clustering to the PCA clustering of the mock community</w:t>
      </w:r>
    </w:p>
    <w:p w14:paraId="5A9E7CE3" w14:textId="593D3F04" w:rsidR="00776123" w:rsidRDefault="00CE1506" w:rsidP="007C5BBC">
      <w:pPr>
        <w:pStyle w:val="ListParagraph"/>
        <w:numPr>
          <w:ilvl w:val="2"/>
          <w:numId w:val="12"/>
        </w:numPr>
        <w:spacing w:line="360" w:lineRule="auto"/>
      </w:pPr>
      <w:r>
        <w:t>Assumption</w:t>
      </w:r>
      <w:r w:rsidR="007C5BBC">
        <w:t xml:space="preserve"> is </w:t>
      </w:r>
      <w:r>
        <w:t xml:space="preserve">that </w:t>
      </w:r>
      <w:r w:rsidR="007C5BBC">
        <w:t xml:space="preserve">the same clustering pattern </w:t>
      </w:r>
      <w:r>
        <w:t>are</w:t>
      </w:r>
      <w:r w:rsidR="007C5BBC">
        <w:t xml:space="preserve"> observed regardless of where the sample came from.</w:t>
      </w:r>
    </w:p>
    <w:p w14:paraId="72B42603" w14:textId="4F83CB81" w:rsidR="00EC6348" w:rsidRDefault="00EC6348" w:rsidP="00E05CD2">
      <w:pPr>
        <w:spacing w:line="360" w:lineRule="auto"/>
      </w:pPr>
    </w:p>
    <w:p w14:paraId="3A09FE80" w14:textId="1B65AD2A" w:rsidR="00BC3432" w:rsidRDefault="00BC3432" w:rsidP="00E05CD2">
      <w:pPr>
        <w:spacing w:line="360" w:lineRule="auto"/>
      </w:pPr>
    </w:p>
    <w:p w14:paraId="3AEA54E3" w14:textId="7E4B10DF" w:rsidR="003124FC" w:rsidRDefault="003124FC" w:rsidP="007F3E17">
      <w:r>
        <w:br w:type="page"/>
      </w:r>
    </w:p>
    <w:p w14:paraId="0E602E83" w14:textId="77777777" w:rsidR="005F7CE5" w:rsidRDefault="00776123" w:rsidP="001B2FBE">
      <w:pPr>
        <w:pStyle w:val="Heading1"/>
      </w:pPr>
      <w:r>
        <w:lastRenderedPageBreak/>
        <w:t>Results</w:t>
      </w:r>
    </w:p>
    <w:p w14:paraId="54BD1CF1" w14:textId="77777777" w:rsidR="005F7CE5" w:rsidRDefault="005F7CE5" w:rsidP="005F7CE5"/>
    <w:p w14:paraId="60B56F09" w14:textId="77777777" w:rsidR="005F7CE5" w:rsidRDefault="005F7CE5" w:rsidP="005F7CE5">
      <w:r>
        <w:t>Do DNA assemblers work better on DNA and RNA assemblers better on RNA?</w:t>
      </w:r>
    </w:p>
    <w:p w14:paraId="79F727BF" w14:textId="77777777" w:rsidR="005F7CE5" w:rsidRDefault="005F7CE5" w:rsidP="005F7CE5">
      <w:r>
        <w:t>How close are different pipeline results to “Gold standard community”?</w:t>
      </w:r>
    </w:p>
    <w:p w14:paraId="03293FCB" w14:textId="7114353B" w:rsidR="005F7CE5" w:rsidRDefault="005F7CE5" w:rsidP="005F7CE5">
      <w:r>
        <w:t xml:space="preserve">Which </w:t>
      </w:r>
      <w:r w:rsidR="007F3E17">
        <w:t xml:space="preserve">process </w:t>
      </w:r>
      <w:r>
        <w:t>steps cause no significant differences?</w:t>
      </w:r>
    </w:p>
    <w:p w14:paraId="1512D97C" w14:textId="77777777" w:rsidR="007F3E17" w:rsidRDefault="005F7CE5" w:rsidP="005F7CE5">
      <w:r>
        <w:t xml:space="preserve">Absolute abundance </w:t>
      </w:r>
      <w:r>
        <w:sym w:font="Wingdings" w:char="F0E0"/>
      </w:r>
      <w:r>
        <w:t xml:space="preserve"> calculate cell counts in gold standard and in outcomes</w:t>
      </w:r>
    </w:p>
    <w:p w14:paraId="795FF621" w14:textId="77777777" w:rsidR="007F3E17" w:rsidRDefault="007F3E17" w:rsidP="005F7CE5"/>
    <w:p w14:paraId="0C6D2D96" w14:textId="4F36F2F0" w:rsidR="007F3E17" w:rsidRDefault="007F3E17" w:rsidP="005F7CE5">
      <w:r>
        <w:t>Supplemental results:</w:t>
      </w:r>
    </w:p>
    <w:p w14:paraId="0A12BF87" w14:textId="22A80AFF" w:rsidR="007F3E17" w:rsidRDefault="007F3E17" w:rsidP="00F97E08">
      <w:pPr>
        <w:pStyle w:val="ListParagraph"/>
        <w:numPr>
          <w:ilvl w:val="0"/>
          <w:numId w:val="9"/>
        </w:numPr>
      </w:pPr>
      <w:r>
        <w:t>Read numbers</w:t>
      </w:r>
    </w:p>
    <w:p w14:paraId="771FE524" w14:textId="279627C8" w:rsidR="007F3E17" w:rsidRDefault="007F3E17" w:rsidP="005F7CE5"/>
    <w:p w14:paraId="4680DB41" w14:textId="77777777" w:rsidR="007F3E17" w:rsidRDefault="007F3E17" w:rsidP="005F7CE5"/>
    <w:p w14:paraId="157E4CF7" w14:textId="77777777" w:rsidR="00124D78" w:rsidRDefault="00124D78" w:rsidP="00124D78"/>
    <w:p w14:paraId="33DFE9BB" w14:textId="465066A3" w:rsidR="007F3E17" w:rsidRDefault="007F3E17" w:rsidP="00F97E08">
      <w:pPr>
        <w:pStyle w:val="ListParagraph"/>
        <w:numPr>
          <w:ilvl w:val="0"/>
          <w:numId w:val="9"/>
        </w:numPr>
      </w:pPr>
      <w:r>
        <w:t>Scaffold numbers and N50 values</w:t>
      </w:r>
    </w:p>
    <w:p w14:paraId="08E79A26" w14:textId="06C27005" w:rsidR="00776123" w:rsidRDefault="007F3E17" w:rsidP="005F7CE5">
      <w:r>
        <w:t>R bubble plot, x axis samples, y axis</w:t>
      </w:r>
      <w:r w:rsidRPr="007F3E17">
        <w:t xml:space="preserve"> </w:t>
      </w:r>
      <w:r>
        <w:t>assemblers, bubble size scaffold numbers, display N50 value</w:t>
      </w:r>
      <w:r w:rsidR="00776123">
        <w:br w:type="page"/>
      </w:r>
    </w:p>
    <w:p w14:paraId="714DC8C3" w14:textId="5DB52209" w:rsidR="00EE3DBD" w:rsidRDefault="00312A0C" w:rsidP="001B2FBE">
      <w:pPr>
        <w:pStyle w:val="Heading1"/>
      </w:pPr>
      <w:r>
        <w:lastRenderedPageBreak/>
        <w:t>Dis</w:t>
      </w:r>
      <w:r w:rsidR="00177237">
        <w:t>c</w:t>
      </w:r>
      <w:r>
        <w:t>ussion:</w:t>
      </w:r>
    </w:p>
    <w:p w14:paraId="45DF5046" w14:textId="23176F83" w:rsidR="00312A0C" w:rsidRDefault="00312A0C" w:rsidP="00E05CD2">
      <w:pPr>
        <w:spacing w:line="360" w:lineRule="auto"/>
      </w:pPr>
    </w:p>
    <w:p w14:paraId="3BF5EF75" w14:textId="2851FCE8" w:rsidR="00AE1B39" w:rsidRDefault="00AE1B39" w:rsidP="00E05CD2">
      <w:pPr>
        <w:spacing w:line="360" w:lineRule="auto"/>
      </w:pPr>
      <w:r>
        <w:t>Shotgun sequencing will highly favour microbes</w:t>
      </w:r>
      <w:r w:rsidR="00103870">
        <w:t xml:space="preserve"> due to their high abundance</w:t>
      </w:r>
      <w:r>
        <w:t xml:space="preserve">, and metazoans living in an ecosystem </w:t>
      </w:r>
      <w:r w:rsidR="00103870">
        <w:t>could stay undetected</w:t>
      </w:r>
      <w:r>
        <w:t>.</w:t>
      </w:r>
    </w:p>
    <w:p w14:paraId="6D834AEA" w14:textId="77777777" w:rsidR="00AE1B39" w:rsidRDefault="00AE1B39" w:rsidP="00E05CD2">
      <w:pPr>
        <w:spacing w:line="360" w:lineRule="auto"/>
      </w:pPr>
    </w:p>
    <w:p w14:paraId="46C28B03" w14:textId="000613A6" w:rsidR="00177237" w:rsidRDefault="00177237" w:rsidP="00E05CD2">
      <w:pPr>
        <w:spacing w:line="360" w:lineRule="auto"/>
      </w:pPr>
      <w:r>
        <w:t xml:space="preserve">Point out </w:t>
      </w:r>
      <w:r w:rsidR="004F3EB3">
        <w:t xml:space="preserve">that </w:t>
      </w:r>
      <w:r>
        <w:t>results are valid only for this specific sequencing depth</w:t>
      </w:r>
      <w:r w:rsidR="004F3EB3">
        <w:t>. I</w:t>
      </w:r>
      <w:r>
        <w:t xml:space="preserve">f </w:t>
      </w:r>
      <w:r w:rsidR="004F3EB3">
        <w:t>sequencing depth increase</w:t>
      </w:r>
      <w:r w:rsidR="004C284B">
        <w:t>s</w:t>
      </w:r>
      <w:r>
        <w:t xml:space="preserve">, </w:t>
      </w:r>
      <w:r w:rsidR="004F3EB3">
        <w:t>metagenomics</w:t>
      </w:r>
      <w:r>
        <w:t xml:space="preserve"> will become more effective</w:t>
      </w:r>
      <w:r w:rsidR="004C284B">
        <w:t xml:space="preserve"> (because it doesn’t only cover rRNA barcodes but many more)</w:t>
      </w:r>
      <w:r w:rsidR="004F3EB3">
        <w:t>, but we don’t know to what degree/at what depth in relation to community complexity.</w:t>
      </w:r>
    </w:p>
    <w:p w14:paraId="45871D2C" w14:textId="77777777" w:rsidR="00177237" w:rsidRDefault="00177237" w:rsidP="00E05CD2">
      <w:pPr>
        <w:spacing w:line="360" w:lineRule="auto"/>
      </w:pPr>
    </w:p>
    <w:p w14:paraId="405AC29A" w14:textId="6D055C73" w:rsidR="00312A0C" w:rsidRDefault="00312A0C" w:rsidP="00E05CD2">
      <w:pPr>
        <w:spacing w:line="360" w:lineRule="auto"/>
      </w:pPr>
      <w:r>
        <w:t>R</w:t>
      </w:r>
      <w:r w:rsidR="004F3EB3">
        <w:t>NA</w:t>
      </w:r>
      <w:r>
        <w:t xml:space="preserve"> hard to handle</w:t>
      </w:r>
      <w:r w:rsidR="004F3EB3">
        <w:t>, short half-life, not feasible for biomonitoring?</w:t>
      </w:r>
      <w:r w:rsidR="00103870">
        <w:t xml:space="preserve"> Reference Cordier. Stabilization </w:t>
      </w:r>
      <w:r w:rsidR="00103870">
        <w:sym w:font="Wingdings" w:char="F0E0"/>
      </w:r>
      <w:r w:rsidR="00103870">
        <w:t xml:space="preserve"> how effective?</w:t>
      </w:r>
    </w:p>
    <w:p w14:paraId="2E400A0D" w14:textId="28393CB7" w:rsidR="00DE3419" w:rsidRDefault="00DE3419" w:rsidP="00E05CD2">
      <w:pPr>
        <w:spacing w:line="360" w:lineRule="auto"/>
      </w:pPr>
    </w:p>
    <w:p w14:paraId="36DB03EF" w14:textId="414BF80E" w:rsidR="00DE3419" w:rsidRDefault="004F3EB3" w:rsidP="00E05CD2">
      <w:pPr>
        <w:spacing w:line="360" w:lineRule="auto"/>
      </w:pPr>
      <w:r>
        <w:t>T</w:t>
      </w:r>
      <w:r w:rsidR="00DE3419">
        <w:t>axonomy</w:t>
      </w:r>
      <w:r>
        <w:t>-</w:t>
      </w:r>
      <w:r w:rsidR="00DE3419">
        <w:t>free</w:t>
      </w:r>
      <w:r>
        <w:t xml:space="preserve"> biomonitoring</w:t>
      </w:r>
    </w:p>
    <w:p w14:paraId="08C5B112" w14:textId="2326B497" w:rsidR="00886040" w:rsidRDefault="00886040" w:rsidP="00E05CD2">
      <w:pPr>
        <w:spacing w:line="360" w:lineRule="auto"/>
      </w:pPr>
    </w:p>
    <w:p w14:paraId="1EEACF69" w14:textId="321BA99E" w:rsidR="00886040" w:rsidRDefault="00886040" w:rsidP="00E05CD2">
      <w:pPr>
        <w:spacing w:line="360" w:lineRule="auto"/>
      </w:pPr>
      <w:r>
        <w:t>Total RNA Seq</w:t>
      </w:r>
      <w:r w:rsidR="00DC1691">
        <w:t xml:space="preserve"> </w:t>
      </w:r>
      <w:r>
        <w:t>can be even further used for mRNA analysis</w:t>
      </w:r>
      <w:r w:rsidR="004C284B">
        <w:t xml:space="preserve"> </w:t>
      </w:r>
      <w:r w:rsidR="00DC1691">
        <w:t>– two birds with one stone</w:t>
      </w:r>
    </w:p>
    <w:p w14:paraId="58013C61" w14:textId="77777777" w:rsidR="004F3EB3" w:rsidRDefault="004F3EB3" w:rsidP="00E05CD2">
      <w:pPr>
        <w:spacing w:line="360" w:lineRule="auto"/>
      </w:pPr>
    </w:p>
    <w:p w14:paraId="4E37389E" w14:textId="2840794D" w:rsidR="004F3EB3" w:rsidRDefault="004F3EB3" w:rsidP="00E05CD2">
      <w:pPr>
        <w:spacing w:line="360" w:lineRule="auto"/>
        <w:jc w:val="both"/>
      </w:pPr>
      <w:r>
        <w:t>Role of mRNA-Seq for taxonomic profiling</w:t>
      </w:r>
      <w:r w:rsidR="00DC1691">
        <w:t>?</w:t>
      </w:r>
      <w:r>
        <w:t xml:space="preserve"> (need to find REFS)</w:t>
      </w:r>
    </w:p>
    <w:p w14:paraId="5312DF25" w14:textId="77777777" w:rsidR="006E6787" w:rsidRDefault="006E6787" w:rsidP="00E05CD2">
      <w:pPr>
        <w:spacing w:line="360" w:lineRule="auto"/>
        <w:ind w:firstLine="720"/>
        <w:jc w:val="both"/>
        <w:rPr>
          <w:ins w:id="138" w:author="Christopher Hempel" w:date="2020-06-11T13:47:00Z"/>
          <w:rFonts w:ascii="Calibri" w:hAnsi="Calibri" w:cs="Calibri"/>
          <w:color w:val="000000" w:themeColor="text1"/>
        </w:rPr>
      </w:pPr>
    </w:p>
    <w:p w14:paraId="70C9AE7E" w14:textId="77777777" w:rsidR="001550E0" w:rsidRDefault="001550E0" w:rsidP="00E05CD2">
      <w:pPr>
        <w:spacing w:line="360" w:lineRule="auto"/>
        <w:ind w:firstLine="720"/>
        <w:jc w:val="both"/>
        <w:rPr>
          <w:ins w:id="139" w:author="Christopher Hempel" w:date="2020-06-11T14:02:00Z"/>
          <w:rFonts w:ascii="Calibri" w:hAnsi="Calibri" w:cs="Calibri"/>
          <w:color w:val="000000" w:themeColor="text1"/>
        </w:rPr>
      </w:pPr>
      <w:commentRangeStart w:id="140"/>
      <w:ins w:id="141" w:author="Christopher Hempel" w:date="2020-06-11T14:02:00Z">
        <w:r>
          <w:rPr>
            <w:rFonts w:ascii="Calibri" w:hAnsi="Calibri" w:cs="Calibri"/>
            <w:color w:val="000000" w:themeColor="text1"/>
          </w:rPr>
          <w:t xml:space="preserve">However, the application of metagenomics for taxonomic profiling is highly dependent on sequencing depth, i.e., the sequenced portion of a sample. This dependency is due to the small number of genes in an organism that are useful for taxonomic profiling. Standard barcode genes that are used for that purpose can make up as little as </w:t>
        </w:r>
        <w:r>
          <w:t xml:space="preserve">0.05%-1.4% </w:t>
        </w:r>
        <w:r>
          <w:rPr>
            <w:rFonts w:ascii="Calibri" w:hAnsi="Calibri" w:cs="Calibri"/>
            <w:color w:val="000000" w:themeColor="text1"/>
          </w:rPr>
          <w:t xml:space="preserve">in metagenomics data </w:t>
        </w:r>
        <w:r>
          <w:rPr>
            <w:rFonts w:ascii="Calibri" w:hAnsi="Calibri" w:cs="Calibri"/>
            <w:color w:val="000000" w:themeColor="text1"/>
          </w:rPr>
          <w:fldChar w:fldCharType="begin" w:fldLock="1"/>
        </w:r>
        <w:r>
          <w:rPr>
            <w:rFonts w:ascii="Calibri" w:hAnsi="Calibri" w:cs="Calibri"/>
            <w:color w:val="000000" w:themeColor="text1"/>
          </w:rPr>
          <w:instrText>ADDIN CSL_CITATION {"citationItems":[{"id":"ITEM-1","itemData":{"DOI":"10.1038/nbt.1823","ISSN":"10870156","abstract":"Here we present a standard developed by the Genomic Standards Consortium (GSC) for reporting marker gene sequences-the minimum information about a marker gene sequence (MIMARKS). We also introduce a system for describing the environment from which a biological sample originates. The 'environmental packages' apply to any genome sequence of known origin and can be used in combination with MIMARKS and other GSC checklists. Finally, to establish a unified standard for describing sequence data and to provide a single point of entry for the scientific community to access and learn about GSC checklists, we present the minimum information about any (x) sequence (MIxS). Adoption of MIxS will enhance our ability to analyze natural genetic diversity documented by massive DNA sequencing efforts from myriad ecosystems in our ever-changing biosphere.","author":[{"dropping-particle":"","family":"Yilmaz","given":"Pelin","non-dropping-particle":"","parse-names":false,"suffix":""},{"dropping-particle":"","family":"Kottmann","given":"Renzo","non-dropping-particle":"","parse-names":false,"suffix":""},{"dropping-particle":"","family":"Field","given":"Dawn","non-dropping-particle":"","parse-names":false,"suffix":""},{"dropping-particle":"","family":"Knight","given":"Rob","non-dropping-particle":"","parse-names":false,"suffix":""},{"dropping-particle":"","family":"Cole","given":"James R.","non-dropping-particle":"","parse-names":false,"suffix":""},{"dropping-particle":"","family":"Amaral-Zettler","given":"Linda","non-dropping-particle":"","parse-names":false,"suffix":""},{"dropping-particle":"","family":"Gilbert","given":"Jack A.","non-dropping-particle":"","parse-names":false,"suffix":""},{"dropping-particle":"","family":"Karsch-Mizrachi","given":"Ilene","non-dropping-particle":"","parse-names":false,"suffix":""},{"dropping-particle":"","family":"Johnston","given":"Anjanette","non-dropping-particle":"","parse-names":false,"suffix":""},{"dropping-particle":"","family":"Cochrane","given":"Guy","non-dropping-particle":"","parse-names":false,"suffix":""},{"dropping-particle":"","family":"Vaughan","given":"Robert","non-dropping-particle":"","parse-names":false,"suffix":""},{"dropping-particle":"","family":"Hunter","given":"Christopher","non-dropping-particle":"","parse-names":false,"suffix":""},{"dropping-particle":"","family":"Park","given":"Joonhong","non-dropping-particle":"","parse-names":false,"suffix":""},{"dropping-particle":"","family":"Morrison","given":"Norman","non-dropping-particle":"","parse-names":false,"suffix":""},{"dropping-particle":"","family":"Rocca-Serra","given":"Philippe","non-dropping-particle":"","parse-names":false,"suffix":""},{"dropping-particle":"","family":"Sterk","given":"Peter","non-dropping-particle":"","parse-names":false,"suffix":""},{"dropping-particle":"","family":"Arumugam","given":"Manimozhiyan","non-dropping-particle":"","parse-names":false,"suffix":""},{"dropping-particle":"","family":"Bailey","given":"Mark","non-dropping-particle":"","parse-names":false,"suffix":""},{"dropping-particle":"","family":"Baumgartner","given":"Laura","non-dropping-particle":"","parse-names":false,"suffix":""},{"dropping-particle":"","family":"Birren","given":"Bruce W.","non-dropping-particle":"","parse-names":false,"suffix":""},{"dropping-particle":"","family":"Blaser","given":"Martin J.","non-dropping-particle":"","parse-names":false,"suffix":""},{"dropping-particle":"","family":"Bonazzi","given":"Vivien","non-dropping-particle":"","parse-names":false,"suffix":""},{"dropping-particle":"","family":"Booth","given":"Tim","non-dropping-particle":"","parse-names":false,"suffix":""},{"dropping-particle":"","family":"Bork","given":"Peer","non-dropping-particle":"","parse-names":false,"suffix":""},{"dropping-particle":"","family":"Bushman","given":"Frederic D.","non-dropping-particle":"","parse-names":false,"suffix":""},{"dropping-particle":"","family":"Buttigieg","given":"Pier Luigi","non-dropping-particle":"","parse-names":false,"suffix":""},{"dropping-particle":"","family":"Chain","given":"Patrick S.G.","non-dropping-particle":"","parse-names":false,"suffix":""},{"dropping-particle":"","family":"Charlson","given":"Emily","non-dropping-particle":"","parse-names":false,"suffix":""},{"dropping-particle":"","family":"Costello","given":"Elizabeth K.","non-dropping-particle":"","parse-names":false,"suffix":""},{"dropping-particle":"","family":"Huot-Creasy","given":"Heather","non-dropping-particle":"","parse-names":false,"suffix":""},{"dropping-particle":"","family":"Dawyndt","given":"Peter","non-dropping-particle":"","parse-names":false,"suffix":""},{"dropping-particle":"","family":"Desantis","given":"Todd","non-dropping-particle":"","parse-names":false,"suffix":""},{"dropping-particle":"","family":"Fierer","given":"Noah","non-dropping-particle":"","parse-names":false,"suffix":""},{"dropping-particle":"","family":"Fuhrman","given":"Jed A.","non-dropping-particle":"","parse-names":false,"suffix":""},{"dropping-particle":"","family":"Gallery","given":"Rachel E.","non-dropping-particle":"","parse-names":false,"suffix":""},{"dropping-particle":"","family":"Gevers","given":"Dirk","non-dropping-particle":"","parse-names":false,"suffix":""},{"dropping-particle":"","family":"Gibbs","given":"Richard A.","non-dropping-particle":"","parse-names":false,"suffix":""},{"dropping-particle":"","family":"Gil","given":"Inigo San","non-dropping-particle":"","parse-names":false,"suffix":""},{"dropping-particle":"","family":"Gonzalez","given":"Antonio","non-dropping-particle":"","parse-names":false,"suffix":""},{"dropping-particle":"","family":"Gordon","given":"Jeffrey I.","non-dropping-particle":"","parse-names":false,"suffix":""},{"dropping-particle":"","family":"Guralnick","given":"Robert","non-dropping-particle":"","parse-names":false,"suffix":""},{"dropping-particle":"","family":"Hankeln","given":"Wolfgang","non-dropping-particle":"","parse-names":false,"suffix":""},{"dropping-particle":"","family":"Highlander","given":"Sarah","non-dropping-particle":"","parse-names":false,"suffix":""},{"dropping-particle":"","family":"Hugenholtz","given":"Philip","non-dropping-particle":"","parse-names":false,"suffix":""},{"dropping-particle":"","family":"Jansson","given":"Janet","non-dropping-particle":"","parse-names":false,"suffix":""},{"dropping-particle":"","family":"Kau","given":"Andrew L.","non-dropping-particle":"","parse-names":false,"suffix":""},{"dropping-particle":"","family":"Kelley","given":"Scott T.","non-dropping-particle":"","parse-names":false,"suffix":""},{"dropping-particle":"","family":"Kennedy","given":"Jerry","non-dropping-particle":"","parse-names":false,"suffix":""},{"dropping-particle":"","family":"Knights","given":"Dan","non-dropping-particle":"","parse-names":false,"suffix":""},{"dropping-particle":"","family":"Koren","given":"Omry","non-dropping-particle":"","parse-names":false,"suffix":""},{"dropping-particle":"","family":"Kuczynski","given":"Justin","non-dropping-particle":"","parse-names":false,"suffix":""},{"dropping-particle":"","family":"Kyrpides","given":"Nikos","non-dropping-particle":"","parse-names":false,"suffix":""},{"dropping-particle":"","family":"Larsen","given":"Robert","non-dropping-particle":"","parse-names":false,"suffix":""},{"dropping-particle":"","family":"Lauber","given":"Christian L.","non-dropping-particle":"","parse-names":false,"suffix":""},{"dropping-particle":"","family":"Legg","given":"Teresa","non-dropping-particle":"","parse-names":false,"suffix":""},{"dropping-particle":"","family":"Ley","given":"Ruth E.","non-dropping-particle":"","parse-names":false,"suffix":""},{"dropping-particle":"","family":"Lozupone","given":"Catherine A.","non-dropping-particle":"","parse-names":false,"suffix":""},{"dropping-particle":"","family":"Ludwig","given":"Wolfgang","non-dropping-particle":"","parse-names":false,"suffix":""},{"dropping-particle":"","family":"Lyons","given":"Donna","non-dropping-particle":"","parse-names":false,"suffix":""},{"dropping-particle":"","family":"Maguire","given":"Eamonn","non-dropping-particle":"","parse-names":false,"suffix":""},{"dropping-particle":"","family":"Methé","given":"Barbara A.","non-dropping-particle":"","parse-names":false,"suffix":""},{"dropping-particle":"","family":"Meyer","given":"Folker","non-dropping-particle":"","parse-names":false,"suffix":""},{"dropping-particle":"","family":"Muegge","given":"Brian","non-dropping-particle":"","parse-names":false,"suffix":""},{"dropping-particle":"","family":"Nakielny","given":"Sara","non-dropping-particle":"","parse-names":false,"suffix":""},{"dropping-particle":"","family":"Nelson","given":"Karen E.","non-dropping-particle":"","parse-names":false,"suffix":""},{"dropping-particle":"","family":"Nemergut","given":"Diana","non-dropping-particle":"","parse-names":false,"suffix":""},{"dropping-particle":"","family":"Neufeld","given":"Josh D.","non-dropping-particle":"","parse-names":false,"suffix":""},{"dropping-particle":"","family":"Newbold","given":"Lindsay K.","non-dropping-particle":"","parse-names":false,"suffix":""},{"dropping-particle":"","family":"Oliver","given":"Anna E.","non-dropping-particle":"","parse-names":false,"suffix":""},{"dropping-particle":"","family":"Pace","given":"Norman R.","non-dropping-particle":"","parse-names":false,"suffix":""},{"dropping-particle":"","family":"Palanisamy","given":"Giriprakash","non-dropping-particle":"","parse-names":false,"suffix":""},{"dropping-particle":"","family":"Peplies","given":"Jörg","non-dropping-particle":"","parse-names":false,"suffix":""},{"dropping-particle":"","family":"Petrosino","given":"Joseph","non-dropping-particle":"","parse-names":false,"suffix":""},{"dropping-particle":"","family":"Proctor","given":"Lita","non-dropping-particle":"","parse-names":false,"suffix":""},{"dropping-particle":"","family":"Pruesse","given":"Elmar","non-dropping-particle":"","parse-names":false,"suffix":""},{"dropping-particle":"","family":"Quast","given":"Christian","non-dropping-particle":"","parse-names":false,"suffix":""},{"dropping-particle":"","family":"Raes","given":"Jeroen","non-dropping-particle":"","parse-names":false,"suffix":""},{"dropping-particle":"","family":"Ratnasingham","given":"Sujeevan","non-dropping-particle":"","parse-names":false,"suffix":""},{"dropping-particle":"","family":"Ravel","given":"Jacques","non-dropping-particle":"","parse-names":false,"suffix":""},{"dropping-particle":"","family":"Relman","given":"David A.","non-dropping-particle":"","parse-names":false,"suffix":""},{"dropping-particle":"","family":"Assunta-Sansone","given":"Susanna","non-dropping-particle":"","parse-names":false,"suffix":""},{"dropping-particle":"","family":"Schloss","given":"Patrick D.","non-dropping-particle":"","parse-names":false,"suffix":""},{"dropping-particle":"","family":"Schriml","given":"Lynn","non-dropping-particle":"","parse-names":false,"suffix":""},{"dropping-particle":"","family":"Sinha","given":"Rohini","non-dropping-particle":"","parse-names":false,"suffix":""},{"dropping-particle":"","family":"Smith","given":"Michelle I.","non-dropping-particle":"","parse-names":false,"suffix":""},{"dropping-particle":"","family":"Sodergren","given":"Erica","non-dropping-particle":"","parse-names":false,"suffix":""},{"dropping-particle":"","family":"Spor","given":"Aymé","non-dropping-particle":"","parse-names":false,"suffix":""},{"dropping-particle":"","family":"Stombaugh","given":"Jesse","non-dropping-particle":"","parse-names":false,"suffix":""},{"dropping-particle":"","family":"Tiedje","given":"James M.","non-dropping-particle":"","parse-names":false,"suffix":""},{"dropping-particle":"V.","family":"Ward","given":"Doyle","non-dropping-particle":"","parse-names":false,"suffix":""},{"dropping-particle":"","family":"Weinstock","given":"George M.","non-dropping-particle":"","parse-names":false,"suffix":""},{"dropping-particle":"","family":"Wendel","given":"Doug","non-dropping-particle":"","parse-names":false,"suffix":""},{"dropping-particle":"","family":"White","given":"Owen","non-dropping-particle":"","parse-names":false,"suffix":""},{"dropping-particle":"","family":"Whiteley","given":"Andrew","non-dropping-particle":"","parse-names":false,"suffix":""},{"dropping-particle":"","family":"Wilke","given":"Andreas","non-dropping-particle":"","parse-names":false,"suffix":""},{"dropping-particle":"","family":"Wortman","given":"Jennifer R.","non-dropping-particle":"","parse-names":false,"suffix":""},{"dropping-particle":"","family":"Yatsunenko","given":"Tanya","non-dropping-particle":"","parse-names":false,"suffix":""},{"dropping-particle":"","family":"Glöckner","given":"Frank Oliver","non-dropping-particle":"","parse-names":false,"suffix":""}],"container-title":"Nature Biotechnology","id":"ITEM-1","issue":"5","issued":{"date-parts":[["2011"]]},"page":"415-420","title":"Minimum information about a marker gene sequence (MIMARKS) and minimum information about any (x) sequence (MIxS) specifications","type":"article-journal","volume":"29"},"uris":["http://www.mendeley.com/documents/?uuid=4f4ac5f3-0cd9-498e-bf74-98cd19656e57"]},{"id":"ITEM-2","itemData":{"DOI":"10.1111/1462-2920.12250","ISSN":"14622920","abstract":"Sequencing of 16S rDNA polymerase chain reaction (PCR) amplicons is the most common approach for investigating environmental prokaryotic diversity, despite the known biases introduced during PCR. Here we show that 16S rDNA fragments derived from Illumina-sequenced environmental metagenomes (mitags) are a powerful alternative to 16S rDNA amplicons for investigating the taxonomic diversity and structure of prokaryotic communities. As part of the Tara Oceans global expedition, marine plankton was sampled in three locations, resulting in 29 subsamples for which metagenomes were produced by shotgun Illumina sequencing (ca. 700 Gb). For comparative analyses, a subset of samples was also selected for Roche-454 sequencing using both shotgun (m454tags; 13 metagenomes, ca. 2.4 Gb) and 16S rDNA amplicon (454tags; ca. 0.075 Gb) approaches. Our results indicate that by overcoming PCR biases related to amplification and primer mismatch, mitags may provide more realistic estimates of community richness and evenness than amplicon 454tags. In addition, mitags can capture expected beta diversity patterns. Using mitags is now economically feasible given the dramatic reduction in high-throughput sequencing costs, having the advantage of retrieving simultaneously both taxonomic (Bacteria, Archaea and Eukarya) and functional information from the same microbial community.","author":[{"dropping-particle":"","family":"Logares","given":"Ramiro","non-dropping-particle":"","parse-names":false,"suffix":""},{"dropping-particle":"","family":"Sunagawa","given":"Shinichi","non-dropping-particle":"","parse-names":false,"suffix":""},{"dropping-particle":"","family":"Salazar","given":"Guillem","non-dropping-particle":"","parse-names":false,"suffix":""},{"dropping-particle":"","family":"Cornejo-Castillo","given":"Francisco M.","non-dropping-particle":"","parse-names":false,"suffix":""},{"dropping-particle":"","family":"Ferrera","given":"Isabel","non-dropping-particle":"","parse-names":false,"suffix":""},{"dropping-particle":"","family":"Sarmento","given":"Hugo","non-dropping-particle":"","parse-names":false,"suffix":""},{"dropping-particle":"","family":"Hingamp","given":"Pascal","non-dropping-particle":"","parse-names":false,"suffix":""},{"dropping-particle":"","family":"Ogata","given":"Hiroyuki","non-dropping-particle":"","parse-names":false,"suffix":""},{"dropping-particle":"","family":"Vargas","given":"Colomban","non-dropping-particle":"de","parse-names":false,"suffix":""},{"dropping-particle":"","family":"Lima-Mendez","given":"Gipsi","non-dropping-particle":"","parse-names":false,"suffix":""},{"dropping-particle":"","family":"Raes","given":"Jeroen","non-dropping-particle":"","parse-names":false,"suffix":""},{"dropping-particle":"","family":"Poulain","given":"Julie","non-dropping-particle":"","parse-names":false,"suffix":""},{"dropping-particle":"","family":"Jaillon","given":"Olivier","non-dropping-particle":"","parse-names":false,"suffix":""},{"dropping-particle":"","family":"Wincker","given":"Patrick","non-dropping-particle":"","parse-names":false,"suffix":""},{"dropping-particle":"","family":"Kandels-Lewis","given":"Stefanie","non-dropping-particle":"","parse-names":false,"suffix":""},{"dropping-particle":"","family":"Karsenti","given":"Eric","non-dropping-particle":"","parse-names":false,"suffix":""},{"dropping-particle":"","family":"Bork","given":"Peer","non-dropping-particle":"","parse-names":false,"suffix":""},{"dropping-particle":"","family":"Acinas","given":"Silvia G.","non-dropping-particle":"","parse-names":false,"suffix":""}],"container-title":"Environmental Microbiology","id":"ITEM-2","issue":"9","issued":{"date-parts":[["2014"]]},"page":"2659-2671","title":"Metagenomic 16S rDNA Illumina tags are a powerful alternative to amplicon sequencing to explore diversity and structure of microbial communities","type":"article-journal","volume":"16"},"uris":["http://www.mendeley.com/documents/?uuid=6d973113-910d-4c73-9a15-a2f47ee51e7b"]}],"mendeley":{"formattedCitation":"(Logares et al., 2014; Yilmaz et al., 2011)","plainTextFormattedCitation":"(Logares et al., 2014; Yilmaz et al., 2011)","previouslyFormattedCitation":"(Logares et al., 2014; Yilmaz et al., 2011)"},"properties":{"noteIndex":0},"schema":"https://github.com/citation-style-language/schema/raw/master/csl-citation.json"}</w:instrText>
        </w:r>
        <w:r>
          <w:rPr>
            <w:rFonts w:ascii="Calibri" w:hAnsi="Calibri" w:cs="Calibri"/>
            <w:color w:val="000000" w:themeColor="text1"/>
          </w:rPr>
          <w:fldChar w:fldCharType="separate"/>
        </w:r>
        <w:r w:rsidRPr="00EB444C">
          <w:rPr>
            <w:rFonts w:ascii="Calibri" w:hAnsi="Calibri" w:cs="Calibri"/>
            <w:noProof/>
            <w:color w:val="000000" w:themeColor="text1"/>
          </w:rPr>
          <w:t>(Logares et al., 2014; Yilmaz et al., 2011)</w:t>
        </w:r>
        <w:r>
          <w:rPr>
            <w:rFonts w:ascii="Calibri" w:hAnsi="Calibri" w:cs="Calibri"/>
            <w:color w:val="000000" w:themeColor="text1"/>
          </w:rPr>
          <w:fldChar w:fldCharType="end"/>
        </w:r>
        <w:r>
          <w:rPr>
            <w:rFonts w:ascii="Calibri" w:hAnsi="Calibri" w:cs="Calibri"/>
            <w:color w:val="000000" w:themeColor="text1"/>
          </w:rPr>
          <w:t xml:space="preserve">, and references for other genes are often missing, </w:t>
        </w:r>
        <w:r w:rsidRPr="00BA3733">
          <w:rPr>
            <w:rFonts w:ascii="Calibri" w:hAnsi="Calibri" w:cs="Calibri"/>
            <w:color w:val="000000" w:themeColor="text1"/>
          </w:rPr>
          <w:t xml:space="preserve">which is why the major portion of metagenomic data often remains unknown </w:t>
        </w:r>
        <w:r w:rsidRPr="00BA3733">
          <w:rPr>
            <w:rFonts w:ascii="Calibri" w:hAnsi="Calibri" w:cs="Calibri"/>
            <w:color w:val="000000" w:themeColor="text1"/>
          </w:rPr>
          <w:fldChar w:fldCharType="begin" w:fldLock="1"/>
        </w:r>
        <w:r w:rsidRPr="00BA3733">
          <w:rPr>
            <w:rFonts w:ascii="Calibri" w:hAnsi="Calibri" w:cs="Calibri"/>
            <w:color w:val="000000" w:themeColor="text1"/>
          </w:rPr>
          <w:instrText>ADDIN CSL_CITATION {"citationItems":[{"id":"ITEM-1","itemData":{"DOI":"10.1101/2020.03.16.993667","abstract":"The isolation and analysis of environmental DNA (eDNA) for ecosystem assessment and monitoring has become increasingly popular. A majority of studies have taken a metabarcoding approach--that is, amplifying and sequencing one or more gene targets of interest. Shotgun sequencing of eDNA--also called metagenomics--while popular in microbial community analysis has not seen much adoption for the analysis of other groups of organisms. Especially in light of the existence of extremely high-capacity DNA sequencers, we decided to test the performance of a shotgun approach side-by-side with a metabarcoding approach on marine water samples obtained from offshore Newfoundland. We found that metabarcoding remains the most efficient technique, but that metagenomics also has significant power to reveal biodiversity patterns, and in fact can be treated as an independent confirmation of ecological gradients. Moreover, we show that metagenomics can also be used to infer factors related to ecosystem health and function.","author":[{"dropping-particle":"","family":"Singer","given":"Gregory A C","non-dropping-particle":"","parse-names":false,"suffix":""},{"dropping-particle":"","family":"Shekarriz","given":"Shahrokh","non-dropping-particle":"","parse-names":false,"suffix":""},{"dropping-particle":"","family":"McCarthy","given":"Avery","non-dropping-particle":"","parse-names":false,"suffix":""},{"dropping-particle":"","family":"Fahner","given":"Nicole","non-dropping-particle":"","parse-names":false,"suffix":""},{"dropping-particle":"","family":"Hajibabaei","given":"Mehrdad","non-dropping-particle":"","parse-names":false,"suffix":""}],"container-title":"bioRxiv","id":"ITEM-1","issued":{"date-parts":[["2020"]]},"page":"2020.03.16.993667","title":"The utility of a metagenomics approach for marine biomonitoring","type":"article-journal"},"uris":["http://www.mendeley.com/documents/?uuid=088dda17-878b-483e-a5e5-1d04e8e2d194"]},{"id":"ITEM-2","itemData":{"DOI":"10.1038/s41598-017-12501-5","ISBN":"7034894671","ISSN":"20452322","PMID":"28947818","abstract":"Effective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Reports","id":"ITEM-2","issue":"1","issued":{"date-parts":[["2017"]]},"page":"1-11","publisher":"Springer US","title":"Ecosystem biomonitoring with eDNA: Metabarcoding across the tree of life in a tropical marine environment","type":"article-journal","volume":"7"},"uris":["http://www.mendeley.com/documents/?uuid=4d3beede-e883-48ff-9887-785fa56a54e9"]}],"mendeley":{"formattedCitation":"(Singer et al., 2020; Stat et al., 2017)","plainTextFormattedCitation":"(Singer et al., 2020; Stat et al., 2017)","previouslyFormattedCitation":"(Singer et al., 2020; Stat et al., 2017)"},"properties":{"noteIndex":0},"schema":"https://github.com/citation-style-language/schema/raw/master/csl-citation.json"}</w:instrText>
        </w:r>
        <w:r w:rsidRPr="00BA3733">
          <w:rPr>
            <w:rFonts w:ascii="Calibri" w:hAnsi="Calibri" w:cs="Calibri"/>
            <w:color w:val="000000" w:themeColor="text1"/>
          </w:rPr>
          <w:fldChar w:fldCharType="separate"/>
        </w:r>
        <w:r w:rsidRPr="00BA3733">
          <w:rPr>
            <w:rFonts w:ascii="Calibri" w:hAnsi="Calibri" w:cs="Calibri"/>
            <w:noProof/>
            <w:color w:val="000000" w:themeColor="text1"/>
          </w:rPr>
          <w:t>(Singer et al., 2020; Stat et al., 2017)</w:t>
        </w:r>
        <w:r w:rsidRPr="00BA3733">
          <w:rPr>
            <w:rFonts w:ascii="Calibri" w:hAnsi="Calibri" w:cs="Calibri"/>
            <w:color w:val="000000" w:themeColor="text1"/>
          </w:rPr>
          <w:fldChar w:fldCharType="end"/>
        </w:r>
        <w:r>
          <w:rPr>
            <w:rFonts w:ascii="Calibri" w:hAnsi="Calibri" w:cs="Calibri"/>
            <w:color w:val="000000" w:themeColor="text1"/>
          </w:rPr>
          <w:t xml:space="preserve">. The efficiency of metagenomics for taxonomic profiling is, therefore, dependant on the coverage of these barcode genes, which is directly related to the sequencing depth. The more complex a community is, the higher sequencing depth is required to cover barcode genes to an extend where the community can be accurately profiled. Consequently, given sufficient </w:t>
        </w:r>
        <w:r>
          <w:rPr>
            <w:rFonts w:ascii="Calibri" w:hAnsi="Calibri" w:cs="Calibri"/>
            <w:color w:val="000000" w:themeColor="text1"/>
          </w:rPr>
          <w:lastRenderedPageBreak/>
          <w:t xml:space="preserve">sequencing depth, metagenomics can outperform metabarcoding in terms of taxonomic profiling </w:t>
        </w:r>
        <w:r>
          <w:rPr>
            <w:rFonts w:ascii="Calibri" w:hAnsi="Calibri" w:cs="Calibri"/>
            <w:color w:val="000000" w:themeColor="text1"/>
          </w:rPr>
          <w:fldChar w:fldCharType="begin" w:fldLock="1"/>
        </w:r>
        <w:r>
          <w:rPr>
            <w:rFonts w:ascii="Calibri" w:hAnsi="Calibri" w:cs="Calibri"/>
            <w:color w:val="000000" w:themeColor="text1"/>
          </w:rPr>
          <w:instrText>ADDIN CSL_CITATION {"citationItems":[{"id":"ITEM-1","itemData":{"DOI":"10.1111/1462-2920.12250","ISSN":"14622920","abstract":"Sequencing of 16S rDNA polymerase chain reaction (PCR) amplicons is the most common approach for investigating environmental prokaryotic diversity, despite the known biases introduced during PCR. Here we show that 16S rDNA fragments derived from Illumina-sequenced environmental metagenomes (mitags) are a powerful alternative to 16S rDNA amplicons for investigating the taxonomic diversity and structure of prokaryotic communities. As part of the Tara Oceans global expedition, marine plankton was sampled in three locations, resulting in 29 subsamples for which metagenomes were produced by shotgun Illumina sequencing (ca. 700 Gb). For comparative analyses, a subset of samples was also selected for Roche-454 sequencing using both shotgun (m454tags; 13 metagenomes, ca. 2.4 Gb) and 16S rDNA amplicon (454tags; ca. 0.075 Gb) approaches. Our results indicate that by overcoming PCR biases related to amplification and primer mismatch, mitags may provide more realistic estimates of community richness and evenness than amplicon 454tags. In addition, mitags can capture expected beta diversity patterns. Using mitags is now economically feasible given the dramatic reduction in high-throughput sequencing costs, having the advantage of retrieving simultaneously both taxonomic (Bacteria, Archaea and Eukarya) and functional information from the same microbial community.","author":[{"dropping-particle":"","family":"Logares","given":"Ramiro","non-dropping-particle":"","parse-names":false,"suffix":""},{"dropping-particle":"","family":"Sunagawa","given":"Shinichi","non-dropping-particle":"","parse-names":false,"suffix":""},{"dropping-particle":"","family":"Salazar","given":"Guillem","non-dropping-particle":"","parse-names":false,"suffix":""},{"dropping-particle":"","family":"Cornejo-Castillo","given":"Francisco M.","non-dropping-particle":"","parse-names":false,"suffix":""},{"dropping-particle":"","family":"Ferrera","given":"Isabel","non-dropping-particle":"","parse-names":false,"suffix":""},{"dropping-particle":"","family":"Sarmento","given":"Hugo","non-dropping-particle":"","parse-names":false,"suffix":""},{"dropping-particle":"","family":"Hingamp","given":"Pascal","non-dropping-particle":"","parse-names":false,"suffix":""},{"dropping-particle":"","family":"Ogata","given":"Hiroyuki","non-dropping-particle":"","parse-names":false,"suffix":""},{"dropping-particle":"","family":"Vargas","given":"Colomban","non-dropping-particle":"de","parse-names":false,"suffix":""},{"dropping-particle":"","family":"Lima-Mendez","given":"Gipsi","non-dropping-particle":"","parse-names":false,"suffix":""},{"dropping-particle":"","family":"Raes","given":"Jeroen","non-dropping-particle":"","parse-names":false,"suffix":""},{"dropping-particle":"","family":"Poulain","given":"Julie","non-dropping-particle":"","parse-names":false,"suffix":""},{"dropping-particle":"","family":"Jaillon","given":"Olivier","non-dropping-particle":"","parse-names":false,"suffix":""},{"dropping-particle":"","family":"Wincker","given":"Patrick","non-dropping-particle":"","parse-names":false,"suffix":""},{"dropping-particle":"","family":"Kandels-Lewis","given":"Stefanie","non-dropping-particle":"","parse-names":false,"suffix":""},{"dropping-particle":"","family":"Karsenti","given":"Eric","non-dropping-particle":"","parse-names":false,"suffix":""},{"dropping-particle":"","family":"Bork","given":"Peer","non-dropping-particle":"","parse-names":false,"suffix":""},{"dropping-particle":"","family":"Acinas","given":"Silvia G.","non-dropping-particle":"","parse-names":false,"suffix":""}],"container-title":"Environmental Microbiology","id":"ITEM-1","issue":"9","issued":{"date-parts":[["2014"]]},"page":"2659-2671","title":"Metagenomic 16S rDNA Illumina tags are a powerful alternative to amplicon sequencing to explore diversity and structure of microbial communities","type":"article-journal","volume":"16"},"uris":["http://www.mendeley.com/documents/?uuid=6d973113-910d-4c73-9a15-a2f47ee51e7b"]},{"id":"ITEM-2","itemData":{"ISBN":"9814335053","abstract":"16S rRNA gene sequencing has been widely used for probing the species structure of a variety of environmental bacterial communities. Alternatively, 16S rRNA gene fragments can be retrieved from shotgun metagenomic sequences (metagenomes) and used for species profiling. Both approaches have their limitations-16S rRNA sequencing may be biased because of unequal amplification of species' 16S rRNA genes, whereas shotgun metagenomic sequencing may not be deep enough to detect the 16S rRNA genes of rare species in a community. However, previous studies showed that these two approaches give largely similar species profiles for a few bacterial communities. To investigate this problem in greater detail, we conducted a systematic comparison of these two approaches. We developed PHYLOSHOP, a pipeline that predicts 16S rRNA gene fragments in metagenomes, reports the taxonomic assignment of these fragments, and visualizes their taxonomy distribution. Using PHYLOSHOP, we analyzed 33 metagenomic datasets of human-associated bacterial communities, and compared the bacterial community structures derived from these metagenomic datasets with the community structure derived from 16S rRNA gene sequencing (71 datasets). Based on several statistical tests (including a statistical test proposed here that takes into consideration differences in sample size), we observed that these two approaches give significantly different community structures for nearly all the bacterial communities collected from different locations on and in human body, and that these differences cannot be be explained by differences in sample size and are likely to be attributed by experimental method.","author":[{"dropping-particle":"","family":"Shah","given":"Neethu","non-dropping-particle":"","parse-names":false,"suffix":""},{"dropping-particle":"","family":"Tang","given":"Haixu","non-dropping-particle":"","parse-names":false,"suffix":""},{"dropping-particle":"","family":"Doak","given":"Thomas G.","non-dropping-particle":"","parse-names":false,"suffix":""},{"dropping-particle":"","family":"Ye","given":"Yuzhen","non-dropping-particle":"","parse-names":false,"suffix":""}],"container-title":"Pacific Symposium on Biocomputing 2011","id":"ITEM-2","issued":{"date-parts":[["2010"]]},"page":"165-176","title":"Comparing bacterial communities inferred from 16S rRNA gene sequencing and shotgun metagenomics","type":"article-journal"},"uris":["http://www.mendeley.com/documents/?uuid=ef7d3525-0873-405e-ba8f-cfe3dbbbdd6c"]},{"id":"ITEM-3","itemData":{"DOI":"10.1111/1462-2920.12086","ISSN":"14622912","abstract":"Next-generation sequencing has dramatically changed the landscape of microbial ecology, large-scale and in-depth diversity studies being now widely accessible. However, determining the accuracy of taxonomic and quantitative inferences and comparing results obtained with different approaches are complicated by incongruence of experimental and computational data types and also by lack of knowledge of the true ecological diversity. Here we used highly diverse bacterial and archaeal synthetic communities assembled from pure genomic DNAs to compare inferences from metagenomic and SSU rRNA amplicon sequencing. Both Illumina and 454 metagenomic data outperformed amplicon sequencing in quantifying the community composition, but the outcome was dependent on analysis parameters and platform. New approaches in processing and classifying amplicons can reconstruct the taxonomic composition of the community with high reproducibility within primer sets, but all tested primers sets lead to significant taxon-specific biases. Controlled synthetic communities assembled to broadly mimic the phylogenetic richness in target environments can provide important validation for fine-tuning experimental and computational parameters used to characterize natural communities.","author":[{"dropping-particle":"","family":"Shakya","given":"Migun","non-dropping-particle":"","parse-names":false,"suffix":""},{"dropping-particle":"","family":"Quince","given":"Christopher","non-dropping-particle":"","parse-names":false,"suffix":""},{"dropping-particle":"","family":"Campbell","given":"James H.","non-dropping-particle":"","parse-names":false,"suffix":""},{"dropping-particle":"","family":"Yang","given":"Zamin K.","non-dropping-particle":"","parse-names":false,"suffix":""},{"dropping-particle":"","family":"Schadt","given":"Christopher W.","non-dropping-particle":"","parse-names":false,"suffix":""},{"dropping-particle":"","family":"Podar","given":"Mircea","non-dropping-particle":"","parse-names":false,"suffix":""}],"container-title":"Environmental Microbiology","id":"ITEM-3","issue":"6","issued":{"date-parts":[["2013"]]},"page":"1882-1899","title":"Comparative metagenomic and rRNA microbial diversity characterization using archaeal and bacterial synthetic communities","type":"article-journal","volume":"15"},"uris":["http://www.mendeley.com/documents/?uuid=994b3804-ae89-4546-a2e0-29285c8c2c04"]}],"mendeley":{"formattedCitation":"(Logares et al., 2014; Shah et al., 2010; Shakya et al., 2013)","plainTextFormattedCitation":"(Logares et al., 2014; Shah et al., 2010; Shakya et al., 2013)","previouslyFormattedCitation":"(Logares et al., 2014; Shah et al., 2010; Shakya et al., 2013)"},"properties":{"noteIndex":0},"schema":"https://github.com/citation-style-language/schema/raw/master/csl-citation.json"}</w:instrText>
        </w:r>
        <w:r>
          <w:rPr>
            <w:rFonts w:ascii="Calibri" w:hAnsi="Calibri" w:cs="Calibri"/>
            <w:color w:val="000000" w:themeColor="text1"/>
          </w:rPr>
          <w:fldChar w:fldCharType="separate"/>
        </w:r>
        <w:r w:rsidRPr="00F638A3">
          <w:rPr>
            <w:rFonts w:ascii="Calibri" w:hAnsi="Calibri" w:cs="Calibri"/>
            <w:noProof/>
            <w:color w:val="000000" w:themeColor="text1"/>
          </w:rPr>
          <w:t>(Logares et al., 2014; Shah et al., 2010; Shakya et al., 2013)</w:t>
        </w:r>
        <w:r>
          <w:rPr>
            <w:rFonts w:ascii="Calibri" w:hAnsi="Calibri" w:cs="Calibri"/>
            <w:color w:val="000000" w:themeColor="text1"/>
          </w:rPr>
          <w:fldChar w:fldCharType="end"/>
        </w:r>
        <w:r>
          <w:rPr>
            <w:rFonts w:ascii="Calibri" w:hAnsi="Calibri" w:cs="Calibri"/>
            <w:color w:val="000000" w:themeColor="text1"/>
          </w:rPr>
          <w:t xml:space="preserve">, whereas at low sequencing depths, the coverage of barcodes can sometimes be too low and </w:t>
        </w:r>
        <w:r w:rsidRPr="00BA3733">
          <w:rPr>
            <w:rFonts w:ascii="Calibri" w:hAnsi="Calibri" w:cs="Calibri"/>
            <w:color w:val="000000" w:themeColor="text1"/>
          </w:rPr>
          <w:t xml:space="preserve">metagenomics can be outperformed by metabarcoding </w:t>
        </w:r>
        <w:r w:rsidRPr="00BA3733">
          <w:rPr>
            <w:rFonts w:ascii="Calibri" w:hAnsi="Calibri" w:cs="Calibri"/>
            <w:color w:val="000000" w:themeColor="text1"/>
          </w:rPr>
          <w:fldChar w:fldCharType="begin" w:fldLock="1"/>
        </w:r>
        <w:r w:rsidRPr="00BA3733">
          <w:rPr>
            <w:rFonts w:ascii="Calibri" w:hAnsi="Calibri" w:cs="Calibri"/>
            <w:color w:val="000000" w:themeColor="text1"/>
          </w:rPr>
          <w:instrText>ADDIN CSL_CITATION {"citationItems":[{"id":"ITEM-1","itemData":{"DOI":"10.1101/2020.03.16.993667","abstract":"The isolation and analysis of environmental DNA (eDNA) for ecosystem assessment and monitoring has become increasingly popular. A majority of studies have taken a metabarcoding approach--that is, amplifying and sequencing one or more gene targets of interest. Shotgun sequencing of eDNA--also called metagenomics--while popular in microbial community analysis has not seen much adoption for the analysis of other groups of organisms. Especially in light of the existence of extremely high-capacity DNA sequencers, we decided to test the performance of a shotgun approach side-by-side with a metabarcoding approach on marine water samples obtained from offshore Newfoundland. We found that metabarcoding remains the most efficient technique, but that metagenomics also has significant power to reveal biodiversity patterns, and in fact can be treated as an independent confirmation of ecological gradients. Moreover, we show that metagenomics can also be used to infer factors related to ecosystem health and function.","author":[{"dropping-particle":"","family":"Singer","given":"Gregory A C","non-dropping-particle":"","parse-names":false,"suffix":""},{"dropping-particle":"","family":"Shekarriz","given":"Shahrokh","non-dropping-particle":"","parse-names":false,"suffix":""},{"dropping-particle":"","family":"McCarthy","given":"Avery","non-dropping-particle":"","parse-names":false,"suffix":""},{"dropping-particle":"","family":"Fahner","given":"Nicole","non-dropping-particle":"","parse-names":false,"suffix":""},{"dropping-particle":"","family":"Hajibabaei","given":"Mehrdad","non-dropping-particle":"","parse-names":false,"suffix":""}],"container-title":"bioRxiv","id":"ITEM-1","issued":{"date-parts":[["2020"]]},"page":"2020.03.16.993667","title":"The utility of a metagenomics approach for marine biomonitoring","type":"article-journal"},"uris":["http://www.mendeley.com/documents/?uuid=088dda17-878b-483e-a5e5-1d04e8e2d194"]},{"id":"ITEM-2","itemData":{"DOI":"10.1038/s41598-017-12501-5","ISBN":"7034894671","ISSN":"20452322","PMID":"28947818","abstract":"Effective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Reports","id":"ITEM-2","issue":"1","issued":{"date-parts":[["2017"]]},"page":"1-11","publisher":"Springer US","title":"Ecosystem biomonitoring with eDNA: Metabarcoding across the tree of life in a tropical marine environment","type":"article-journal","volume":"7"},"uris":["http://www.mendeley.com/documents/?uuid=4d3beede-e883-48ff-9887-785fa56a54e9"]}],"mendeley":{"formattedCitation":"(Singer et al., 2020; Stat et al., 2017)","plainTextFormattedCitation":"(Singer et al., 2020; Stat et al., 2017)","previouslyFormattedCitation":"(Singer et al., 2020; Stat et al., 2017)"},"properties":{"noteIndex":0},"schema":"https://github.com/citation-style-language/schema/raw/master/csl-citation.json"}</w:instrText>
        </w:r>
        <w:r w:rsidRPr="00BA3733">
          <w:rPr>
            <w:rFonts w:ascii="Calibri" w:hAnsi="Calibri" w:cs="Calibri"/>
            <w:color w:val="000000" w:themeColor="text1"/>
          </w:rPr>
          <w:fldChar w:fldCharType="separate"/>
        </w:r>
        <w:r w:rsidRPr="00BA3733">
          <w:rPr>
            <w:rFonts w:ascii="Calibri" w:hAnsi="Calibri" w:cs="Calibri"/>
            <w:noProof/>
            <w:color w:val="000000" w:themeColor="text1"/>
          </w:rPr>
          <w:t>(Singer et al., 2020; Stat et al., 2017)</w:t>
        </w:r>
        <w:r w:rsidRPr="00BA3733">
          <w:rPr>
            <w:rFonts w:ascii="Calibri" w:hAnsi="Calibri" w:cs="Calibri"/>
            <w:color w:val="000000" w:themeColor="text1"/>
          </w:rPr>
          <w:fldChar w:fldCharType="end"/>
        </w:r>
        <w:r w:rsidRPr="00BA3733">
          <w:rPr>
            <w:rFonts w:ascii="Calibri" w:hAnsi="Calibri" w:cs="Calibri"/>
            <w:color w:val="000000" w:themeColor="text1"/>
          </w:rPr>
          <w:t>.</w:t>
        </w:r>
        <w:commentRangeEnd w:id="140"/>
        <w:r>
          <w:rPr>
            <w:rStyle w:val="CommentReference"/>
          </w:rPr>
          <w:commentReference w:id="140"/>
        </w:r>
      </w:ins>
    </w:p>
    <w:p w14:paraId="04381090" w14:textId="77777777" w:rsidR="001550E0" w:rsidRDefault="001550E0" w:rsidP="00E05CD2">
      <w:pPr>
        <w:spacing w:line="360" w:lineRule="auto"/>
        <w:ind w:firstLine="720"/>
        <w:jc w:val="both"/>
        <w:rPr>
          <w:ins w:id="142" w:author="Christopher Hempel" w:date="2020-06-11T14:02:00Z"/>
          <w:rFonts w:ascii="Calibri" w:hAnsi="Calibri" w:cs="Calibri"/>
          <w:color w:val="000000" w:themeColor="text1"/>
        </w:rPr>
      </w:pPr>
    </w:p>
    <w:p w14:paraId="7EE9CA06" w14:textId="75E0104B" w:rsidR="006E6787" w:rsidRDefault="001550E0" w:rsidP="00E05CD2">
      <w:pPr>
        <w:spacing w:line="360" w:lineRule="auto"/>
        <w:ind w:firstLine="720"/>
        <w:jc w:val="both"/>
        <w:rPr>
          <w:rFonts w:ascii="Calibri" w:hAnsi="Calibri" w:cs="Calibri"/>
          <w:color w:val="000000" w:themeColor="text1"/>
        </w:rPr>
      </w:pPr>
      <w:ins w:id="143" w:author="Christopher Hempel" w:date="2020-06-11T14:02:00Z">
        <w:r>
          <w:rPr>
            <w:rFonts w:ascii="Calibri" w:hAnsi="Calibri" w:cs="Calibri"/>
            <w:color w:val="000000" w:themeColor="text1"/>
          </w:rPr>
          <w:t xml:space="preserve">Another factor that needs to be considered for metagenomics is the high costs that are involved for high sequencing depths. Given the previously mentioned dependency of metagenomics on sequencing depth, it is recommended to aim for </w:t>
        </w:r>
        <w:r w:rsidRPr="00EB444C">
          <w:rPr>
            <w:rFonts w:ascii="Calibri" w:hAnsi="Calibri" w:cs="Calibri"/>
            <w:color w:val="000000" w:themeColor="text1"/>
          </w:rPr>
          <w:t>﻿maximize</w:t>
        </w:r>
        <w:r>
          <w:rPr>
            <w:rFonts w:ascii="Calibri" w:hAnsi="Calibri" w:cs="Calibri"/>
            <w:color w:val="000000" w:themeColor="text1"/>
          </w:rPr>
          <w:t>d</w:t>
        </w:r>
        <w:r w:rsidRPr="00EB444C">
          <w:rPr>
            <w:rFonts w:ascii="Calibri" w:hAnsi="Calibri" w:cs="Calibri"/>
            <w:color w:val="000000" w:themeColor="text1"/>
          </w:rPr>
          <w:t xml:space="preserve"> </w:t>
        </w:r>
        <w:r>
          <w:rPr>
            <w:rFonts w:ascii="Calibri" w:hAnsi="Calibri" w:cs="Calibri"/>
            <w:color w:val="000000" w:themeColor="text1"/>
          </w:rPr>
          <w:t xml:space="preserve">sequencing </w:t>
        </w:r>
        <w:r w:rsidRPr="00EB444C">
          <w:rPr>
            <w:rFonts w:ascii="Calibri" w:hAnsi="Calibri" w:cs="Calibri"/>
            <w:color w:val="000000" w:themeColor="text1"/>
          </w:rPr>
          <w:t>output</w:t>
        </w:r>
        <w:r>
          <w:rPr>
            <w:rFonts w:ascii="Calibri" w:hAnsi="Calibri" w:cs="Calibri"/>
            <w:color w:val="000000" w:themeColor="text1"/>
          </w:rPr>
          <w:t xml:space="preserve"> when performing metagenomics. </w:t>
        </w:r>
        <w:r w:rsidRPr="00EB444C">
          <w:rPr>
            <w:rFonts w:ascii="Calibri" w:hAnsi="Calibri" w:cs="Calibri"/>
            <w:color w:val="000000" w:themeColor="text1"/>
          </w:rPr>
          <w:t xml:space="preserve">﻿Illumina </w:t>
        </w:r>
        <w:commentRangeStart w:id="144"/>
        <w:proofErr w:type="spellStart"/>
        <w:r w:rsidRPr="00EB444C">
          <w:rPr>
            <w:rFonts w:ascii="Calibri" w:hAnsi="Calibri" w:cs="Calibri"/>
            <w:color w:val="000000" w:themeColor="text1"/>
          </w:rPr>
          <w:t>HiSeq</w:t>
        </w:r>
        <w:commentRangeEnd w:id="144"/>
        <w:proofErr w:type="spellEnd"/>
        <w:r>
          <w:rPr>
            <w:rStyle w:val="CommentReference"/>
          </w:rPr>
          <w:commentReference w:id="144"/>
        </w:r>
        <w:r w:rsidRPr="00EB444C">
          <w:rPr>
            <w:rFonts w:ascii="Calibri" w:hAnsi="Calibri" w:cs="Calibri"/>
            <w:color w:val="000000" w:themeColor="text1"/>
          </w:rPr>
          <w:t xml:space="preserve">, </w:t>
        </w:r>
        <w:proofErr w:type="spellStart"/>
        <w:r w:rsidRPr="00EB444C">
          <w:rPr>
            <w:rFonts w:ascii="Calibri" w:hAnsi="Calibri" w:cs="Calibri"/>
            <w:color w:val="000000" w:themeColor="text1"/>
          </w:rPr>
          <w:t>NextSeq</w:t>
        </w:r>
        <w:proofErr w:type="spellEnd"/>
        <w:r>
          <w:rPr>
            <w:rFonts w:ascii="Calibri" w:hAnsi="Calibri" w:cs="Calibri"/>
            <w:color w:val="000000" w:themeColor="text1"/>
          </w:rPr>
          <w:t>,</w:t>
        </w:r>
        <w:r w:rsidRPr="00EB444C">
          <w:rPr>
            <w:rFonts w:ascii="Calibri" w:hAnsi="Calibri" w:cs="Calibri"/>
            <w:color w:val="000000" w:themeColor="text1"/>
          </w:rPr>
          <w:t xml:space="preserve"> and </w:t>
        </w:r>
        <w:proofErr w:type="spellStart"/>
        <w:r w:rsidRPr="00EB444C">
          <w:rPr>
            <w:rFonts w:ascii="Calibri" w:hAnsi="Calibri" w:cs="Calibri"/>
            <w:color w:val="000000" w:themeColor="text1"/>
          </w:rPr>
          <w:t>NovaSeq</w:t>
        </w:r>
        <w:proofErr w:type="spellEnd"/>
        <w:r>
          <w:rPr>
            <w:rFonts w:ascii="Calibri" w:hAnsi="Calibri" w:cs="Calibri"/>
            <w:color w:val="000000" w:themeColor="text1"/>
          </w:rPr>
          <w:t xml:space="preserve"> sequencing runs are considered to be suited for that purpose </w:t>
        </w:r>
        <w:r>
          <w:rPr>
            <w:rFonts w:ascii="Calibri" w:hAnsi="Calibri" w:cs="Calibri"/>
            <w:color w:val="000000" w:themeColor="text1"/>
          </w:rPr>
          <w:fldChar w:fldCharType="begin" w:fldLock="1"/>
        </w:r>
        <w:r>
          <w:rPr>
            <w:rFonts w:ascii="Calibri" w:hAnsi="Calibri" w:cs="Calibri"/>
            <w:color w:val="000000" w:themeColor="text1"/>
          </w:rPr>
          <w:instrText>ADDIN CSL_CITATION {"citationItems":[{"id":"ITEM-1","itemData":{"DOI":"10.1038/nbt.3935","ISSN":"15461696","PMID":"28898207","abstract":"Diverse microbial communities of bacteria, archaea, viruses and single-celled eukaryotes have crucial roles in the environment and in human health. However, microbes are frequently difficult to culture in the laboratory, which can confound cataloging of members and understanding of how communities function. High-throughput sequencing technologies and a suite of computational pipelines have been combined into shotgun metagenomics methods that have transformed microbiology. Still, computational approaches to overcome the challenges that affect both assembly-based and mapping-based metagenomic profiling, particularly of high-complexity samples or environments containing organisms with limited similarity to sequenced genomes, are needed. Understanding the functions and characterizing specific strains of these communities offers biotechnological promise in therapeutic discovery and innovative ways to synthesize products using microbial factories and can pinpoint the contributions of microorganisms to planetary, animal and human health.","author":[{"dropping-particle":"","family":"Quince","given":"Christopher","non-dropping-particle":"","parse-names":false,"suffix":""},{"dropping-particle":"","family":"Walker","given":"Alan W.","non-dropping-particle":"","parse-names":false,"suffix":""},{"dropping-particle":"","family":"Simpson","given":"Jared T.","non-dropping-particle":"","parse-names":false,"suffix":""},{"dropping-particle":"","family":"Loman","given":"Nicholas J.","non-dropping-particle":"","parse-names":false,"suffix":""},{"dropping-particle":"","family":"Segata","given":"Nicola","non-dropping-particle":"","parse-names":false,"suffix":""}],"container-title":"Nature Biotechnology","id":"ITEM-1","issue":"9","issued":{"date-parts":[["2017"]]},"page":"833-844","title":"Shotgun metagenomics, from sampling to analysis","type":"article-journal","volume":"35"},"uris":["http://www.mendeley.com/documents/?uuid=129e7328-0ff5-4a4a-883f-e12061863c72"]}],"mendeley":{"formattedCitation":"(Quince et al., 2017)","plainTextFormattedCitation":"(Quince et al., 2017)","previouslyFormattedCitation":"(Quince et al., 2017)"},"properties":{"noteIndex":0},"schema":"https://github.com/citation-style-language/schema/raw/master/csl-citation.json"}</w:instrText>
        </w:r>
        <w:r>
          <w:rPr>
            <w:rFonts w:ascii="Calibri" w:hAnsi="Calibri" w:cs="Calibri"/>
            <w:color w:val="000000" w:themeColor="text1"/>
          </w:rPr>
          <w:fldChar w:fldCharType="separate"/>
        </w:r>
        <w:r w:rsidRPr="00EB444C">
          <w:rPr>
            <w:rFonts w:ascii="Calibri" w:hAnsi="Calibri" w:cs="Calibri"/>
            <w:noProof/>
            <w:color w:val="000000" w:themeColor="text1"/>
          </w:rPr>
          <w:t>(Quince et al., 2017)</w:t>
        </w:r>
        <w:r>
          <w:rPr>
            <w:rFonts w:ascii="Calibri" w:hAnsi="Calibri" w:cs="Calibri"/>
            <w:color w:val="000000" w:themeColor="text1"/>
          </w:rPr>
          <w:fldChar w:fldCharType="end"/>
        </w:r>
        <w:r>
          <w:rPr>
            <w:rFonts w:ascii="Calibri" w:hAnsi="Calibri" w:cs="Calibri"/>
            <w:color w:val="000000" w:themeColor="text1"/>
          </w:rPr>
          <w:t xml:space="preserve">. </w:t>
        </w:r>
        <w:commentRangeStart w:id="145"/>
        <w:r>
          <w:rPr>
            <w:rFonts w:ascii="Calibri" w:hAnsi="Calibri" w:cs="Calibri"/>
            <w:color w:val="000000" w:themeColor="text1"/>
          </w:rPr>
          <w:t>However, running these sequencers is expensive, and for many biomonitoring applications, it is important to consider the limited budget available to stakeholders. Consequently, the use of these high sequencing output sequencers might not be affordable yet for routine biomonitoring.</w:t>
        </w:r>
        <w:commentRangeEnd w:id="145"/>
        <w:r>
          <w:rPr>
            <w:rStyle w:val="CommentReference"/>
          </w:rPr>
          <w:commentReference w:id="145"/>
        </w:r>
      </w:ins>
    </w:p>
    <w:p w14:paraId="1B32F8B1" w14:textId="77777777" w:rsidR="00E97D19" w:rsidRDefault="00E97D19" w:rsidP="00E05CD2">
      <w:pPr>
        <w:spacing w:line="360" w:lineRule="auto"/>
      </w:pPr>
    </w:p>
    <w:p w14:paraId="033CCAA8" w14:textId="7F0AB8D7" w:rsidR="003A1E4D" w:rsidRPr="00E97D19" w:rsidRDefault="00E97D19" w:rsidP="00E05CD2">
      <w:pPr>
        <w:spacing w:line="360" w:lineRule="auto"/>
        <w:ind w:firstLine="720"/>
        <w:jc w:val="both"/>
        <w:rPr>
          <w:rFonts w:ascii="Calibri" w:hAnsi="Calibri" w:cs="Calibri"/>
          <w:color w:val="000000" w:themeColor="text1"/>
        </w:rPr>
      </w:pPr>
      <w:commentRangeStart w:id="146"/>
      <w:commentRangeStart w:id="147"/>
      <w:ins w:id="148" w:author="Christopher Hempel" w:date="2020-06-11T23:10:00Z">
        <w:r w:rsidRPr="00E97D19">
          <w:rPr>
            <w:rFonts w:ascii="Calibri" w:hAnsi="Calibri" w:cs="Calibri"/>
            <w:color w:val="000000" w:themeColor="text1"/>
          </w:rPr>
          <w:t>We predicted that by using total RNA-Seq, we would be able to accurately profile the entire microbial mock community at a moderate sequencing depth and that this approach would outperform metagenomics. This would make total RNA-Seq attractive and affordable for stakeholders. We also predicted that significant differences would be observable for both the microbial mock community and the fish tank sample using different bioinformatic pipelines.</w:t>
        </w:r>
        <w:commentRangeEnd w:id="146"/>
        <w:r w:rsidRPr="00E97D19">
          <w:rPr>
            <w:rFonts w:ascii="Calibri" w:hAnsi="Calibri" w:cs="Calibri"/>
            <w:color w:val="000000" w:themeColor="text1"/>
          </w:rPr>
          <w:commentReference w:id="146"/>
        </w:r>
        <w:commentRangeEnd w:id="147"/>
        <w:r w:rsidRPr="00E97D19">
          <w:rPr>
            <w:rFonts w:ascii="Calibri" w:hAnsi="Calibri" w:cs="Calibri"/>
            <w:color w:val="000000" w:themeColor="text1"/>
          </w:rPr>
          <w:commentReference w:id="147"/>
        </w:r>
      </w:ins>
      <w:r w:rsidR="003A1E4D" w:rsidRPr="00E97D19">
        <w:rPr>
          <w:rFonts w:ascii="Calibri" w:hAnsi="Calibri" w:cs="Calibri"/>
          <w:color w:val="000000" w:themeColor="text1"/>
        </w:rPr>
        <w:br w:type="page"/>
      </w:r>
    </w:p>
    <w:p w14:paraId="6234CCD6" w14:textId="77777777" w:rsidR="005C06A1" w:rsidRDefault="005C06A1" w:rsidP="005F161E">
      <w:pPr>
        <w:pStyle w:val="Heading1"/>
      </w:pPr>
      <w:r>
        <w:lastRenderedPageBreak/>
        <w:t>Acknowledgements</w:t>
      </w:r>
    </w:p>
    <w:p w14:paraId="1F86F449" w14:textId="38FB90D1" w:rsidR="005C06A1" w:rsidRDefault="005C06A1">
      <w:pPr>
        <w:rPr>
          <w:rFonts w:asciiTheme="majorHAnsi" w:eastAsiaTheme="majorEastAsia" w:hAnsiTheme="majorHAnsi" w:cstheme="majorBidi"/>
          <w:color w:val="2F5496" w:themeColor="accent1" w:themeShade="BF"/>
          <w:sz w:val="32"/>
          <w:szCs w:val="32"/>
        </w:rPr>
      </w:pPr>
      <w:r>
        <w:t xml:space="preserve">Sarah </w:t>
      </w:r>
      <w:proofErr w:type="spellStart"/>
      <w:r>
        <w:t>Adamowicz</w:t>
      </w:r>
      <w:proofErr w:type="spellEnd"/>
      <w:r>
        <w:t xml:space="preserve">, Karl </w:t>
      </w:r>
      <w:proofErr w:type="spellStart"/>
      <w:r>
        <w:t>Cottenie</w:t>
      </w:r>
      <w:proofErr w:type="spellEnd"/>
      <w:r>
        <w:t>, Nicole Ricker</w:t>
      </w:r>
      <w:r>
        <w:br w:type="page"/>
      </w:r>
    </w:p>
    <w:p w14:paraId="08E30B81" w14:textId="6E6122F5" w:rsidR="001B2FBE" w:rsidRDefault="001B2FBE" w:rsidP="001B2FBE">
      <w:pPr>
        <w:pStyle w:val="Heading1"/>
      </w:pPr>
      <w:r>
        <w:lastRenderedPageBreak/>
        <w:t>References</w:t>
      </w:r>
    </w:p>
    <w:p w14:paraId="56E96DC6" w14:textId="3B5862FB" w:rsidR="00064413" w:rsidRPr="00064413" w:rsidRDefault="003A1E4D" w:rsidP="00064413">
      <w:pPr>
        <w:widowControl w:val="0"/>
        <w:autoSpaceDE w:val="0"/>
        <w:autoSpaceDN w:val="0"/>
        <w:adjustRightInd w:val="0"/>
        <w:spacing w:line="360" w:lineRule="auto"/>
        <w:ind w:left="480" w:hanging="480"/>
        <w:rPr>
          <w:rFonts w:ascii="Calibri" w:hAnsi="Calibri" w:cs="Calibri"/>
          <w:noProof/>
          <w:lang w:val="en-US"/>
        </w:rPr>
      </w:pPr>
      <w:r>
        <w:fldChar w:fldCharType="begin" w:fldLock="1"/>
      </w:r>
      <w:r>
        <w:instrText xml:space="preserve">ADDIN Mendeley Bibliography CSL_BIBLIOGRAPHY </w:instrText>
      </w:r>
      <w:r>
        <w:fldChar w:fldCharType="separate"/>
      </w:r>
      <w:r w:rsidR="00064413" w:rsidRPr="00064413">
        <w:rPr>
          <w:rFonts w:ascii="Calibri" w:hAnsi="Calibri" w:cs="Calibri"/>
          <w:noProof/>
          <w:lang w:val="en-US"/>
        </w:rPr>
        <w:t xml:space="preserve">Agarwala, R., Barrett, T., Beck, J., Benson, D. A., Bollin, C., Bolton, E., et al. (2016). Database resources of the National Center for Biotechnology Information. </w:t>
      </w:r>
      <w:r w:rsidR="00064413" w:rsidRPr="00064413">
        <w:rPr>
          <w:rFonts w:ascii="Calibri" w:hAnsi="Calibri" w:cs="Calibri"/>
          <w:i/>
          <w:iCs/>
          <w:noProof/>
          <w:lang w:val="en-US"/>
        </w:rPr>
        <w:t>Nucleic Acids Res.</w:t>
      </w:r>
      <w:r w:rsidR="00064413" w:rsidRPr="00064413">
        <w:rPr>
          <w:rFonts w:ascii="Calibri" w:hAnsi="Calibri" w:cs="Calibri"/>
          <w:noProof/>
          <w:lang w:val="en-US"/>
        </w:rPr>
        <w:t xml:space="preserve"> 44, D7–D19. doi:10.1093/nar/gkv1290.</w:t>
      </w:r>
    </w:p>
    <w:p w14:paraId="54251613"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Alberdi, A., Aizpurua, O., Gilbert, M. T. P., and Bohmann, K. (2018). Scrutinizing key steps for reliable metabarcoding of environmental samples. </w:t>
      </w:r>
      <w:r w:rsidRPr="00064413">
        <w:rPr>
          <w:rFonts w:ascii="Calibri" w:hAnsi="Calibri" w:cs="Calibri"/>
          <w:i/>
          <w:iCs/>
          <w:noProof/>
          <w:lang w:val="en-US"/>
        </w:rPr>
        <w:t>Methods Ecol. Evol.</w:t>
      </w:r>
      <w:r w:rsidRPr="00064413">
        <w:rPr>
          <w:rFonts w:ascii="Calibri" w:hAnsi="Calibri" w:cs="Calibri"/>
          <w:noProof/>
          <w:lang w:val="en-US"/>
        </w:rPr>
        <w:t xml:space="preserve"> 9, 134–147. doi:10.1111/2041-210X.12849.</w:t>
      </w:r>
    </w:p>
    <w:p w14:paraId="2DCCCC3E"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Altschul,  stephen F., Gish, W., Miller, W., Myers, E. W., and Lipman, D. J. (1990). Basic Local Alignment Search Tool. </w:t>
      </w:r>
      <w:r w:rsidRPr="00064413">
        <w:rPr>
          <w:rFonts w:ascii="Calibri" w:hAnsi="Calibri" w:cs="Calibri"/>
          <w:i/>
          <w:iCs/>
          <w:noProof/>
          <w:lang w:val="en-US"/>
        </w:rPr>
        <w:t>J. Mol. Biol.</w:t>
      </w:r>
      <w:r w:rsidRPr="00064413">
        <w:rPr>
          <w:rFonts w:ascii="Calibri" w:hAnsi="Calibri" w:cs="Calibri"/>
          <w:noProof/>
          <w:lang w:val="en-US"/>
        </w:rPr>
        <w:t xml:space="preserve"> 215, 403–410.</w:t>
      </w:r>
    </w:p>
    <w:p w14:paraId="24C42B3C"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Bankevich, A., Nurk, S., Antipov, D., Gurevich, A. A., Dvorkin, M., Kulikov, A. S., et al. (2012). SPAdes: A New Genome Assembly Algorithm and Its Applications to Single-Cell Sequencing. </w:t>
      </w:r>
      <w:r w:rsidRPr="00064413">
        <w:rPr>
          <w:rFonts w:ascii="Calibri" w:hAnsi="Calibri" w:cs="Calibri"/>
          <w:i/>
          <w:iCs/>
          <w:noProof/>
          <w:lang w:val="en-US"/>
        </w:rPr>
        <w:t>J. Comput. Biol.</w:t>
      </w:r>
      <w:r w:rsidRPr="00064413">
        <w:rPr>
          <w:rFonts w:ascii="Calibri" w:hAnsi="Calibri" w:cs="Calibri"/>
          <w:noProof/>
          <w:lang w:val="en-US"/>
        </w:rPr>
        <w:t xml:space="preserve"> 19, 455–477. doi:10.1089/cmb.2012.0021.</w:t>
      </w:r>
    </w:p>
    <w:p w14:paraId="14BB65EE"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Bellinger, E. G., and Sigee, D. C. (2015). </w:t>
      </w:r>
      <w:r w:rsidRPr="00064413">
        <w:rPr>
          <w:rFonts w:ascii="Calibri" w:hAnsi="Calibri" w:cs="Calibri"/>
          <w:i/>
          <w:iCs/>
          <w:noProof/>
          <w:lang w:val="en-US"/>
        </w:rPr>
        <w:t>Freshwater Algae - Identification, Enumeration and Use as Bioindicators</w:t>
      </w:r>
      <w:r w:rsidRPr="00064413">
        <w:rPr>
          <w:rFonts w:ascii="Calibri" w:hAnsi="Calibri" w:cs="Calibri"/>
          <w:noProof/>
          <w:lang w:val="en-US"/>
        </w:rPr>
        <w:t>. 2nd ed. Chichester, West Sussex: John Wiley &amp; Sons Ltd.</w:t>
      </w:r>
    </w:p>
    <w:p w14:paraId="744219B9"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Bolger, A. M., Lohse, M., and Usadel, B. (2014). Trimmomatic: A flexible trimmer for Illumina sequence data. </w:t>
      </w:r>
      <w:r w:rsidRPr="00064413">
        <w:rPr>
          <w:rFonts w:ascii="Calibri" w:hAnsi="Calibri" w:cs="Calibri"/>
          <w:i/>
          <w:iCs/>
          <w:noProof/>
          <w:lang w:val="en-US"/>
        </w:rPr>
        <w:t>Bioinformatics</w:t>
      </w:r>
      <w:r w:rsidRPr="00064413">
        <w:rPr>
          <w:rFonts w:ascii="Calibri" w:hAnsi="Calibri" w:cs="Calibri"/>
          <w:noProof/>
          <w:lang w:val="en-US"/>
        </w:rPr>
        <w:t xml:space="preserve"> 30, 2114–2120. doi:10.1093/bioinformatics/btu170.</w:t>
      </w:r>
    </w:p>
    <w:p w14:paraId="26E1CC3D"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Burger, J. (2006). Bioindicators: A review of their use in the environmental literature 1970–2005. </w:t>
      </w:r>
      <w:r w:rsidRPr="00064413">
        <w:rPr>
          <w:rFonts w:ascii="Calibri" w:hAnsi="Calibri" w:cs="Calibri"/>
          <w:i/>
          <w:iCs/>
          <w:noProof/>
          <w:lang w:val="en-US"/>
        </w:rPr>
        <w:t>Environ. Bioindic.</w:t>
      </w:r>
      <w:r w:rsidRPr="00064413">
        <w:rPr>
          <w:rFonts w:ascii="Calibri" w:hAnsi="Calibri" w:cs="Calibri"/>
          <w:noProof/>
          <w:lang w:val="en-US"/>
        </w:rPr>
        <w:t xml:space="preserve"> 1, 136–144. doi:10.1080/15555270600701540.</w:t>
      </w:r>
    </w:p>
    <w:p w14:paraId="3F6507B8"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Bushmanova, E., Antipov, D., Lapidus, A., and Prjibelski, A. D. (2019). rnaSPAdes: A de novo transcriptome assembler and its application to RNA-Seq data. </w:t>
      </w:r>
      <w:r w:rsidRPr="00064413">
        <w:rPr>
          <w:rFonts w:ascii="Calibri" w:hAnsi="Calibri" w:cs="Calibri"/>
          <w:i/>
          <w:iCs/>
          <w:noProof/>
          <w:lang w:val="en-US"/>
        </w:rPr>
        <w:t>Gigascience</w:t>
      </w:r>
      <w:r w:rsidRPr="00064413">
        <w:rPr>
          <w:rFonts w:ascii="Calibri" w:hAnsi="Calibri" w:cs="Calibri"/>
          <w:noProof/>
          <w:lang w:val="en-US"/>
        </w:rPr>
        <w:t xml:space="preserve"> 8, 1–13. doi:10.1093/gigascience/giz100.</w:t>
      </w:r>
    </w:p>
    <w:p w14:paraId="21E5E33B"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Carini, P., Marsden, P. J., Leff, J. W., Morgan, E. E., Strickland, M. S., and Fierer, N. (2016). Relic DNA is abundant in soil and obscures estimates of soil microbial diversity. </w:t>
      </w:r>
      <w:r w:rsidRPr="00064413">
        <w:rPr>
          <w:rFonts w:ascii="Calibri" w:hAnsi="Calibri" w:cs="Calibri"/>
          <w:i/>
          <w:iCs/>
          <w:noProof/>
          <w:lang w:val="en-US"/>
        </w:rPr>
        <w:t>Nat. Microbiol.</w:t>
      </w:r>
      <w:r w:rsidRPr="00064413">
        <w:rPr>
          <w:rFonts w:ascii="Calibri" w:hAnsi="Calibri" w:cs="Calibri"/>
          <w:noProof/>
          <w:lang w:val="en-US"/>
        </w:rPr>
        <w:t xml:space="preserve"> 2, 1–6. doi:10.1038/nmicrobiol.2016.242.</w:t>
      </w:r>
    </w:p>
    <w:p w14:paraId="0B4B098E"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Cordier, T., Lanzén, A., Apothéloz-Perret-Gentil, L., Stoeck, T., and Pawlowski, J. (2019). Embracing Environmental Genomics and Machine Learning for Routine Biomonitoring. </w:t>
      </w:r>
      <w:r w:rsidRPr="00064413">
        <w:rPr>
          <w:rFonts w:ascii="Calibri" w:hAnsi="Calibri" w:cs="Calibri"/>
          <w:i/>
          <w:iCs/>
          <w:noProof/>
          <w:lang w:val="en-US"/>
        </w:rPr>
        <w:t>Trends Microbiol.</w:t>
      </w:r>
      <w:r w:rsidRPr="00064413">
        <w:rPr>
          <w:rFonts w:ascii="Calibri" w:hAnsi="Calibri" w:cs="Calibri"/>
          <w:noProof/>
          <w:lang w:val="en-US"/>
        </w:rPr>
        <w:t xml:space="preserve"> 27, 387–397. doi:10.1016/j.tim.2018.10.012.</w:t>
      </w:r>
    </w:p>
    <w:p w14:paraId="58BA4C20"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Cordier, T., Sáez, L. A., Apotheloz-Perret-Gentil, L., Aylagas, E., Bohan, D. A., Bouchez, A., et al. (2020). Ecosystems Monitoring Powered by Environmental Genomics: A Review of Current </w:t>
      </w:r>
      <w:r w:rsidRPr="00064413">
        <w:rPr>
          <w:rFonts w:ascii="Calibri" w:hAnsi="Calibri" w:cs="Calibri"/>
          <w:noProof/>
          <w:lang w:val="en-US"/>
        </w:rPr>
        <w:lastRenderedPageBreak/>
        <w:t xml:space="preserve">Strategies with An Implementation Roadmap. </w:t>
      </w:r>
      <w:r w:rsidRPr="00064413">
        <w:rPr>
          <w:rFonts w:ascii="Calibri" w:hAnsi="Calibri" w:cs="Calibri"/>
          <w:i/>
          <w:iCs/>
          <w:noProof/>
          <w:lang w:val="en-US"/>
        </w:rPr>
        <w:t>Preprints</w:t>
      </w:r>
      <w:r w:rsidRPr="00064413">
        <w:rPr>
          <w:rFonts w:ascii="Calibri" w:hAnsi="Calibri" w:cs="Calibri"/>
          <w:noProof/>
          <w:lang w:val="en-US"/>
        </w:rPr>
        <w:t>. doi:10.20944/PREPRINTS202001.0278.V1.</w:t>
      </w:r>
    </w:p>
    <w:p w14:paraId="7E0742A9"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Corse, E., Tougard, C., Archambaud-Suard, G., Agnèse, J. F., Messu Mandeng, F. D., Bilong Bilong, C. F., et al. (2019). One-locus-several-primers: A strategy to improve the taxonomic and haplotypic coverage in diet metabarcoding studies. </w:t>
      </w:r>
      <w:r w:rsidRPr="00064413">
        <w:rPr>
          <w:rFonts w:ascii="Calibri" w:hAnsi="Calibri" w:cs="Calibri"/>
          <w:i/>
          <w:iCs/>
          <w:noProof/>
          <w:lang w:val="en-US"/>
        </w:rPr>
        <w:t>Ecol. Evol.</w:t>
      </w:r>
      <w:r w:rsidRPr="00064413">
        <w:rPr>
          <w:rFonts w:ascii="Calibri" w:hAnsi="Calibri" w:cs="Calibri"/>
          <w:noProof/>
          <w:lang w:val="en-US"/>
        </w:rPr>
        <w:t xml:space="preserve"> 9, 4603–4620. doi:10.1002/ece3.5063.</w:t>
      </w:r>
    </w:p>
    <w:p w14:paraId="779541D4"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De Barba, M., Miquel, C., Boyer, F., Mercier, C., Rioux, D., Coissac, E., et al. (2014). DNA metabarcoding multiplexing and validation of data accuracy for diet assessment: Application to omnivorous diet. </w:t>
      </w:r>
      <w:r w:rsidRPr="00064413">
        <w:rPr>
          <w:rFonts w:ascii="Calibri" w:hAnsi="Calibri" w:cs="Calibri"/>
          <w:i/>
          <w:iCs/>
          <w:noProof/>
          <w:lang w:val="en-US"/>
        </w:rPr>
        <w:t>Mol. Ecol. Resour.</w:t>
      </w:r>
      <w:r w:rsidRPr="00064413">
        <w:rPr>
          <w:rFonts w:ascii="Calibri" w:hAnsi="Calibri" w:cs="Calibri"/>
          <w:noProof/>
          <w:lang w:val="en-US"/>
        </w:rPr>
        <w:t xml:space="preserve"> 14, 306–323. doi:10.1111/1755-0998.12188.</w:t>
      </w:r>
    </w:p>
    <w:p w14:paraId="340B6CB5"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Dextrase, A. J., and Mandrak, N. E. (2006). Impacts of alien invasive species on freshwater fauna at risk in Canada. </w:t>
      </w:r>
      <w:r w:rsidRPr="00064413">
        <w:rPr>
          <w:rFonts w:ascii="Calibri" w:hAnsi="Calibri" w:cs="Calibri"/>
          <w:i/>
          <w:iCs/>
          <w:noProof/>
          <w:lang w:val="en-US"/>
        </w:rPr>
        <w:t>Biol. Invasions</w:t>
      </w:r>
      <w:r w:rsidRPr="00064413">
        <w:rPr>
          <w:rFonts w:ascii="Calibri" w:hAnsi="Calibri" w:cs="Calibri"/>
          <w:noProof/>
          <w:lang w:val="en-US"/>
        </w:rPr>
        <w:t xml:space="preserve"> 8, 13–24. doi:10.1007/s10530-005-0232-2.</w:t>
      </w:r>
    </w:p>
    <w:p w14:paraId="35563DFC"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Dudgeon, D., Arthington, A. H., Gessner, M. O., Kawabata, Z. I., Knowler, D. J., Lévêque, C., et al. (2006). Freshwater biodiversity: Importance, threats, status and conservation challenges. </w:t>
      </w:r>
      <w:r w:rsidRPr="00064413">
        <w:rPr>
          <w:rFonts w:ascii="Calibri" w:hAnsi="Calibri" w:cs="Calibri"/>
          <w:i/>
          <w:iCs/>
          <w:noProof/>
          <w:lang w:val="en-US"/>
        </w:rPr>
        <w:t>Biol. Rev. Camb. Philos. Soc.</w:t>
      </w:r>
      <w:r w:rsidRPr="00064413">
        <w:rPr>
          <w:rFonts w:ascii="Calibri" w:hAnsi="Calibri" w:cs="Calibri"/>
          <w:noProof/>
          <w:lang w:val="en-US"/>
        </w:rPr>
        <w:t xml:space="preserve"> 81, 163–182. doi:10.1017/S1464793105006950.</w:t>
      </w:r>
    </w:p>
    <w:p w14:paraId="4894CB68"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Elbrecht, V., and Leese, F. (2015). Can DNA-based ecosystem assessments quantify species abundance? Testing primer bias and biomass-sequence relationships with an innovative metabarcoding protocol. </w:t>
      </w:r>
      <w:r w:rsidRPr="00064413">
        <w:rPr>
          <w:rFonts w:ascii="Calibri" w:hAnsi="Calibri" w:cs="Calibri"/>
          <w:i/>
          <w:iCs/>
          <w:noProof/>
          <w:lang w:val="en-US"/>
        </w:rPr>
        <w:t>PLoS One</w:t>
      </w:r>
      <w:r w:rsidRPr="00064413">
        <w:rPr>
          <w:rFonts w:ascii="Calibri" w:hAnsi="Calibri" w:cs="Calibri"/>
          <w:noProof/>
          <w:lang w:val="en-US"/>
        </w:rPr>
        <w:t xml:space="preserve"> 10, 1–16. doi:10.1371/journal.pone.0130324.</w:t>
      </w:r>
    </w:p>
    <w:p w14:paraId="0F4C2CFA"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Foissner, W., and Berger, H. (1996). A User-Friendly Guide to the Ciliates. </w:t>
      </w:r>
      <w:r w:rsidRPr="00064413">
        <w:rPr>
          <w:rFonts w:ascii="Calibri" w:hAnsi="Calibri" w:cs="Calibri"/>
          <w:i/>
          <w:iCs/>
          <w:noProof/>
          <w:lang w:val="en-US"/>
        </w:rPr>
        <w:t>Freshw. Biol.</w:t>
      </w:r>
      <w:r w:rsidRPr="00064413">
        <w:rPr>
          <w:rFonts w:ascii="Calibri" w:hAnsi="Calibri" w:cs="Calibri"/>
          <w:noProof/>
          <w:lang w:val="en-US"/>
        </w:rPr>
        <w:t xml:space="preserve"> 35, 375–482.</w:t>
      </w:r>
    </w:p>
    <w:p w14:paraId="78661E47"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Geisen, S., Tveit, A. T., Clark, I. M., Richter, A., Svenning, M. M., Bonkowski, M., et al. (2015). Metatranscriptomic census of active protists in soils. </w:t>
      </w:r>
      <w:r w:rsidRPr="00064413">
        <w:rPr>
          <w:rFonts w:ascii="Calibri" w:hAnsi="Calibri" w:cs="Calibri"/>
          <w:i/>
          <w:iCs/>
          <w:noProof/>
          <w:lang w:val="en-US"/>
        </w:rPr>
        <w:t>ISME J.</w:t>
      </w:r>
      <w:r w:rsidRPr="00064413">
        <w:rPr>
          <w:rFonts w:ascii="Calibri" w:hAnsi="Calibri" w:cs="Calibri"/>
          <w:noProof/>
          <w:lang w:val="en-US"/>
        </w:rPr>
        <w:t xml:space="preserve"> 9, 2178–2190. doi:10.1038/ismej.2015.30.</w:t>
      </w:r>
    </w:p>
    <w:p w14:paraId="00A47120"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Gomez-Silvan, C., Leung, M. H. Y., Grue, K. A., Kaur, R., Tong, X., Lee, P. K. H., et al. (2018). A comparison of methods used to unveil the genetic and metabolic pool in the built environment. </w:t>
      </w:r>
      <w:r w:rsidRPr="00064413">
        <w:rPr>
          <w:rFonts w:ascii="Calibri" w:hAnsi="Calibri" w:cs="Calibri"/>
          <w:i/>
          <w:iCs/>
          <w:noProof/>
          <w:lang w:val="en-US"/>
        </w:rPr>
        <w:t>Microbiome</w:t>
      </w:r>
      <w:r w:rsidRPr="00064413">
        <w:rPr>
          <w:rFonts w:ascii="Calibri" w:hAnsi="Calibri" w:cs="Calibri"/>
          <w:noProof/>
          <w:lang w:val="en-US"/>
        </w:rPr>
        <w:t xml:space="preserve"> 6, 1–16. doi:10.1186/s40168-018-0453-0.</w:t>
      </w:r>
    </w:p>
    <w:p w14:paraId="3F947852"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Grabherr, M. G., Haas, B. J., Yassour, M., Levin, J. Z., Thompson, D. A., Amit, I., et al. (2013). Trinity: reconstructing a full-length transcriptome without a genome from RNA-Seq data. </w:t>
      </w:r>
      <w:r w:rsidRPr="00064413">
        <w:rPr>
          <w:rFonts w:ascii="Calibri" w:hAnsi="Calibri" w:cs="Calibri"/>
          <w:i/>
          <w:iCs/>
          <w:noProof/>
          <w:lang w:val="en-US"/>
        </w:rPr>
        <w:t>Nat. Biotechnol.</w:t>
      </w:r>
      <w:r w:rsidRPr="00064413">
        <w:rPr>
          <w:rFonts w:ascii="Calibri" w:hAnsi="Calibri" w:cs="Calibri"/>
          <w:noProof/>
          <w:lang w:val="en-US"/>
        </w:rPr>
        <w:t xml:space="preserve"> 29, 644–652. doi:10.1038/nbt.1883.Trinity.</w:t>
      </w:r>
    </w:p>
    <w:p w14:paraId="3DD8B543"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lastRenderedPageBreak/>
        <w:t xml:space="preserve">Haury, J., Peltre, M.-C., Trémolières, M., Barbe, J., Thiébaut, G., Bernez, I., et al. (2006). A new method to assess water trophy and organic pollution – the Macrophyte Biological Index for Rivers (IBMR): its application to different types of river and pollution. </w:t>
      </w:r>
      <w:r w:rsidRPr="00064413">
        <w:rPr>
          <w:rFonts w:ascii="Calibri" w:hAnsi="Calibri" w:cs="Calibri"/>
          <w:i/>
          <w:iCs/>
          <w:noProof/>
          <w:lang w:val="en-US"/>
        </w:rPr>
        <w:t>Hydrobiologia</w:t>
      </w:r>
      <w:r w:rsidRPr="00064413">
        <w:rPr>
          <w:rFonts w:ascii="Calibri" w:hAnsi="Calibri" w:cs="Calibri"/>
          <w:noProof/>
          <w:lang w:val="en-US"/>
        </w:rPr>
        <w:t xml:space="preserve"> 570, 153–158. doi:10.1007/s10750-006-0175-3.</w:t>
      </w:r>
    </w:p>
    <w:p w14:paraId="3DAE979E"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Hleap, J. S. justblast. Available at: https://github.com/jshleap/justblast.</w:t>
      </w:r>
    </w:p>
    <w:p w14:paraId="6DFB5ECA"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Jane, S. F., Wilcox, T. M., Mckelvey, K. S., Young, M. K., Schwartz, M. K., Lowe, W. H., et al. (2015). Distance, flow and PCR inhibition: EDNA dynamics in two headwater streams. </w:t>
      </w:r>
      <w:r w:rsidRPr="00064413">
        <w:rPr>
          <w:rFonts w:ascii="Calibri" w:hAnsi="Calibri" w:cs="Calibri"/>
          <w:i/>
          <w:iCs/>
          <w:noProof/>
          <w:lang w:val="en-US"/>
        </w:rPr>
        <w:t>Mol. Ecol. Resour.</w:t>
      </w:r>
      <w:r w:rsidRPr="00064413">
        <w:rPr>
          <w:rFonts w:ascii="Calibri" w:hAnsi="Calibri" w:cs="Calibri"/>
          <w:noProof/>
          <w:lang w:val="en-US"/>
        </w:rPr>
        <w:t xml:space="preserve"> 15, 216–227. doi:10.1111/1755-0998.12285.</w:t>
      </w:r>
    </w:p>
    <w:p w14:paraId="5F7055C8"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Jensen, K., Trepel, M., Merritt, D., and Rosenthal, G. (2006). Restoration ecology of river valleys. </w:t>
      </w:r>
      <w:r w:rsidRPr="00064413">
        <w:rPr>
          <w:rFonts w:ascii="Calibri" w:hAnsi="Calibri" w:cs="Calibri"/>
          <w:i/>
          <w:iCs/>
          <w:noProof/>
          <w:lang w:val="en-US"/>
        </w:rPr>
        <w:t>Basic Appl. Ecol.</w:t>
      </w:r>
      <w:r w:rsidRPr="00064413">
        <w:rPr>
          <w:rFonts w:ascii="Calibri" w:hAnsi="Calibri" w:cs="Calibri"/>
          <w:noProof/>
          <w:lang w:val="en-US"/>
        </w:rPr>
        <w:t xml:space="preserve"> 7, 383–387. doi:10.1016/j.baae.2006.05.008.</w:t>
      </w:r>
    </w:p>
    <w:p w14:paraId="7397B0CC"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Kahlke, T., and Ralph, P. J. (2019). BASTA – Taxonomic classification of sequences and sequence bins using last common ancestor estimations. </w:t>
      </w:r>
      <w:r w:rsidRPr="00064413">
        <w:rPr>
          <w:rFonts w:ascii="Calibri" w:hAnsi="Calibri" w:cs="Calibri"/>
          <w:i/>
          <w:iCs/>
          <w:noProof/>
          <w:lang w:val="en-US"/>
        </w:rPr>
        <w:t>Methods Ecol. Evol.</w:t>
      </w:r>
      <w:r w:rsidRPr="00064413">
        <w:rPr>
          <w:rFonts w:ascii="Calibri" w:hAnsi="Calibri" w:cs="Calibri"/>
          <w:noProof/>
          <w:lang w:val="en-US"/>
        </w:rPr>
        <w:t xml:space="preserve"> 10, 100–103. doi:10.1111/2041-210X.13095.</w:t>
      </w:r>
    </w:p>
    <w:p w14:paraId="1D666577"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Karr, J. R. (1981). Assessment of Biotic Integrity Using Fish Communities. </w:t>
      </w:r>
      <w:r w:rsidRPr="00064413">
        <w:rPr>
          <w:rFonts w:ascii="Calibri" w:hAnsi="Calibri" w:cs="Calibri"/>
          <w:i/>
          <w:iCs/>
          <w:noProof/>
          <w:lang w:val="en-US"/>
        </w:rPr>
        <w:t>Fisheries</w:t>
      </w:r>
      <w:r w:rsidRPr="00064413">
        <w:rPr>
          <w:rFonts w:ascii="Calibri" w:hAnsi="Calibri" w:cs="Calibri"/>
          <w:noProof/>
          <w:lang w:val="en-US"/>
        </w:rPr>
        <w:t xml:space="preserve"> 6, 21–27. doi:10.1577/1548-8446(1981)006.</w:t>
      </w:r>
    </w:p>
    <w:p w14:paraId="7C4F5AAC"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Kim, D., Song, L., Breitwieser, F. P., and Salzberg, S. L. (2016). Centrifuge: Rapid and sensitive classification of metagenomic sequences. </w:t>
      </w:r>
      <w:r w:rsidRPr="00064413">
        <w:rPr>
          <w:rFonts w:ascii="Calibri" w:hAnsi="Calibri" w:cs="Calibri"/>
          <w:i/>
          <w:iCs/>
          <w:noProof/>
          <w:lang w:val="en-US"/>
        </w:rPr>
        <w:t>Genome Res.</w:t>
      </w:r>
      <w:r w:rsidRPr="00064413">
        <w:rPr>
          <w:rFonts w:ascii="Calibri" w:hAnsi="Calibri" w:cs="Calibri"/>
          <w:noProof/>
          <w:lang w:val="en-US"/>
        </w:rPr>
        <w:t xml:space="preserve"> 26, 1721–1729. doi:10.1101/gr.210641.116.</w:t>
      </w:r>
    </w:p>
    <w:p w14:paraId="0B566D87"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Kopylova, E., Noé, L., and Touzet, H. (2012). SortMeRNA: Fast and accurate filtering of ribosomal RNAs in metatranscriptomic data. </w:t>
      </w:r>
      <w:r w:rsidRPr="00064413">
        <w:rPr>
          <w:rFonts w:ascii="Calibri" w:hAnsi="Calibri" w:cs="Calibri"/>
          <w:i/>
          <w:iCs/>
          <w:noProof/>
          <w:lang w:val="en-US"/>
        </w:rPr>
        <w:t>Bioinformatics</w:t>
      </w:r>
      <w:r w:rsidRPr="00064413">
        <w:rPr>
          <w:rFonts w:ascii="Calibri" w:hAnsi="Calibri" w:cs="Calibri"/>
          <w:noProof/>
          <w:lang w:val="en-US"/>
        </w:rPr>
        <w:t xml:space="preserve"> 28, 3211–3217. doi:10.1093/bioinformatics/bts611.</w:t>
      </w:r>
    </w:p>
    <w:p w14:paraId="0DB47D08"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Krehenwinkel, H., Wolf, M., Lim, J. Y., Rominger, A. J., Simison, W. B., and Gillespie, R. G. (2017). Estimating and mitigating amplification bias in qualitative and quantitative arthropod metabarcoding. </w:t>
      </w:r>
      <w:r w:rsidRPr="00064413">
        <w:rPr>
          <w:rFonts w:ascii="Calibri" w:hAnsi="Calibri" w:cs="Calibri"/>
          <w:i/>
          <w:iCs/>
          <w:noProof/>
          <w:lang w:val="en-US"/>
        </w:rPr>
        <w:t>Sci. Rep.</w:t>
      </w:r>
      <w:r w:rsidRPr="00064413">
        <w:rPr>
          <w:rFonts w:ascii="Calibri" w:hAnsi="Calibri" w:cs="Calibri"/>
          <w:noProof/>
          <w:lang w:val="en-US"/>
        </w:rPr>
        <w:t xml:space="preserve"> 7, 1–12. doi:10.1038/s41598-017-17333-x.</w:t>
      </w:r>
    </w:p>
    <w:p w14:paraId="602D5D18"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Langmead, B., and Salzberg, S. L. (2012). Fast gapped-read alignment with Bowtie 2. </w:t>
      </w:r>
      <w:r w:rsidRPr="00064413">
        <w:rPr>
          <w:rFonts w:ascii="Calibri" w:hAnsi="Calibri" w:cs="Calibri"/>
          <w:i/>
          <w:iCs/>
          <w:noProof/>
          <w:lang w:val="en-US"/>
        </w:rPr>
        <w:t>Nat. Methods</w:t>
      </w:r>
      <w:r w:rsidRPr="00064413">
        <w:rPr>
          <w:rFonts w:ascii="Calibri" w:hAnsi="Calibri" w:cs="Calibri"/>
          <w:noProof/>
          <w:lang w:val="en-US"/>
        </w:rPr>
        <w:t xml:space="preserve"> 9, 357–359. doi:10.1038/nmeth.1923.</w:t>
      </w:r>
    </w:p>
    <w:p w14:paraId="47593C9B"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Lanzén, A., Jørgensen, S. L., Huson, D. H., Gorfer, M., Grindhaug, S. H., Jonassen, I., et al. (2012). CREST - Classification Resources for Environmental Sequence Tags. </w:t>
      </w:r>
      <w:r w:rsidRPr="00064413">
        <w:rPr>
          <w:rFonts w:ascii="Calibri" w:hAnsi="Calibri" w:cs="Calibri"/>
          <w:i/>
          <w:iCs/>
          <w:noProof/>
          <w:lang w:val="en-US"/>
        </w:rPr>
        <w:t>PLoS One</w:t>
      </w:r>
      <w:r w:rsidRPr="00064413">
        <w:rPr>
          <w:rFonts w:ascii="Calibri" w:hAnsi="Calibri" w:cs="Calibri"/>
          <w:noProof/>
          <w:lang w:val="en-US"/>
        </w:rPr>
        <w:t xml:space="preserve"> 7. doi:10.1371/journal.pone.0049334.</w:t>
      </w:r>
    </w:p>
    <w:p w14:paraId="4576ECCF"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lastRenderedPageBreak/>
        <w:t xml:space="preserve">Leese, F., Bouchez, A., Abarenkov, K., Altermatt, F., Borja, Á., Bruce, K., et al. (2018). Why We Need Sustainable Networks Bridging Countries, Disciplines, Cultures and Generations for Aquatic Biomonitoring 2.0: A Perspective Derived From the DNAqua-Net COST Action. </w:t>
      </w:r>
      <w:r w:rsidRPr="00064413">
        <w:rPr>
          <w:rFonts w:ascii="Calibri" w:hAnsi="Calibri" w:cs="Calibri"/>
          <w:i/>
          <w:iCs/>
          <w:noProof/>
          <w:lang w:val="en-US"/>
        </w:rPr>
        <w:t>Adv. Ecol. Res.</w:t>
      </w:r>
      <w:r w:rsidRPr="00064413">
        <w:rPr>
          <w:rFonts w:ascii="Calibri" w:hAnsi="Calibri" w:cs="Calibri"/>
          <w:noProof/>
          <w:lang w:val="en-US"/>
        </w:rPr>
        <w:t xml:space="preserve"> 58, 63–99. doi:10.1016/bs.aecr.2018.01.001.</w:t>
      </w:r>
    </w:p>
    <w:p w14:paraId="7E67AD9E"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Li, D., Liu, C. M., Luo, R., Sadakane, K., and Lam, T. W. (2015). MEGAHIT: An ultra-fast single-node solution for large and complex metagenomics assembly via succinct de Bruijn graph. </w:t>
      </w:r>
      <w:r w:rsidRPr="00064413">
        <w:rPr>
          <w:rFonts w:ascii="Calibri" w:hAnsi="Calibri" w:cs="Calibri"/>
          <w:i/>
          <w:iCs/>
          <w:noProof/>
          <w:lang w:val="en-US"/>
        </w:rPr>
        <w:t>Bioinformatics</w:t>
      </w:r>
      <w:r w:rsidRPr="00064413">
        <w:rPr>
          <w:rFonts w:ascii="Calibri" w:hAnsi="Calibri" w:cs="Calibri"/>
          <w:noProof/>
          <w:lang w:val="en-US"/>
        </w:rPr>
        <w:t xml:space="preserve"> 31, 1674–1676. doi:10.1093/bioinformatics/btv033.</w:t>
      </w:r>
    </w:p>
    <w:p w14:paraId="6A7C803B"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Li, H., and Durbin, R. (2009). Fast and accurate short read alignment with Burrows-Wheeler transform. </w:t>
      </w:r>
      <w:r w:rsidRPr="00064413">
        <w:rPr>
          <w:rFonts w:ascii="Calibri" w:hAnsi="Calibri" w:cs="Calibri"/>
          <w:i/>
          <w:iCs/>
          <w:noProof/>
          <w:lang w:val="en-US"/>
        </w:rPr>
        <w:t>Bioinformatics</w:t>
      </w:r>
      <w:r w:rsidRPr="00064413">
        <w:rPr>
          <w:rFonts w:ascii="Calibri" w:hAnsi="Calibri" w:cs="Calibri"/>
          <w:noProof/>
          <w:lang w:val="en-US"/>
        </w:rPr>
        <w:t xml:space="preserve"> 25, 1754–1760. doi:10.1093/bioinformatics/btp324.</w:t>
      </w:r>
    </w:p>
    <w:p w14:paraId="45503EC2"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Logares, R., Sunagawa, S., Salazar, G., Cornejo-Castillo, F. M., Ferrera, I., Sarmento, H., et al. (2014). Metagenomic 16S rDNA Illumina tags are a powerful alternative to amplicon sequencing to explore diversity and structure of microbial communities. </w:t>
      </w:r>
      <w:r w:rsidRPr="00064413">
        <w:rPr>
          <w:rFonts w:ascii="Calibri" w:hAnsi="Calibri" w:cs="Calibri"/>
          <w:i/>
          <w:iCs/>
          <w:noProof/>
          <w:lang w:val="en-US"/>
        </w:rPr>
        <w:t>Environ. Microbiol.</w:t>
      </w:r>
      <w:r w:rsidRPr="00064413">
        <w:rPr>
          <w:rFonts w:ascii="Calibri" w:hAnsi="Calibri" w:cs="Calibri"/>
          <w:noProof/>
          <w:lang w:val="en-US"/>
        </w:rPr>
        <w:t xml:space="preserve"> 16, 2659–2671. doi:10.1111/1462-2920.12250.</w:t>
      </w:r>
    </w:p>
    <w:p w14:paraId="328484D3"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Malmqvist, B., and Rundle, S. (2002). Threats to the running water ecosystems of the world. </w:t>
      </w:r>
      <w:r w:rsidRPr="00064413">
        <w:rPr>
          <w:rFonts w:ascii="Calibri" w:hAnsi="Calibri" w:cs="Calibri"/>
          <w:i/>
          <w:iCs/>
          <w:noProof/>
          <w:lang w:val="en-US"/>
        </w:rPr>
        <w:t>Environ. Conserv.</w:t>
      </w:r>
      <w:r w:rsidRPr="00064413">
        <w:rPr>
          <w:rFonts w:ascii="Calibri" w:hAnsi="Calibri" w:cs="Calibri"/>
          <w:noProof/>
          <w:lang w:val="en-US"/>
        </w:rPr>
        <w:t xml:space="preserve"> 29, 134–153. doi:10.1017/S0376892902000097.</w:t>
      </w:r>
    </w:p>
    <w:p w14:paraId="20E85F28"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McArthur, J. V (2001). “Bacteria as Biomonitors,” in </w:t>
      </w:r>
      <w:r w:rsidRPr="00064413">
        <w:rPr>
          <w:rFonts w:ascii="Calibri" w:hAnsi="Calibri" w:cs="Calibri"/>
          <w:i/>
          <w:iCs/>
          <w:noProof/>
          <w:lang w:val="en-US"/>
        </w:rPr>
        <w:t>Bioassessment and Management of North American Freshwater Wetlands</w:t>
      </w:r>
      <w:r w:rsidRPr="00064413">
        <w:rPr>
          <w:rFonts w:ascii="Calibri" w:hAnsi="Calibri" w:cs="Calibri"/>
          <w:noProof/>
          <w:lang w:val="en-US"/>
        </w:rPr>
        <w:t>, eds. R. B. Rader, D. P. Batzer, and S. A. Wissinger (Chichester, West Sussex: John Wiley &amp; Sons), 249–261. doi:https://doi.org/10.1002/aqc.509.</w:t>
      </w:r>
    </w:p>
    <w:p w14:paraId="0D974678"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Nichols, R. V., Vollmers, C., Newsom, L. A., Wang, Y., Heintzman, P. D., Leighton, M., et al. (2018). Minimizing polymerase biases in metabarcoding. </w:t>
      </w:r>
      <w:r w:rsidRPr="00064413">
        <w:rPr>
          <w:rFonts w:ascii="Calibri" w:hAnsi="Calibri" w:cs="Calibri"/>
          <w:i/>
          <w:iCs/>
          <w:noProof/>
          <w:lang w:val="en-US"/>
        </w:rPr>
        <w:t>Mol. Ecol. Resour.</w:t>
      </w:r>
      <w:r w:rsidRPr="00064413">
        <w:rPr>
          <w:rFonts w:ascii="Calibri" w:hAnsi="Calibri" w:cs="Calibri"/>
          <w:noProof/>
          <w:lang w:val="en-US"/>
        </w:rPr>
        <w:t xml:space="preserve"> 18, 927–939. doi:10.1111/1755-0998.12895.</w:t>
      </w:r>
    </w:p>
    <w:p w14:paraId="7F772143"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Nurk, S., Meleshko, D., Korobeynikov, A., and Pevzner, P. A. (2017). MetaSPAdes: A new versatile metagenomic assembler. </w:t>
      </w:r>
      <w:r w:rsidRPr="00064413">
        <w:rPr>
          <w:rFonts w:ascii="Calibri" w:hAnsi="Calibri" w:cs="Calibri"/>
          <w:i/>
          <w:iCs/>
          <w:noProof/>
          <w:lang w:val="en-US"/>
        </w:rPr>
        <w:t>Genome Res.</w:t>
      </w:r>
      <w:r w:rsidRPr="00064413">
        <w:rPr>
          <w:rFonts w:ascii="Calibri" w:hAnsi="Calibri" w:cs="Calibri"/>
          <w:noProof/>
          <w:lang w:val="en-US"/>
        </w:rPr>
        <w:t xml:space="preserve"> 27, 824–834. doi:10.1101/gr.213959.116.</w:t>
      </w:r>
    </w:p>
    <w:p w14:paraId="184405F9"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Pawlowski, J., Audic, S., Adl, S., Bass, D., Belbahri, L., Berney, C., et al. (2012). CBOL Protist Working Group: Barcoding Eukaryotic Richness beyond the Animal, Plant, and Fungal Kingdoms. </w:t>
      </w:r>
      <w:r w:rsidRPr="00064413">
        <w:rPr>
          <w:rFonts w:ascii="Calibri" w:hAnsi="Calibri" w:cs="Calibri"/>
          <w:i/>
          <w:iCs/>
          <w:noProof/>
          <w:lang w:val="en-US"/>
        </w:rPr>
        <w:t>PLoS Biol.</w:t>
      </w:r>
      <w:r w:rsidRPr="00064413">
        <w:rPr>
          <w:rFonts w:ascii="Calibri" w:hAnsi="Calibri" w:cs="Calibri"/>
          <w:noProof/>
          <w:lang w:val="en-US"/>
        </w:rPr>
        <w:t xml:space="preserve"> 10, e1001419. doi:10.1371/journal.pbio.1001419.</w:t>
      </w:r>
    </w:p>
    <w:p w14:paraId="04A5D40A"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Pawlowski, J., Lejzerowicz, F., Apotheloz-Perret-Gentil, L., Visco, J., and Esling, P. (2016). Protist metabarcoding and environmental biomonitoring: Time for change. </w:t>
      </w:r>
      <w:r w:rsidRPr="00064413">
        <w:rPr>
          <w:rFonts w:ascii="Calibri" w:hAnsi="Calibri" w:cs="Calibri"/>
          <w:i/>
          <w:iCs/>
          <w:noProof/>
          <w:lang w:val="en-US"/>
        </w:rPr>
        <w:t>Eur. J. Protistol.</w:t>
      </w:r>
      <w:r w:rsidRPr="00064413">
        <w:rPr>
          <w:rFonts w:ascii="Calibri" w:hAnsi="Calibri" w:cs="Calibri"/>
          <w:noProof/>
          <w:lang w:val="en-US"/>
        </w:rPr>
        <w:t xml:space="preserve"> 55, </w:t>
      </w:r>
      <w:r w:rsidRPr="00064413">
        <w:rPr>
          <w:rFonts w:ascii="Calibri" w:hAnsi="Calibri" w:cs="Calibri"/>
          <w:noProof/>
          <w:lang w:val="en-US"/>
        </w:rPr>
        <w:lastRenderedPageBreak/>
        <w:t>12–25. doi:10.1016/j.ejop.2016.02.003.</w:t>
      </w:r>
    </w:p>
    <w:p w14:paraId="68C4280C"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Payne, R. J. (2013). Seven reasons why protists make useful bioindicators. </w:t>
      </w:r>
      <w:r w:rsidRPr="00064413">
        <w:rPr>
          <w:rFonts w:ascii="Calibri" w:hAnsi="Calibri" w:cs="Calibri"/>
          <w:i/>
          <w:iCs/>
          <w:noProof/>
          <w:lang w:val="en-US"/>
        </w:rPr>
        <w:t>Acta Protozool.</w:t>
      </w:r>
      <w:r w:rsidRPr="00064413">
        <w:rPr>
          <w:rFonts w:ascii="Calibri" w:hAnsi="Calibri" w:cs="Calibri"/>
          <w:noProof/>
          <w:lang w:val="en-US"/>
        </w:rPr>
        <w:t xml:space="preserve"> 52, 105–113. doi:10.4467/16890027AP.13.0011.1108.</w:t>
      </w:r>
    </w:p>
    <w:p w14:paraId="484138D7"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Peano, C., Pietrelli, A., Consolandi, C., Rossi, E., Petiti, L., Tagliabue, L., et al. (2013). An efficient rRNA removal method for RNA sequencing in GC-rich bacteria. </w:t>
      </w:r>
      <w:r w:rsidRPr="00064413">
        <w:rPr>
          <w:rFonts w:ascii="Calibri" w:hAnsi="Calibri" w:cs="Calibri"/>
          <w:i/>
          <w:iCs/>
          <w:noProof/>
          <w:lang w:val="en-US"/>
        </w:rPr>
        <w:t>Microb. Inform. Exp.</w:t>
      </w:r>
      <w:r w:rsidRPr="00064413">
        <w:rPr>
          <w:rFonts w:ascii="Calibri" w:hAnsi="Calibri" w:cs="Calibri"/>
          <w:noProof/>
          <w:lang w:val="en-US"/>
        </w:rPr>
        <w:t xml:space="preserve"> 3, 1–11. doi:10.1186/2042-5783-3-1.</w:t>
      </w:r>
    </w:p>
    <w:p w14:paraId="092E59D7"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Peng, Y., Leung, H. C. M., Yiu, S. M., and Chin, F. Y. L. (2012). IDBA-UD: A de novo assembler for single-cell and metagenomic sequencing data with highly uneven depth. </w:t>
      </w:r>
      <w:r w:rsidRPr="00064413">
        <w:rPr>
          <w:rFonts w:ascii="Calibri" w:hAnsi="Calibri" w:cs="Calibri"/>
          <w:i/>
          <w:iCs/>
          <w:noProof/>
          <w:lang w:val="en-US"/>
        </w:rPr>
        <w:t>Bioinformatics</w:t>
      </w:r>
      <w:r w:rsidRPr="00064413">
        <w:rPr>
          <w:rFonts w:ascii="Calibri" w:hAnsi="Calibri" w:cs="Calibri"/>
          <w:noProof/>
          <w:lang w:val="en-US"/>
        </w:rPr>
        <w:t xml:space="preserve"> 28, 1420–1428. doi:10.1093/bioinformatics/bts174.</w:t>
      </w:r>
    </w:p>
    <w:p w14:paraId="52393664"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Peng, Y., Leung, H. C. M., Yiu, S. M., Lv, M. J., Zhu, X. G., and Chin, F. Y. L. (2013). IDBA-tran: A more robust de novo de Bruijn graph assembler for transcriptomes with uneven expression levels. </w:t>
      </w:r>
      <w:r w:rsidRPr="00064413">
        <w:rPr>
          <w:rFonts w:ascii="Calibri" w:hAnsi="Calibri" w:cs="Calibri"/>
          <w:i/>
          <w:iCs/>
          <w:noProof/>
          <w:lang w:val="en-US"/>
        </w:rPr>
        <w:t>Bioinformatics</w:t>
      </w:r>
      <w:r w:rsidRPr="00064413">
        <w:rPr>
          <w:rFonts w:ascii="Calibri" w:hAnsi="Calibri" w:cs="Calibri"/>
          <w:noProof/>
          <w:lang w:val="en-US"/>
        </w:rPr>
        <w:t xml:space="preserve"> 29, 326–334. doi:10.1093/bioinformatics/btt219.</w:t>
      </w:r>
    </w:p>
    <w:p w14:paraId="77E87763"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Piñol, J., San Andrés, V., Clare, E. L., Mir, G., and Symondson, W. O. C. (2014). A pragmatic approach to the analysis of diets of generalist predators: The use of next-generation sequencing with no blocking probes. </w:t>
      </w:r>
      <w:r w:rsidRPr="00064413">
        <w:rPr>
          <w:rFonts w:ascii="Calibri" w:hAnsi="Calibri" w:cs="Calibri"/>
          <w:i/>
          <w:iCs/>
          <w:noProof/>
          <w:lang w:val="en-US"/>
        </w:rPr>
        <w:t>Mol. Ecol. Resour.</w:t>
      </w:r>
      <w:r w:rsidRPr="00064413">
        <w:rPr>
          <w:rFonts w:ascii="Calibri" w:hAnsi="Calibri" w:cs="Calibri"/>
          <w:noProof/>
          <w:lang w:val="en-US"/>
        </w:rPr>
        <w:t xml:space="preserve"> 14, 18–26. doi:10.1111/1755-0998.12156.</w:t>
      </w:r>
    </w:p>
    <w:p w14:paraId="2C3901BC"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Piñol, J., Senar, M. A., and Symondson, W. O. C. (2019). The choice of universal primers and the characteristics of the species mixture determine when DNA metabarcoding can be quantitative. </w:t>
      </w:r>
      <w:r w:rsidRPr="00064413">
        <w:rPr>
          <w:rFonts w:ascii="Calibri" w:hAnsi="Calibri" w:cs="Calibri"/>
          <w:i/>
          <w:iCs/>
          <w:noProof/>
          <w:lang w:val="en-US"/>
        </w:rPr>
        <w:t>Mol. Ecol.</w:t>
      </w:r>
      <w:r w:rsidRPr="00064413">
        <w:rPr>
          <w:rFonts w:ascii="Calibri" w:hAnsi="Calibri" w:cs="Calibri"/>
          <w:noProof/>
          <w:lang w:val="en-US"/>
        </w:rPr>
        <w:t xml:space="preserve"> 28, 407–419. doi:10.1111/mec.14776.</w:t>
      </w:r>
    </w:p>
    <w:p w14:paraId="22044B03"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Piper, A. M., Batovska, J., Cogan, N. O. I., Weiss, J., Cunningham, J. P., Rodoni, B. C., et al. (2019). Prospects and challenges of implementing DNA metabarcoding for high-throughput insect surveillance. </w:t>
      </w:r>
      <w:r w:rsidRPr="00064413">
        <w:rPr>
          <w:rFonts w:ascii="Calibri" w:hAnsi="Calibri" w:cs="Calibri"/>
          <w:i/>
          <w:iCs/>
          <w:noProof/>
          <w:lang w:val="en-US"/>
        </w:rPr>
        <w:t>Gigascience</w:t>
      </w:r>
      <w:r w:rsidRPr="00064413">
        <w:rPr>
          <w:rFonts w:ascii="Calibri" w:hAnsi="Calibri" w:cs="Calibri"/>
          <w:noProof/>
          <w:lang w:val="en-US"/>
        </w:rPr>
        <w:t xml:space="preserve"> 8, 1–22. doi:10.1093/gigascience/giz092.</w:t>
      </w:r>
    </w:p>
    <w:p w14:paraId="19BE7108"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Quast, C., Pruesse, E., Yilmaz, P., Gerken, J., Schweer, T., Yarza, P., et al. (2013). The SILVA ribosomal RNA gene database project: Improved data processing and web-based tools. </w:t>
      </w:r>
      <w:r w:rsidRPr="00064413">
        <w:rPr>
          <w:rFonts w:ascii="Calibri" w:hAnsi="Calibri" w:cs="Calibri"/>
          <w:i/>
          <w:iCs/>
          <w:noProof/>
          <w:lang w:val="en-US"/>
        </w:rPr>
        <w:t>Nucleic Acids Res.</w:t>
      </w:r>
      <w:r w:rsidRPr="00064413">
        <w:rPr>
          <w:rFonts w:ascii="Calibri" w:hAnsi="Calibri" w:cs="Calibri"/>
          <w:noProof/>
          <w:lang w:val="en-US"/>
        </w:rPr>
        <w:t xml:space="preserve"> 41, 590–596. doi:10.1093/nar/gks1219.</w:t>
      </w:r>
    </w:p>
    <w:p w14:paraId="3A030990"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Quince, C., Walker, A. W., Simpson, J. T., Loman, N. J., and Segata, N. (2017). Shotgun metagenomics, from sampling to analysis. </w:t>
      </w:r>
      <w:r w:rsidRPr="00064413">
        <w:rPr>
          <w:rFonts w:ascii="Calibri" w:hAnsi="Calibri" w:cs="Calibri"/>
          <w:i/>
          <w:iCs/>
          <w:noProof/>
          <w:lang w:val="en-US"/>
        </w:rPr>
        <w:t>Nat. Biotechnol.</w:t>
      </w:r>
      <w:r w:rsidRPr="00064413">
        <w:rPr>
          <w:rFonts w:ascii="Calibri" w:hAnsi="Calibri" w:cs="Calibri"/>
          <w:noProof/>
          <w:lang w:val="en-US"/>
        </w:rPr>
        <w:t xml:space="preserve"> 35, 833–844. doi:10.1038/nbt.3935.</w:t>
      </w:r>
    </w:p>
    <w:p w14:paraId="2192A1FF"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Resh, V. H., and Unzicker, J. D. (1975). Water Quality Monitoring and Aquatic Organisms : The </w:t>
      </w:r>
      <w:r w:rsidRPr="00064413">
        <w:rPr>
          <w:rFonts w:ascii="Calibri" w:hAnsi="Calibri" w:cs="Calibri"/>
          <w:noProof/>
          <w:lang w:val="en-US"/>
        </w:rPr>
        <w:lastRenderedPageBreak/>
        <w:t xml:space="preserve">Importance of Species Identification. </w:t>
      </w:r>
      <w:r w:rsidRPr="00064413">
        <w:rPr>
          <w:rFonts w:ascii="Calibri" w:hAnsi="Calibri" w:cs="Calibri"/>
          <w:i/>
          <w:iCs/>
          <w:noProof/>
          <w:lang w:val="en-US"/>
        </w:rPr>
        <w:t>Water Pollut. Control Fed.</w:t>
      </w:r>
      <w:r w:rsidRPr="00064413">
        <w:rPr>
          <w:rFonts w:ascii="Calibri" w:hAnsi="Calibri" w:cs="Calibri"/>
          <w:noProof/>
          <w:lang w:val="en-US"/>
        </w:rPr>
        <w:t xml:space="preserve"> 47, 9–19.</w:t>
      </w:r>
    </w:p>
    <w:p w14:paraId="115D6E75"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Robertson, G., Schein, J., Chiu, R., Corbett, R., Field, M., Jackman, S. D., et al. (2010). De novo assembly and analysis of RNA-seq data. </w:t>
      </w:r>
      <w:r w:rsidRPr="00064413">
        <w:rPr>
          <w:rFonts w:ascii="Calibri" w:hAnsi="Calibri" w:cs="Calibri"/>
          <w:i/>
          <w:iCs/>
          <w:noProof/>
          <w:lang w:val="en-US"/>
        </w:rPr>
        <w:t>Nat. Methods</w:t>
      </w:r>
      <w:r w:rsidRPr="00064413">
        <w:rPr>
          <w:rFonts w:ascii="Calibri" w:hAnsi="Calibri" w:cs="Calibri"/>
          <w:noProof/>
          <w:lang w:val="en-US"/>
        </w:rPr>
        <w:t xml:space="preserve"> 7, 909–912. doi:10.1038/nmeth.1517.</w:t>
      </w:r>
    </w:p>
    <w:p w14:paraId="48634888"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Seemann, T. BAsic Rapid Ribosomal RNA Predictor - barrnap.</w:t>
      </w:r>
    </w:p>
    <w:p w14:paraId="23E274EE"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Shah, N., Tang, H., Doak, T. G., and Ye, Y. (2010). Comparing bacterial communities inferred from 16S rRNA gene sequencing and shotgun metagenomics. </w:t>
      </w:r>
      <w:r w:rsidRPr="00064413">
        <w:rPr>
          <w:rFonts w:ascii="Calibri" w:hAnsi="Calibri" w:cs="Calibri"/>
          <w:i/>
          <w:iCs/>
          <w:noProof/>
          <w:lang w:val="en-US"/>
        </w:rPr>
        <w:t>Pacific Symp. Biocomput. 2011</w:t>
      </w:r>
      <w:r w:rsidRPr="00064413">
        <w:rPr>
          <w:rFonts w:ascii="Calibri" w:hAnsi="Calibri" w:cs="Calibri"/>
          <w:noProof/>
          <w:lang w:val="en-US"/>
        </w:rPr>
        <w:t>, 165–176.</w:t>
      </w:r>
    </w:p>
    <w:p w14:paraId="41AC9B0A"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Shakya, M., Quince, C., Campbell, J. H., Yang, Z. K., Schadt, C. W., and Podar, M. (2013). Comparative metagenomic and rRNA microbial diversity characterization using archaeal and bacterial synthetic communities. </w:t>
      </w:r>
      <w:r w:rsidRPr="00064413">
        <w:rPr>
          <w:rFonts w:ascii="Calibri" w:hAnsi="Calibri" w:cs="Calibri"/>
          <w:i/>
          <w:iCs/>
          <w:noProof/>
          <w:lang w:val="en-US"/>
        </w:rPr>
        <w:t>Environ. Microbiol.</w:t>
      </w:r>
      <w:r w:rsidRPr="00064413">
        <w:rPr>
          <w:rFonts w:ascii="Calibri" w:hAnsi="Calibri" w:cs="Calibri"/>
          <w:noProof/>
          <w:lang w:val="en-US"/>
        </w:rPr>
        <w:t xml:space="preserve"> 15, 1882–1899. doi:10.1111/1462-2920.12086.</w:t>
      </w:r>
    </w:p>
    <w:p w14:paraId="15C49A8A"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Singer, G. A. C., Shekarriz, S., McCarthy, A., Fahner, N., and Hajibabaei, M. (2020). The utility of a metagenomics approach for marine biomonitoring. </w:t>
      </w:r>
      <w:r w:rsidRPr="00064413">
        <w:rPr>
          <w:rFonts w:ascii="Calibri" w:hAnsi="Calibri" w:cs="Calibri"/>
          <w:i/>
          <w:iCs/>
          <w:noProof/>
          <w:lang w:val="en-US"/>
        </w:rPr>
        <w:t>bioRxiv</w:t>
      </w:r>
      <w:r w:rsidRPr="00064413">
        <w:rPr>
          <w:rFonts w:ascii="Calibri" w:hAnsi="Calibri" w:cs="Calibri"/>
          <w:noProof/>
          <w:lang w:val="en-US"/>
        </w:rPr>
        <w:t>, 2020.03.16.993667. doi:10.1101/2020.03.16.993667.</w:t>
      </w:r>
    </w:p>
    <w:p w14:paraId="326953AF"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Smith, M. B., Rocha, A. M., Smillie, C. S., Olesen, S. W., Paradis, C., Wu, L., et al. (2015). Natural Bacterial Communities Serve as Quantitative Geochemical Biosensors. </w:t>
      </w:r>
      <w:r w:rsidRPr="00064413">
        <w:rPr>
          <w:rFonts w:ascii="Calibri" w:hAnsi="Calibri" w:cs="Calibri"/>
          <w:i/>
          <w:iCs/>
          <w:noProof/>
          <w:lang w:val="en-US"/>
        </w:rPr>
        <w:t>MBio</w:t>
      </w:r>
      <w:r w:rsidRPr="00064413">
        <w:rPr>
          <w:rFonts w:ascii="Calibri" w:hAnsi="Calibri" w:cs="Calibri"/>
          <w:noProof/>
          <w:lang w:val="en-US"/>
        </w:rPr>
        <w:t xml:space="preserve"> 6, e00326-15. doi:10.1128/mBio.00326-15.</w:t>
      </w:r>
    </w:p>
    <w:p w14:paraId="0DBC3938"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Stat, M., Huggett, M. J., Bernasconi, R., Dibattista, J. D., Berry, T. E., Newman, S. J., et al. (2017). Ecosystem biomonitoring with eDNA: Metabarcoding across the tree of life in a tropical marine environment. </w:t>
      </w:r>
      <w:r w:rsidRPr="00064413">
        <w:rPr>
          <w:rFonts w:ascii="Calibri" w:hAnsi="Calibri" w:cs="Calibri"/>
          <w:i/>
          <w:iCs/>
          <w:noProof/>
          <w:lang w:val="en-US"/>
        </w:rPr>
        <w:t>Sci. Rep.</w:t>
      </w:r>
      <w:r w:rsidRPr="00064413">
        <w:rPr>
          <w:rFonts w:ascii="Calibri" w:hAnsi="Calibri" w:cs="Calibri"/>
          <w:noProof/>
          <w:lang w:val="en-US"/>
        </w:rPr>
        <w:t xml:space="preserve"> 7, 1–11. doi:10.1038/s41598-017-12501-5.</w:t>
      </w:r>
    </w:p>
    <w:p w14:paraId="08EBC841"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Stein, E. D., White, B. P., Mazor, R. D., Jackson, J. K., Battle, J. M., Miller, P. E., et al. (2014). Does DNA barcoding improve performance of traditional stream bioassessment metrics? </w:t>
      </w:r>
      <w:r w:rsidRPr="00064413">
        <w:rPr>
          <w:rFonts w:ascii="Calibri" w:hAnsi="Calibri" w:cs="Calibri"/>
          <w:i/>
          <w:iCs/>
          <w:noProof/>
          <w:lang w:val="en-US"/>
        </w:rPr>
        <w:t>Freshw. Sci.</w:t>
      </w:r>
      <w:r w:rsidRPr="00064413">
        <w:rPr>
          <w:rFonts w:ascii="Calibri" w:hAnsi="Calibri" w:cs="Calibri"/>
          <w:noProof/>
          <w:lang w:val="en-US"/>
        </w:rPr>
        <w:t xml:space="preserve"> 33, 302–311. doi:10.1086/674782.</w:t>
      </w:r>
    </w:p>
    <w:p w14:paraId="586E0DD9"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Stoeck, T., Kochems, R., Forster, D., Lejzerowicz, F., and Pawlowski, J. (2018). Metabarcoding of benthic ciliate communities shows high potential for environmental monitoring in salmon aquaculture. </w:t>
      </w:r>
      <w:r w:rsidRPr="00064413">
        <w:rPr>
          <w:rFonts w:ascii="Calibri" w:hAnsi="Calibri" w:cs="Calibri"/>
          <w:i/>
          <w:iCs/>
          <w:noProof/>
          <w:lang w:val="en-US"/>
        </w:rPr>
        <w:t>Ecol. Indic.</w:t>
      </w:r>
      <w:r w:rsidRPr="00064413">
        <w:rPr>
          <w:rFonts w:ascii="Calibri" w:hAnsi="Calibri" w:cs="Calibri"/>
          <w:noProof/>
          <w:lang w:val="en-US"/>
        </w:rPr>
        <w:t xml:space="preserve"> 85, 153–164. doi:10.1016/j.ecolind.2017.10.041.</w:t>
      </w:r>
    </w:p>
    <w:p w14:paraId="11162C6E"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Sweeney, B. W., Battle, J. M., Jackson, J. K., and Dapkey, T. (2011). Can DNA barcodes of stream macroinvertebrates improve descriptions of community structure and water quality? </w:t>
      </w:r>
      <w:r w:rsidRPr="00064413">
        <w:rPr>
          <w:rFonts w:ascii="Calibri" w:hAnsi="Calibri" w:cs="Calibri"/>
          <w:i/>
          <w:iCs/>
          <w:noProof/>
          <w:lang w:val="en-US"/>
        </w:rPr>
        <w:t xml:space="preserve">J. </w:t>
      </w:r>
      <w:r w:rsidRPr="00064413">
        <w:rPr>
          <w:rFonts w:ascii="Calibri" w:hAnsi="Calibri" w:cs="Calibri"/>
          <w:i/>
          <w:iCs/>
          <w:noProof/>
          <w:lang w:val="en-US"/>
        </w:rPr>
        <w:lastRenderedPageBreak/>
        <w:t>North Am. Benthol. Soc.</w:t>
      </w:r>
      <w:r w:rsidRPr="00064413">
        <w:rPr>
          <w:rFonts w:ascii="Calibri" w:hAnsi="Calibri" w:cs="Calibri"/>
          <w:noProof/>
          <w:lang w:val="en-US"/>
        </w:rPr>
        <w:t xml:space="preserve"> 30, 195–216. doi:10.1899/10-016.1.</w:t>
      </w:r>
    </w:p>
    <w:p w14:paraId="1AB32F56"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Sze, M. A., and Schloss, P. D. (2019). The Impact of DNA Polymerase and Number of Rounds of Amplification in PCR on 16S rRNA Gene Sequence Data. </w:t>
      </w:r>
      <w:r w:rsidRPr="00064413">
        <w:rPr>
          <w:rFonts w:ascii="Calibri" w:hAnsi="Calibri" w:cs="Calibri"/>
          <w:i/>
          <w:iCs/>
          <w:noProof/>
          <w:lang w:val="en-US"/>
        </w:rPr>
        <w:t>mSphere</w:t>
      </w:r>
      <w:r w:rsidRPr="00064413">
        <w:rPr>
          <w:rFonts w:ascii="Calibri" w:hAnsi="Calibri" w:cs="Calibri"/>
          <w:noProof/>
          <w:lang w:val="en-US"/>
        </w:rPr>
        <w:t xml:space="preserve"> 4, e00163-19. doi:10.1128/msphere.00163-19.</w:t>
      </w:r>
    </w:p>
    <w:p w14:paraId="672BB2A2"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Taberlet, P., Coissac, E., Pompanon, F., Brochmann, C., and Willerslev, E. (2012). Towards next-generation biodiversity assessment using DNA metabarcoding. </w:t>
      </w:r>
      <w:r w:rsidRPr="00064413">
        <w:rPr>
          <w:rFonts w:ascii="Calibri" w:hAnsi="Calibri" w:cs="Calibri"/>
          <w:i/>
          <w:iCs/>
          <w:noProof/>
          <w:lang w:val="en-US"/>
        </w:rPr>
        <w:t>Mol. Ecol.</w:t>
      </w:r>
      <w:r w:rsidRPr="00064413">
        <w:rPr>
          <w:rFonts w:ascii="Calibri" w:hAnsi="Calibri" w:cs="Calibri"/>
          <w:noProof/>
          <w:lang w:val="en-US"/>
        </w:rPr>
        <w:t xml:space="preserve"> 21, 2045–2050. Available at: http://onlinelibrary.wiley.com/doi/10.1111/j.1365-294X.2012.05470.x/full%5Cnpapers2://publication/uuid/30F6E470-48F9-4C24-A3C1-6964EE26B34F.</w:t>
      </w:r>
    </w:p>
    <w:p w14:paraId="1270DA21"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Taberlet, P., Griffin, S., Goossens, B., Questiau, S., Manceau, V., Escaravage, N., et al. (1996). Reliable genotyping of samples with very low DNA quantities using PCR. </w:t>
      </w:r>
      <w:r w:rsidRPr="00064413">
        <w:rPr>
          <w:rFonts w:ascii="Calibri" w:hAnsi="Calibri" w:cs="Calibri"/>
          <w:i/>
          <w:iCs/>
          <w:noProof/>
          <w:lang w:val="en-US"/>
        </w:rPr>
        <w:t>Nucleic Acids Res.</w:t>
      </w:r>
      <w:r w:rsidRPr="00064413">
        <w:rPr>
          <w:rFonts w:ascii="Calibri" w:hAnsi="Calibri" w:cs="Calibri"/>
          <w:noProof/>
          <w:lang w:val="en-US"/>
        </w:rPr>
        <w:t xml:space="preserve"> 24, 3189–3194.</w:t>
      </w:r>
    </w:p>
    <w:p w14:paraId="0E6CDF56"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Torti, A., Lever, M. A., and Jørgensen, B. B. (2015). Origin, dynamics, and implications of extracellular DNA pools in marine sediments. </w:t>
      </w:r>
      <w:r w:rsidRPr="00064413">
        <w:rPr>
          <w:rFonts w:ascii="Calibri" w:hAnsi="Calibri" w:cs="Calibri"/>
          <w:i/>
          <w:iCs/>
          <w:noProof/>
          <w:lang w:val="en-US"/>
        </w:rPr>
        <w:t>Mar. Genomics</w:t>
      </w:r>
      <w:r w:rsidRPr="00064413">
        <w:rPr>
          <w:rFonts w:ascii="Calibri" w:hAnsi="Calibri" w:cs="Calibri"/>
          <w:noProof/>
          <w:lang w:val="en-US"/>
        </w:rPr>
        <w:t xml:space="preserve"> 24, 185–196. doi:10.1016/j.margen.2015.08.007.</w:t>
      </w:r>
    </w:p>
    <w:p w14:paraId="01C09454"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Wang, Y., Hu, H., and Li, X. (2017). rRNAFilter: A Fast Approach for Ribosomal RNA Read Removal Without a Reference Database. </w:t>
      </w:r>
      <w:r w:rsidRPr="00064413">
        <w:rPr>
          <w:rFonts w:ascii="Calibri" w:hAnsi="Calibri" w:cs="Calibri"/>
          <w:i/>
          <w:iCs/>
          <w:noProof/>
          <w:lang w:val="en-US"/>
        </w:rPr>
        <w:t>J. Comput. Biol.</w:t>
      </w:r>
      <w:r w:rsidRPr="00064413">
        <w:rPr>
          <w:rFonts w:ascii="Calibri" w:hAnsi="Calibri" w:cs="Calibri"/>
          <w:noProof/>
          <w:lang w:val="en-US"/>
        </w:rPr>
        <w:t xml:space="preserve"> 24, 368–375. doi:10.1089/cmb.2016.0113.</w:t>
      </w:r>
    </w:p>
    <w:p w14:paraId="540702D3"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Westermann, A. J., Gorski, S. A., and Vogel, J. (2012). Dual RNA-seq of pathogen and host. </w:t>
      </w:r>
      <w:r w:rsidRPr="00064413">
        <w:rPr>
          <w:rFonts w:ascii="Calibri" w:hAnsi="Calibri" w:cs="Calibri"/>
          <w:i/>
          <w:iCs/>
          <w:noProof/>
          <w:lang w:val="en-US"/>
        </w:rPr>
        <w:t>Nat. Rev. Microbiol.</w:t>
      </w:r>
      <w:r w:rsidRPr="00064413">
        <w:rPr>
          <w:rFonts w:ascii="Calibri" w:hAnsi="Calibri" w:cs="Calibri"/>
          <w:noProof/>
          <w:lang w:val="en-US"/>
        </w:rPr>
        <w:t xml:space="preserve"> 10, 618–630. doi:10.1038/nrmicro2852.</w:t>
      </w:r>
    </w:p>
    <w:p w14:paraId="2C044E38"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Will, K. W., and Rubinoff, D. (2004). Myth of the molecule: DNA barcodes for species cannot replace morphology for identification and classification. </w:t>
      </w:r>
      <w:r w:rsidRPr="00064413">
        <w:rPr>
          <w:rFonts w:ascii="Calibri" w:hAnsi="Calibri" w:cs="Calibri"/>
          <w:i/>
          <w:iCs/>
          <w:noProof/>
          <w:lang w:val="en-US"/>
        </w:rPr>
        <w:t>Cladistics</w:t>
      </w:r>
      <w:r w:rsidRPr="00064413">
        <w:rPr>
          <w:rFonts w:ascii="Calibri" w:hAnsi="Calibri" w:cs="Calibri"/>
          <w:noProof/>
          <w:lang w:val="en-US"/>
        </w:rPr>
        <w:t xml:space="preserve"> 20, 47–55. doi:10.1111/j.1096-0031.2003.00008.x.</w:t>
      </w:r>
    </w:p>
    <w:p w14:paraId="3C398499"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Wood, D. E., Lu, J., and Langmead, B. (2019). Improved metagenomic analysis with Kraken 2. </w:t>
      </w:r>
      <w:r w:rsidRPr="00064413">
        <w:rPr>
          <w:rFonts w:ascii="Calibri" w:hAnsi="Calibri" w:cs="Calibri"/>
          <w:i/>
          <w:iCs/>
          <w:noProof/>
          <w:lang w:val="en-US"/>
        </w:rPr>
        <w:t>Genome Biol.</w:t>
      </w:r>
      <w:r w:rsidRPr="00064413">
        <w:rPr>
          <w:rFonts w:ascii="Calibri" w:hAnsi="Calibri" w:cs="Calibri"/>
          <w:noProof/>
          <w:lang w:val="en-US"/>
        </w:rPr>
        <w:t xml:space="preserve"> 20, 1–13. doi:10.1186/s13059-019-1891-0.</w:t>
      </w:r>
    </w:p>
    <w:p w14:paraId="05A0BBA6"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Yilmaz, P., Kottmann, R., Field, D., Knight, R., Cole, J. R., Amaral-Zettler, L., et al. (2011). Minimum information about a marker gene sequence (MIMARKS) and minimum information about any (x) sequence (MIxS) specifications. </w:t>
      </w:r>
      <w:r w:rsidRPr="00064413">
        <w:rPr>
          <w:rFonts w:ascii="Calibri" w:hAnsi="Calibri" w:cs="Calibri"/>
          <w:i/>
          <w:iCs/>
          <w:noProof/>
          <w:lang w:val="en-US"/>
        </w:rPr>
        <w:t>Nat. Biotechnol.</w:t>
      </w:r>
      <w:r w:rsidRPr="00064413">
        <w:rPr>
          <w:rFonts w:ascii="Calibri" w:hAnsi="Calibri" w:cs="Calibri"/>
          <w:noProof/>
          <w:lang w:val="en-US"/>
        </w:rPr>
        <w:t xml:space="preserve"> 29, 415–420. doi:10.1038/nbt.1823.</w:t>
      </w:r>
    </w:p>
    <w:p w14:paraId="024B8F86"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rPr>
      </w:pPr>
      <w:r w:rsidRPr="00064413">
        <w:rPr>
          <w:rFonts w:ascii="Calibri" w:hAnsi="Calibri" w:cs="Calibri"/>
          <w:noProof/>
          <w:lang w:val="en-US"/>
        </w:rPr>
        <w:lastRenderedPageBreak/>
        <w:t xml:space="preserve">Zhang, G. K., Chain, F. J. J., Abbott, C. L., and Cristescu, M. E. (2018). Metabarcoding using multiplexed markers increases species detection in complex zooplankton communities. </w:t>
      </w:r>
      <w:r w:rsidRPr="00064413">
        <w:rPr>
          <w:rFonts w:ascii="Calibri" w:hAnsi="Calibri" w:cs="Calibri"/>
          <w:i/>
          <w:iCs/>
          <w:noProof/>
          <w:lang w:val="en-US"/>
        </w:rPr>
        <w:t>Evol. Appl.</w:t>
      </w:r>
      <w:r w:rsidRPr="00064413">
        <w:rPr>
          <w:rFonts w:ascii="Calibri" w:hAnsi="Calibri" w:cs="Calibri"/>
          <w:noProof/>
          <w:lang w:val="en-US"/>
        </w:rPr>
        <w:t xml:space="preserve"> 11, 1901–1914. doi:10.1111/eva.12694.</w:t>
      </w:r>
    </w:p>
    <w:p w14:paraId="4DFEFDCC" w14:textId="27CDAE58" w:rsidR="00EC6348" w:rsidRDefault="003A1E4D" w:rsidP="00064413">
      <w:pPr>
        <w:widowControl w:val="0"/>
        <w:autoSpaceDE w:val="0"/>
        <w:autoSpaceDN w:val="0"/>
        <w:adjustRightInd w:val="0"/>
        <w:spacing w:line="360" w:lineRule="auto"/>
        <w:ind w:left="480" w:hanging="480"/>
      </w:pPr>
      <w:r>
        <w:fldChar w:fldCharType="end"/>
      </w:r>
    </w:p>
    <w:p w14:paraId="36C71FB1" w14:textId="77777777" w:rsidR="00EC6348" w:rsidRDefault="00EC6348" w:rsidP="00E05CD2">
      <w:pPr>
        <w:spacing w:line="360" w:lineRule="auto"/>
      </w:pPr>
      <w:r>
        <w:br w:type="page"/>
      </w:r>
    </w:p>
    <w:p w14:paraId="039595D1" w14:textId="63A0B6D8" w:rsidR="004F3EB3" w:rsidRDefault="00776123" w:rsidP="001B2FBE">
      <w:pPr>
        <w:pStyle w:val="Heading1"/>
      </w:pPr>
      <w:r>
        <w:lastRenderedPageBreak/>
        <w:t>Supplemental material</w:t>
      </w:r>
    </w:p>
    <w:p w14:paraId="27935B7B" w14:textId="5B293D72" w:rsidR="001B2FBE" w:rsidRDefault="001B2FBE" w:rsidP="00776123"/>
    <w:p w14:paraId="722A4122" w14:textId="77777777" w:rsidR="001B2FBE" w:rsidRDefault="001B2FBE" w:rsidP="001B2FBE">
      <w:pPr>
        <w:keepNext/>
        <w:widowControl w:val="0"/>
        <w:autoSpaceDE w:val="0"/>
        <w:autoSpaceDN w:val="0"/>
        <w:adjustRightInd w:val="0"/>
        <w:spacing w:line="360" w:lineRule="auto"/>
        <w:ind w:left="480" w:hanging="480"/>
      </w:pPr>
      <w:r>
        <w:rPr>
          <w:noProof/>
        </w:rPr>
        <w:drawing>
          <wp:inline distT="0" distB="0" distL="0" distR="0" wp14:anchorId="36F9709E" wp14:editId="1A623EBC">
            <wp:extent cx="5943600" cy="4457700"/>
            <wp:effectExtent l="0" t="6350" r="6350" b="6350"/>
            <wp:docPr id="3" name="Picture 3" descr="A picture containing algae, broccoli, food,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8904.JP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5943600" cy="4457700"/>
                    </a:xfrm>
                    <a:prstGeom prst="rect">
                      <a:avLst/>
                    </a:prstGeom>
                  </pic:spPr>
                </pic:pic>
              </a:graphicData>
            </a:graphic>
          </wp:inline>
        </w:drawing>
      </w:r>
    </w:p>
    <w:p w14:paraId="5A119AA7" w14:textId="77777777" w:rsidR="001B2FBE" w:rsidRDefault="001B2FBE" w:rsidP="001B2FBE">
      <w:pPr>
        <w:pStyle w:val="Caption"/>
        <w:spacing w:line="360" w:lineRule="auto"/>
      </w:pPr>
      <w:r>
        <w:t xml:space="preserve">Supplementary Figure </w:t>
      </w:r>
      <w:r w:rsidR="005F161E">
        <w:fldChar w:fldCharType="begin"/>
      </w:r>
      <w:r w:rsidR="005F161E">
        <w:instrText xml:space="preserve"> SEQ Supplementary_Figure \* ARABIC </w:instrText>
      </w:r>
      <w:r w:rsidR="005F161E">
        <w:fldChar w:fldCharType="separate"/>
      </w:r>
      <w:r>
        <w:rPr>
          <w:noProof/>
        </w:rPr>
        <w:t>1</w:t>
      </w:r>
      <w:r w:rsidR="005F161E">
        <w:rPr>
          <w:noProof/>
        </w:rPr>
        <w:fldChar w:fldCharType="end"/>
      </w:r>
      <w:r>
        <w:t>: Fish tank</w:t>
      </w:r>
    </w:p>
    <w:p w14:paraId="7066E8AF" w14:textId="77777777" w:rsidR="001B2FBE" w:rsidRDefault="001B2FBE" w:rsidP="001B2FBE">
      <w:pPr>
        <w:rPr>
          <w:i/>
          <w:iCs/>
          <w:color w:val="44546A" w:themeColor="text2"/>
          <w:sz w:val="18"/>
          <w:szCs w:val="18"/>
        </w:rPr>
      </w:pPr>
      <w:r>
        <w:br w:type="page"/>
      </w:r>
    </w:p>
    <w:p w14:paraId="12C56F04" w14:textId="2D3BAE1E" w:rsidR="001B2FBE" w:rsidRDefault="001B2FBE" w:rsidP="00776123">
      <w:pPr>
        <w:pStyle w:val="paragraph"/>
        <w:spacing w:before="0" w:beforeAutospacing="0" w:after="0" w:afterAutospacing="0"/>
        <w:textAlignment w:val="baseline"/>
        <w:rPr>
          <w:rStyle w:val="normaltextrun"/>
          <w:rFonts w:ascii="Calibri" w:hAnsi="Calibri" w:cs="Calibri"/>
          <w:b/>
          <w:bCs/>
          <w:lang w:val="en-US"/>
        </w:rPr>
      </w:pPr>
      <w:r w:rsidRPr="001B2FBE">
        <w:rPr>
          <w:rStyle w:val="normaltextrun"/>
          <w:rFonts w:ascii="Calibri" w:hAnsi="Calibri" w:cs="Calibri"/>
          <w:b/>
          <w:bCs/>
          <w:lang w:val="en-US"/>
        </w:rPr>
        <w:lastRenderedPageBreak/>
        <w:t xml:space="preserve">Supplemental material 1: </w:t>
      </w:r>
      <w:r>
        <w:rPr>
          <w:rStyle w:val="normaltextrun"/>
          <w:rFonts w:ascii="Calibri" w:hAnsi="Calibri" w:cs="Calibri"/>
          <w:b/>
          <w:bCs/>
          <w:lang w:val="en-US"/>
        </w:rPr>
        <w:t>filtration</w:t>
      </w:r>
    </w:p>
    <w:p w14:paraId="622B6FA6" w14:textId="66EF367A"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3767245F"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lang w:val="en-US"/>
        </w:rPr>
        <w:t>Needed:</w:t>
      </w:r>
      <w:r>
        <w:rPr>
          <w:rStyle w:val="eop"/>
          <w:rFonts w:ascii="Calibri" w:hAnsi="Calibri" w:cs="Calibri"/>
        </w:rPr>
        <w:t> </w:t>
      </w:r>
    </w:p>
    <w:p w14:paraId="0AEB2E07" w14:textId="293C394E" w:rsidR="00776123" w:rsidRDefault="00776123" w:rsidP="00F97E08">
      <w:pPr>
        <w:pStyle w:val="paragraph"/>
        <w:numPr>
          <w:ilvl w:val="0"/>
          <w:numId w:val="4"/>
        </w:numPr>
        <w:spacing w:before="0" w:beforeAutospacing="0" w:after="0" w:afterAutospacing="0"/>
        <w:textAlignment w:val="baseline"/>
        <w:rPr>
          <w:rFonts w:ascii="Calibri" w:hAnsi="Calibri" w:cs="Calibri"/>
          <w:sz w:val="22"/>
          <w:szCs w:val="22"/>
        </w:rPr>
      </w:pPr>
      <w:proofErr w:type="spellStart"/>
      <w:r>
        <w:rPr>
          <w:rStyle w:val="normaltextrun"/>
          <w:rFonts w:ascii="Calibri" w:hAnsi="Calibri" w:cs="Calibri"/>
          <w:lang w:val="en-US"/>
        </w:rPr>
        <w:t>Zymo</w:t>
      </w:r>
      <w:proofErr w:type="spellEnd"/>
      <w:r>
        <w:rPr>
          <w:rStyle w:val="normaltextrun"/>
          <w:rFonts w:ascii="Calibri" w:hAnsi="Calibri" w:cs="Calibri"/>
          <w:lang w:val="en-US"/>
        </w:rPr>
        <w:t> Bashing Bead tubes (ZR </w:t>
      </w:r>
      <w:proofErr w:type="spellStart"/>
      <w:r>
        <w:rPr>
          <w:rStyle w:val="normaltextrun"/>
          <w:rFonts w:ascii="Calibri" w:hAnsi="Calibri" w:cs="Calibri"/>
          <w:lang w:val="en-US"/>
        </w:rPr>
        <w:t>BashingBead</w:t>
      </w:r>
      <w:proofErr w:type="spellEnd"/>
      <w:r>
        <w:rPr>
          <w:rStyle w:val="normaltextrun"/>
          <w:rFonts w:ascii="Calibri" w:hAnsi="Calibri" w:cs="Calibri"/>
          <w:lang w:val="en-US"/>
        </w:rPr>
        <w:t> Lysis Tubes (0.1 &amp; 0.5</w:t>
      </w:r>
      <w:r w:rsidR="001B2FBE">
        <w:rPr>
          <w:rStyle w:val="normaltextrun"/>
          <w:rFonts w:ascii="Calibri" w:hAnsi="Calibri" w:cs="Calibri"/>
          <w:lang w:val="en-US"/>
        </w:rPr>
        <w:t> </w:t>
      </w:r>
      <w:r>
        <w:rPr>
          <w:rStyle w:val="normaltextrun"/>
          <w:rFonts w:ascii="Calibri" w:hAnsi="Calibri" w:cs="Calibri"/>
          <w:lang w:val="en-US"/>
        </w:rPr>
        <w:t>mm))</w:t>
      </w:r>
      <w:r>
        <w:rPr>
          <w:rStyle w:val="eop"/>
          <w:rFonts w:ascii="Calibri" w:hAnsi="Calibri" w:cs="Calibri"/>
        </w:rPr>
        <w:t> </w:t>
      </w:r>
    </w:p>
    <w:p w14:paraId="7B516A07" w14:textId="023FBB33" w:rsidR="00776123" w:rsidRDefault="001B2FBE" w:rsidP="00F97E08">
      <w:pPr>
        <w:pStyle w:val="paragraph"/>
        <w:numPr>
          <w:ilvl w:val="0"/>
          <w:numId w:val="4"/>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D</w:t>
      </w:r>
      <w:r w:rsidR="00776123">
        <w:rPr>
          <w:rStyle w:val="normaltextrun"/>
          <w:rFonts w:ascii="Calibri" w:hAnsi="Calibri" w:cs="Calibri"/>
          <w:lang w:val="en-US"/>
        </w:rPr>
        <w:t>NA/RNA Shield reagent</w:t>
      </w:r>
      <w:r w:rsidR="00776123">
        <w:rPr>
          <w:rStyle w:val="eop"/>
          <w:rFonts w:ascii="Calibri" w:hAnsi="Calibri" w:cs="Calibri"/>
        </w:rPr>
        <w:t> </w:t>
      </w:r>
    </w:p>
    <w:p w14:paraId="7D5D842D" w14:textId="0F52CE17" w:rsidR="00776123" w:rsidRPr="00173A9E" w:rsidRDefault="00E601D1" w:rsidP="00F97E08">
      <w:pPr>
        <w:pStyle w:val="paragraph"/>
        <w:numPr>
          <w:ilvl w:val="0"/>
          <w:numId w:val="4"/>
        </w:numPr>
        <w:spacing w:before="0" w:beforeAutospacing="0" w:after="0" w:afterAutospacing="0"/>
        <w:textAlignment w:val="baseline"/>
        <w:rPr>
          <w:rFonts w:ascii="Calibri" w:hAnsi="Calibri" w:cs="Calibri"/>
          <w:lang w:val="nb-NO"/>
        </w:rPr>
      </w:pPr>
      <w:r w:rsidRPr="00173A9E">
        <w:rPr>
          <w:rFonts w:ascii="Calibri" w:hAnsi="Calibri" w:cs="Calibri"/>
          <w:lang w:val="nb-NO"/>
        </w:rPr>
        <w:t xml:space="preserve">0.2 µm </w:t>
      </w:r>
      <w:proofErr w:type="spellStart"/>
      <w:r w:rsidRPr="00173A9E">
        <w:rPr>
          <w:rFonts w:ascii="Calibri" w:hAnsi="Calibri" w:cs="Calibri"/>
          <w:lang w:val="nb-NO"/>
        </w:rPr>
        <w:t>Nalgene</w:t>
      </w:r>
      <w:proofErr w:type="spellEnd"/>
      <w:r w:rsidRPr="00173A9E">
        <w:rPr>
          <w:rFonts w:ascii="Calibri" w:hAnsi="Calibri" w:cs="Calibri"/>
          <w:lang w:val="nb-NO"/>
        </w:rPr>
        <w:t xml:space="preserve"> </w:t>
      </w:r>
      <w:proofErr w:type="spellStart"/>
      <w:r w:rsidRPr="00173A9E">
        <w:rPr>
          <w:rFonts w:ascii="Calibri" w:hAnsi="Calibri" w:cs="Calibri"/>
          <w:lang w:val="nb-NO"/>
        </w:rPr>
        <w:t>Analytical</w:t>
      </w:r>
      <w:proofErr w:type="spellEnd"/>
      <w:r w:rsidRPr="00173A9E">
        <w:rPr>
          <w:rFonts w:ascii="Calibri" w:hAnsi="Calibri" w:cs="Calibri"/>
          <w:lang w:val="nb-NO"/>
        </w:rPr>
        <w:t xml:space="preserve"> Test Filter </w:t>
      </w:r>
      <w:proofErr w:type="spellStart"/>
      <w:r w:rsidRPr="00173A9E">
        <w:rPr>
          <w:rFonts w:ascii="Calibri" w:hAnsi="Calibri" w:cs="Calibri"/>
          <w:lang w:val="nb-NO"/>
        </w:rPr>
        <w:t>Funnels</w:t>
      </w:r>
      <w:proofErr w:type="spellEnd"/>
    </w:p>
    <w:p w14:paraId="07A4B972" w14:textId="77777777" w:rsidR="00776123" w:rsidRDefault="00776123" w:rsidP="00F97E08">
      <w:pPr>
        <w:pStyle w:val="paragraph"/>
        <w:numPr>
          <w:ilvl w:val="0"/>
          <w:numId w:val="4"/>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Forceps, scissors, burner</w:t>
      </w:r>
      <w:r>
        <w:rPr>
          <w:rStyle w:val="eop"/>
          <w:rFonts w:ascii="Calibri" w:hAnsi="Calibri" w:cs="Calibri"/>
        </w:rPr>
        <w:t> </w:t>
      </w:r>
    </w:p>
    <w:p w14:paraId="556B1112" w14:textId="77777777" w:rsidR="00776123" w:rsidRDefault="00776123" w:rsidP="00F97E08">
      <w:pPr>
        <w:pStyle w:val="paragraph"/>
        <w:numPr>
          <w:ilvl w:val="0"/>
          <w:numId w:val="4"/>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Bleach + EtOH</w:t>
      </w:r>
      <w:r>
        <w:rPr>
          <w:rStyle w:val="eop"/>
          <w:rFonts w:ascii="Calibri" w:hAnsi="Calibri" w:cs="Calibri"/>
        </w:rPr>
        <w:t> </w:t>
      </w:r>
    </w:p>
    <w:p w14:paraId="077AC465"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0BCD1CE7"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lang w:val="en-US"/>
        </w:rPr>
        <w:t>Preparation:</w:t>
      </w:r>
      <w:r>
        <w:rPr>
          <w:rStyle w:val="eop"/>
          <w:rFonts w:ascii="Calibri" w:hAnsi="Calibri" w:cs="Calibri"/>
        </w:rPr>
        <w:t> </w:t>
      </w:r>
    </w:p>
    <w:p w14:paraId="56DA84F6" w14:textId="0E945663"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Label bashing tubes (1 per sample + 1 filtration control) and load them with 1</w:t>
      </w:r>
      <w:r w:rsidR="001B2FBE">
        <w:rPr>
          <w:rStyle w:val="normaltextrun"/>
          <w:rFonts w:ascii="Calibri" w:hAnsi="Calibri" w:cs="Calibri"/>
          <w:lang w:val="en-US"/>
        </w:rPr>
        <w:t> </w:t>
      </w:r>
      <w:r>
        <w:rPr>
          <w:rStyle w:val="normaltextrun"/>
          <w:rFonts w:ascii="Calibri" w:hAnsi="Calibri" w:cs="Calibri"/>
          <w:lang w:val="en-US"/>
        </w:rPr>
        <w:t>mL of</w:t>
      </w:r>
      <w:r w:rsidR="001B2FBE">
        <w:rPr>
          <w:rStyle w:val="normaltextrun"/>
          <w:rFonts w:ascii="Calibri" w:hAnsi="Calibri" w:cs="Calibri"/>
          <w:lang w:val="en-US"/>
        </w:rPr>
        <w:t xml:space="preserve"> </w:t>
      </w:r>
      <w:r>
        <w:rPr>
          <w:rStyle w:val="normaltextrun"/>
          <w:rFonts w:ascii="Calibri" w:hAnsi="Calibri" w:cs="Calibri"/>
          <w:lang w:val="en-US"/>
        </w:rPr>
        <w:t>DNA/RNA Shield</w:t>
      </w:r>
    </w:p>
    <w:p w14:paraId="182BB04E"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5F175921"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lang w:val="en-US"/>
        </w:rPr>
        <w:t>Procedure:</w:t>
      </w:r>
      <w:r>
        <w:rPr>
          <w:rStyle w:val="eop"/>
          <w:rFonts w:ascii="Calibri" w:hAnsi="Calibri" w:cs="Calibri"/>
        </w:rPr>
        <w:t> </w:t>
      </w:r>
    </w:p>
    <w:p w14:paraId="1DC33B0E" w14:textId="77777777" w:rsid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Sterilize forceps and scissors with burner, then bleach, then EtOH before each filtration</w:t>
      </w:r>
      <w:r>
        <w:rPr>
          <w:rStyle w:val="eop"/>
          <w:rFonts w:ascii="Calibri" w:hAnsi="Calibri" w:cs="Calibri"/>
        </w:rPr>
        <w:t> </w:t>
      </w:r>
    </w:p>
    <w:p w14:paraId="16F1FD53" w14:textId="06D20A4C" w:rsidR="00776123" w:rsidRP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Filter </w:t>
      </w:r>
      <w:r w:rsidR="001B2FBE">
        <w:rPr>
          <w:rStyle w:val="normaltextrun"/>
          <w:rFonts w:ascii="Calibri" w:hAnsi="Calibri" w:cs="Calibri"/>
          <w:lang w:val="en-US"/>
        </w:rPr>
        <w:t xml:space="preserve">water </w:t>
      </w:r>
      <w:r>
        <w:rPr>
          <w:rStyle w:val="normaltextrun"/>
          <w:rFonts w:ascii="Calibri" w:hAnsi="Calibri" w:cs="Calibri"/>
          <w:lang w:val="en-US"/>
        </w:rPr>
        <w:t>sample</w:t>
      </w:r>
      <w:r w:rsidR="001B2FBE">
        <w:rPr>
          <w:rStyle w:val="normaltextrun"/>
          <w:rFonts w:ascii="Calibri" w:hAnsi="Calibri" w:cs="Calibri"/>
          <w:lang w:val="en-US"/>
        </w:rPr>
        <w:t>, make sure to keep the filtration unit closed when opening the wrapping</w:t>
      </w:r>
      <w:r w:rsidR="00E601D1">
        <w:rPr>
          <w:rStyle w:val="normaltextrun"/>
          <w:rFonts w:ascii="Calibri" w:hAnsi="Calibri" w:cs="Calibri"/>
          <w:lang w:val="en-US"/>
        </w:rPr>
        <w:t xml:space="preserve">, </w:t>
      </w:r>
      <w:r w:rsidR="001B2FBE">
        <w:rPr>
          <w:rStyle w:val="normaltextrun"/>
          <w:rFonts w:ascii="Calibri" w:hAnsi="Calibri" w:cs="Calibri"/>
          <w:lang w:val="en-US"/>
        </w:rPr>
        <w:t>to hold nothing but the sam</w:t>
      </w:r>
      <w:r w:rsidR="00E601D1">
        <w:rPr>
          <w:rStyle w:val="normaltextrun"/>
          <w:rFonts w:ascii="Calibri" w:hAnsi="Calibri" w:cs="Calibri"/>
          <w:lang w:val="en-US"/>
        </w:rPr>
        <w:t>ple over the unit, and to stand as far as possible away from the unit while it is open</w:t>
      </w:r>
    </w:p>
    <w:p w14:paraId="7A71A864" w14:textId="7FC6F3F6" w:rsidR="00E601D1" w:rsidRP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Cut filter into small pieces (forceps and scissors) while filter lays on the filtration unit</w:t>
      </w:r>
      <w:r w:rsidR="00E601D1">
        <w:rPr>
          <w:rStyle w:val="eop"/>
          <w:rFonts w:ascii="Calibri" w:hAnsi="Calibri" w:cs="Calibri"/>
        </w:rPr>
        <w:t xml:space="preserve">, make sure to stand </w:t>
      </w:r>
      <w:r w:rsidR="00E601D1">
        <w:rPr>
          <w:rStyle w:val="normaltextrun"/>
          <w:rFonts w:ascii="Calibri" w:hAnsi="Calibri" w:cs="Calibri"/>
          <w:lang w:val="en-US"/>
        </w:rPr>
        <w:t>as far as possible away from the unit</w:t>
      </w:r>
    </w:p>
    <w:p w14:paraId="5DB426B5" w14:textId="77777777" w:rsid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Transfer pieces into bashing tubes until all pieces are covered with DNA/RNA Shield</w:t>
      </w:r>
      <w:r>
        <w:rPr>
          <w:rStyle w:val="eop"/>
          <w:rFonts w:ascii="Calibri" w:hAnsi="Calibri" w:cs="Calibri"/>
        </w:rPr>
        <w:t> </w:t>
      </w:r>
    </w:p>
    <w:p w14:paraId="633DDAEC" w14:textId="77777777" w:rsid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Clean filtration unit adapter with bleach after each filtration</w:t>
      </w:r>
      <w:r>
        <w:rPr>
          <w:rStyle w:val="eop"/>
          <w:rFonts w:ascii="Calibri" w:hAnsi="Calibri" w:cs="Calibri"/>
        </w:rPr>
        <w:t> </w:t>
      </w:r>
    </w:p>
    <w:p w14:paraId="57048286" w14:textId="77777777" w:rsid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Bashing tubes can be stored at -20°C</w:t>
      </w:r>
      <w:r>
        <w:rPr>
          <w:rStyle w:val="eop"/>
          <w:rFonts w:ascii="Calibri" w:hAnsi="Calibri" w:cs="Calibri"/>
        </w:rPr>
        <w:t> </w:t>
      </w:r>
    </w:p>
    <w:p w14:paraId="77DDABA1" w14:textId="154FC073" w:rsidR="001B2FBE" w:rsidRDefault="001B2FBE">
      <w:pPr>
        <w:rPr>
          <w:rStyle w:val="pagebreaktextspan"/>
          <w:rFonts w:ascii="Segoe UI" w:hAnsi="Segoe UI" w:cs="Calibri"/>
          <w:color w:val="666666"/>
          <w:shd w:val="clear" w:color="auto" w:fill="FFFFFF"/>
        </w:rPr>
      </w:pPr>
      <w:r>
        <w:rPr>
          <w:rStyle w:val="pagebreaktextspan"/>
          <w:rFonts w:ascii="Segoe UI" w:hAnsi="Segoe UI" w:cs="Calibri"/>
          <w:color w:val="666666"/>
          <w:shd w:val="clear" w:color="auto" w:fill="FFFFFF"/>
        </w:rPr>
        <w:br w:type="page"/>
      </w:r>
    </w:p>
    <w:p w14:paraId="6FF4CEEE" w14:textId="48993BB7" w:rsidR="001B2FBE" w:rsidRPr="001B2FBE" w:rsidRDefault="001B2FBE" w:rsidP="001B2FBE">
      <w:pPr>
        <w:pStyle w:val="paragraph"/>
        <w:spacing w:before="0" w:beforeAutospacing="0" w:after="0" w:afterAutospacing="0"/>
        <w:textAlignment w:val="baseline"/>
        <w:rPr>
          <w:rFonts w:ascii="Calibri" w:hAnsi="Calibri" w:cs="Calibri"/>
          <w:sz w:val="20"/>
          <w:szCs w:val="20"/>
        </w:rPr>
      </w:pPr>
      <w:r>
        <w:rPr>
          <w:rStyle w:val="normaltextrun"/>
          <w:rFonts w:ascii="Calibri" w:hAnsi="Calibri" w:cs="Calibri"/>
          <w:b/>
          <w:bCs/>
          <w:lang w:val="en-US"/>
        </w:rPr>
        <w:lastRenderedPageBreak/>
        <w:t xml:space="preserve">Supplemental material 2: </w:t>
      </w:r>
      <w:r w:rsidRPr="001B2FBE">
        <w:rPr>
          <w:rStyle w:val="normaltextrun"/>
          <w:rFonts w:ascii="Calibri" w:hAnsi="Calibri" w:cs="Calibri"/>
          <w:b/>
          <w:bCs/>
          <w:lang w:val="en-US"/>
        </w:rPr>
        <w:t>parallel DNA+RNA extraction from freshwater samples using</w:t>
      </w:r>
      <w:r w:rsidR="00E601D1">
        <w:rPr>
          <w:rStyle w:val="normaltextrun"/>
          <w:rFonts w:ascii="Calibri" w:hAnsi="Calibri" w:cs="Calibri"/>
          <w:b/>
          <w:bCs/>
          <w:lang w:val="en-US"/>
        </w:rPr>
        <w:t xml:space="preserve"> the</w:t>
      </w:r>
      <w:r w:rsidRPr="001B2FBE">
        <w:rPr>
          <w:rStyle w:val="normaltextrun"/>
          <w:rFonts w:ascii="Calibri" w:hAnsi="Calibri" w:cs="Calibri"/>
          <w:b/>
          <w:bCs/>
          <w:lang w:val="en-US"/>
        </w:rPr>
        <w:t> </w:t>
      </w:r>
      <w:r w:rsidR="00E601D1" w:rsidRPr="00E601D1">
        <w:rPr>
          <w:rStyle w:val="normaltextrun"/>
          <w:rFonts w:ascii="Calibri" w:hAnsi="Calibri" w:cs="Calibri"/>
          <w:b/>
          <w:bCs/>
          <w:lang w:val="en-US"/>
        </w:rPr>
        <w:t xml:space="preserve">Quick-DNA/RNA </w:t>
      </w:r>
      <w:proofErr w:type="spellStart"/>
      <w:r w:rsidR="00E601D1" w:rsidRPr="00E601D1">
        <w:rPr>
          <w:rStyle w:val="normaltextrun"/>
          <w:rFonts w:ascii="Calibri" w:hAnsi="Calibri" w:cs="Calibri"/>
          <w:b/>
          <w:bCs/>
          <w:lang w:val="en-US"/>
        </w:rPr>
        <w:t>Microprep</w:t>
      </w:r>
      <w:proofErr w:type="spellEnd"/>
      <w:r w:rsidR="00E601D1" w:rsidRPr="00E601D1">
        <w:rPr>
          <w:rStyle w:val="normaltextrun"/>
          <w:rFonts w:ascii="Calibri" w:hAnsi="Calibri" w:cs="Calibri"/>
          <w:b/>
          <w:bCs/>
          <w:lang w:val="en-US"/>
        </w:rPr>
        <w:t xml:space="preserve"> Plus Kit </w:t>
      </w:r>
      <w:r w:rsidR="00E601D1">
        <w:rPr>
          <w:rStyle w:val="normaltextrun"/>
          <w:rFonts w:ascii="Calibri" w:hAnsi="Calibri" w:cs="Calibri"/>
          <w:b/>
          <w:bCs/>
          <w:lang w:val="en-US"/>
        </w:rPr>
        <w:t xml:space="preserve">and </w:t>
      </w:r>
      <w:r w:rsidR="00E601D1" w:rsidRPr="00E601D1">
        <w:rPr>
          <w:rStyle w:val="normaltextrun"/>
          <w:rFonts w:ascii="Calibri" w:hAnsi="Calibri" w:cs="Calibri"/>
          <w:b/>
          <w:bCs/>
          <w:lang w:val="en-US"/>
        </w:rPr>
        <w:t>Zymo-Spin II-µHRC Filters</w:t>
      </w:r>
      <w:r w:rsidR="00E601D1">
        <w:rPr>
          <w:rStyle w:val="normaltextrun"/>
          <w:rFonts w:ascii="Calibri" w:hAnsi="Calibri" w:cs="Calibri"/>
          <w:b/>
          <w:bCs/>
          <w:lang w:val="en-US"/>
        </w:rPr>
        <w:t xml:space="preserve"> </w:t>
      </w:r>
      <w:r w:rsidR="00E601D1" w:rsidRPr="00E601D1">
        <w:rPr>
          <w:rStyle w:val="normaltextrun"/>
          <w:rFonts w:ascii="Calibri" w:hAnsi="Calibri" w:cs="Calibri"/>
          <w:b/>
          <w:bCs/>
          <w:lang w:val="en-US"/>
        </w:rPr>
        <w:t>(</w:t>
      </w:r>
      <w:proofErr w:type="spellStart"/>
      <w:r w:rsidR="00E601D1" w:rsidRPr="00E601D1">
        <w:rPr>
          <w:rStyle w:val="normaltextrun"/>
          <w:rFonts w:ascii="Calibri" w:hAnsi="Calibri" w:cs="Calibri"/>
          <w:b/>
          <w:bCs/>
          <w:lang w:val="en-US"/>
        </w:rPr>
        <w:t>Zymo</w:t>
      </w:r>
      <w:proofErr w:type="spellEnd"/>
      <w:r w:rsidR="00E601D1" w:rsidRPr="00E601D1">
        <w:rPr>
          <w:rStyle w:val="normaltextrun"/>
          <w:rFonts w:ascii="Calibri" w:hAnsi="Calibri" w:cs="Calibri"/>
          <w:b/>
          <w:bCs/>
          <w:lang w:val="en-US"/>
        </w:rPr>
        <w:t xml:space="preserve"> Research)</w:t>
      </w:r>
    </w:p>
    <w:p w14:paraId="2E2B76FE"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i/>
          <w:iCs/>
          <w:lang w:val="en-US"/>
        </w:rPr>
        <w:t>Note: maximum of 11 samples + extraction control possible at a time</w:t>
      </w:r>
      <w:r>
        <w:rPr>
          <w:rStyle w:val="eop"/>
          <w:rFonts w:ascii="Calibri" w:hAnsi="Calibri" w:cs="Calibri"/>
        </w:rPr>
        <w:t> </w:t>
      </w:r>
    </w:p>
    <w:p w14:paraId="5480CAA9"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6BEB8DCF"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lang w:val="en-US"/>
        </w:rPr>
        <w:t>Needed:</w:t>
      </w:r>
      <w:r>
        <w:rPr>
          <w:rStyle w:val="eop"/>
          <w:rFonts w:ascii="Calibri" w:hAnsi="Calibri" w:cs="Calibri"/>
        </w:rPr>
        <w:t> </w:t>
      </w:r>
    </w:p>
    <w:p w14:paraId="55117322" w14:textId="5FDC4B4B"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Access to </w:t>
      </w:r>
      <w:r w:rsidR="00E601D1">
        <w:rPr>
          <w:rStyle w:val="normaltextrun"/>
          <w:rFonts w:ascii="Calibri" w:hAnsi="Calibri" w:cs="Calibri"/>
          <w:lang w:val="en-US"/>
        </w:rPr>
        <w:t xml:space="preserve">a </w:t>
      </w:r>
      <w:r>
        <w:rPr>
          <w:rStyle w:val="normaltextrun"/>
          <w:rFonts w:ascii="Calibri" w:hAnsi="Calibri" w:cs="Calibri"/>
          <w:lang w:val="en-US"/>
        </w:rPr>
        <w:t>-80°C freezer</w:t>
      </w:r>
      <w:r>
        <w:rPr>
          <w:rStyle w:val="eop"/>
          <w:rFonts w:ascii="Calibri" w:hAnsi="Calibri" w:cs="Calibri"/>
        </w:rPr>
        <w:t> </w:t>
      </w:r>
    </w:p>
    <w:p w14:paraId="197AD3CB" w14:textId="77777777"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Microcentrifuge</w:t>
      </w:r>
      <w:r>
        <w:rPr>
          <w:rStyle w:val="eop"/>
          <w:rFonts w:ascii="Calibri" w:hAnsi="Calibri" w:cs="Calibri"/>
        </w:rPr>
        <w:t> </w:t>
      </w:r>
    </w:p>
    <w:p w14:paraId="181BD091" w14:textId="37643A0B"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Bead beater </w:t>
      </w:r>
      <w:proofErr w:type="gramStart"/>
      <w:r>
        <w:rPr>
          <w:rStyle w:val="normaltextrun"/>
          <w:rFonts w:ascii="Wingdings" w:hAnsi="Wingdings" w:cs="Calibri"/>
          <w:lang w:val="en-US"/>
        </w:rPr>
        <w:t>à</w:t>
      </w:r>
      <w:r>
        <w:rPr>
          <w:rStyle w:val="normaltextrun"/>
          <w:rFonts w:ascii="Calibri" w:hAnsi="Calibri" w:cs="Calibri"/>
          <w:lang w:val="en-US"/>
        </w:rPr>
        <w:t>  recommendation</w:t>
      </w:r>
      <w:proofErr w:type="gramEnd"/>
      <w:r>
        <w:rPr>
          <w:rStyle w:val="normaltextrun"/>
          <w:rFonts w:ascii="Calibri" w:hAnsi="Calibri" w:cs="Calibri"/>
          <w:lang w:val="en-US"/>
        </w:rPr>
        <w:t xml:space="preserve"> from </w:t>
      </w:r>
      <w:proofErr w:type="spellStart"/>
      <w:r>
        <w:rPr>
          <w:rStyle w:val="normaltextrun"/>
          <w:rFonts w:ascii="Calibri" w:hAnsi="Calibri" w:cs="Calibri"/>
          <w:lang w:val="en-US"/>
        </w:rPr>
        <w:t>Zymo</w:t>
      </w:r>
      <w:proofErr w:type="spellEnd"/>
      <w:r>
        <w:rPr>
          <w:rStyle w:val="normaltextrun"/>
          <w:rFonts w:ascii="Calibri" w:hAnsi="Calibri" w:cs="Calibri"/>
          <w:lang w:val="en-US"/>
        </w:rPr>
        <w:t> Research is a Vortex Genie unit with a 24 Microtube holder</w:t>
      </w:r>
    </w:p>
    <w:p w14:paraId="7E1CF887" w14:textId="08081794" w:rsidR="00776123" w:rsidRPr="00E601D1" w:rsidRDefault="00776123" w:rsidP="00F97E08">
      <w:pPr>
        <w:pStyle w:val="paragraph"/>
        <w:numPr>
          <w:ilvl w:val="0"/>
          <w:numId w:val="3"/>
        </w:numPr>
        <w:spacing w:before="0" w:beforeAutospacing="0" w:after="0" w:afterAutospacing="0"/>
        <w:textAlignment w:val="baseline"/>
        <w:rPr>
          <w:rStyle w:val="normaltextrun"/>
          <w:rFonts w:ascii="Calibri" w:hAnsi="Calibri" w:cs="Calibri"/>
          <w:sz w:val="22"/>
          <w:szCs w:val="22"/>
        </w:rPr>
      </w:pPr>
      <w:proofErr w:type="spellStart"/>
      <w:r>
        <w:rPr>
          <w:rStyle w:val="normaltextrun"/>
          <w:rFonts w:ascii="Calibri" w:hAnsi="Calibri" w:cs="Calibri"/>
          <w:lang w:val="en-US"/>
        </w:rPr>
        <w:t>ZymoBIOMICS</w:t>
      </w:r>
      <w:proofErr w:type="spellEnd"/>
      <w:r>
        <w:rPr>
          <w:rStyle w:val="normaltextrun"/>
          <w:rFonts w:ascii="Calibri" w:hAnsi="Calibri" w:cs="Calibri"/>
          <w:lang w:val="en-US"/>
        </w:rPr>
        <w:t> </w:t>
      </w:r>
      <w:r w:rsidR="00E601D1" w:rsidRPr="00E601D1">
        <w:rPr>
          <w:rStyle w:val="normaltextrun"/>
          <w:rFonts w:ascii="Calibri" w:hAnsi="Calibri" w:cs="Calibri"/>
          <w:lang w:val="en-US"/>
        </w:rPr>
        <w:t xml:space="preserve">Quick-DNA/RNA </w:t>
      </w:r>
      <w:proofErr w:type="spellStart"/>
      <w:r w:rsidR="00E601D1" w:rsidRPr="00E601D1">
        <w:rPr>
          <w:rStyle w:val="normaltextrun"/>
          <w:rFonts w:ascii="Calibri" w:hAnsi="Calibri" w:cs="Calibri"/>
          <w:lang w:val="en-US"/>
        </w:rPr>
        <w:t>Microprep</w:t>
      </w:r>
      <w:proofErr w:type="spellEnd"/>
      <w:r w:rsidR="00E601D1" w:rsidRPr="00E601D1">
        <w:rPr>
          <w:rStyle w:val="normaltextrun"/>
          <w:rFonts w:ascii="Calibri" w:hAnsi="Calibri" w:cs="Calibri"/>
          <w:lang w:val="en-US"/>
        </w:rPr>
        <w:t xml:space="preserve"> Plus Kit</w:t>
      </w:r>
    </w:p>
    <w:p w14:paraId="397D4AB4" w14:textId="118729E2" w:rsidR="00E601D1" w:rsidRPr="00E601D1" w:rsidRDefault="00E601D1" w:rsidP="00F97E08">
      <w:pPr>
        <w:pStyle w:val="paragraph"/>
        <w:numPr>
          <w:ilvl w:val="0"/>
          <w:numId w:val="3"/>
        </w:numPr>
        <w:spacing w:before="0" w:beforeAutospacing="0" w:after="0" w:afterAutospacing="0"/>
        <w:textAlignment w:val="baseline"/>
        <w:rPr>
          <w:rFonts w:ascii="Calibri" w:hAnsi="Calibri" w:cs="Calibri"/>
        </w:rPr>
      </w:pPr>
      <w:r w:rsidRPr="00E601D1">
        <w:rPr>
          <w:rFonts w:ascii="Calibri" w:hAnsi="Calibri" w:cs="Calibri"/>
        </w:rPr>
        <w:t>Zymo-Spin II-µHRC Filters</w:t>
      </w:r>
    </w:p>
    <w:p w14:paraId="3877598A" w14:textId="77777777"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100% EtOH (1.5 mL per sample + extraction control)</w:t>
      </w:r>
      <w:r>
        <w:rPr>
          <w:rStyle w:val="eop"/>
          <w:rFonts w:ascii="Calibri" w:hAnsi="Calibri" w:cs="Calibri"/>
        </w:rPr>
        <w:t> </w:t>
      </w:r>
    </w:p>
    <w:p w14:paraId="55B2DEC5" w14:textId="480170D6"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proofErr w:type="spellStart"/>
      <w:r>
        <w:rPr>
          <w:rStyle w:val="normaltextrun"/>
          <w:rFonts w:ascii="Calibri" w:hAnsi="Calibri" w:cs="Calibri"/>
          <w:lang w:val="en-US"/>
        </w:rPr>
        <w:t>Eliminase</w:t>
      </w:r>
      <w:proofErr w:type="spellEnd"/>
      <w:r>
        <w:rPr>
          <w:rStyle w:val="normaltextrun"/>
          <w:rFonts w:ascii="Calibri" w:hAnsi="Calibri" w:cs="Calibri"/>
          <w:lang w:val="en-US"/>
        </w:rPr>
        <w:t> (or </w:t>
      </w:r>
      <w:proofErr w:type="gramStart"/>
      <w:r>
        <w:rPr>
          <w:rStyle w:val="normaltextrun"/>
          <w:rFonts w:ascii="Calibri" w:hAnsi="Calibri" w:cs="Calibri"/>
          <w:lang w:val="en-US"/>
        </w:rPr>
        <w:t>other</w:t>
      </w:r>
      <w:proofErr w:type="gramEnd"/>
      <w:r>
        <w:rPr>
          <w:rStyle w:val="normaltextrun"/>
          <w:rFonts w:ascii="Calibri" w:hAnsi="Calibri" w:cs="Calibri"/>
          <w:lang w:val="en-US"/>
        </w:rPr>
        <w:t> RNase-</w:t>
      </w:r>
      <w:r w:rsidR="00E601D1">
        <w:rPr>
          <w:rStyle w:val="normaltextrun"/>
          <w:rFonts w:ascii="Calibri" w:hAnsi="Calibri" w:cs="Calibri"/>
          <w:lang w:val="en-US"/>
        </w:rPr>
        <w:t>eliminating</w:t>
      </w:r>
      <w:r>
        <w:rPr>
          <w:rStyle w:val="normaltextrun"/>
          <w:rFonts w:ascii="Calibri" w:hAnsi="Calibri" w:cs="Calibri"/>
          <w:lang w:val="en-US"/>
        </w:rPr>
        <w:t xml:space="preserve"> reagent)</w:t>
      </w:r>
      <w:r>
        <w:rPr>
          <w:rStyle w:val="eop"/>
          <w:rFonts w:ascii="Calibri" w:hAnsi="Calibri" w:cs="Calibri"/>
        </w:rPr>
        <w:t> </w:t>
      </w:r>
    </w:p>
    <w:p w14:paraId="4A190B06" w14:textId="5C3FAA00"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11 </w:t>
      </w:r>
      <w:r w:rsidR="00E601D1">
        <w:rPr>
          <w:rStyle w:val="normaltextrun"/>
          <w:rFonts w:ascii="Calibri" w:hAnsi="Calibri" w:cs="Calibri"/>
          <w:lang w:val="en-US"/>
        </w:rPr>
        <w:t xml:space="preserve">microtube </w:t>
      </w:r>
      <w:r>
        <w:rPr>
          <w:rStyle w:val="normaltextrun"/>
          <w:rFonts w:ascii="Calibri" w:hAnsi="Calibri" w:cs="Calibri"/>
          <w:lang w:val="en-US"/>
        </w:rPr>
        <w:t>racks (</w:t>
      </w:r>
      <w:r w:rsidR="00E601D1">
        <w:rPr>
          <w:rStyle w:val="normaltextrun"/>
          <w:rFonts w:ascii="Calibri" w:hAnsi="Calibri" w:cs="Calibri"/>
          <w:lang w:val="en-US"/>
        </w:rPr>
        <w:t xml:space="preserve">1x </w:t>
      </w:r>
      <w:r>
        <w:rPr>
          <w:rStyle w:val="normaltextrun"/>
          <w:rFonts w:ascii="Calibri" w:hAnsi="Calibri" w:cs="Calibri"/>
          <w:lang w:val="en-US"/>
        </w:rPr>
        <w:t>Qubit tubes; </w:t>
      </w:r>
      <w:r w:rsidR="00E601D1">
        <w:rPr>
          <w:rStyle w:val="normaltextrun"/>
          <w:rFonts w:ascii="Calibri" w:hAnsi="Calibri" w:cs="Calibri"/>
          <w:lang w:val="en-US"/>
        </w:rPr>
        <w:t xml:space="preserve">1x </w:t>
      </w:r>
      <w:r>
        <w:rPr>
          <w:rStyle w:val="normaltextrun"/>
          <w:rFonts w:ascii="Calibri" w:hAnsi="Calibri" w:cs="Calibri"/>
          <w:lang w:val="en-US"/>
        </w:rPr>
        <w:t>2 mL tubes + samples + extra tubes; 2x 1.5 mL tubes; 3x columns; 4x collection tubes)</w:t>
      </w:r>
      <w:r w:rsidR="00E601D1">
        <w:rPr>
          <w:rStyle w:val="eop"/>
          <w:rFonts w:ascii="Calibri" w:hAnsi="Calibri" w:cs="Calibri"/>
        </w:rPr>
        <w:t xml:space="preserve"> + 1 rack for falcon tubes + 1 ice rack</w:t>
      </w:r>
    </w:p>
    <w:p w14:paraId="3DC8CEC1" w14:textId="117FEC32"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Timer</w:t>
      </w:r>
    </w:p>
    <w:p w14:paraId="5BB09954"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0E5D1E00" w14:textId="77777777" w:rsidR="00E601D1" w:rsidRDefault="00776123" w:rsidP="00E601D1">
      <w:pPr>
        <w:pStyle w:val="paragraph"/>
        <w:spacing w:before="0" w:beforeAutospacing="0" w:after="0" w:afterAutospacing="0"/>
        <w:textAlignment w:val="baseline"/>
        <w:rPr>
          <w:rStyle w:val="normaltextrun"/>
          <w:rFonts w:ascii="Calibri" w:hAnsi="Calibri" w:cs="Calibri"/>
          <w:b/>
          <w:bCs/>
          <w:lang w:val="en-US"/>
        </w:rPr>
      </w:pPr>
      <w:r>
        <w:rPr>
          <w:rStyle w:val="normaltextrun"/>
          <w:rFonts w:ascii="Calibri" w:hAnsi="Calibri" w:cs="Calibri"/>
          <w:b/>
          <w:bCs/>
          <w:lang w:val="en-US"/>
        </w:rPr>
        <w:t>Preparation (all one day in advance):</w:t>
      </w:r>
    </w:p>
    <w:p w14:paraId="778D3D11" w14:textId="2C0834A1" w:rsidR="00E601D1" w:rsidRDefault="00E601D1" w:rsidP="00E601D1">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i/>
          <w:iCs/>
          <w:lang w:val="en-US"/>
        </w:rPr>
        <w:t>Note: 1 set refers to 1x the number of samples + extraction control</w:t>
      </w:r>
      <w:r>
        <w:rPr>
          <w:rStyle w:val="eop"/>
          <w:rFonts w:ascii="Calibri" w:hAnsi="Calibri" w:cs="Calibri"/>
        </w:rPr>
        <w:t> </w:t>
      </w:r>
    </w:p>
    <w:p w14:paraId="420DA947" w14:textId="68F9E50D" w:rsidR="00776123"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Clean whole </w:t>
      </w:r>
      <w:r w:rsidR="00E601D1">
        <w:rPr>
          <w:rStyle w:val="normaltextrun"/>
          <w:rFonts w:ascii="Calibri" w:hAnsi="Calibri" w:cs="Calibri"/>
          <w:lang w:val="en-US"/>
        </w:rPr>
        <w:t xml:space="preserve">extraction </w:t>
      </w:r>
      <w:r>
        <w:rPr>
          <w:rStyle w:val="normaltextrun"/>
          <w:rFonts w:ascii="Calibri" w:hAnsi="Calibri" w:cs="Calibri"/>
          <w:lang w:val="en-US"/>
        </w:rPr>
        <w:t xml:space="preserve">hood with </w:t>
      </w:r>
      <w:r w:rsidR="00E601D1">
        <w:rPr>
          <w:rStyle w:val="normaltextrun"/>
          <w:rFonts w:ascii="Calibri" w:hAnsi="Calibri" w:cs="Calibri"/>
          <w:lang w:val="en-US"/>
        </w:rPr>
        <w:t>b</w:t>
      </w:r>
      <w:r>
        <w:rPr>
          <w:rStyle w:val="normaltextrun"/>
          <w:rFonts w:ascii="Calibri" w:hAnsi="Calibri" w:cs="Calibri"/>
          <w:lang w:val="en-US"/>
        </w:rPr>
        <w:t>leach, EtOH, </w:t>
      </w:r>
      <w:proofErr w:type="spellStart"/>
      <w:r>
        <w:rPr>
          <w:rStyle w:val="normaltextrun"/>
          <w:rFonts w:ascii="Calibri" w:hAnsi="Calibri" w:cs="Calibri"/>
          <w:lang w:val="en-US"/>
        </w:rPr>
        <w:t>Eliminase</w:t>
      </w:r>
      <w:proofErr w:type="spellEnd"/>
      <w:r>
        <w:rPr>
          <w:rStyle w:val="normaltextrun"/>
          <w:rFonts w:ascii="Calibri" w:hAnsi="Calibri" w:cs="Calibri"/>
          <w:lang w:val="en-US"/>
        </w:rPr>
        <w:t> (this order)</w:t>
      </w:r>
      <w:r>
        <w:rPr>
          <w:rStyle w:val="eop"/>
          <w:rFonts w:ascii="Calibri" w:hAnsi="Calibri" w:cs="Calibri"/>
        </w:rPr>
        <w:t> </w:t>
      </w:r>
    </w:p>
    <w:p w14:paraId="2123F045" w14:textId="7002B665" w:rsidR="00776123"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Clean </w:t>
      </w:r>
      <w:r w:rsidR="0051007C">
        <w:rPr>
          <w:rStyle w:val="normaltextrun"/>
          <w:rFonts w:ascii="Calibri" w:hAnsi="Calibri" w:cs="Calibri"/>
          <w:lang w:val="en-US"/>
        </w:rPr>
        <w:t>microtube</w:t>
      </w:r>
      <w:r w:rsidR="00E601D1">
        <w:rPr>
          <w:rStyle w:val="normaltextrun"/>
          <w:rFonts w:ascii="Calibri" w:hAnsi="Calibri" w:cs="Calibri"/>
          <w:lang w:val="en-US"/>
        </w:rPr>
        <w:t xml:space="preserve"> and falcon racks</w:t>
      </w:r>
      <w:r>
        <w:rPr>
          <w:rStyle w:val="normaltextrun"/>
          <w:rFonts w:ascii="Calibri" w:hAnsi="Calibri" w:cs="Calibri"/>
          <w:lang w:val="en-US"/>
        </w:rPr>
        <w:t> in the same way and put in hood</w:t>
      </w:r>
    </w:p>
    <w:p w14:paraId="7AC55AFC" w14:textId="757C9DD8" w:rsidR="00776123"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Clean pipettes, tip boxes (1x </w:t>
      </w:r>
      <w:r w:rsidR="00E601D1">
        <w:rPr>
          <w:rStyle w:val="normaltextrun"/>
          <w:rFonts w:ascii="Calibri" w:hAnsi="Calibri" w:cs="Calibri"/>
          <w:lang w:val="en-US"/>
        </w:rPr>
        <w:t>small</w:t>
      </w:r>
      <w:r>
        <w:rPr>
          <w:rStyle w:val="normaltextrun"/>
          <w:rFonts w:ascii="Calibri" w:hAnsi="Calibri" w:cs="Calibri"/>
          <w:lang w:val="en-US"/>
        </w:rPr>
        <w:t xml:space="preserve">, 1x </w:t>
      </w:r>
      <w:r w:rsidR="00E601D1">
        <w:rPr>
          <w:rStyle w:val="normaltextrun"/>
          <w:rFonts w:ascii="Calibri" w:hAnsi="Calibri" w:cs="Calibri"/>
          <w:lang w:val="en-US"/>
        </w:rPr>
        <w:t>medium</w:t>
      </w:r>
      <w:r>
        <w:rPr>
          <w:rStyle w:val="normaltextrun"/>
          <w:rFonts w:ascii="Calibri" w:hAnsi="Calibri" w:cs="Calibri"/>
          <w:lang w:val="en-US"/>
        </w:rPr>
        <w:t xml:space="preserve">, 3x </w:t>
      </w:r>
      <w:r w:rsidR="00E601D1">
        <w:rPr>
          <w:rStyle w:val="normaltextrun"/>
          <w:rFonts w:ascii="Calibri" w:hAnsi="Calibri" w:cs="Calibri"/>
          <w:lang w:val="en-US"/>
        </w:rPr>
        <w:t>large</w:t>
      </w:r>
      <w:r>
        <w:rPr>
          <w:rStyle w:val="normaltextrun"/>
          <w:rFonts w:ascii="Calibri" w:hAnsi="Calibri" w:cs="Calibri"/>
          <w:lang w:val="en-US"/>
        </w:rPr>
        <w:t xml:space="preserve">), and </w:t>
      </w:r>
      <w:r w:rsidR="00E601D1">
        <w:rPr>
          <w:rStyle w:val="normaltextrun"/>
          <w:rFonts w:ascii="Calibri" w:hAnsi="Calibri" w:cs="Calibri"/>
          <w:lang w:val="en-US"/>
        </w:rPr>
        <w:t xml:space="preserve">hood </w:t>
      </w:r>
      <w:r>
        <w:rPr>
          <w:rStyle w:val="normaltextrun"/>
          <w:rFonts w:ascii="Calibri" w:hAnsi="Calibri" w:cs="Calibri"/>
          <w:lang w:val="en-US"/>
        </w:rPr>
        <w:t>waste the same way</w:t>
      </w:r>
      <w:r>
        <w:rPr>
          <w:rStyle w:val="eop"/>
          <w:rFonts w:ascii="Calibri" w:hAnsi="Calibri" w:cs="Calibri"/>
        </w:rPr>
        <w:t> </w:t>
      </w:r>
    </w:p>
    <w:p w14:paraId="0040602D" w14:textId="5AD54EED" w:rsidR="00776123"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Label tubes and columns in hood</w:t>
      </w:r>
      <w:r w:rsidR="00E601D1">
        <w:rPr>
          <w:rStyle w:val="normaltextrun"/>
          <w:rFonts w:ascii="Calibri" w:hAnsi="Calibri" w:cs="Calibri"/>
          <w:lang w:val="en-US"/>
        </w:rPr>
        <w:t xml:space="preserve"> and close them after labelling</w:t>
      </w:r>
      <w:r>
        <w:rPr>
          <w:rStyle w:val="normaltextrun"/>
          <w:rFonts w:ascii="Calibri" w:hAnsi="Calibri" w:cs="Calibri"/>
          <w:lang w:val="en-US"/>
        </w:rPr>
        <w:t> (no detailed labels necessary unless specified)</w:t>
      </w:r>
    </w:p>
    <w:p w14:paraId="40B63DBE" w14:textId="77777777"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 set 2 mL tubes</w:t>
      </w:r>
      <w:r>
        <w:rPr>
          <w:rStyle w:val="eop"/>
          <w:rFonts w:ascii="Calibri" w:hAnsi="Calibri" w:cs="Calibri"/>
        </w:rPr>
        <w:t> </w:t>
      </w:r>
    </w:p>
    <w:p w14:paraId="2A6B7FFD" w14:textId="278E34A0"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 set Zymo-Spin ICXM columns + collection tubes (labelled “DNA”)</w:t>
      </w:r>
      <w:r>
        <w:rPr>
          <w:rStyle w:val="eop"/>
          <w:rFonts w:ascii="Calibri" w:hAnsi="Calibri" w:cs="Calibri"/>
        </w:rPr>
        <w:t> </w:t>
      </w:r>
    </w:p>
    <w:p w14:paraId="7919C63A" w14:textId="04E43644"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 set Zymo-Spin IC columns</w:t>
      </w:r>
      <w:r w:rsidR="00E601D1">
        <w:rPr>
          <w:rStyle w:val="normaltextrun"/>
          <w:rFonts w:ascii="Calibri" w:hAnsi="Calibri" w:cs="Calibri"/>
          <w:lang w:val="en-US"/>
        </w:rPr>
        <w:t xml:space="preserve"> </w:t>
      </w:r>
      <w:r>
        <w:rPr>
          <w:rStyle w:val="normaltextrun"/>
          <w:rFonts w:ascii="Calibri" w:hAnsi="Calibri" w:cs="Calibri"/>
          <w:lang w:val="en-US"/>
        </w:rPr>
        <w:t>+ collection tubes (labelled “RNA”)</w:t>
      </w:r>
      <w:r>
        <w:rPr>
          <w:rStyle w:val="eop"/>
          <w:rFonts w:ascii="Calibri" w:hAnsi="Calibri" w:cs="Calibri"/>
        </w:rPr>
        <w:t> </w:t>
      </w:r>
    </w:p>
    <w:p w14:paraId="6CD69D8C" w14:textId="77777777"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9 more sets collection tubes (4 sets labelled “DNA</w:t>
      </w:r>
      <w:proofErr w:type="gramStart"/>
      <w:r>
        <w:rPr>
          <w:rStyle w:val="normaltextrun"/>
          <w:rFonts w:ascii="Calibri" w:hAnsi="Calibri" w:cs="Calibri"/>
          <w:lang w:val="en-US"/>
        </w:rPr>
        <w:t>”,</w:t>
      </w:r>
      <w:proofErr w:type="gramEnd"/>
      <w:r>
        <w:rPr>
          <w:rStyle w:val="normaltextrun"/>
          <w:rFonts w:ascii="Calibri" w:hAnsi="Calibri" w:cs="Calibri"/>
          <w:lang w:val="en-US"/>
        </w:rPr>
        <w:t> 6 sets labelled “RNA”)</w:t>
      </w:r>
      <w:r>
        <w:rPr>
          <w:rStyle w:val="eop"/>
          <w:rFonts w:ascii="Calibri" w:hAnsi="Calibri" w:cs="Calibri"/>
        </w:rPr>
        <w:t> </w:t>
      </w:r>
    </w:p>
    <w:p w14:paraId="0066F515" w14:textId="77777777"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sets 1.5 mL tubes (1 set labelled “DNA”, 1 set labelled “RNA”)</w:t>
      </w:r>
      <w:r>
        <w:rPr>
          <w:rStyle w:val="eop"/>
          <w:rFonts w:ascii="Calibri" w:hAnsi="Calibri" w:cs="Calibri"/>
        </w:rPr>
        <w:t> </w:t>
      </w:r>
    </w:p>
    <w:p w14:paraId="08D4C56E" w14:textId="2FD4BB8C"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sets Zymo-Spin III u-HCR Filter columns</w:t>
      </w:r>
      <w:r w:rsidR="00E601D1">
        <w:rPr>
          <w:rStyle w:val="normaltextrun"/>
          <w:rFonts w:ascii="Calibri" w:hAnsi="Calibri" w:cs="Calibri"/>
          <w:lang w:val="en-US"/>
        </w:rPr>
        <w:t xml:space="preserve"> </w:t>
      </w:r>
      <w:r>
        <w:rPr>
          <w:rStyle w:val="normaltextrun"/>
          <w:rFonts w:ascii="Calibri" w:hAnsi="Calibri" w:cs="Calibri"/>
          <w:lang w:val="en-US"/>
        </w:rPr>
        <w:t>+ collection tubes (1 set labelled “DNA”, 1 set labelled “RNA”)</w:t>
      </w:r>
      <w:r>
        <w:rPr>
          <w:rStyle w:val="eop"/>
          <w:rFonts w:ascii="Calibri" w:hAnsi="Calibri" w:cs="Calibri"/>
        </w:rPr>
        <w:t> </w:t>
      </w:r>
    </w:p>
    <w:p w14:paraId="65A6B32D" w14:textId="77777777"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sets 1.5 mL tubes with detailed labels (1 set labelled “DNA”, 1 set labelled “RNA”)</w:t>
      </w:r>
      <w:r>
        <w:rPr>
          <w:rStyle w:val="eop"/>
          <w:rFonts w:ascii="Calibri" w:hAnsi="Calibri" w:cs="Calibri"/>
        </w:rPr>
        <w:t> </w:t>
      </w:r>
    </w:p>
    <w:p w14:paraId="47349FA0" w14:textId="77777777"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sets Qubit tubes (1 set labelled “DNA”, 1 set labelled “RNA”) + 4 additional Qubit tubes for standards (2 RNA + 2 DNA)</w:t>
      </w:r>
      <w:r>
        <w:rPr>
          <w:rStyle w:val="eop"/>
          <w:rFonts w:ascii="Calibri" w:hAnsi="Calibri" w:cs="Calibri"/>
        </w:rPr>
        <w:t> </w:t>
      </w:r>
    </w:p>
    <w:p w14:paraId="48DCA952" w14:textId="54CD9241"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additional 1.5 mL tubes for DNase-mix preparation + 2 additional 5 mL tube</w:t>
      </w:r>
      <w:r w:rsidR="00E601D1">
        <w:rPr>
          <w:rStyle w:val="normaltextrun"/>
          <w:rFonts w:ascii="Calibri" w:hAnsi="Calibri" w:cs="Calibri"/>
          <w:lang w:val="en-US"/>
        </w:rPr>
        <w:t>s</w:t>
      </w:r>
      <w:r>
        <w:rPr>
          <w:rStyle w:val="normaltextrun"/>
          <w:rFonts w:ascii="Calibri" w:hAnsi="Calibri" w:cs="Calibri"/>
          <w:lang w:val="en-US"/>
        </w:rPr>
        <w:t xml:space="preserve"> for Qubit solution preparation (RNA + DNA)</w:t>
      </w:r>
      <w:r>
        <w:rPr>
          <w:rStyle w:val="eop"/>
          <w:rFonts w:ascii="Calibri" w:hAnsi="Calibri" w:cs="Calibri"/>
        </w:rPr>
        <w:t> </w:t>
      </w:r>
    </w:p>
    <w:p w14:paraId="545893B7" w14:textId="7F531AA2" w:rsidR="00776123" w:rsidRPr="00E601D1"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 xml:space="preserve">Put 100% EtOH and 5 mL tubes in </w:t>
      </w:r>
      <w:r w:rsidR="00E601D1" w:rsidRPr="00E601D1">
        <w:rPr>
          <w:rStyle w:val="normaltextrun"/>
          <w:rFonts w:ascii="Calibri" w:hAnsi="Calibri" w:cs="Calibri"/>
          <w:lang w:val="en-US"/>
        </w:rPr>
        <w:t>falcon</w:t>
      </w:r>
      <w:r w:rsidRPr="00E601D1">
        <w:rPr>
          <w:rStyle w:val="normaltextrun"/>
          <w:rFonts w:ascii="Calibri" w:hAnsi="Calibri" w:cs="Calibri"/>
          <w:lang w:val="en-US"/>
        </w:rPr>
        <w:t xml:space="preserve"> rack</w:t>
      </w:r>
      <w:r w:rsidRPr="00E601D1">
        <w:rPr>
          <w:rStyle w:val="eop"/>
          <w:rFonts w:ascii="Calibri" w:hAnsi="Calibri" w:cs="Calibri"/>
        </w:rPr>
        <w:t> </w:t>
      </w:r>
    </w:p>
    <w:p w14:paraId="6527C705" w14:textId="77777777" w:rsidR="00776123" w:rsidRPr="00E601D1"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UV-sterilize everything overnight</w:t>
      </w:r>
      <w:r w:rsidRPr="00E601D1">
        <w:rPr>
          <w:rStyle w:val="eop"/>
          <w:rFonts w:ascii="Calibri" w:hAnsi="Calibri" w:cs="Calibri"/>
        </w:rPr>
        <w:t> </w:t>
      </w:r>
    </w:p>
    <w:p w14:paraId="420AE81A" w14:textId="77777777" w:rsidR="00776123" w:rsidRPr="00E601D1" w:rsidRDefault="00776123" w:rsidP="00776123">
      <w:pPr>
        <w:pStyle w:val="paragraph"/>
        <w:spacing w:before="0" w:beforeAutospacing="0" w:after="0" w:afterAutospacing="0"/>
        <w:textAlignment w:val="baseline"/>
        <w:rPr>
          <w:rFonts w:ascii="Calibri" w:hAnsi="Calibri" w:cs="Calibri"/>
          <w:sz w:val="22"/>
          <w:szCs w:val="22"/>
        </w:rPr>
      </w:pPr>
      <w:r w:rsidRPr="00E601D1">
        <w:rPr>
          <w:rStyle w:val="eop"/>
          <w:rFonts w:ascii="Calibri" w:hAnsi="Calibri" w:cs="Calibri"/>
        </w:rPr>
        <w:t> </w:t>
      </w:r>
    </w:p>
    <w:p w14:paraId="37770CC1" w14:textId="77777777" w:rsidR="00776123" w:rsidRPr="00E601D1" w:rsidRDefault="00776123" w:rsidP="00776123">
      <w:pPr>
        <w:pStyle w:val="paragraph"/>
        <w:spacing w:before="0" w:beforeAutospacing="0" w:after="0" w:afterAutospacing="0"/>
        <w:textAlignment w:val="baseline"/>
        <w:rPr>
          <w:rFonts w:ascii="Calibri" w:hAnsi="Calibri" w:cs="Calibri"/>
          <w:sz w:val="22"/>
          <w:szCs w:val="22"/>
        </w:rPr>
      </w:pPr>
      <w:r w:rsidRPr="00E601D1">
        <w:rPr>
          <w:rStyle w:val="normaltextrun"/>
          <w:rFonts w:ascii="Calibri" w:hAnsi="Calibri" w:cs="Calibri"/>
          <w:b/>
          <w:bCs/>
          <w:lang w:val="en-US"/>
        </w:rPr>
        <w:t>Procedure:</w:t>
      </w:r>
      <w:r w:rsidRPr="00E601D1">
        <w:rPr>
          <w:rStyle w:val="eop"/>
          <w:rFonts w:ascii="Calibri" w:hAnsi="Calibri" w:cs="Calibri"/>
        </w:rPr>
        <w:t> </w:t>
      </w:r>
    </w:p>
    <w:p w14:paraId="6D3123C0" w14:textId="77777777" w:rsidR="00776123" w:rsidRPr="00E601D1"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Place filters/bead tubes (thawed) in Microtube holder on Vortex Genie, vortex for </w:t>
      </w:r>
      <w:r w:rsidRPr="00E601D1">
        <w:rPr>
          <w:rStyle w:val="normaltextrun"/>
          <w:rFonts w:ascii="Calibri" w:hAnsi="Calibri" w:cs="Calibri"/>
        </w:rPr>
        <w:t>40 min</w:t>
      </w:r>
      <w:r w:rsidRPr="00E601D1">
        <w:rPr>
          <w:rStyle w:val="normaltextrun"/>
          <w:rFonts w:ascii="Calibri" w:hAnsi="Calibri" w:cs="Calibri"/>
          <w:lang w:val="en-US"/>
        </w:rPr>
        <w:t> at max speed (never more than 18 tubes at a time, because &gt;18 tubes will slow </w:t>
      </w:r>
      <w:proofErr w:type="spellStart"/>
      <w:r w:rsidRPr="00E601D1">
        <w:rPr>
          <w:rStyle w:val="normaltextrun"/>
          <w:rFonts w:ascii="Calibri" w:hAnsi="Calibri" w:cs="Calibri"/>
          <w:lang w:val="en-US"/>
        </w:rPr>
        <w:t>vortexing</w:t>
      </w:r>
      <w:proofErr w:type="spellEnd"/>
      <w:r w:rsidRPr="00E601D1">
        <w:rPr>
          <w:rStyle w:val="normaltextrun"/>
          <w:rFonts w:ascii="Calibri" w:hAnsi="Calibri" w:cs="Calibri"/>
          <w:lang w:val="en-US"/>
        </w:rPr>
        <w:t> and create inaccurate results)</w:t>
      </w:r>
      <w:r w:rsidRPr="00E601D1">
        <w:rPr>
          <w:rStyle w:val="eop"/>
          <w:rFonts w:ascii="Calibri" w:hAnsi="Calibri" w:cs="Calibri"/>
        </w:rPr>
        <w:t> </w:t>
      </w:r>
    </w:p>
    <w:p w14:paraId="11355C36" w14:textId="77777777" w:rsidR="00776123" w:rsidRPr="00E601D1"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lastRenderedPageBreak/>
        <w:t>Centrifuge bead tubes for 1 min at 13,000 </w:t>
      </w:r>
      <w:proofErr w:type="spellStart"/>
      <w:r w:rsidRPr="00E601D1">
        <w:rPr>
          <w:rStyle w:val="normaltextrun"/>
          <w:rFonts w:ascii="Calibri" w:hAnsi="Calibri" w:cs="Calibri"/>
          <w:lang w:val="en-US"/>
        </w:rPr>
        <w:t>xg</w:t>
      </w:r>
      <w:proofErr w:type="spellEnd"/>
      <w:r w:rsidRPr="00E601D1">
        <w:rPr>
          <w:rStyle w:val="normaltextrun"/>
          <w:rFonts w:ascii="Calibri" w:hAnsi="Calibri" w:cs="Calibri"/>
          <w:lang w:val="en-US"/>
        </w:rPr>
        <w:t> and room temperature</w:t>
      </w:r>
      <w:r w:rsidRPr="00E601D1">
        <w:rPr>
          <w:rStyle w:val="eop"/>
          <w:rFonts w:ascii="Calibri" w:hAnsi="Calibri" w:cs="Calibri"/>
        </w:rPr>
        <w:t> </w:t>
      </w:r>
    </w:p>
    <w:p w14:paraId="471F46FA" w14:textId="77777777" w:rsidR="00776123" w:rsidRPr="00E601D1"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Transfer as much of the supernatant as possible into 2 mL tubes (ideally don’t transfer any beads)</w:t>
      </w:r>
      <w:r w:rsidRPr="00E601D1">
        <w:rPr>
          <w:rStyle w:val="eop"/>
          <w:rFonts w:ascii="Calibri" w:hAnsi="Calibri" w:cs="Calibri"/>
        </w:rPr>
        <w:t> </w:t>
      </w:r>
    </w:p>
    <w:p w14:paraId="15F2C9FA" w14:textId="2CAB67BB" w:rsidR="00776123" w:rsidRPr="00E601D1"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Add 1 volume of </w:t>
      </w:r>
      <w:r w:rsidRPr="00E601D1">
        <w:rPr>
          <w:rStyle w:val="normaltextrun"/>
          <w:rFonts w:ascii="Calibri" w:hAnsi="Calibri" w:cs="Calibri"/>
          <w:b/>
          <w:bCs/>
          <w:lang w:val="en-US"/>
        </w:rPr>
        <w:t>DNA/RNA Lysis Buffer</w:t>
      </w:r>
      <w:r w:rsidRPr="00E601D1">
        <w:rPr>
          <w:rStyle w:val="normaltextrun"/>
          <w:rFonts w:ascii="Calibri" w:hAnsi="Calibri" w:cs="Calibri"/>
          <w:lang w:val="en-US"/>
        </w:rPr>
        <w:t> to samples and vortex</w:t>
      </w:r>
    </w:p>
    <w:p w14:paraId="1E3B378A" w14:textId="392C91D1" w:rsidR="00776123" w:rsidRPr="00E601D1" w:rsidRDefault="00776123" w:rsidP="00E601D1">
      <w:pPr>
        <w:pStyle w:val="paragraph"/>
        <w:spacing w:before="0" w:beforeAutospacing="0" w:after="0" w:afterAutospacing="0"/>
        <w:ind w:left="720" w:firstLine="60"/>
        <w:textAlignment w:val="baseline"/>
        <w:rPr>
          <w:rFonts w:ascii="Calibri" w:hAnsi="Calibri" w:cs="Calibri"/>
          <w:sz w:val="22"/>
          <w:szCs w:val="22"/>
        </w:rPr>
      </w:pPr>
    </w:p>
    <w:p w14:paraId="60CE7A0E" w14:textId="3F85F94E" w:rsidR="00776123" w:rsidRPr="007242ED" w:rsidRDefault="00776123" w:rsidP="00E601D1">
      <w:pPr>
        <w:pStyle w:val="paragraph"/>
        <w:spacing w:before="0" w:beforeAutospacing="0" w:after="0" w:afterAutospacing="0"/>
        <w:ind w:left="2160"/>
        <w:textAlignment w:val="baseline"/>
        <w:rPr>
          <w:rFonts w:ascii="Calibri" w:hAnsi="Calibri" w:cs="Calibri"/>
          <w:sz w:val="22"/>
          <w:szCs w:val="22"/>
        </w:rPr>
      </w:pPr>
      <w:r w:rsidRPr="00E601D1">
        <w:rPr>
          <w:rStyle w:val="normaltextrun"/>
          <w:rFonts w:ascii="Calibri" w:hAnsi="Calibri" w:cs="Calibri"/>
          <w:i/>
          <w:iCs/>
          <w:lang w:val="en-US"/>
        </w:rPr>
        <w:t>Note: </w:t>
      </w:r>
      <w:r w:rsidRPr="00E601D1">
        <w:rPr>
          <w:rStyle w:val="normaltextrun"/>
          <w:rFonts w:ascii="Calibri" w:hAnsi="Calibri" w:cs="Calibri"/>
          <w:i/>
          <w:iCs/>
          <w:color w:val="000000"/>
          <w:lang w:val="en-US"/>
        </w:rPr>
        <w:t>because we transferred </w:t>
      </w:r>
      <w:r w:rsidR="00E601D1" w:rsidRPr="00E601D1">
        <w:rPr>
          <w:rStyle w:val="normaltextrun"/>
          <w:rFonts w:ascii="Calibri" w:hAnsi="Calibri" w:cs="Calibri"/>
          <w:i/>
          <w:iCs/>
          <w:color w:val="000000"/>
          <w:lang w:val="en-US"/>
        </w:rPr>
        <w:t>all</w:t>
      </w:r>
      <w:r w:rsidRPr="00E601D1">
        <w:rPr>
          <w:rStyle w:val="normaltextrun"/>
          <w:rFonts w:ascii="Calibri" w:hAnsi="Calibri" w:cs="Calibri"/>
          <w:i/>
          <w:iCs/>
          <w:color w:val="000000"/>
          <w:lang w:val="en-US"/>
        </w:rPr>
        <w:t> the supernatant from bead tubes (instead of 400 µl as specified in protocol), the samples are too large to carry out next steps in one go. The</w:t>
      </w:r>
      <w:r w:rsidR="00E601D1" w:rsidRPr="00E601D1">
        <w:rPr>
          <w:rStyle w:val="normaltextrun"/>
          <w:rFonts w:ascii="Calibri" w:hAnsi="Calibri" w:cs="Calibri"/>
          <w:i/>
          <w:iCs/>
          <w:color w:val="000000"/>
          <w:lang w:val="en-US"/>
        </w:rPr>
        <w:t xml:space="preserve"> next steps</w:t>
      </w:r>
      <w:r w:rsidRPr="00E601D1">
        <w:rPr>
          <w:rStyle w:val="normaltextrun"/>
          <w:rFonts w:ascii="Calibri" w:hAnsi="Calibri" w:cs="Calibri"/>
          <w:i/>
          <w:iCs/>
          <w:color w:val="000000"/>
          <w:lang w:val="en-US"/>
        </w:rPr>
        <w:t> </w:t>
      </w:r>
      <w:proofErr w:type="gramStart"/>
      <w:r w:rsidRPr="00E601D1">
        <w:rPr>
          <w:rStyle w:val="normaltextrun"/>
          <w:rFonts w:ascii="Calibri" w:hAnsi="Calibri" w:cs="Calibri"/>
          <w:i/>
          <w:iCs/>
          <w:color w:val="000000"/>
          <w:lang w:val="en-US"/>
        </w:rPr>
        <w:t>have to</w:t>
      </w:r>
      <w:proofErr w:type="gramEnd"/>
      <w:r w:rsidRPr="00E601D1">
        <w:rPr>
          <w:rStyle w:val="normaltextrun"/>
          <w:rFonts w:ascii="Calibri" w:hAnsi="Calibri" w:cs="Calibri"/>
          <w:i/>
          <w:iCs/>
          <w:color w:val="000000"/>
          <w:lang w:val="en-US"/>
        </w:rPr>
        <w:t xml:space="preserve"> be repeated, so </w:t>
      </w:r>
      <w:r w:rsidRPr="007242ED">
        <w:rPr>
          <w:rStyle w:val="normaltextrun"/>
          <w:rFonts w:ascii="Calibri" w:hAnsi="Calibri" w:cs="Calibri"/>
          <w:i/>
          <w:iCs/>
          <w:color w:val="000000"/>
          <w:lang w:val="en-US"/>
        </w:rPr>
        <w:t xml:space="preserve">keep all columns/tubes/mixes etc. First </w:t>
      </w:r>
      <w:r w:rsidR="00E601D1" w:rsidRPr="007242ED">
        <w:rPr>
          <w:rStyle w:val="normaltextrun"/>
          <w:rFonts w:ascii="Calibri" w:hAnsi="Calibri" w:cs="Calibri"/>
          <w:i/>
          <w:iCs/>
          <w:color w:val="000000"/>
          <w:lang w:val="en-US"/>
        </w:rPr>
        <w:t>and second rounds are indicated in brackets.</w:t>
      </w:r>
    </w:p>
    <w:p w14:paraId="6C2D4B84" w14:textId="7DE2DE4E" w:rsidR="00776123" w:rsidRPr="007242ED" w:rsidRDefault="00776123" w:rsidP="00E601D1">
      <w:pPr>
        <w:pStyle w:val="paragraph"/>
        <w:spacing w:before="0" w:beforeAutospacing="0" w:after="0" w:afterAutospacing="0"/>
        <w:ind w:left="720" w:firstLine="60"/>
        <w:textAlignment w:val="baseline"/>
        <w:rPr>
          <w:rFonts w:ascii="Calibri" w:hAnsi="Calibri" w:cs="Calibri"/>
          <w:sz w:val="22"/>
          <w:szCs w:val="22"/>
        </w:rPr>
      </w:pPr>
    </w:p>
    <w:p w14:paraId="20B6FE64" w14:textId="3EEED2A3"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Transfer 800 µl (first round)/rest (second round) of </w:t>
      </w:r>
      <w:r w:rsidRPr="007242ED">
        <w:rPr>
          <w:rStyle w:val="normaltextrun"/>
          <w:rFonts w:ascii="Calibri" w:hAnsi="Calibri" w:cs="Calibri"/>
          <w:lang w:val="en-US"/>
        </w:rPr>
        <w:t>samples into</w:t>
      </w:r>
      <w:r w:rsidR="007242ED">
        <w:rPr>
          <w:rStyle w:val="normaltextrun"/>
          <w:rFonts w:ascii="Calibri" w:hAnsi="Calibri" w:cs="Calibri"/>
          <w:lang w:val="en-US"/>
        </w:rPr>
        <w:t xml:space="preserve"> Zymo-Spin ICXM </w:t>
      </w:r>
      <w:r w:rsidRPr="007242ED">
        <w:rPr>
          <w:rStyle w:val="normaltextrun"/>
          <w:rFonts w:ascii="Calibri" w:hAnsi="Calibri" w:cs="Calibri"/>
          <w:lang w:val="en-US"/>
        </w:rPr>
        <w:t>in a collection tube and centrifuge for 30 sec at 13,000 </w:t>
      </w:r>
      <w:proofErr w:type="spellStart"/>
      <w:r w:rsidRPr="007242ED">
        <w:rPr>
          <w:rStyle w:val="normaltextrun"/>
          <w:rFonts w:ascii="Calibri" w:hAnsi="Calibri" w:cs="Calibri"/>
          <w:lang w:val="en-US"/>
        </w:rPr>
        <w:t>xg</w:t>
      </w:r>
      <w:proofErr w:type="spellEnd"/>
      <w:r w:rsidRPr="007242ED">
        <w:rPr>
          <w:rStyle w:val="normaltextrun"/>
          <w:rFonts w:ascii="Calibri" w:hAnsi="Calibri" w:cs="Calibri"/>
          <w:lang w:val="en-US"/>
        </w:rPr>
        <w:t> and room temperature. </w:t>
      </w:r>
      <w:r w:rsidRPr="007242ED">
        <w:rPr>
          <w:rStyle w:val="normaltextrun"/>
          <w:rFonts w:ascii="Calibri" w:hAnsi="Calibri" w:cs="Calibri"/>
          <w:b/>
          <w:bCs/>
          <w:color w:val="000000"/>
          <w:u w:val="single"/>
          <w:lang w:val="en-US"/>
        </w:rPr>
        <w:t>SAFE THE FLOW-THROUGH</w:t>
      </w:r>
      <w:r w:rsidRPr="007242ED">
        <w:rPr>
          <w:rStyle w:val="eop"/>
          <w:rFonts w:ascii="Calibri" w:hAnsi="Calibri" w:cs="Calibri"/>
          <w:color w:val="000000"/>
        </w:rPr>
        <w:t> </w:t>
      </w:r>
    </w:p>
    <w:p w14:paraId="274A0A7C"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Transfer </w:t>
      </w:r>
      <w:r w:rsidRPr="007242ED">
        <w:rPr>
          <w:rStyle w:val="normaltextrun"/>
          <w:rFonts w:ascii="Calibri" w:hAnsi="Calibri" w:cs="Calibri"/>
          <w:lang w:val="en-US"/>
        </w:rPr>
        <w:t>Filter columns into a new collection tube</w:t>
      </w:r>
      <w:r w:rsidRPr="007242ED">
        <w:rPr>
          <w:rStyle w:val="eop"/>
          <w:rFonts w:ascii="Calibri" w:hAnsi="Calibri" w:cs="Calibri"/>
        </w:rPr>
        <w:t> </w:t>
      </w:r>
    </w:p>
    <w:p w14:paraId="5E810DD0"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Add 1 volume of </w:t>
      </w:r>
      <w:r w:rsidRPr="007242ED">
        <w:rPr>
          <w:rStyle w:val="normaltextrun"/>
          <w:rFonts w:ascii="Calibri" w:hAnsi="Calibri" w:cs="Calibri"/>
          <w:b/>
          <w:bCs/>
          <w:color w:val="000000"/>
          <w:lang w:val="en-US"/>
        </w:rPr>
        <w:t>100% EtOH</w:t>
      </w:r>
      <w:r w:rsidRPr="007242ED">
        <w:rPr>
          <w:rStyle w:val="normaltextrun"/>
          <w:rFonts w:ascii="Calibri" w:hAnsi="Calibri" w:cs="Calibri"/>
          <w:color w:val="000000"/>
          <w:lang w:val="en-US"/>
        </w:rPr>
        <w:t> (800 µl (first round)/600 µl (second round)) to flow-through and mix well (pipette 10x up and down)</w:t>
      </w:r>
      <w:r w:rsidRPr="007242ED">
        <w:rPr>
          <w:rStyle w:val="eop"/>
          <w:rFonts w:ascii="Calibri" w:hAnsi="Calibri" w:cs="Calibri"/>
          <w:color w:val="000000"/>
        </w:rPr>
        <w:t> </w:t>
      </w:r>
    </w:p>
    <w:p w14:paraId="17FBCB71" w14:textId="4D477BCF"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 xml:space="preserve">Transfer sample </w:t>
      </w:r>
      <w:r w:rsidR="00E601D1" w:rsidRPr="007242ED">
        <w:rPr>
          <w:rStyle w:val="normaltextrun"/>
          <w:rFonts w:ascii="Calibri" w:hAnsi="Calibri" w:cs="Calibri"/>
          <w:color w:val="000000"/>
          <w:lang w:val="en-US"/>
        </w:rPr>
        <w:t>into Zymo</w:t>
      </w:r>
      <w:r w:rsidR="007242ED">
        <w:rPr>
          <w:rStyle w:val="normaltextrun"/>
          <w:rFonts w:ascii="Calibri" w:hAnsi="Calibri" w:cs="Calibri"/>
          <w:color w:val="000000"/>
          <w:lang w:val="en-US"/>
        </w:rPr>
        <w:t xml:space="preserve">-Spin IC columns </w:t>
      </w:r>
      <w:r w:rsidRPr="007242ED">
        <w:rPr>
          <w:rStyle w:val="normaltextrun"/>
          <w:rFonts w:ascii="Calibri" w:hAnsi="Calibri" w:cs="Calibri"/>
          <w:color w:val="000000"/>
          <w:lang w:val="en-US"/>
        </w:rPr>
        <w:t>in a collection tube and centrifuge for 30 sec at 13,000 </w:t>
      </w:r>
      <w:proofErr w:type="spellStart"/>
      <w:r w:rsidRPr="007242ED">
        <w:rPr>
          <w:rStyle w:val="normaltextrun"/>
          <w:rFonts w:ascii="Calibri" w:hAnsi="Calibri" w:cs="Calibri"/>
          <w:color w:val="000000"/>
          <w:lang w:val="en-US"/>
        </w:rPr>
        <w:t>xg</w:t>
      </w:r>
      <w:proofErr w:type="spellEnd"/>
      <w:r w:rsidRPr="007242ED">
        <w:rPr>
          <w:rStyle w:val="normaltextrun"/>
          <w:rFonts w:ascii="Calibri" w:hAnsi="Calibri" w:cs="Calibri"/>
          <w:color w:val="000000"/>
          <w:lang w:val="en-US"/>
        </w:rPr>
        <w:t xml:space="preserve"> and room temperature. (Note: Only 800 µl can be transferred at a time, so this step </w:t>
      </w:r>
      <w:proofErr w:type="gramStart"/>
      <w:r w:rsidRPr="007242ED">
        <w:rPr>
          <w:rStyle w:val="normaltextrun"/>
          <w:rFonts w:ascii="Calibri" w:hAnsi="Calibri" w:cs="Calibri"/>
          <w:color w:val="000000"/>
          <w:lang w:val="en-US"/>
        </w:rPr>
        <w:t>has to</w:t>
      </w:r>
      <w:proofErr w:type="gramEnd"/>
      <w:r w:rsidRPr="007242ED">
        <w:rPr>
          <w:rStyle w:val="normaltextrun"/>
          <w:rFonts w:ascii="Calibri" w:hAnsi="Calibri" w:cs="Calibri"/>
          <w:color w:val="000000"/>
          <w:lang w:val="en-US"/>
        </w:rPr>
        <w:t xml:space="preserve"> be repeated; repetition can be done right away by transferring the rest of the sample into the same columns in a new collection tube and repeating the centrifugation)</w:t>
      </w:r>
      <w:r w:rsidRPr="007242ED">
        <w:rPr>
          <w:rStyle w:val="eop"/>
          <w:rFonts w:ascii="Calibri" w:hAnsi="Calibri" w:cs="Calibri"/>
          <w:color w:val="000000"/>
        </w:rPr>
        <w:t> </w:t>
      </w:r>
    </w:p>
    <w:p w14:paraId="31B87097" w14:textId="3964F6D4"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Transfer </w:t>
      </w:r>
      <w:r w:rsidR="00E601D1" w:rsidRPr="007242ED">
        <w:rPr>
          <w:rStyle w:val="normaltextrun"/>
          <w:rFonts w:ascii="Calibri" w:hAnsi="Calibri" w:cs="Calibri"/>
          <w:color w:val="000000"/>
          <w:lang w:val="en-US"/>
        </w:rPr>
        <w:t>f</w:t>
      </w:r>
      <w:r w:rsidRPr="007242ED">
        <w:rPr>
          <w:rStyle w:val="normaltextrun"/>
          <w:rFonts w:ascii="Calibri" w:hAnsi="Calibri" w:cs="Calibri"/>
          <w:color w:val="000000"/>
          <w:lang w:val="en-US"/>
        </w:rPr>
        <w:t>ilter columns </w:t>
      </w:r>
      <w:r w:rsidRPr="007242ED">
        <w:rPr>
          <w:rStyle w:val="normaltextrun"/>
          <w:rFonts w:ascii="Calibri" w:hAnsi="Calibri" w:cs="Calibri"/>
          <w:lang w:val="en-US"/>
        </w:rPr>
        <w:t>into a new collection tube</w:t>
      </w:r>
      <w:r w:rsidRPr="007242ED">
        <w:rPr>
          <w:rStyle w:val="eop"/>
          <w:rFonts w:ascii="Calibri" w:hAnsi="Calibri" w:cs="Calibri"/>
        </w:rPr>
        <w:t> </w:t>
      </w:r>
    </w:p>
    <w:p w14:paraId="0BC40FB9" w14:textId="77777777" w:rsidR="00776123" w:rsidRPr="007242ED" w:rsidRDefault="00776123" w:rsidP="00776123">
      <w:pPr>
        <w:pStyle w:val="paragraph"/>
        <w:spacing w:before="0" w:beforeAutospacing="0" w:after="0" w:afterAutospacing="0"/>
        <w:ind w:left="720"/>
        <w:textAlignment w:val="baseline"/>
        <w:rPr>
          <w:rFonts w:ascii="Calibri" w:hAnsi="Calibri" w:cs="Calibri"/>
          <w:sz w:val="22"/>
          <w:szCs w:val="22"/>
        </w:rPr>
      </w:pPr>
      <w:r w:rsidRPr="007242ED">
        <w:rPr>
          <w:rStyle w:val="eop"/>
          <w:rFonts w:ascii="Calibri" w:hAnsi="Calibri" w:cs="Calibri"/>
          <w:color w:val="000000"/>
        </w:rPr>
        <w:t> </w:t>
      </w:r>
    </w:p>
    <w:p w14:paraId="7B9BEEE4" w14:textId="77777777" w:rsidR="00776123" w:rsidRPr="007242ED" w:rsidRDefault="00776123" w:rsidP="00776123">
      <w:pPr>
        <w:pStyle w:val="paragraph"/>
        <w:spacing w:before="0" w:beforeAutospacing="0" w:after="0" w:afterAutospacing="0"/>
        <w:ind w:left="720" w:firstLine="720"/>
        <w:textAlignment w:val="baseline"/>
        <w:rPr>
          <w:rFonts w:ascii="Calibri" w:hAnsi="Calibri" w:cs="Calibri"/>
          <w:sz w:val="22"/>
          <w:szCs w:val="22"/>
        </w:rPr>
      </w:pPr>
      <w:r w:rsidRPr="007242ED">
        <w:rPr>
          <w:rStyle w:val="normaltextrun"/>
          <w:rFonts w:ascii="Calibri" w:hAnsi="Calibri" w:cs="Calibri"/>
          <w:i/>
          <w:iCs/>
          <w:color w:val="000000"/>
          <w:lang w:val="en-US"/>
        </w:rPr>
        <w:t>Repeat steps 5-9 using the same columns.</w:t>
      </w:r>
      <w:r w:rsidRPr="007242ED">
        <w:rPr>
          <w:rStyle w:val="eop"/>
          <w:rFonts w:ascii="Calibri" w:hAnsi="Calibri" w:cs="Calibri"/>
          <w:color w:val="000000"/>
        </w:rPr>
        <w:t> </w:t>
      </w:r>
    </w:p>
    <w:p w14:paraId="282893FF" w14:textId="77777777" w:rsidR="00776123" w:rsidRPr="007242ED" w:rsidRDefault="00776123" w:rsidP="00776123">
      <w:pPr>
        <w:pStyle w:val="paragraph"/>
        <w:spacing w:before="0" w:beforeAutospacing="0" w:after="0" w:afterAutospacing="0"/>
        <w:ind w:left="720"/>
        <w:textAlignment w:val="baseline"/>
        <w:rPr>
          <w:rFonts w:ascii="Calibri" w:hAnsi="Calibri" w:cs="Calibri"/>
          <w:sz w:val="22"/>
          <w:szCs w:val="22"/>
        </w:rPr>
      </w:pPr>
      <w:r w:rsidRPr="007242ED">
        <w:rPr>
          <w:rStyle w:val="eop"/>
          <w:rFonts w:ascii="Calibri" w:hAnsi="Calibri" w:cs="Calibri"/>
        </w:rPr>
        <w:t> </w:t>
      </w:r>
    </w:p>
    <w:p w14:paraId="37C25828"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Remove all collection tubes and respective racks that are not needed anymore from hood</w:t>
      </w:r>
      <w:r w:rsidRPr="007242ED">
        <w:rPr>
          <w:rStyle w:val="eop"/>
          <w:rFonts w:ascii="Calibri" w:hAnsi="Calibri" w:cs="Calibri"/>
        </w:rPr>
        <w:t> </w:t>
      </w:r>
    </w:p>
    <w:p w14:paraId="35BCCB0D"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DNase treatment:</w:t>
      </w:r>
      <w:r w:rsidRPr="007242ED">
        <w:rPr>
          <w:rStyle w:val="eop"/>
          <w:rFonts w:ascii="Calibri" w:hAnsi="Calibri" w:cs="Calibri"/>
          <w:color w:val="000000"/>
        </w:rPr>
        <w:t> </w:t>
      </w:r>
    </w:p>
    <w:p w14:paraId="26C6875E" w14:textId="5F2ABBD9" w:rsidR="00776123" w:rsidRPr="007242ED" w:rsidRDefault="00776123" w:rsidP="00F97E08">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Prepare </w:t>
      </w:r>
      <w:r w:rsidRPr="007242ED">
        <w:rPr>
          <w:rStyle w:val="normaltextrun"/>
          <w:rFonts w:ascii="Calibri" w:hAnsi="Calibri" w:cs="Calibri"/>
          <w:b/>
          <w:bCs/>
          <w:color w:val="000000"/>
          <w:lang w:val="en-US"/>
        </w:rPr>
        <w:t>DNase Reaction Mix</w:t>
      </w:r>
      <w:r w:rsidRPr="007242ED">
        <w:rPr>
          <w:rStyle w:val="normaltextrun"/>
          <w:rFonts w:ascii="Calibri" w:hAnsi="Calibri" w:cs="Calibri"/>
          <w:color w:val="000000"/>
          <w:lang w:val="en-US"/>
        </w:rPr>
        <w:t>: for </w:t>
      </w:r>
      <w:r w:rsidR="00E601D1" w:rsidRPr="007242ED">
        <w:rPr>
          <w:rStyle w:val="normaltextrun"/>
          <w:rFonts w:ascii="Calibri" w:hAnsi="Calibri" w:cs="Calibri"/>
          <w:color w:val="000000"/>
          <w:lang w:val="en-US"/>
        </w:rPr>
        <w:t>number</w:t>
      </w:r>
      <w:r w:rsidRPr="007242ED">
        <w:rPr>
          <w:rStyle w:val="normaltextrun"/>
          <w:rFonts w:ascii="Calibri" w:hAnsi="Calibri" w:cs="Calibri"/>
          <w:color w:val="000000"/>
          <w:lang w:val="en-US"/>
        </w:rPr>
        <w:t> of samples + extraction control + 1 buffer, mix </w:t>
      </w:r>
      <w:r w:rsidR="007242ED">
        <w:rPr>
          <w:rStyle w:val="normaltextrun"/>
          <w:rFonts w:ascii="Calibri" w:hAnsi="Calibri" w:cs="Calibri"/>
          <w:color w:val="000000"/>
          <w:lang w:val="en-US"/>
        </w:rPr>
        <w:t xml:space="preserve">35 µl </w:t>
      </w:r>
      <w:r w:rsidRPr="007242ED">
        <w:rPr>
          <w:rStyle w:val="normaltextrun"/>
          <w:rFonts w:ascii="Calibri" w:hAnsi="Calibri" w:cs="Calibri"/>
          <w:b/>
          <w:bCs/>
          <w:color w:val="000000"/>
          <w:lang w:val="en-US"/>
        </w:rPr>
        <w:t>DNA Digestion Buffer</w:t>
      </w:r>
      <w:r w:rsidRPr="007242ED">
        <w:rPr>
          <w:rStyle w:val="normaltextrun"/>
          <w:rFonts w:ascii="Calibri" w:hAnsi="Calibri" w:cs="Calibri"/>
          <w:color w:val="000000"/>
          <w:lang w:val="en-US"/>
        </w:rPr>
        <w:t> with 5 µl </w:t>
      </w:r>
      <w:r w:rsidRPr="007242ED">
        <w:rPr>
          <w:rStyle w:val="normaltextrun"/>
          <w:rFonts w:ascii="Calibri" w:hAnsi="Calibri" w:cs="Calibri"/>
          <w:b/>
          <w:bCs/>
          <w:color w:val="000000"/>
          <w:lang w:val="en-US"/>
        </w:rPr>
        <w:t>DNase I</w:t>
      </w:r>
      <w:r w:rsidRPr="007242ED">
        <w:rPr>
          <w:rStyle w:val="eop"/>
          <w:rFonts w:ascii="Calibri" w:hAnsi="Calibri" w:cs="Calibri"/>
          <w:color w:val="000000"/>
        </w:rPr>
        <w:t> </w:t>
      </w:r>
    </w:p>
    <w:p w14:paraId="2943EC3A" w14:textId="77777777" w:rsidR="00776123" w:rsidRPr="007242ED" w:rsidRDefault="00776123" w:rsidP="00F97E08">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Wash all columns with 400 µl DNA/RNA Wash Buffer and centrifuge for 30 sec at 13,000 </w:t>
      </w:r>
      <w:proofErr w:type="spellStart"/>
      <w:r w:rsidRPr="007242ED">
        <w:rPr>
          <w:rStyle w:val="normaltextrun"/>
          <w:rFonts w:ascii="Calibri" w:hAnsi="Calibri" w:cs="Calibri"/>
          <w:lang w:val="en-US"/>
        </w:rPr>
        <w:t>xg</w:t>
      </w:r>
      <w:proofErr w:type="spellEnd"/>
      <w:r w:rsidRPr="007242ED">
        <w:rPr>
          <w:rStyle w:val="normaltextrun"/>
          <w:rFonts w:ascii="Calibri" w:hAnsi="Calibri" w:cs="Calibri"/>
          <w:lang w:val="en-US"/>
        </w:rPr>
        <w:t> and room temperature</w:t>
      </w:r>
      <w:r w:rsidRPr="007242ED">
        <w:rPr>
          <w:rStyle w:val="eop"/>
          <w:rFonts w:ascii="Calibri" w:hAnsi="Calibri" w:cs="Calibri"/>
        </w:rPr>
        <w:t> </w:t>
      </w:r>
    </w:p>
    <w:p w14:paraId="2DCA4710" w14:textId="77777777" w:rsidR="00776123" w:rsidRPr="007242ED" w:rsidRDefault="00776123" w:rsidP="00F97E08">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Transfer all columns in new collection tubes</w:t>
      </w:r>
      <w:r w:rsidRPr="007242ED">
        <w:rPr>
          <w:rStyle w:val="eop"/>
          <w:rFonts w:ascii="Calibri" w:hAnsi="Calibri" w:cs="Calibri"/>
        </w:rPr>
        <w:t> </w:t>
      </w:r>
    </w:p>
    <w:p w14:paraId="4414EA0F" w14:textId="05FD7963" w:rsidR="00776123" w:rsidRPr="007242ED" w:rsidRDefault="00776123" w:rsidP="00F97E08">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Add</w:t>
      </w:r>
      <w:r w:rsidR="007242ED">
        <w:rPr>
          <w:rStyle w:val="normaltextrun"/>
          <w:rFonts w:ascii="Calibri" w:hAnsi="Calibri" w:cs="Calibri"/>
          <w:lang w:val="en-US"/>
        </w:rPr>
        <w:t xml:space="preserve"> 40 µl </w:t>
      </w:r>
      <w:r w:rsidRPr="007242ED">
        <w:rPr>
          <w:rStyle w:val="normaltextrun"/>
          <w:rFonts w:ascii="Calibri" w:hAnsi="Calibri" w:cs="Calibri"/>
          <w:b/>
          <w:bCs/>
          <w:color w:val="000000"/>
          <w:lang w:val="en-US"/>
        </w:rPr>
        <w:t>DNase I Reaction Mix</w:t>
      </w:r>
      <w:r w:rsidRPr="007242ED">
        <w:rPr>
          <w:rStyle w:val="normaltextrun"/>
          <w:rFonts w:ascii="Calibri" w:hAnsi="Calibri" w:cs="Calibri"/>
          <w:color w:val="000000"/>
          <w:lang w:val="en-US"/>
        </w:rPr>
        <w:t> directly to the column matrix</w:t>
      </w:r>
      <w:r w:rsidRPr="007242ED">
        <w:rPr>
          <w:rStyle w:val="eop"/>
          <w:rFonts w:ascii="Calibri" w:hAnsi="Calibri" w:cs="Calibri"/>
          <w:color w:val="000000"/>
        </w:rPr>
        <w:t> </w:t>
      </w:r>
    </w:p>
    <w:p w14:paraId="71641298" w14:textId="77777777" w:rsidR="00776123" w:rsidRPr="007242ED" w:rsidRDefault="00776123" w:rsidP="00F97E08">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Incubate columns at room temperature for 15 minutes</w:t>
      </w:r>
      <w:r w:rsidRPr="007242ED">
        <w:rPr>
          <w:rStyle w:val="eop"/>
          <w:rFonts w:ascii="Calibri" w:hAnsi="Calibri" w:cs="Calibri"/>
          <w:color w:val="000000"/>
        </w:rPr>
        <w:t> </w:t>
      </w:r>
    </w:p>
    <w:p w14:paraId="272A468F" w14:textId="49968B1C"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Add 400 µl </w:t>
      </w:r>
      <w:r w:rsidRPr="007242ED">
        <w:rPr>
          <w:rStyle w:val="normaltextrun"/>
          <w:rFonts w:ascii="Calibri" w:hAnsi="Calibri" w:cs="Calibri"/>
          <w:b/>
          <w:bCs/>
          <w:color w:val="000000"/>
          <w:lang w:val="en-US"/>
        </w:rPr>
        <w:t>DNA/RNA Prep Buffer</w:t>
      </w:r>
      <w:r w:rsidRPr="007242ED">
        <w:rPr>
          <w:rStyle w:val="normaltextrun"/>
          <w:rFonts w:ascii="Calibri" w:hAnsi="Calibri" w:cs="Calibri"/>
          <w:color w:val="000000"/>
          <w:lang w:val="en-US"/>
        </w:rPr>
        <w:t> to columns and centrifuge </w:t>
      </w:r>
      <w:r w:rsidRPr="007242ED">
        <w:rPr>
          <w:rStyle w:val="normaltextrun"/>
          <w:rFonts w:ascii="Calibri" w:hAnsi="Calibri" w:cs="Calibri"/>
          <w:lang w:val="en-US"/>
        </w:rPr>
        <w:t>for 30 sec at 13,000 </w:t>
      </w:r>
      <w:proofErr w:type="spellStart"/>
      <w:r w:rsidRPr="007242ED">
        <w:rPr>
          <w:rStyle w:val="normaltextrun"/>
          <w:rFonts w:ascii="Calibri" w:hAnsi="Calibri" w:cs="Calibri"/>
          <w:lang w:val="en-US"/>
        </w:rPr>
        <w:t>xg</w:t>
      </w:r>
      <w:proofErr w:type="spellEnd"/>
      <w:r w:rsidRPr="007242ED">
        <w:rPr>
          <w:rStyle w:val="normaltextrun"/>
          <w:rFonts w:ascii="Calibri" w:hAnsi="Calibri" w:cs="Calibri"/>
          <w:lang w:val="en-US"/>
        </w:rPr>
        <w:t> and room temperature</w:t>
      </w:r>
      <w:r w:rsidRPr="007242ED">
        <w:rPr>
          <w:rStyle w:val="eop"/>
          <w:rFonts w:ascii="Calibri" w:hAnsi="Calibri" w:cs="Calibri"/>
        </w:rPr>
        <w:t> </w:t>
      </w:r>
    </w:p>
    <w:p w14:paraId="734E458A" w14:textId="77777777" w:rsidR="00E601D1" w:rsidRPr="007242ED" w:rsidRDefault="00776123" w:rsidP="00F97E08">
      <w:pPr>
        <w:pStyle w:val="paragraph"/>
        <w:numPr>
          <w:ilvl w:val="0"/>
          <w:numId w:val="7"/>
        </w:numPr>
        <w:spacing w:before="0" w:beforeAutospacing="0" w:after="0" w:afterAutospacing="0"/>
        <w:textAlignment w:val="baseline"/>
        <w:rPr>
          <w:rStyle w:val="normaltextrun"/>
          <w:rFonts w:ascii="Calibri" w:hAnsi="Calibri" w:cs="Calibri"/>
          <w:sz w:val="22"/>
          <w:szCs w:val="22"/>
        </w:rPr>
      </w:pPr>
      <w:r w:rsidRPr="007242ED">
        <w:rPr>
          <w:rStyle w:val="normaltextrun"/>
          <w:rFonts w:ascii="Calibri" w:hAnsi="Calibri" w:cs="Calibri"/>
          <w:lang w:val="en-US"/>
        </w:rPr>
        <w:t>Transfer all columns in new collection tubes</w:t>
      </w:r>
    </w:p>
    <w:p w14:paraId="39E2FC44" w14:textId="246FE26D"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Add 700 µl </w:t>
      </w:r>
      <w:r w:rsidRPr="007242ED">
        <w:rPr>
          <w:rStyle w:val="normaltextrun"/>
          <w:rFonts w:ascii="Calibri" w:hAnsi="Calibri" w:cs="Calibri"/>
          <w:b/>
          <w:bCs/>
          <w:color w:val="000000"/>
          <w:lang w:val="en-US"/>
        </w:rPr>
        <w:t>DNA/RNA Wash Buffer</w:t>
      </w:r>
      <w:r w:rsidRPr="007242ED">
        <w:rPr>
          <w:rStyle w:val="normaltextrun"/>
          <w:rFonts w:ascii="Calibri" w:hAnsi="Calibri" w:cs="Calibri"/>
          <w:color w:val="000000"/>
          <w:lang w:val="en-US"/>
        </w:rPr>
        <w:t> to columns and centrifuge </w:t>
      </w:r>
      <w:r w:rsidRPr="007242ED">
        <w:rPr>
          <w:rStyle w:val="normaltextrun"/>
          <w:rFonts w:ascii="Calibri" w:hAnsi="Calibri" w:cs="Calibri"/>
          <w:lang w:val="en-US"/>
        </w:rPr>
        <w:t>for 30 sec at 13,000 </w:t>
      </w:r>
      <w:proofErr w:type="spellStart"/>
      <w:r w:rsidRPr="007242ED">
        <w:rPr>
          <w:rStyle w:val="normaltextrun"/>
          <w:rFonts w:ascii="Calibri" w:hAnsi="Calibri" w:cs="Calibri"/>
          <w:lang w:val="en-US"/>
        </w:rPr>
        <w:t>xg</w:t>
      </w:r>
      <w:proofErr w:type="spellEnd"/>
      <w:r w:rsidRPr="007242ED">
        <w:rPr>
          <w:rStyle w:val="normaltextrun"/>
          <w:rFonts w:ascii="Calibri" w:hAnsi="Calibri" w:cs="Calibri"/>
          <w:lang w:val="en-US"/>
        </w:rPr>
        <w:t> and room temperature</w:t>
      </w:r>
      <w:r w:rsidRPr="007242ED">
        <w:rPr>
          <w:rStyle w:val="eop"/>
          <w:rFonts w:ascii="Calibri" w:hAnsi="Calibri" w:cs="Calibri"/>
        </w:rPr>
        <w:t> </w:t>
      </w:r>
    </w:p>
    <w:p w14:paraId="53F49917"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Transfer all columns in new collection tubes</w:t>
      </w:r>
      <w:r w:rsidRPr="007242ED">
        <w:rPr>
          <w:rStyle w:val="eop"/>
          <w:rFonts w:ascii="Calibri" w:hAnsi="Calibri" w:cs="Calibri"/>
        </w:rPr>
        <w:t> </w:t>
      </w:r>
    </w:p>
    <w:p w14:paraId="69A1DFC5"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Add 400 µl </w:t>
      </w:r>
      <w:r w:rsidRPr="007242ED">
        <w:rPr>
          <w:rStyle w:val="normaltextrun"/>
          <w:rFonts w:ascii="Calibri" w:hAnsi="Calibri" w:cs="Calibri"/>
          <w:b/>
          <w:bCs/>
          <w:color w:val="000000"/>
          <w:lang w:val="en-US"/>
        </w:rPr>
        <w:t>DNA/RNA Wash Buffer</w:t>
      </w:r>
      <w:r w:rsidRPr="007242ED">
        <w:rPr>
          <w:rStyle w:val="normaltextrun"/>
          <w:rFonts w:ascii="Calibri" w:hAnsi="Calibri" w:cs="Calibri"/>
          <w:color w:val="000000"/>
          <w:lang w:val="en-US"/>
        </w:rPr>
        <w:t> to columns and centrifuge </w:t>
      </w:r>
      <w:r w:rsidRPr="007242ED">
        <w:rPr>
          <w:rStyle w:val="normaltextrun"/>
          <w:rFonts w:ascii="Calibri" w:hAnsi="Calibri" w:cs="Calibri"/>
          <w:lang w:val="en-US"/>
        </w:rPr>
        <w:t>for 2 min at 13,000 </w:t>
      </w:r>
      <w:proofErr w:type="spellStart"/>
      <w:r w:rsidRPr="007242ED">
        <w:rPr>
          <w:rStyle w:val="normaltextrun"/>
          <w:rFonts w:ascii="Calibri" w:hAnsi="Calibri" w:cs="Calibri"/>
          <w:lang w:val="en-US"/>
        </w:rPr>
        <w:t>xg</w:t>
      </w:r>
      <w:proofErr w:type="spellEnd"/>
      <w:r w:rsidRPr="007242ED">
        <w:rPr>
          <w:rStyle w:val="normaltextrun"/>
          <w:rFonts w:ascii="Calibri" w:hAnsi="Calibri" w:cs="Calibri"/>
          <w:lang w:val="en-US"/>
        </w:rPr>
        <w:t> and room temperature to ensure compete removal of wash buffer</w:t>
      </w:r>
      <w:r w:rsidRPr="007242ED">
        <w:rPr>
          <w:rStyle w:val="eop"/>
          <w:rFonts w:ascii="Calibri" w:hAnsi="Calibri" w:cs="Calibri"/>
        </w:rPr>
        <w:t> </w:t>
      </w:r>
    </w:p>
    <w:p w14:paraId="02126F4C" w14:textId="384D72F4"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lastRenderedPageBreak/>
        <w:t>Transfer one column at a time into </w:t>
      </w:r>
      <w:r w:rsidRPr="007242ED">
        <w:rPr>
          <w:rStyle w:val="normaltextrun"/>
          <w:rFonts w:ascii="Calibri" w:hAnsi="Calibri" w:cs="Calibri"/>
          <w:lang w:val="en-US"/>
        </w:rPr>
        <w:t>1.5 mL tube (no detailed labels) and add</w:t>
      </w:r>
      <w:r w:rsidR="007242ED">
        <w:rPr>
          <w:rStyle w:val="normaltextrun"/>
          <w:rFonts w:ascii="Calibri" w:hAnsi="Calibri" w:cs="Calibri"/>
          <w:lang w:val="en-US"/>
        </w:rPr>
        <w:t xml:space="preserve"> 22.5 µl </w:t>
      </w:r>
      <w:proofErr w:type="spellStart"/>
      <w:r w:rsidRPr="007242ED">
        <w:rPr>
          <w:rStyle w:val="normaltextrun"/>
          <w:rFonts w:ascii="Calibri" w:hAnsi="Calibri" w:cs="Calibri"/>
          <w:b/>
          <w:bCs/>
          <w:lang w:val="en-US"/>
        </w:rPr>
        <w:t>ZymoBIOMICS</w:t>
      </w:r>
      <w:proofErr w:type="spellEnd"/>
      <w:r w:rsidRPr="007242ED">
        <w:rPr>
          <w:rStyle w:val="normaltextrun"/>
          <w:rFonts w:ascii="Calibri" w:hAnsi="Calibri" w:cs="Calibri"/>
          <w:b/>
          <w:bCs/>
          <w:lang w:val="en-US"/>
        </w:rPr>
        <w:t> DNase/RNase-Free Water</w:t>
      </w:r>
      <w:r w:rsidRPr="007242ED">
        <w:rPr>
          <w:rStyle w:val="normaltextrun"/>
          <w:rFonts w:ascii="Calibri" w:hAnsi="Calibri" w:cs="Calibri"/>
          <w:lang w:val="en-US"/>
        </w:rPr>
        <w:t> directly to column matrix, let stand for 5 minutes, and </w:t>
      </w:r>
      <w:r w:rsidRPr="007242ED">
        <w:rPr>
          <w:rStyle w:val="normaltextrun"/>
          <w:rFonts w:ascii="Calibri" w:hAnsi="Calibri" w:cs="Calibri"/>
          <w:color w:val="000000"/>
          <w:lang w:val="en-US"/>
        </w:rPr>
        <w:t>centrifuge </w:t>
      </w:r>
      <w:r w:rsidRPr="007242ED">
        <w:rPr>
          <w:rStyle w:val="normaltextrun"/>
          <w:rFonts w:ascii="Calibri" w:hAnsi="Calibri" w:cs="Calibri"/>
          <w:lang w:val="en-US"/>
        </w:rPr>
        <w:t>for 30 sec at 13,000 </w:t>
      </w:r>
      <w:proofErr w:type="spellStart"/>
      <w:r w:rsidRPr="007242ED">
        <w:rPr>
          <w:rStyle w:val="normaltextrun"/>
          <w:rFonts w:ascii="Calibri" w:hAnsi="Calibri" w:cs="Calibri"/>
          <w:lang w:val="en-US"/>
        </w:rPr>
        <w:t>xg</w:t>
      </w:r>
      <w:proofErr w:type="spellEnd"/>
      <w:r w:rsidRPr="007242ED">
        <w:rPr>
          <w:rStyle w:val="normaltextrun"/>
          <w:rFonts w:ascii="Calibri" w:hAnsi="Calibri" w:cs="Calibri"/>
          <w:lang w:val="en-US"/>
        </w:rPr>
        <w:t> and room temperature to elute DNA/RNA in water. (Note: only 8 open 1.5 mL tubes fit into 24-Microcentrifuge at a time)</w:t>
      </w:r>
      <w:r w:rsidRPr="007242ED">
        <w:rPr>
          <w:rStyle w:val="eop"/>
          <w:rFonts w:ascii="Calibri" w:hAnsi="Calibri" w:cs="Calibri"/>
        </w:rPr>
        <w:t> </w:t>
      </w:r>
    </w:p>
    <w:p w14:paraId="18446B36" w14:textId="03DF1F56" w:rsidR="00776123" w:rsidRPr="00E601D1"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Place</w:t>
      </w:r>
      <w:r w:rsidR="007242ED">
        <w:rPr>
          <w:rStyle w:val="normaltextrun"/>
          <w:rFonts w:ascii="Calibri" w:hAnsi="Calibri" w:cs="Calibri"/>
          <w:lang w:val="en-US"/>
        </w:rPr>
        <w:t xml:space="preserve"> Zymo-Spin II u-HRC Filter columns </w:t>
      </w:r>
      <w:r w:rsidRPr="007242ED">
        <w:rPr>
          <w:rStyle w:val="normaltextrun"/>
          <w:rFonts w:ascii="Calibri" w:hAnsi="Calibri" w:cs="Calibri"/>
          <w:lang w:val="en-US"/>
        </w:rPr>
        <w:t>in</w:t>
      </w:r>
      <w:r w:rsidRPr="00E601D1">
        <w:rPr>
          <w:rStyle w:val="normaltextrun"/>
          <w:rFonts w:ascii="Calibri" w:hAnsi="Calibri" w:cs="Calibri"/>
          <w:lang w:val="en-US"/>
        </w:rPr>
        <w:t xml:space="preserve"> new collection tubes and add 600</w:t>
      </w:r>
      <w:r w:rsidR="00E601D1" w:rsidRPr="00E601D1">
        <w:rPr>
          <w:rStyle w:val="normaltextrun"/>
          <w:rFonts w:ascii="Calibri" w:hAnsi="Calibri" w:cs="Calibri"/>
          <w:lang w:val="en-US"/>
        </w:rPr>
        <w:t> </w:t>
      </w:r>
      <w:r w:rsidRPr="00E601D1">
        <w:rPr>
          <w:rStyle w:val="normaltextrun"/>
          <w:rFonts w:ascii="Calibri" w:hAnsi="Calibri" w:cs="Calibri"/>
          <w:lang w:val="en-US"/>
        </w:rPr>
        <w:t>µl </w:t>
      </w:r>
      <w:proofErr w:type="spellStart"/>
      <w:r w:rsidRPr="00E601D1">
        <w:rPr>
          <w:rStyle w:val="normaltextrun"/>
          <w:rFonts w:ascii="Calibri" w:hAnsi="Calibri" w:cs="Calibri"/>
          <w:b/>
          <w:bCs/>
          <w:lang w:val="en-US"/>
        </w:rPr>
        <w:t>ZymoBIOMICS</w:t>
      </w:r>
      <w:proofErr w:type="spellEnd"/>
      <w:r w:rsidRPr="00E601D1">
        <w:rPr>
          <w:rStyle w:val="normaltextrun"/>
          <w:rFonts w:ascii="Calibri" w:hAnsi="Calibri" w:cs="Calibri"/>
          <w:b/>
          <w:bCs/>
          <w:lang w:val="en-US"/>
        </w:rPr>
        <w:t> HRC Prep Solution</w:t>
      </w:r>
      <w:r w:rsidRPr="00E601D1">
        <w:rPr>
          <w:rStyle w:val="normaltextrun"/>
          <w:rFonts w:ascii="Calibri" w:hAnsi="Calibri" w:cs="Calibri"/>
          <w:lang w:val="en-US"/>
        </w:rPr>
        <w:t>. Centrifuge for 3 min at 8,000 </w:t>
      </w:r>
      <w:proofErr w:type="spellStart"/>
      <w:r w:rsidRPr="00E601D1">
        <w:rPr>
          <w:rStyle w:val="normaltextrun"/>
          <w:rFonts w:ascii="Calibri" w:hAnsi="Calibri" w:cs="Calibri"/>
          <w:lang w:val="en-US"/>
        </w:rPr>
        <w:t>xg</w:t>
      </w:r>
      <w:proofErr w:type="spellEnd"/>
      <w:r w:rsidRPr="00E601D1">
        <w:rPr>
          <w:rStyle w:val="normaltextrun"/>
          <w:rFonts w:ascii="Calibri" w:hAnsi="Calibri" w:cs="Calibri"/>
          <w:lang w:val="en-US"/>
        </w:rPr>
        <w:t> and room temperature </w:t>
      </w:r>
      <w:r w:rsidRPr="00E601D1">
        <w:rPr>
          <w:rStyle w:val="normaltextrun"/>
          <w:rFonts w:ascii="Wingdings" w:hAnsi="Wingdings" w:cs="Calibri"/>
          <w:lang w:val="en-US"/>
        </w:rPr>
        <w:t>à</w:t>
      </w:r>
      <w:r w:rsidRPr="00E601D1">
        <w:rPr>
          <w:rStyle w:val="normaltextrun"/>
          <w:rFonts w:ascii="Calibri" w:hAnsi="Calibri" w:cs="Calibri"/>
          <w:lang w:val="en-US"/>
        </w:rPr>
        <w:t> “prepared filter columns”</w:t>
      </w:r>
      <w:r w:rsidRPr="00E601D1">
        <w:rPr>
          <w:rStyle w:val="eop"/>
          <w:rFonts w:ascii="Calibri" w:hAnsi="Calibri" w:cs="Calibri"/>
        </w:rPr>
        <w:t> </w:t>
      </w:r>
    </w:p>
    <w:p w14:paraId="13D1BDBB" w14:textId="77777777" w:rsidR="00776123"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Transfer one prepared filter column at a time into</w:t>
      </w:r>
      <w:r>
        <w:rPr>
          <w:rStyle w:val="normaltextrun"/>
          <w:rFonts w:ascii="Calibri" w:hAnsi="Calibri" w:cs="Calibri"/>
          <w:lang w:val="en-US"/>
        </w:rPr>
        <w:t xml:space="preserve"> 1.5 mL tube (detailed labels), transfer eluted DNA/RNA into prepared filter column, and centrifuge for 3 min at 16,000 </w:t>
      </w:r>
      <w:proofErr w:type="spellStart"/>
      <w:r>
        <w:rPr>
          <w:rStyle w:val="normaltextrun"/>
          <w:rFonts w:ascii="Calibri" w:hAnsi="Calibri" w:cs="Calibri"/>
          <w:lang w:val="en-US"/>
        </w:rPr>
        <w:t>xg</w:t>
      </w:r>
      <w:proofErr w:type="spellEnd"/>
      <w:r>
        <w:rPr>
          <w:rStyle w:val="normaltextrun"/>
          <w:rFonts w:ascii="Calibri" w:hAnsi="Calibri" w:cs="Calibri"/>
          <w:lang w:val="en-US"/>
        </w:rPr>
        <w:t> and room temperature. (Note: only 8 open 1.5 mL tubes fit into 24-Microcentrifuge at a time)</w:t>
      </w:r>
      <w:r>
        <w:rPr>
          <w:rStyle w:val="eop"/>
          <w:rFonts w:ascii="Calibri" w:hAnsi="Calibri" w:cs="Calibri"/>
        </w:rPr>
        <w:t> </w:t>
      </w:r>
    </w:p>
    <w:p w14:paraId="70686182" w14:textId="77777777" w:rsidR="00776123"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Aliquot 2.5 µl of each final sample into Qubit tubes for concentration measurement</w:t>
      </w:r>
      <w:r>
        <w:rPr>
          <w:rStyle w:val="eop"/>
          <w:rFonts w:ascii="Calibri" w:hAnsi="Calibri" w:cs="Calibri"/>
        </w:rPr>
        <w:t> </w:t>
      </w:r>
    </w:p>
    <w:p w14:paraId="6F71A95E" w14:textId="77777777" w:rsidR="00776123"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Clean an ice rack with bleach, EtOH, </w:t>
      </w:r>
      <w:proofErr w:type="spellStart"/>
      <w:r>
        <w:rPr>
          <w:rStyle w:val="normaltextrun"/>
          <w:rFonts w:ascii="Calibri" w:hAnsi="Calibri" w:cs="Calibri"/>
          <w:lang w:val="en-US"/>
        </w:rPr>
        <w:t>Eliminase</w:t>
      </w:r>
      <w:proofErr w:type="spellEnd"/>
      <w:r>
        <w:rPr>
          <w:rStyle w:val="normaltextrun"/>
          <w:rFonts w:ascii="Calibri" w:hAnsi="Calibri" w:cs="Calibri"/>
          <w:lang w:val="en-US"/>
        </w:rPr>
        <w:t>, and put final DNA/RNA samples on ice</w:t>
      </w:r>
      <w:r>
        <w:rPr>
          <w:rStyle w:val="eop"/>
          <w:rFonts w:ascii="Calibri" w:hAnsi="Calibri" w:cs="Calibri"/>
        </w:rPr>
        <w:t> </w:t>
      </w:r>
    </w:p>
    <w:p w14:paraId="767B5FC6" w14:textId="490A949A" w:rsidR="00776123"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Carry out Qubit measurement with </w:t>
      </w:r>
      <w:r w:rsidR="00E601D1">
        <w:rPr>
          <w:rStyle w:val="normaltextrun"/>
          <w:rFonts w:ascii="Calibri" w:hAnsi="Calibri" w:cs="Calibri"/>
          <w:lang w:val="en-US"/>
        </w:rPr>
        <w:t xml:space="preserve">2 µl of </w:t>
      </w:r>
      <w:r>
        <w:rPr>
          <w:rStyle w:val="normaltextrun"/>
          <w:rFonts w:ascii="Calibri" w:hAnsi="Calibri" w:cs="Calibri"/>
          <w:lang w:val="en-US"/>
        </w:rPr>
        <w:t>aliquoted samples</w:t>
      </w:r>
      <w:r>
        <w:rPr>
          <w:rStyle w:val="eop"/>
          <w:rFonts w:ascii="Calibri" w:hAnsi="Calibri" w:cs="Calibri"/>
        </w:rPr>
        <w:t> </w:t>
      </w:r>
    </w:p>
    <w:p w14:paraId="76162D08" w14:textId="583E15FA" w:rsidR="00776123"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Store final samples at -80°C</w:t>
      </w:r>
    </w:p>
    <w:p w14:paraId="67848136" w14:textId="5C13762F" w:rsidR="001D2ECE" w:rsidRDefault="001D2ECE">
      <w:r>
        <w:br w:type="page"/>
      </w:r>
    </w:p>
    <w:p w14:paraId="1ADA4B21" w14:textId="265FC664" w:rsidR="00215C89" w:rsidRDefault="00215C89" w:rsidP="00215C89">
      <w:pPr>
        <w:pStyle w:val="Caption"/>
        <w:keepNext/>
      </w:pPr>
      <w:r>
        <w:lastRenderedPageBreak/>
        <w:t xml:space="preserve">Supplementary Table </w:t>
      </w:r>
      <w:r w:rsidR="005F161E">
        <w:fldChar w:fldCharType="begin"/>
      </w:r>
      <w:r w:rsidR="005F161E">
        <w:instrText xml:space="preserve"> SEQ Supplem</w:instrText>
      </w:r>
      <w:r w:rsidR="005F161E">
        <w:instrText xml:space="preserve">entary_Table \* ARABIC </w:instrText>
      </w:r>
      <w:r w:rsidR="005F161E">
        <w:fldChar w:fldCharType="separate"/>
      </w:r>
      <w:r>
        <w:rPr>
          <w:noProof/>
        </w:rPr>
        <w:t>1</w:t>
      </w:r>
      <w:r w:rsidR="005F161E">
        <w:rPr>
          <w:noProof/>
        </w:rPr>
        <w:fldChar w:fldCharType="end"/>
      </w:r>
      <w:r>
        <w:t xml:space="preserve">: </w:t>
      </w:r>
      <w:r w:rsidRPr="00485073">
        <w:t>Nanodrop Quantification</w:t>
      </w:r>
      <w:r>
        <w:t xml:space="preserve"> (RNA)</w:t>
      </w:r>
    </w:p>
    <w:tbl>
      <w:tblPr>
        <w:tblStyle w:val="TableGrid"/>
        <w:tblW w:w="0" w:type="auto"/>
        <w:tblLook w:val="04A0" w:firstRow="1" w:lastRow="0" w:firstColumn="1" w:lastColumn="0" w:noHBand="0" w:noVBand="1"/>
      </w:tblPr>
      <w:tblGrid>
        <w:gridCol w:w="1592"/>
        <w:gridCol w:w="2508"/>
        <w:gridCol w:w="1790"/>
        <w:gridCol w:w="1169"/>
        <w:gridCol w:w="1169"/>
      </w:tblGrid>
      <w:tr w:rsidR="00215C89" w14:paraId="695400E5" w14:textId="77777777" w:rsidTr="007C190C">
        <w:tc>
          <w:tcPr>
            <w:tcW w:w="1592" w:type="dxa"/>
          </w:tcPr>
          <w:p w14:paraId="4380E716" w14:textId="77777777" w:rsidR="00215C89" w:rsidRPr="00074DD4" w:rsidRDefault="00215C89" w:rsidP="007C190C">
            <w:pPr>
              <w:rPr>
                <w:b/>
                <w:bCs/>
              </w:rPr>
            </w:pPr>
            <w:r w:rsidRPr="00074DD4">
              <w:rPr>
                <w:b/>
                <w:bCs/>
              </w:rPr>
              <w:t>Sample</w:t>
            </w:r>
          </w:p>
        </w:tc>
        <w:tc>
          <w:tcPr>
            <w:tcW w:w="2508" w:type="dxa"/>
          </w:tcPr>
          <w:p w14:paraId="432E1660" w14:textId="77777777" w:rsidR="00215C89" w:rsidRPr="00074DD4" w:rsidRDefault="00215C89" w:rsidP="007C190C">
            <w:pPr>
              <w:rPr>
                <w:b/>
                <w:bCs/>
              </w:rPr>
            </w:pPr>
            <w:r w:rsidRPr="00074DD4">
              <w:rPr>
                <w:b/>
                <w:bCs/>
              </w:rPr>
              <w:t>Concentration [ng/µl]</w:t>
            </w:r>
          </w:p>
        </w:tc>
        <w:tc>
          <w:tcPr>
            <w:tcW w:w="1790" w:type="dxa"/>
          </w:tcPr>
          <w:p w14:paraId="5A1D437B" w14:textId="77777777" w:rsidR="00215C89" w:rsidRPr="00074DD4" w:rsidRDefault="00215C89" w:rsidP="007C190C">
            <w:pPr>
              <w:rPr>
                <w:b/>
                <w:bCs/>
              </w:rPr>
            </w:pPr>
            <w:r w:rsidRPr="00074DD4">
              <w:rPr>
                <w:b/>
                <w:bCs/>
              </w:rPr>
              <w:t>Total RNA [ng]</w:t>
            </w:r>
          </w:p>
        </w:tc>
        <w:tc>
          <w:tcPr>
            <w:tcW w:w="1169" w:type="dxa"/>
          </w:tcPr>
          <w:p w14:paraId="2FB2A106" w14:textId="77777777" w:rsidR="00215C89" w:rsidRPr="00074DD4" w:rsidRDefault="00215C89" w:rsidP="007C190C">
            <w:pPr>
              <w:rPr>
                <w:b/>
                <w:bCs/>
              </w:rPr>
            </w:pPr>
            <w:r w:rsidRPr="00074DD4">
              <w:rPr>
                <w:b/>
                <w:bCs/>
              </w:rPr>
              <w:t>260/230</w:t>
            </w:r>
          </w:p>
        </w:tc>
        <w:tc>
          <w:tcPr>
            <w:tcW w:w="1169" w:type="dxa"/>
          </w:tcPr>
          <w:p w14:paraId="72D826C3" w14:textId="77777777" w:rsidR="00215C89" w:rsidRPr="00074DD4" w:rsidRDefault="00215C89" w:rsidP="007C190C">
            <w:pPr>
              <w:rPr>
                <w:b/>
                <w:bCs/>
              </w:rPr>
            </w:pPr>
            <w:r w:rsidRPr="00074DD4">
              <w:rPr>
                <w:b/>
                <w:bCs/>
              </w:rPr>
              <w:t>260/280</w:t>
            </w:r>
          </w:p>
        </w:tc>
      </w:tr>
      <w:tr w:rsidR="00215C89" w14:paraId="03385E91" w14:textId="77777777" w:rsidTr="007C190C">
        <w:tc>
          <w:tcPr>
            <w:tcW w:w="1592" w:type="dxa"/>
          </w:tcPr>
          <w:p w14:paraId="56B34D59" w14:textId="77777777" w:rsidR="00215C89" w:rsidRDefault="00215C89" w:rsidP="007C190C">
            <w:r>
              <w:t>M4_RNA</w:t>
            </w:r>
          </w:p>
        </w:tc>
        <w:tc>
          <w:tcPr>
            <w:tcW w:w="2508" w:type="dxa"/>
          </w:tcPr>
          <w:p w14:paraId="37AB2859" w14:textId="77777777" w:rsidR="00215C89" w:rsidRDefault="00215C89" w:rsidP="007C190C">
            <w:r w:rsidRPr="00074DD4">
              <w:t>1.87</w:t>
            </w:r>
          </w:p>
        </w:tc>
        <w:tc>
          <w:tcPr>
            <w:tcW w:w="1790" w:type="dxa"/>
          </w:tcPr>
          <w:p w14:paraId="3C37B014" w14:textId="77777777" w:rsidR="00215C89" w:rsidRDefault="00215C89" w:rsidP="007C190C">
            <w:r w:rsidRPr="00074DD4">
              <w:t>33.66</w:t>
            </w:r>
          </w:p>
        </w:tc>
        <w:tc>
          <w:tcPr>
            <w:tcW w:w="1169" w:type="dxa"/>
          </w:tcPr>
          <w:p w14:paraId="3F6ACFA0" w14:textId="77777777" w:rsidR="00215C89" w:rsidRDefault="00215C89" w:rsidP="007C190C">
            <w:r w:rsidRPr="00074DD4">
              <w:t>0.36</w:t>
            </w:r>
          </w:p>
        </w:tc>
        <w:tc>
          <w:tcPr>
            <w:tcW w:w="1169" w:type="dxa"/>
          </w:tcPr>
          <w:p w14:paraId="7FABF73A" w14:textId="77777777" w:rsidR="00215C89" w:rsidRDefault="00215C89" w:rsidP="007C190C">
            <w:r w:rsidRPr="00074DD4">
              <w:t>8.19</w:t>
            </w:r>
          </w:p>
        </w:tc>
      </w:tr>
      <w:tr w:rsidR="00215C89" w14:paraId="555B4D37" w14:textId="77777777" w:rsidTr="007C190C">
        <w:tc>
          <w:tcPr>
            <w:tcW w:w="1592" w:type="dxa"/>
          </w:tcPr>
          <w:p w14:paraId="249082C5" w14:textId="77777777" w:rsidR="00215C89" w:rsidRDefault="00215C89" w:rsidP="007C190C">
            <w:r>
              <w:t>M5_RNA</w:t>
            </w:r>
          </w:p>
        </w:tc>
        <w:tc>
          <w:tcPr>
            <w:tcW w:w="2508" w:type="dxa"/>
          </w:tcPr>
          <w:p w14:paraId="56F58BD8" w14:textId="77777777" w:rsidR="00215C89" w:rsidRDefault="00215C89" w:rsidP="007C190C">
            <w:r w:rsidRPr="00074DD4">
              <w:t>3.32</w:t>
            </w:r>
          </w:p>
        </w:tc>
        <w:tc>
          <w:tcPr>
            <w:tcW w:w="1790" w:type="dxa"/>
          </w:tcPr>
          <w:p w14:paraId="2502CADE" w14:textId="77777777" w:rsidR="00215C89" w:rsidRDefault="00215C89" w:rsidP="007C190C">
            <w:r w:rsidRPr="00074DD4">
              <w:t>59.76</w:t>
            </w:r>
          </w:p>
        </w:tc>
        <w:tc>
          <w:tcPr>
            <w:tcW w:w="1169" w:type="dxa"/>
          </w:tcPr>
          <w:p w14:paraId="772D619D" w14:textId="77777777" w:rsidR="00215C89" w:rsidRDefault="00215C89" w:rsidP="007C190C">
            <w:r w:rsidRPr="00074DD4">
              <w:t>0.39</w:t>
            </w:r>
          </w:p>
        </w:tc>
        <w:tc>
          <w:tcPr>
            <w:tcW w:w="1169" w:type="dxa"/>
          </w:tcPr>
          <w:p w14:paraId="2306C25E" w14:textId="77777777" w:rsidR="00215C89" w:rsidRDefault="00215C89" w:rsidP="007C190C">
            <w:r w:rsidRPr="00074DD4">
              <w:t>2.02</w:t>
            </w:r>
          </w:p>
        </w:tc>
      </w:tr>
      <w:tr w:rsidR="00215C89" w14:paraId="552EB6A4" w14:textId="77777777" w:rsidTr="007C190C">
        <w:tc>
          <w:tcPr>
            <w:tcW w:w="1592" w:type="dxa"/>
          </w:tcPr>
          <w:p w14:paraId="2AAE123F" w14:textId="77777777" w:rsidR="00215C89" w:rsidRDefault="00215C89" w:rsidP="007C190C">
            <w:r>
              <w:t>M6_RNA</w:t>
            </w:r>
          </w:p>
        </w:tc>
        <w:tc>
          <w:tcPr>
            <w:tcW w:w="2508" w:type="dxa"/>
          </w:tcPr>
          <w:p w14:paraId="72FEB780" w14:textId="77777777" w:rsidR="00215C89" w:rsidRDefault="00215C89" w:rsidP="007C190C">
            <w:r w:rsidRPr="00074DD4">
              <w:t>2.96</w:t>
            </w:r>
          </w:p>
        </w:tc>
        <w:tc>
          <w:tcPr>
            <w:tcW w:w="1790" w:type="dxa"/>
          </w:tcPr>
          <w:p w14:paraId="30D2A7AE" w14:textId="77777777" w:rsidR="00215C89" w:rsidRDefault="00215C89" w:rsidP="007C190C">
            <w:r w:rsidRPr="00074DD4">
              <w:t>53.28</w:t>
            </w:r>
          </w:p>
        </w:tc>
        <w:tc>
          <w:tcPr>
            <w:tcW w:w="1169" w:type="dxa"/>
          </w:tcPr>
          <w:p w14:paraId="1C77938F" w14:textId="77777777" w:rsidR="00215C89" w:rsidRDefault="00215C89" w:rsidP="007C190C">
            <w:r w:rsidRPr="00074DD4">
              <w:t>0.33</w:t>
            </w:r>
          </w:p>
        </w:tc>
        <w:tc>
          <w:tcPr>
            <w:tcW w:w="1169" w:type="dxa"/>
          </w:tcPr>
          <w:p w14:paraId="32648428" w14:textId="77777777" w:rsidR="00215C89" w:rsidRDefault="00215C89" w:rsidP="007C190C">
            <w:r w:rsidRPr="00074DD4">
              <w:t>3.79</w:t>
            </w:r>
          </w:p>
        </w:tc>
      </w:tr>
      <w:tr w:rsidR="00215C89" w14:paraId="7A97D0EE" w14:textId="77777777" w:rsidTr="007C190C">
        <w:tc>
          <w:tcPr>
            <w:tcW w:w="1592" w:type="dxa"/>
          </w:tcPr>
          <w:p w14:paraId="7C218FAF" w14:textId="77777777" w:rsidR="00215C89" w:rsidRDefault="00215C89" w:rsidP="007C190C">
            <w:proofErr w:type="spellStart"/>
            <w:r>
              <w:t>M_Neg_RNA</w:t>
            </w:r>
            <w:proofErr w:type="spellEnd"/>
          </w:p>
        </w:tc>
        <w:tc>
          <w:tcPr>
            <w:tcW w:w="2508" w:type="dxa"/>
          </w:tcPr>
          <w:p w14:paraId="2E92322C" w14:textId="77777777" w:rsidR="00215C89" w:rsidRDefault="00215C89" w:rsidP="007C190C">
            <w:r w:rsidRPr="00074DD4">
              <w:t>0.73</w:t>
            </w:r>
          </w:p>
        </w:tc>
        <w:tc>
          <w:tcPr>
            <w:tcW w:w="1790" w:type="dxa"/>
          </w:tcPr>
          <w:p w14:paraId="399B96BB" w14:textId="77777777" w:rsidR="00215C89" w:rsidRDefault="00215C89" w:rsidP="007C190C">
            <w:r w:rsidRPr="00074DD4">
              <w:t>13.14</w:t>
            </w:r>
          </w:p>
        </w:tc>
        <w:tc>
          <w:tcPr>
            <w:tcW w:w="1169" w:type="dxa"/>
          </w:tcPr>
          <w:p w14:paraId="20F2481F" w14:textId="77777777" w:rsidR="00215C89" w:rsidRDefault="00215C89" w:rsidP="007C190C">
            <w:r w:rsidRPr="00074DD4">
              <w:t>0.09</w:t>
            </w:r>
          </w:p>
        </w:tc>
        <w:tc>
          <w:tcPr>
            <w:tcW w:w="1169" w:type="dxa"/>
          </w:tcPr>
          <w:p w14:paraId="09C58BFB" w14:textId="77777777" w:rsidR="00215C89" w:rsidRDefault="00215C89" w:rsidP="007C190C">
            <w:r>
              <w:t>-</w:t>
            </w:r>
            <w:r w:rsidRPr="00074DD4">
              <w:t>1.43</w:t>
            </w:r>
          </w:p>
        </w:tc>
      </w:tr>
      <w:tr w:rsidR="00215C89" w14:paraId="3F2E39BF" w14:textId="77777777" w:rsidTr="007C190C">
        <w:tc>
          <w:tcPr>
            <w:tcW w:w="1592" w:type="dxa"/>
          </w:tcPr>
          <w:p w14:paraId="2D3735DF" w14:textId="77777777" w:rsidR="00215C89" w:rsidRDefault="00215C89" w:rsidP="007C190C">
            <w:proofErr w:type="spellStart"/>
            <w:r>
              <w:t>M_Ext_RNA</w:t>
            </w:r>
            <w:proofErr w:type="spellEnd"/>
          </w:p>
        </w:tc>
        <w:tc>
          <w:tcPr>
            <w:tcW w:w="2508" w:type="dxa"/>
          </w:tcPr>
          <w:p w14:paraId="3A1A65C8" w14:textId="77777777" w:rsidR="00215C89" w:rsidRDefault="00215C89" w:rsidP="007C190C">
            <w:r w:rsidRPr="00074DD4">
              <w:t>0.43</w:t>
            </w:r>
          </w:p>
        </w:tc>
        <w:tc>
          <w:tcPr>
            <w:tcW w:w="1790" w:type="dxa"/>
          </w:tcPr>
          <w:p w14:paraId="21BF8539" w14:textId="77777777" w:rsidR="00215C89" w:rsidRDefault="00215C89" w:rsidP="007C190C">
            <w:r w:rsidRPr="00074DD4">
              <w:t>7.74</w:t>
            </w:r>
          </w:p>
        </w:tc>
        <w:tc>
          <w:tcPr>
            <w:tcW w:w="1169" w:type="dxa"/>
          </w:tcPr>
          <w:p w14:paraId="4B668DD5" w14:textId="77777777" w:rsidR="00215C89" w:rsidRDefault="00215C89" w:rsidP="007C190C">
            <w:r w:rsidRPr="00074DD4">
              <w:t>0.08</w:t>
            </w:r>
          </w:p>
        </w:tc>
        <w:tc>
          <w:tcPr>
            <w:tcW w:w="1169" w:type="dxa"/>
          </w:tcPr>
          <w:p w14:paraId="385C1213" w14:textId="77777777" w:rsidR="00215C89" w:rsidRDefault="00215C89" w:rsidP="007C190C">
            <w:r w:rsidRPr="00074DD4">
              <w:t>4.22</w:t>
            </w:r>
          </w:p>
        </w:tc>
      </w:tr>
      <w:tr w:rsidR="00215C89" w14:paraId="2775A0D4" w14:textId="77777777" w:rsidTr="007C190C">
        <w:tc>
          <w:tcPr>
            <w:tcW w:w="1592" w:type="dxa"/>
          </w:tcPr>
          <w:p w14:paraId="6B6A1BDE" w14:textId="77777777" w:rsidR="00215C89" w:rsidRDefault="00215C89" w:rsidP="007C190C">
            <w:r>
              <w:t>F4_RNA</w:t>
            </w:r>
          </w:p>
        </w:tc>
        <w:tc>
          <w:tcPr>
            <w:tcW w:w="2508" w:type="dxa"/>
          </w:tcPr>
          <w:p w14:paraId="60BBF86D" w14:textId="77777777" w:rsidR="00215C89" w:rsidRDefault="00215C89" w:rsidP="007C190C">
            <w:r w:rsidRPr="00074DD4">
              <w:t>35.14</w:t>
            </w:r>
          </w:p>
        </w:tc>
        <w:tc>
          <w:tcPr>
            <w:tcW w:w="1790" w:type="dxa"/>
          </w:tcPr>
          <w:p w14:paraId="26365347" w14:textId="77777777" w:rsidR="00215C89" w:rsidRDefault="00215C89" w:rsidP="007C190C">
            <w:r w:rsidRPr="00074DD4">
              <w:t>632.52</w:t>
            </w:r>
          </w:p>
        </w:tc>
        <w:tc>
          <w:tcPr>
            <w:tcW w:w="1169" w:type="dxa"/>
          </w:tcPr>
          <w:p w14:paraId="0D2590EE" w14:textId="77777777" w:rsidR="00215C89" w:rsidRDefault="00215C89" w:rsidP="007C190C">
            <w:r w:rsidRPr="00074DD4">
              <w:t>0.12</w:t>
            </w:r>
          </w:p>
        </w:tc>
        <w:tc>
          <w:tcPr>
            <w:tcW w:w="1169" w:type="dxa"/>
          </w:tcPr>
          <w:p w14:paraId="7535AE88" w14:textId="77777777" w:rsidR="00215C89" w:rsidRDefault="00215C89" w:rsidP="007C190C">
            <w:r w:rsidRPr="00074DD4">
              <w:t>1.79</w:t>
            </w:r>
          </w:p>
        </w:tc>
      </w:tr>
      <w:tr w:rsidR="00215C89" w14:paraId="594E6F4A" w14:textId="77777777" w:rsidTr="007C190C">
        <w:tc>
          <w:tcPr>
            <w:tcW w:w="1592" w:type="dxa"/>
          </w:tcPr>
          <w:p w14:paraId="66A79D96" w14:textId="77777777" w:rsidR="00215C89" w:rsidRDefault="00215C89" w:rsidP="007C190C">
            <w:r>
              <w:t>F5_RNA</w:t>
            </w:r>
          </w:p>
        </w:tc>
        <w:tc>
          <w:tcPr>
            <w:tcW w:w="2508" w:type="dxa"/>
          </w:tcPr>
          <w:p w14:paraId="475562A7" w14:textId="77777777" w:rsidR="00215C89" w:rsidRDefault="00215C89" w:rsidP="007C190C">
            <w:r w:rsidRPr="00074DD4">
              <w:t>33.22</w:t>
            </w:r>
          </w:p>
        </w:tc>
        <w:tc>
          <w:tcPr>
            <w:tcW w:w="1790" w:type="dxa"/>
          </w:tcPr>
          <w:p w14:paraId="31B66E5F" w14:textId="77777777" w:rsidR="00215C89" w:rsidRDefault="00215C89" w:rsidP="007C190C">
            <w:r w:rsidRPr="00074DD4">
              <w:t>597.96</w:t>
            </w:r>
          </w:p>
        </w:tc>
        <w:tc>
          <w:tcPr>
            <w:tcW w:w="1169" w:type="dxa"/>
          </w:tcPr>
          <w:p w14:paraId="3EB4F3D9" w14:textId="77777777" w:rsidR="00215C89" w:rsidRDefault="00215C89" w:rsidP="007C190C">
            <w:r w:rsidRPr="00074DD4">
              <w:t>0.42</w:t>
            </w:r>
          </w:p>
        </w:tc>
        <w:tc>
          <w:tcPr>
            <w:tcW w:w="1169" w:type="dxa"/>
          </w:tcPr>
          <w:p w14:paraId="3EFBB4A8" w14:textId="77777777" w:rsidR="00215C89" w:rsidRDefault="00215C89" w:rsidP="007C190C">
            <w:r w:rsidRPr="00074DD4">
              <w:t>2.12</w:t>
            </w:r>
          </w:p>
        </w:tc>
      </w:tr>
      <w:tr w:rsidR="00215C89" w14:paraId="32F3F123" w14:textId="77777777" w:rsidTr="007C190C">
        <w:tc>
          <w:tcPr>
            <w:tcW w:w="1592" w:type="dxa"/>
          </w:tcPr>
          <w:p w14:paraId="3110570E" w14:textId="77777777" w:rsidR="00215C89" w:rsidRDefault="00215C89" w:rsidP="007C190C">
            <w:r>
              <w:t>F6_RNA</w:t>
            </w:r>
          </w:p>
        </w:tc>
        <w:tc>
          <w:tcPr>
            <w:tcW w:w="2508" w:type="dxa"/>
          </w:tcPr>
          <w:p w14:paraId="5AE88083" w14:textId="77777777" w:rsidR="00215C89" w:rsidRDefault="00215C89" w:rsidP="007C190C">
            <w:r w:rsidRPr="00074DD4">
              <w:t>26.52</w:t>
            </w:r>
          </w:p>
        </w:tc>
        <w:tc>
          <w:tcPr>
            <w:tcW w:w="1790" w:type="dxa"/>
          </w:tcPr>
          <w:p w14:paraId="249705EC" w14:textId="77777777" w:rsidR="00215C89" w:rsidRDefault="00215C89" w:rsidP="007C190C">
            <w:r w:rsidRPr="00074DD4">
              <w:t>477.36</w:t>
            </w:r>
          </w:p>
        </w:tc>
        <w:tc>
          <w:tcPr>
            <w:tcW w:w="1169" w:type="dxa"/>
          </w:tcPr>
          <w:p w14:paraId="50CAEA87" w14:textId="77777777" w:rsidR="00215C89" w:rsidRDefault="00215C89" w:rsidP="007C190C">
            <w:r w:rsidRPr="00074DD4">
              <w:t>0.12</w:t>
            </w:r>
          </w:p>
        </w:tc>
        <w:tc>
          <w:tcPr>
            <w:tcW w:w="1169" w:type="dxa"/>
          </w:tcPr>
          <w:p w14:paraId="139414F0" w14:textId="77777777" w:rsidR="00215C89" w:rsidRDefault="00215C89" w:rsidP="007C190C">
            <w:r>
              <w:t>1.81</w:t>
            </w:r>
          </w:p>
        </w:tc>
      </w:tr>
      <w:tr w:rsidR="00215C89" w14:paraId="2B8E52F3" w14:textId="77777777" w:rsidTr="007C190C">
        <w:tc>
          <w:tcPr>
            <w:tcW w:w="1592" w:type="dxa"/>
          </w:tcPr>
          <w:p w14:paraId="53769D29" w14:textId="77777777" w:rsidR="00215C89" w:rsidRDefault="00215C89" w:rsidP="007C190C">
            <w:proofErr w:type="spellStart"/>
            <w:r>
              <w:t>F_Neg_RNA</w:t>
            </w:r>
            <w:proofErr w:type="spellEnd"/>
          </w:p>
        </w:tc>
        <w:tc>
          <w:tcPr>
            <w:tcW w:w="2508" w:type="dxa"/>
          </w:tcPr>
          <w:p w14:paraId="087818BF" w14:textId="77777777" w:rsidR="00215C89" w:rsidRDefault="00215C89" w:rsidP="007C190C">
            <w:r w:rsidRPr="00074DD4">
              <w:t>8.89</w:t>
            </w:r>
          </w:p>
        </w:tc>
        <w:tc>
          <w:tcPr>
            <w:tcW w:w="1790" w:type="dxa"/>
          </w:tcPr>
          <w:p w14:paraId="025A0B9E" w14:textId="77777777" w:rsidR="00215C89" w:rsidRDefault="00215C89" w:rsidP="007C190C">
            <w:r w:rsidRPr="00074DD4">
              <w:t>160.02</w:t>
            </w:r>
          </w:p>
        </w:tc>
        <w:tc>
          <w:tcPr>
            <w:tcW w:w="1169" w:type="dxa"/>
          </w:tcPr>
          <w:p w14:paraId="537C50AA" w14:textId="77777777" w:rsidR="00215C89" w:rsidRDefault="00215C89" w:rsidP="007C190C">
            <w:r w:rsidRPr="00074DD4">
              <w:t>0.03</w:t>
            </w:r>
          </w:p>
        </w:tc>
        <w:tc>
          <w:tcPr>
            <w:tcW w:w="1169" w:type="dxa"/>
          </w:tcPr>
          <w:p w14:paraId="632F604D" w14:textId="77777777" w:rsidR="00215C89" w:rsidRDefault="00215C89" w:rsidP="007C190C">
            <w:r w:rsidRPr="00074DD4">
              <w:t>0.96</w:t>
            </w:r>
          </w:p>
        </w:tc>
      </w:tr>
      <w:tr w:rsidR="00215C89" w14:paraId="1D4046C3" w14:textId="77777777" w:rsidTr="007C190C">
        <w:tc>
          <w:tcPr>
            <w:tcW w:w="1592" w:type="dxa"/>
          </w:tcPr>
          <w:p w14:paraId="0E10FA1D" w14:textId="77777777" w:rsidR="00215C89" w:rsidRDefault="00215C89" w:rsidP="007C190C">
            <w:proofErr w:type="spellStart"/>
            <w:r>
              <w:t>F_Ext_RNA</w:t>
            </w:r>
            <w:proofErr w:type="spellEnd"/>
          </w:p>
        </w:tc>
        <w:tc>
          <w:tcPr>
            <w:tcW w:w="2508" w:type="dxa"/>
          </w:tcPr>
          <w:p w14:paraId="3C57E91A" w14:textId="77777777" w:rsidR="00215C89" w:rsidRDefault="00215C89" w:rsidP="007C190C">
            <w:r w:rsidRPr="00074DD4">
              <w:t>10.67</w:t>
            </w:r>
          </w:p>
        </w:tc>
        <w:tc>
          <w:tcPr>
            <w:tcW w:w="1790" w:type="dxa"/>
          </w:tcPr>
          <w:p w14:paraId="139657A0" w14:textId="77777777" w:rsidR="00215C89" w:rsidRDefault="00215C89" w:rsidP="007C190C">
            <w:r w:rsidRPr="00074DD4">
              <w:t>192.06</w:t>
            </w:r>
          </w:p>
        </w:tc>
        <w:tc>
          <w:tcPr>
            <w:tcW w:w="1169" w:type="dxa"/>
          </w:tcPr>
          <w:p w14:paraId="09AC4C0D" w14:textId="77777777" w:rsidR="00215C89" w:rsidRDefault="00215C89" w:rsidP="007C190C">
            <w:r w:rsidRPr="00074DD4">
              <w:t>0.06</w:t>
            </w:r>
          </w:p>
        </w:tc>
        <w:tc>
          <w:tcPr>
            <w:tcW w:w="1169" w:type="dxa"/>
          </w:tcPr>
          <w:p w14:paraId="31EE47AB" w14:textId="77777777" w:rsidR="00215C89" w:rsidRDefault="00215C89" w:rsidP="007C190C">
            <w:r w:rsidRPr="00074DD4">
              <w:t>0.67</w:t>
            </w:r>
          </w:p>
        </w:tc>
      </w:tr>
    </w:tbl>
    <w:p w14:paraId="073D830D" w14:textId="2DCDBF0B" w:rsidR="001D2ECE" w:rsidRDefault="001D2ECE" w:rsidP="00776123"/>
    <w:p w14:paraId="1994E350" w14:textId="19E13E49" w:rsidR="000E68D1" w:rsidRDefault="000E68D1" w:rsidP="000E68D1">
      <w:pPr>
        <w:pStyle w:val="Caption"/>
        <w:keepNext/>
      </w:pPr>
      <w:r>
        <w:t xml:space="preserve">Supplementary Table </w:t>
      </w:r>
      <w:r w:rsidR="005F161E">
        <w:fldChar w:fldCharType="begin"/>
      </w:r>
      <w:r w:rsidR="005F161E">
        <w:instrText xml:space="preserve"> SEQ Supplementary_Table \* ARABIC </w:instrText>
      </w:r>
      <w:r w:rsidR="005F161E">
        <w:fldChar w:fldCharType="separate"/>
      </w:r>
      <w:r w:rsidR="00215C89">
        <w:rPr>
          <w:noProof/>
        </w:rPr>
        <w:t>2</w:t>
      </w:r>
      <w:r w:rsidR="005F161E">
        <w:rPr>
          <w:noProof/>
        </w:rPr>
        <w:fldChar w:fldCharType="end"/>
      </w:r>
      <w:r>
        <w:t xml:space="preserve">: </w:t>
      </w:r>
      <w:r w:rsidRPr="0092187E">
        <w:t>Bioanalysis</w:t>
      </w:r>
      <w:r>
        <w:t xml:space="preserve"> (RNA)</w:t>
      </w:r>
    </w:p>
    <w:tbl>
      <w:tblPr>
        <w:tblStyle w:val="TableGrid"/>
        <w:tblW w:w="7826" w:type="dxa"/>
        <w:tblLook w:val="04A0" w:firstRow="1" w:lastRow="0" w:firstColumn="1" w:lastColumn="0" w:noHBand="0" w:noVBand="1"/>
      </w:tblPr>
      <w:tblGrid>
        <w:gridCol w:w="1592"/>
        <w:gridCol w:w="1239"/>
        <w:gridCol w:w="697"/>
        <w:gridCol w:w="2508"/>
        <w:gridCol w:w="1790"/>
      </w:tblGrid>
      <w:tr w:rsidR="00100D81" w14:paraId="63AC2CED" w14:textId="77777777" w:rsidTr="000E68D1">
        <w:tc>
          <w:tcPr>
            <w:tcW w:w="1592" w:type="dxa"/>
          </w:tcPr>
          <w:p w14:paraId="5F075F05" w14:textId="7DDD1960" w:rsidR="00100D81" w:rsidRPr="00074DD4" w:rsidRDefault="00100D81" w:rsidP="00776123">
            <w:pPr>
              <w:rPr>
                <w:b/>
                <w:bCs/>
              </w:rPr>
            </w:pPr>
            <w:r w:rsidRPr="00074DD4">
              <w:rPr>
                <w:b/>
                <w:bCs/>
              </w:rPr>
              <w:t>Sample</w:t>
            </w:r>
          </w:p>
        </w:tc>
        <w:tc>
          <w:tcPr>
            <w:tcW w:w="1239" w:type="dxa"/>
          </w:tcPr>
          <w:p w14:paraId="38D53AED" w14:textId="0C6011A0" w:rsidR="00100D81" w:rsidRPr="00074DD4" w:rsidRDefault="00100D81" w:rsidP="00776123">
            <w:pPr>
              <w:rPr>
                <w:b/>
                <w:bCs/>
              </w:rPr>
            </w:pPr>
            <w:r w:rsidRPr="00074DD4">
              <w:rPr>
                <w:b/>
                <w:bCs/>
              </w:rPr>
              <w:t>28S/18S</w:t>
            </w:r>
          </w:p>
        </w:tc>
        <w:tc>
          <w:tcPr>
            <w:tcW w:w="697" w:type="dxa"/>
          </w:tcPr>
          <w:p w14:paraId="67427674" w14:textId="3B45F595" w:rsidR="00100D81" w:rsidRPr="00074DD4" w:rsidRDefault="00100D81" w:rsidP="00776123">
            <w:pPr>
              <w:rPr>
                <w:b/>
                <w:bCs/>
              </w:rPr>
            </w:pPr>
            <w:r w:rsidRPr="00074DD4">
              <w:rPr>
                <w:b/>
                <w:bCs/>
              </w:rPr>
              <w:t>RIN</w:t>
            </w:r>
          </w:p>
        </w:tc>
        <w:tc>
          <w:tcPr>
            <w:tcW w:w="2508" w:type="dxa"/>
          </w:tcPr>
          <w:p w14:paraId="7BC7309B" w14:textId="104D4B2F" w:rsidR="00100D81" w:rsidRPr="00074DD4" w:rsidRDefault="00100D81" w:rsidP="00776123">
            <w:pPr>
              <w:rPr>
                <w:b/>
                <w:bCs/>
              </w:rPr>
            </w:pPr>
            <w:r w:rsidRPr="00074DD4">
              <w:rPr>
                <w:b/>
                <w:bCs/>
              </w:rPr>
              <w:t>Concentration [ng/µl]</w:t>
            </w:r>
          </w:p>
        </w:tc>
        <w:tc>
          <w:tcPr>
            <w:tcW w:w="1790" w:type="dxa"/>
          </w:tcPr>
          <w:p w14:paraId="23A09CCD" w14:textId="2C5A0680" w:rsidR="00100D81" w:rsidRPr="00074DD4" w:rsidRDefault="00100D81" w:rsidP="00776123">
            <w:pPr>
              <w:rPr>
                <w:b/>
                <w:bCs/>
              </w:rPr>
            </w:pPr>
            <w:r w:rsidRPr="00074DD4">
              <w:rPr>
                <w:b/>
                <w:bCs/>
              </w:rPr>
              <w:t>Total RNA [ng]</w:t>
            </w:r>
          </w:p>
        </w:tc>
      </w:tr>
      <w:tr w:rsidR="00100D81" w14:paraId="6F0ADA18" w14:textId="77777777" w:rsidTr="000E68D1">
        <w:tc>
          <w:tcPr>
            <w:tcW w:w="1592" w:type="dxa"/>
          </w:tcPr>
          <w:p w14:paraId="5F4472BD" w14:textId="477FC0A2" w:rsidR="00100D81" w:rsidRDefault="00100D81" w:rsidP="00776123">
            <w:r>
              <w:t>M4_RNA</w:t>
            </w:r>
          </w:p>
        </w:tc>
        <w:tc>
          <w:tcPr>
            <w:tcW w:w="1239" w:type="dxa"/>
          </w:tcPr>
          <w:p w14:paraId="5FF2930D" w14:textId="0EEA3E5A" w:rsidR="00100D81" w:rsidRDefault="00100D81" w:rsidP="00776123">
            <w:r w:rsidRPr="00074DD4">
              <w:t>1.279624</w:t>
            </w:r>
          </w:p>
        </w:tc>
        <w:tc>
          <w:tcPr>
            <w:tcW w:w="697" w:type="dxa"/>
          </w:tcPr>
          <w:p w14:paraId="7800441E" w14:textId="6D6FF7B6" w:rsidR="00100D81" w:rsidRDefault="00100D81" w:rsidP="00776123">
            <w:r>
              <w:t>N/A</w:t>
            </w:r>
          </w:p>
        </w:tc>
        <w:tc>
          <w:tcPr>
            <w:tcW w:w="2508" w:type="dxa"/>
          </w:tcPr>
          <w:p w14:paraId="3D423067" w14:textId="4B66BFD6" w:rsidR="00100D81" w:rsidRDefault="00100D81" w:rsidP="00776123">
            <w:r w:rsidRPr="00074DD4">
              <w:t>1.87</w:t>
            </w:r>
          </w:p>
        </w:tc>
        <w:tc>
          <w:tcPr>
            <w:tcW w:w="1790" w:type="dxa"/>
          </w:tcPr>
          <w:p w14:paraId="2F47C2D9" w14:textId="3FDA56F9" w:rsidR="00100D81" w:rsidRDefault="00100D81" w:rsidP="00776123">
            <w:r w:rsidRPr="00074DD4">
              <w:t>33.66</w:t>
            </w:r>
          </w:p>
        </w:tc>
      </w:tr>
      <w:tr w:rsidR="00100D81" w14:paraId="1E750B59" w14:textId="77777777" w:rsidTr="000E68D1">
        <w:tc>
          <w:tcPr>
            <w:tcW w:w="1592" w:type="dxa"/>
          </w:tcPr>
          <w:p w14:paraId="0E5DADB4" w14:textId="6D180A52" w:rsidR="00100D81" w:rsidRDefault="00100D81" w:rsidP="00100D81">
            <w:r>
              <w:t>M5_RNA</w:t>
            </w:r>
          </w:p>
        </w:tc>
        <w:tc>
          <w:tcPr>
            <w:tcW w:w="1239" w:type="dxa"/>
          </w:tcPr>
          <w:p w14:paraId="3ADD83EB" w14:textId="55074338" w:rsidR="00100D81" w:rsidRDefault="00100D81" w:rsidP="00100D81">
            <w:r w:rsidRPr="00074DD4">
              <w:t>1.1748</w:t>
            </w:r>
          </w:p>
        </w:tc>
        <w:tc>
          <w:tcPr>
            <w:tcW w:w="697" w:type="dxa"/>
          </w:tcPr>
          <w:p w14:paraId="5F1AAAAE" w14:textId="7B42E391" w:rsidR="00100D81" w:rsidRDefault="00100D81" w:rsidP="00100D81">
            <w:r>
              <w:t>N/A</w:t>
            </w:r>
          </w:p>
        </w:tc>
        <w:tc>
          <w:tcPr>
            <w:tcW w:w="2508" w:type="dxa"/>
          </w:tcPr>
          <w:p w14:paraId="1D12CD06" w14:textId="6D39949D" w:rsidR="00100D81" w:rsidRDefault="00100D81" w:rsidP="00100D81">
            <w:r w:rsidRPr="00074DD4">
              <w:t>3.32</w:t>
            </w:r>
          </w:p>
        </w:tc>
        <w:tc>
          <w:tcPr>
            <w:tcW w:w="1790" w:type="dxa"/>
          </w:tcPr>
          <w:p w14:paraId="755023A9" w14:textId="36476D51" w:rsidR="00100D81" w:rsidRDefault="00100D81" w:rsidP="00100D81">
            <w:r w:rsidRPr="00074DD4">
              <w:t>59.76</w:t>
            </w:r>
          </w:p>
        </w:tc>
      </w:tr>
      <w:tr w:rsidR="00100D81" w14:paraId="429025A3" w14:textId="77777777" w:rsidTr="000E68D1">
        <w:tc>
          <w:tcPr>
            <w:tcW w:w="1592" w:type="dxa"/>
          </w:tcPr>
          <w:p w14:paraId="0B41200A" w14:textId="0F273BB8" w:rsidR="00100D81" w:rsidRDefault="00100D81" w:rsidP="00100D81">
            <w:r>
              <w:t>M6_RNA</w:t>
            </w:r>
          </w:p>
        </w:tc>
        <w:tc>
          <w:tcPr>
            <w:tcW w:w="1239" w:type="dxa"/>
          </w:tcPr>
          <w:p w14:paraId="5C76D6C7" w14:textId="12AAA2AC" w:rsidR="00100D81" w:rsidRDefault="00100D81" w:rsidP="00100D81">
            <w:r w:rsidRPr="00074DD4">
              <w:t>1.123146</w:t>
            </w:r>
          </w:p>
        </w:tc>
        <w:tc>
          <w:tcPr>
            <w:tcW w:w="697" w:type="dxa"/>
          </w:tcPr>
          <w:p w14:paraId="561A8481" w14:textId="50211C73" w:rsidR="00100D81" w:rsidRDefault="00100D81" w:rsidP="00100D81">
            <w:r>
              <w:t>N/A</w:t>
            </w:r>
          </w:p>
        </w:tc>
        <w:tc>
          <w:tcPr>
            <w:tcW w:w="2508" w:type="dxa"/>
          </w:tcPr>
          <w:p w14:paraId="525A3E80" w14:textId="372F6678" w:rsidR="00100D81" w:rsidRDefault="00100D81" w:rsidP="00100D81">
            <w:r w:rsidRPr="00074DD4">
              <w:t>2.96</w:t>
            </w:r>
          </w:p>
        </w:tc>
        <w:tc>
          <w:tcPr>
            <w:tcW w:w="1790" w:type="dxa"/>
          </w:tcPr>
          <w:p w14:paraId="6B1C9515" w14:textId="307AD619" w:rsidR="00100D81" w:rsidRDefault="00100D81" w:rsidP="00100D81">
            <w:r w:rsidRPr="00074DD4">
              <w:t>53.28</w:t>
            </w:r>
          </w:p>
        </w:tc>
      </w:tr>
      <w:tr w:rsidR="00100D81" w14:paraId="7137959F" w14:textId="77777777" w:rsidTr="000E68D1">
        <w:tc>
          <w:tcPr>
            <w:tcW w:w="1592" w:type="dxa"/>
          </w:tcPr>
          <w:p w14:paraId="2F00C458" w14:textId="7CED7DF7" w:rsidR="00100D81" w:rsidRDefault="00100D81" w:rsidP="00100D81">
            <w:proofErr w:type="spellStart"/>
            <w:r>
              <w:t>M_Neg_RNA</w:t>
            </w:r>
            <w:proofErr w:type="spellEnd"/>
          </w:p>
        </w:tc>
        <w:tc>
          <w:tcPr>
            <w:tcW w:w="1239" w:type="dxa"/>
          </w:tcPr>
          <w:p w14:paraId="4B792D8C" w14:textId="1BDBE904" w:rsidR="00100D81" w:rsidRDefault="00100D81" w:rsidP="00100D81">
            <w:r>
              <w:t>0</w:t>
            </w:r>
          </w:p>
        </w:tc>
        <w:tc>
          <w:tcPr>
            <w:tcW w:w="697" w:type="dxa"/>
          </w:tcPr>
          <w:p w14:paraId="02D53BF0" w14:textId="27AFA0C1" w:rsidR="00100D81" w:rsidRDefault="00100D81" w:rsidP="00100D81">
            <w:r w:rsidRPr="00074DD4">
              <w:t>1.2</w:t>
            </w:r>
          </w:p>
        </w:tc>
        <w:tc>
          <w:tcPr>
            <w:tcW w:w="2508" w:type="dxa"/>
          </w:tcPr>
          <w:p w14:paraId="49692521" w14:textId="4E15717D" w:rsidR="00100D81" w:rsidRDefault="00100D81" w:rsidP="00100D81">
            <w:r w:rsidRPr="00074DD4">
              <w:t>0.73</w:t>
            </w:r>
          </w:p>
        </w:tc>
        <w:tc>
          <w:tcPr>
            <w:tcW w:w="1790" w:type="dxa"/>
          </w:tcPr>
          <w:p w14:paraId="61C22CA5" w14:textId="73744203" w:rsidR="00100D81" w:rsidRDefault="00100D81" w:rsidP="00100D81">
            <w:r w:rsidRPr="00074DD4">
              <w:t>13.14</w:t>
            </w:r>
          </w:p>
        </w:tc>
      </w:tr>
      <w:tr w:rsidR="00100D81" w14:paraId="75996F06" w14:textId="77777777" w:rsidTr="000E68D1">
        <w:tc>
          <w:tcPr>
            <w:tcW w:w="1592" w:type="dxa"/>
          </w:tcPr>
          <w:p w14:paraId="7C73F33D" w14:textId="490CB5CA" w:rsidR="00100D81" w:rsidRDefault="00100D81" w:rsidP="00100D81">
            <w:proofErr w:type="spellStart"/>
            <w:r>
              <w:t>M_Ext_RNA</w:t>
            </w:r>
            <w:proofErr w:type="spellEnd"/>
          </w:p>
        </w:tc>
        <w:tc>
          <w:tcPr>
            <w:tcW w:w="1239" w:type="dxa"/>
          </w:tcPr>
          <w:p w14:paraId="07475C61" w14:textId="5E86FFB7" w:rsidR="00100D81" w:rsidRDefault="00100D81" w:rsidP="00100D81">
            <w:r>
              <w:t>0</w:t>
            </w:r>
          </w:p>
        </w:tc>
        <w:tc>
          <w:tcPr>
            <w:tcW w:w="697" w:type="dxa"/>
          </w:tcPr>
          <w:p w14:paraId="57AFBA65" w14:textId="17B6C583" w:rsidR="00100D81" w:rsidRDefault="00100D81" w:rsidP="00100D81">
            <w:r w:rsidRPr="00074DD4">
              <w:t>1.7</w:t>
            </w:r>
          </w:p>
        </w:tc>
        <w:tc>
          <w:tcPr>
            <w:tcW w:w="2508" w:type="dxa"/>
          </w:tcPr>
          <w:p w14:paraId="0B8EA7A3" w14:textId="59C3EB4F" w:rsidR="00100D81" w:rsidRDefault="00100D81" w:rsidP="00100D81">
            <w:r w:rsidRPr="00074DD4">
              <w:t>0.43</w:t>
            </w:r>
          </w:p>
        </w:tc>
        <w:tc>
          <w:tcPr>
            <w:tcW w:w="1790" w:type="dxa"/>
          </w:tcPr>
          <w:p w14:paraId="7AC1BDC0" w14:textId="4C2722CB" w:rsidR="00100D81" w:rsidRDefault="00100D81" w:rsidP="00100D81">
            <w:r w:rsidRPr="00074DD4">
              <w:t>7.74</w:t>
            </w:r>
          </w:p>
        </w:tc>
      </w:tr>
      <w:tr w:rsidR="00100D81" w14:paraId="44FB8961" w14:textId="77777777" w:rsidTr="000E68D1">
        <w:tc>
          <w:tcPr>
            <w:tcW w:w="1592" w:type="dxa"/>
          </w:tcPr>
          <w:p w14:paraId="1A453830" w14:textId="5036E1A9" w:rsidR="00100D81" w:rsidRDefault="00100D81" w:rsidP="00100D81">
            <w:r>
              <w:t>F4_RNA</w:t>
            </w:r>
          </w:p>
        </w:tc>
        <w:tc>
          <w:tcPr>
            <w:tcW w:w="1239" w:type="dxa"/>
          </w:tcPr>
          <w:p w14:paraId="6C89386A" w14:textId="5130BA45" w:rsidR="00100D81" w:rsidRDefault="00100D81" w:rsidP="00100D81">
            <w:r w:rsidRPr="00074DD4">
              <w:t>1.439941</w:t>
            </w:r>
          </w:p>
        </w:tc>
        <w:tc>
          <w:tcPr>
            <w:tcW w:w="697" w:type="dxa"/>
          </w:tcPr>
          <w:p w14:paraId="67463670" w14:textId="6D6EDD67" w:rsidR="00100D81" w:rsidRDefault="00100D81" w:rsidP="00100D81">
            <w:r w:rsidRPr="00074DD4">
              <w:t>7.6</w:t>
            </w:r>
          </w:p>
        </w:tc>
        <w:tc>
          <w:tcPr>
            <w:tcW w:w="2508" w:type="dxa"/>
          </w:tcPr>
          <w:p w14:paraId="0BA35150" w14:textId="759EF01F" w:rsidR="00100D81" w:rsidRDefault="00100D81" w:rsidP="00100D81">
            <w:r w:rsidRPr="00074DD4">
              <w:t>35.14</w:t>
            </w:r>
          </w:p>
        </w:tc>
        <w:tc>
          <w:tcPr>
            <w:tcW w:w="1790" w:type="dxa"/>
          </w:tcPr>
          <w:p w14:paraId="13732FC0" w14:textId="146EB192" w:rsidR="00100D81" w:rsidRDefault="00100D81" w:rsidP="00100D81">
            <w:r w:rsidRPr="00074DD4">
              <w:t>632.52</w:t>
            </w:r>
          </w:p>
        </w:tc>
      </w:tr>
      <w:tr w:rsidR="00100D81" w14:paraId="3698E939" w14:textId="77777777" w:rsidTr="000E68D1">
        <w:tc>
          <w:tcPr>
            <w:tcW w:w="1592" w:type="dxa"/>
          </w:tcPr>
          <w:p w14:paraId="00D223A9" w14:textId="0467E859" w:rsidR="00100D81" w:rsidRDefault="00100D81" w:rsidP="00100D81">
            <w:r>
              <w:t>F5_RNA</w:t>
            </w:r>
          </w:p>
        </w:tc>
        <w:tc>
          <w:tcPr>
            <w:tcW w:w="1239" w:type="dxa"/>
          </w:tcPr>
          <w:p w14:paraId="18AEC092" w14:textId="5566BAAA" w:rsidR="00100D81" w:rsidRDefault="00100D81" w:rsidP="00074DD4">
            <w:r w:rsidRPr="00074DD4">
              <w:t>1.366829</w:t>
            </w:r>
          </w:p>
        </w:tc>
        <w:tc>
          <w:tcPr>
            <w:tcW w:w="697" w:type="dxa"/>
          </w:tcPr>
          <w:p w14:paraId="031E6108" w14:textId="6113DE2D" w:rsidR="00100D81" w:rsidRDefault="00100D81" w:rsidP="00100D81">
            <w:r w:rsidRPr="00074DD4">
              <w:t>7.7</w:t>
            </w:r>
          </w:p>
        </w:tc>
        <w:tc>
          <w:tcPr>
            <w:tcW w:w="2508" w:type="dxa"/>
          </w:tcPr>
          <w:p w14:paraId="3F7D3388" w14:textId="523F5D0E" w:rsidR="00100D81" w:rsidRDefault="00100D81" w:rsidP="00100D81">
            <w:r w:rsidRPr="00074DD4">
              <w:t>33.22</w:t>
            </w:r>
          </w:p>
        </w:tc>
        <w:tc>
          <w:tcPr>
            <w:tcW w:w="1790" w:type="dxa"/>
          </w:tcPr>
          <w:p w14:paraId="412EAC68" w14:textId="63E1D3D3" w:rsidR="00100D81" w:rsidRDefault="00100D81" w:rsidP="00100D81">
            <w:r w:rsidRPr="00074DD4">
              <w:t>597.96</w:t>
            </w:r>
          </w:p>
        </w:tc>
      </w:tr>
      <w:tr w:rsidR="00100D81" w14:paraId="7B3635D4" w14:textId="77777777" w:rsidTr="000E68D1">
        <w:tc>
          <w:tcPr>
            <w:tcW w:w="1592" w:type="dxa"/>
          </w:tcPr>
          <w:p w14:paraId="23380893" w14:textId="13D74F41" w:rsidR="00100D81" w:rsidRDefault="00100D81" w:rsidP="00100D81">
            <w:r>
              <w:t>F6_RNA</w:t>
            </w:r>
          </w:p>
        </w:tc>
        <w:tc>
          <w:tcPr>
            <w:tcW w:w="1239" w:type="dxa"/>
          </w:tcPr>
          <w:p w14:paraId="37ADB337" w14:textId="7C0CF155" w:rsidR="00100D81" w:rsidRDefault="00100D81" w:rsidP="00100D81">
            <w:r>
              <w:t>0</w:t>
            </w:r>
          </w:p>
        </w:tc>
        <w:tc>
          <w:tcPr>
            <w:tcW w:w="697" w:type="dxa"/>
          </w:tcPr>
          <w:p w14:paraId="1DC10738" w14:textId="1908766F" w:rsidR="00100D81" w:rsidRDefault="00100D81" w:rsidP="00100D81">
            <w:r>
              <w:t>N/A</w:t>
            </w:r>
          </w:p>
        </w:tc>
        <w:tc>
          <w:tcPr>
            <w:tcW w:w="2508" w:type="dxa"/>
          </w:tcPr>
          <w:p w14:paraId="113EB8B4" w14:textId="328B63BD" w:rsidR="00100D81" w:rsidRDefault="00100D81" w:rsidP="00100D81">
            <w:r w:rsidRPr="00074DD4">
              <w:t>26.52</w:t>
            </w:r>
          </w:p>
        </w:tc>
        <w:tc>
          <w:tcPr>
            <w:tcW w:w="1790" w:type="dxa"/>
          </w:tcPr>
          <w:p w14:paraId="2E407E33" w14:textId="69883B83" w:rsidR="00100D81" w:rsidRDefault="00100D81" w:rsidP="00100D81">
            <w:r w:rsidRPr="00074DD4">
              <w:t>477.36</w:t>
            </w:r>
          </w:p>
        </w:tc>
      </w:tr>
      <w:tr w:rsidR="00100D81" w14:paraId="72C87775" w14:textId="77777777" w:rsidTr="000E68D1">
        <w:tc>
          <w:tcPr>
            <w:tcW w:w="1592" w:type="dxa"/>
          </w:tcPr>
          <w:p w14:paraId="69BBF4E8" w14:textId="43E6FACD" w:rsidR="00100D81" w:rsidRDefault="00100D81" w:rsidP="00100D81">
            <w:proofErr w:type="spellStart"/>
            <w:r>
              <w:t>F_Neg_RNA</w:t>
            </w:r>
            <w:proofErr w:type="spellEnd"/>
          </w:p>
        </w:tc>
        <w:tc>
          <w:tcPr>
            <w:tcW w:w="1239" w:type="dxa"/>
          </w:tcPr>
          <w:p w14:paraId="6AAF61E3" w14:textId="179352A0" w:rsidR="00100D81" w:rsidRDefault="00100D81" w:rsidP="00100D81">
            <w:r>
              <w:t>0</w:t>
            </w:r>
          </w:p>
        </w:tc>
        <w:tc>
          <w:tcPr>
            <w:tcW w:w="697" w:type="dxa"/>
          </w:tcPr>
          <w:p w14:paraId="654B3A19" w14:textId="287E1531" w:rsidR="00100D81" w:rsidRDefault="00100D81" w:rsidP="00100D81">
            <w:r w:rsidRPr="00074DD4">
              <w:t>1.7</w:t>
            </w:r>
          </w:p>
        </w:tc>
        <w:tc>
          <w:tcPr>
            <w:tcW w:w="2508" w:type="dxa"/>
          </w:tcPr>
          <w:p w14:paraId="1200BBDC" w14:textId="3ADC5A92" w:rsidR="00100D81" w:rsidRDefault="00100D81" w:rsidP="00100D81">
            <w:r w:rsidRPr="00074DD4">
              <w:t>8.89</w:t>
            </w:r>
          </w:p>
        </w:tc>
        <w:tc>
          <w:tcPr>
            <w:tcW w:w="1790" w:type="dxa"/>
          </w:tcPr>
          <w:p w14:paraId="4133942E" w14:textId="2A600614" w:rsidR="00100D81" w:rsidRDefault="00100D81" w:rsidP="00100D81">
            <w:r w:rsidRPr="00074DD4">
              <w:t>160.02</w:t>
            </w:r>
          </w:p>
        </w:tc>
      </w:tr>
      <w:tr w:rsidR="00100D81" w14:paraId="5FFDEFE4" w14:textId="77777777" w:rsidTr="000E68D1">
        <w:tc>
          <w:tcPr>
            <w:tcW w:w="1592" w:type="dxa"/>
          </w:tcPr>
          <w:p w14:paraId="0F9BC00A" w14:textId="4CDBB5E0" w:rsidR="00100D81" w:rsidRDefault="00100D81" w:rsidP="00100D81">
            <w:proofErr w:type="spellStart"/>
            <w:r>
              <w:t>F_Ext_RNA</w:t>
            </w:r>
            <w:proofErr w:type="spellEnd"/>
          </w:p>
        </w:tc>
        <w:tc>
          <w:tcPr>
            <w:tcW w:w="1239" w:type="dxa"/>
          </w:tcPr>
          <w:p w14:paraId="6522EEE9" w14:textId="09D58AA3" w:rsidR="00100D81" w:rsidRDefault="00100D81" w:rsidP="00100D81">
            <w:r>
              <w:t>0</w:t>
            </w:r>
          </w:p>
        </w:tc>
        <w:tc>
          <w:tcPr>
            <w:tcW w:w="697" w:type="dxa"/>
          </w:tcPr>
          <w:p w14:paraId="08345217" w14:textId="07FFAFE0" w:rsidR="00100D81" w:rsidRDefault="00100D81" w:rsidP="00100D81">
            <w:r w:rsidRPr="00074DD4">
              <w:t>1.5</w:t>
            </w:r>
          </w:p>
        </w:tc>
        <w:tc>
          <w:tcPr>
            <w:tcW w:w="2508" w:type="dxa"/>
          </w:tcPr>
          <w:p w14:paraId="5A3DEFFB" w14:textId="6CC774E5" w:rsidR="00100D81" w:rsidRDefault="00100D81" w:rsidP="00100D81">
            <w:r w:rsidRPr="00074DD4">
              <w:t>10.67</w:t>
            </w:r>
          </w:p>
        </w:tc>
        <w:tc>
          <w:tcPr>
            <w:tcW w:w="1790" w:type="dxa"/>
          </w:tcPr>
          <w:p w14:paraId="152C4FCC" w14:textId="40D5FFE9" w:rsidR="00100D81" w:rsidRDefault="00100D81" w:rsidP="00100D81">
            <w:r w:rsidRPr="00074DD4">
              <w:t>192.06</w:t>
            </w:r>
          </w:p>
        </w:tc>
      </w:tr>
    </w:tbl>
    <w:p w14:paraId="4926DAD1" w14:textId="2BE8F32B" w:rsidR="00100D81" w:rsidRDefault="00100D81" w:rsidP="00776123"/>
    <w:p w14:paraId="22C57D55" w14:textId="0F682D9E" w:rsidR="00100D81" w:rsidRDefault="00100D81" w:rsidP="00776123"/>
    <w:p w14:paraId="0B94D9CF" w14:textId="4443D805" w:rsidR="00C67427" w:rsidRDefault="00C67427" w:rsidP="00C67427">
      <w:pPr>
        <w:pStyle w:val="Caption"/>
        <w:keepNext/>
      </w:pPr>
      <w:r>
        <w:t xml:space="preserve">Supplementary Table </w:t>
      </w:r>
      <w:r w:rsidR="005F161E">
        <w:fldChar w:fldCharType="begin"/>
      </w:r>
      <w:r w:rsidR="005F161E">
        <w:instrText xml:space="preserve"> SEQ Supplementary_Table \* ARABIC </w:instrText>
      </w:r>
      <w:r w:rsidR="005F161E">
        <w:fldChar w:fldCharType="separate"/>
      </w:r>
      <w:r>
        <w:rPr>
          <w:noProof/>
        </w:rPr>
        <w:t>3</w:t>
      </w:r>
      <w:r w:rsidR="005F161E">
        <w:rPr>
          <w:noProof/>
        </w:rPr>
        <w:fldChar w:fldCharType="end"/>
      </w:r>
      <w:r>
        <w:t xml:space="preserve">: </w:t>
      </w:r>
      <w:r w:rsidRPr="008A0671">
        <w:t>Fluorescence Assay Quantification</w:t>
      </w:r>
      <w:r>
        <w:t xml:space="preserve"> (DNA)</w:t>
      </w:r>
    </w:p>
    <w:tbl>
      <w:tblPr>
        <w:tblStyle w:val="TableGrid"/>
        <w:tblW w:w="0" w:type="auto"/>
        <w:tblLook w:val="04A0" w:firstRow="1" w:lastRow="0" w:firstColumn="1" w:lastColumn="0" w:noHBand="0" w:noVBand="1"/>
      </w:tblPr>
      <w:tblGrid>
        <w:gridCol w:w="1609"/>
        <w:gridCol w:w="2508"/>
        <w:gridCol w:w="1806"/>
      </w:tblGrid>
      <w:tr w:rsidR="00C67427" w14:paraId="2EF39562" w14:textId="77777777" w:rsidTr="007C190C">
        <w:tc>
          <w:tcPr>
            <w:tcW w:w="1609" w:type="dxa"/>
          </w:tcPr>
          <w:p w14:paraId="6874988A" w14:textId="77777777" w:rsidR="00C67427" w:rsidRPr="00074DD4" w:rsidRDefault="00C67427" w:rsidP="007C190C">
            <w:pPr>
              <w:rPr>
                <w:b/>
                <w:bCs/>
              </w:rPr>
            </w:pPr>
            <w:r w:rsidRPr="00074DD4">
              <w:rPr>
                <w:b/>
                <w:bCs/>
              </w:rPr>
              <w:t>Sample</w:t>
            </w:r>
          </w:p>
        </w:tc>
        <w:tc>
          <w:tcPr>
            <w:tcW w:w="2508" w:type="dxa"/>
          </w:tcPr>
          <w:p w14:paraId="5C0CC4C4" w14:textId="77777777" w:rsidR="00C67427" w:rsidRPr="00074DD4" w:rsidRDefault="00C67427" w:rsidP="007C190C">
            <w:pPr>
              <w:rPr>
                <w:b/>
                <w:bCs/>
              </w:rPr>
            </w:pPr>
            <w:r w:rsidRPr="00074DD4">
              <w:rPr>
                <w:b/>
                <w:bCs/>
              </w:rPr>
              <w:t>Concentration [ng/µl]</w:t>
            </w:r>
          </w:p>
        </w:tc>
        <w:tc>
          <w:tcPr>
            <w:tcW w:w="1806" w:type="dxa"/>
          </w:tcPr>
          <w:p w14:paraId="70E57CD9" w14:textId="77777777" w:rsidR="00C67427" w:rsidRPr="00074DD4" w:rsidRDefault="00C67427" w:rsidP="007C190C">
            <w:pPr>
              <w:rPr>
                <w:b/>
                <w:bCs/>
              </w:rPr>
            </w:pPr>
            <w:r w:rsidRPr="00074DD4">
              <w:rPr>
                <w:b/>
                <w:bCs/>
              </w:rPr>
              <w:t>Total DNA [ng]</w:t>
            </w:r>
          </w:p>
        </w:tc>
      </w:tr>
      <w:tr w:rsidR="00C67427" w14:paraId="75E571A6" w14:textId="77777777" w:rsidTr="007C190C">
        <w:tc>
          <w:tcPr>
            <w:tcW w:w="1609" w:type="dxa"/>
          </w:tcPr>
          <w:p w14:paraId="51B69084" w14:textId="77777777" w:rsidR="00C67427" w:rsidRDefault="00C67427" w:rsidP="007C190C">
            <w:r>
              <w:t>M4_DNA</w:t>
            </w:r>
          </w:p>
        </w:tc>
        <w:tc>
          <w:tcPr>
            <w:tcW w:w="2508" w:type="dxa"/>
          </w:tcPr>
          <w:p w14:paraId="63D2EF78" w14:textId="77777777" w:rsidR="00C67427" w:rsidRDefault="00C67427" w:rsidP="007C190C">
            <w:r w:rsidRPr="00074DD4">
              <w:t>2.7856</w:t>
            </w:r>
          </w:p>
        </w:tc>
        <w:tc>
          <w:tcPr>
            <w:tcW w:w="1806" w:type="dxa"/>
          </w:tcPr>
          <w:p w14:paraId="2E39AE6E" w14:textId="77777777" w:rsidR="00C67427" w:rsidRDefault="00C67427" w:rsidP="007C190C">
            <w:r w:rsidRPr="00074DD4">
              <w:t>136.494</w:t>
            </w:r>
          </w:p>
        </w:tc>
      </w:tr>
      <w:tr w:rsidR="00C67427" w14:paraId="391E9A0B" w14:textId="77777777" w:rsidTr="007C190C">
        <w:tc>
          <w:tcPr>
            <w:tcW w:w="1609" w:type="dxa"/>
          </w:tcPr>
          <w:p w14:paraId="7E45D647" w14:textId="77777777" w:rsidR="00C67427" w:rsidRDefault="00C67427" w:rsidP="007C190C">
            <w:r>
              <w:t>M5_DNA</w:t>
            </w:r>
          </w:p>
        </w:tc>
        <w:tc>
          <w:tcPr>
            <w:tcW w:w="2508" w:type="dxa"/>
          </w:tcPr>
          <w:p w14:paraId="583A4E10" w14:textId="77777777" w:rsidR="00C67427" w:rsidRDefault="00C67427" w:rsidP="007C190C">
            <w:r w:rsidRPr="00074DD4">
              <w:t>3.0507</w:t>
            </w:r>
          </w:p>
        </w:tc>
        <w:tc>
          <w:tcPr>
            <w:tcW w:w="1806" w:type="dxa"/>
          </w:tcPr>
          <w:p w14:paraId="4FD1A7C9" w14:textId="77777777" w:rsidR="00C67427" w:rsidRDefault="00C67427" w:rsidP="007C190C">
            <w:r w:rsidRPr="00074DD4">
              <w:t>149.484</w:t>
            </w:r>
          </w:p>
        </w:tc>
      </w:tr>
      <w:tr w:rsidR="00C67427" w14:paraId="3B77640B" w14:textId="77777777" w:rsidTr="007C190C">
        <w:tc>
          <w:tcPr>
            <w:tcW w:w="1609" w:type="dxa"/>
          </w:tcPr>
          <w:p w14:paraId="66087189" w14:textId="77777777" w:rsidR="00C67427" w:rsidRDefault="00C67427" w:rsidP="007C190C">
            <w:r>
              <w:t>M6_DNA</w:t>
            </w:r>
          </w:p>
        </w:tc>
        <w:tc>
          <w:tcPr>
            <w:tcW w:w="2508" w:type="dxa"/>
          </w:tcPr>
          <w:p w14:paraId="6CF870EE" w14:textId="77777777" w:rsidR="00C67427" w:rsidRDefault="00C67427" w:rsidP="007C190C">
            <w:r w:rsidRPr="00074DD4">
              <w:t>2.3648</w:t>
            </w:r>
          </w:p>
        </w:tc>
        <w:tc>
          <w:tcPr>
            <w:tcW w:w="1806" w:type="dxa"/>
          </w:tcPr>
          <w:p w14:paraId="12114456" w14:textId="77777777" w:rsidR="00C67427" w:rsidRDefault="00C67427" w:rsidP="007C190C">
            <w:r w:rsidRPr="00074DD4">
              <w:t>115.875</w:t>
            </w:r>
          </w:p>
        </w:tc>
      </w:tr>
      <w:tr w:rsidR="00C67427" w14:paraId="5F279182" w14:textId="77777777" w:rsidTr="007C190C">
        <w:tc>
          <w:tcPr>
            <w:tcW w:w="1609" w:type="dxa"/>
          </w:tcPr>
          <w:p w14:paraId="6E45DACD" w14:textId="77777777" w:rsidR="00C67427" w:rsidRDefault="00C67427" w:rsidP="007C190C">
            <w:proofErr w:type="spellStart"/>
            <w:r>
              <w:t>M_Neg_DNA</w:t>
            </w:r>
            <w:proofErr w:type="spellEnd"/>
          </w:p>
        </w:tc>
        <w:tc>
          <w:tcPr>
            <w:tcW w:w="2508" w:type="dxa"/>
          </w:tcPr>
          <w:p w14:paraId="08E7DE64" w14:textId="77777777" w:rsidR="00C67427" w:rsidRDefault="00C67427" w:rsidP="007C190C">
            <w:r>
              <w:t>0</w:t>
            </w:r>
          </w:p>
        </w:tc>
        <w:tc>
          <w:tcPr>
            <w:tcW w:w="1806" w:type="dxa"/>
          </w:tcPr>
          <w:p w14:paraId="424B55CE" w14:textId="77777777" w:rsidR="00C67427" w:rsidRDefault="00C67427" w:rsidP="007C190C">
            <w:r>
              <w:t>0</w:t>
            </w:r>
          </w:p>
        </w:tc>
      </w:tr>
      <w:tr w:rsidR="00C67427" w14:paraId="3021ACB8" w14:textId="77777777" w:rsidTr="007C190C">
        <w:tc>
          <w:tcPr>
            <w:tcW w:w="1609" w:type="dxa"/>
          </w:tcPr>
          <w:p w14:paraId="0C06019F" w14:textId="77777777" w:rsidR="00C67427" w:rsidRDefault="00C67427" w:rsidP="007C190C">
            <w:proofErr w:type="spellStart"/>
            <w:r>
              <w:t>M_Ext_DNA</w:t>
            </w:r>
            <w:proofErr w:type="spellEnd"/>
          </w:p>
        </w:tc>
        <w:tc>
          <w:tcPr>
            <w:tcW w:w="2508" w:type="dxa"/>
          </w:tcPr>
          <w:p w14:paraId="5D78D89F" w14:textId="77777777" w:rsidR="00C67427" w:rsidRDefault="00C67427" w:rsidP="007C190C">
            <w:r>
              <w:t>0</w:t>
            </w:r>
          </w:p>
        </w:tc>
        <w:tc>
          <w:tcPr>
            <w:tcW w:w="1806" w:type="dxa"/>
          </w:tcPr>
          <w:p w14:paraId="001B3DE2" w14:textId="77777777" w:rsidR="00C67427" w:rsidRDefault="00C67427" w:rsidP="007C190C">
            <w:r>
              <w:t>0</w:t>
            </w:r>
          </w:p>
        </w:tc>
      </w:tr>
      <w:tr w:rsidR="00C67427" w14:paraId="6502F558" w14:textId="77777777" w:rsidTr="007C190C">
        <w:tc>
          <w:tcPr>
            <w:tcW w:w="1609" w:type="dxa"/>
          </w:tcPr>
          <w:p w14:paraId="16EBC95E" w14:textId="77777777" w:rsidR="00C67427" w:rsidRDefault="00C67427" w:rsidP="007C190C">
            <w:r>
              <w:t>F4_DNA</w:t>
            </w:r>
          </w:p>
        </w:tc>
        <w:tc>
          <w:tcPr>
            <w:tcW w:w="2508" w:type="dxa"/>
          </w:tcPr>
          <w:p w14:paraId="6E98D7B0" w14:textId="77777777" w:rsidR="00C67427" w:rsidRDefault="00C67427" w:rsidP="007C190C">
            <w:r w:rsidRPr="00074DD4">
              <w:t>32.711</w:t>
            </w:r>
          </w:p>
        </w:tc>
        <w:tc>
          <w:tcPr>
            <w:tcW w:w="1806" w:type="dxa"/>
          </w:tcPr>
          <w:p w14:paraId="78977225" w14:textId="77777777" w:rsidR="00C67427" w:rsidRDefault="00C67427" w:rsidP="007C190C">
            <w:r w:rsidRPr="00074DD4">
              <w:t>1602.839</w:t>
            </w:r>
          </w:p>
        </w:tc>
      </w:tr>
      <w:tr w:rsidR="00C67427" w14:paraId="307D3022" w14:textId="77777777" w:rsidTr="007C190C">
        <w:tc>
          <w:tcPr>
            <w:tcW w:w="1609" w:type="dxa"/>
          </w:tcPr>
          <w:p w14:paraId="3D8B0D35" w14:textId="77777777" w:rsidR="00C67427" w:rsidRDefault="00C67427" w:rsidP="007C190C">
            <w:r>
              <w:t>F5_DNA</w:t>
            </w:r>
          </w:p>
        </w:tc>
        <w:tc>
          <w:tcPr>
            <w:tcW w:w="2508" w:type="dxa"/>
          </w:tcPr>
          <w:p w14:paraId="1A8674BC" w14:textId="77777777" w:rsidR="00C67427" w:rsidRDefault="00C67427" w:rsidP="007C190C">
            <w:r w:rsidRPr="00074DD4">
              <w:t>28.057</w:t>
            </w:r>
          </w:p>
        </w:tc>
        <w:tc>
          <w:tcPr>
            <w:tcW w:w="1806" w:type="dxa"/>
          </w:tcPr>
          <w:p w14:paraId="333918E7" w14:textId="77777777" w:rsidR="00C67427" w:rsidRDefault="00C67427" w:rsidP="007C190C">
            <w:r w:rsidRPr="00074DD4">
              <w:t>1374.793</w:t>
            </w:r>
          </w:p>
        </w:tc>
      </w:tr>
      <w:tr w:rsidR="00C67427" w14:paraId="3F238EED" w14:textId="77777777" w:rsidTr="007C190C">
        <w:tc>
          <w:tcPr>
            <w:tcW w:w="1609" w:type="dxa"/>
          </w:tcPr>
          <w:p w14:paraId="4DAC5680" w14:textId="77777777" w:rsidR="00C67427" w:rsidRDefault="00C67427" w:rsidP="007C190C">
            <w:r>
              <w:t>F6_DNA</w:t>
            </w:r>
          </w:p>
        </w:tc>
        <w:tc>
          <w:tcPr>
            <w:tcW w:w="2508" w:type="dxa"/>
          </w:tcPr>
          <w:p w14:paraId="677F57A5" w14:textId="77777777" w:rsidR="00C67427" w:rsidRDefault="00C67427" w:rsidP="007C190C">
            <w:r w:rsidRPr="00074DD4">
              <w:t>43.549</w:t>
            </w:r>
          </w:p>
        </w:tc>
        <w:tc>
          <w:tcPr>
            <w:tcW w:w="1806" w:type="dxa"/>
          </w:tcPr>
          <w:p w14:paraId="1B524B68" w14:textId="77777777" w:rsidR="00C67427" w:rsidRDefault="00C67427" w:rsidP="007C190C">
            <w:r w:rsidRPr="00074DD4">
              <w:t>2133.901</w:t>
            </w:r>
          </w:p>
        </w:tc>
      </w:tr>
      <w:tr w:rsidR="00C67427" w14:paraId="1F53FA80" w14:textId="77777777" w:rsidTr="007C190C">
        <w:tc>
          <w:tcPr>
            <w:tcW w:w="1609" w:type="dxa"/>
          </w:tcPr>
          <w:p w14:paraId="522EF223" w14:textId="77777777" w:rsidR="00C67427" w:rsidRDefault="00C67427" w:rsidP="007C190C">
            <w:proofErr w:type="spellStart"/>
            <w:r>
              <w:t>F_Neg_DNA</w:t>
            </w:r>
            <w:proofErr w:type="spellEnd"/>
          </w:p>
        </w:tc>
        <w:tc>
          <w:tcPr>
            <w:tcW w:w="2508" w:type="dxa"/>
          </w:tcPr>
          <w:p w14:paraId="6E0C12F6" w14:textId="77777777" w:rsidR="00C67427" w:rsidRDefault="00C67427" w:rsidP="007C190C">
            <w:r>
              <w:t>0</w:t>
            </w:r>
          </w:p>
        </w:tc>
        <w:tc>
          <w:tcPr>
            <w:tcW w:w="1806" w:type="dxa"/>
          </w:tcPr>
          <w:p w14:paraId="604056EF" w14:textId="77777777" w:rsidR="00C67427" w:rsidRDefault="00C67427" w:rsidP="007C190C">
            <w:r>
              <w:t>0</w:t>
            </w:r>
          </w:p>
        </w:tc>
      </w:tr>
      <w:tr w:rsidR="00C67427" w14:paraId="7A3CC12D" w14:textId="77777777" w:rsidTr="007C190C">
        <w:tc>
          <w:tcPr>
            <w:tcW w:w="1609" w:type="dxa"/>
          </w:tcPr>
          <w:p w14:paraId="73BDB4A6" w14:textId="77777777" w:rsidR="00C67427" w:rsidRDefault="00C67427" w:rsidP="007C190C">
            <w:proofErr w:type="spellStart"/>
            <w:r>
              <w:t>F_Ext_DNA</w:t>
            </w:r>
            <w:proofErr w:type="spellEnd"/>
          </w:p>
        </w:tc>
        <w:tc>
          <w:tcPr>
            <w:tcW w:w="2508" w:type="dxa"/>
          </w:tcPr>
          <w:p w14:paraId="4FC82E54" w14:textId="77777777" w:rsidR="00C67427" w:rsidRDefault="00C67427" w:rsidP="007C190C">
            <w:r w:rsidRPr="00074DD4">
              <w:t>0.046519</w:t>
            </w:r>
          </w:p>
        </w:tc>
        <w:tc>
          <w:tcPr>
            <w:tcW w:w="1806" w:type="dxa"/>
          </w:tcPr>
          <w:p w14:paraId="4DA62741" w14:textId="77777777" w:rsidR="00C67427" w:rsidRDefault="00C67427" w:rsidP="007C190C">
            <w:r w:rsidRPr="00074DD4">
              <w:t>2.279</w:t>
            </w:r>
          </w:p>
        </w:tc>
      </w:tr>
    </w:tbl>
    <w:p w14:paraId="2AAAB8AD" w14:textId="727B9A1D" w:rsidR="00C67427" w:rsidRDefault="00C67427" w:rsidP="00776123"/>
    <w:p w14:paraId="0AD43F80" w14:textId="77777777" w:rsidR="00C67427" w:rsidRDefault="00C67427" w:rsidP="00776123"/>
    <w:p w14:paraId="7F7DE6DD" w14:textId="45B4CCA2" w:rsidR="00271677" w:rsidRPr="00271677" w:rsidRDefault="00271677" w:rsidP="00271677">
      <w:pPr>
        <w:rPr>
          <w:rFonts w:ascii="Times New Roman" w:hAnsi="Times New Roman"/>
        </w:rPr>
      </w:pPr>
      <w:r>
        <w:lastRenderedPageBreak/>
        <w:t>Turn this into Sunburst Diagram/</w:t>
      </w:r>
      <w:r w:rsidRPr="00271677">
        <w:t>Multi-level Pie Chart</w:t>
      </w:r>
      <w:r>
        <w:t>:</w:t>
      </w:r>
    </w:p>
    <w:p w14:paraId="6C8CC117" w14:textId="23FBFBFD" w:rsidR="00271677" w:rsidRDefault="00271677" w:rsidP="00271677">
      <w:r>
        <w:t xml:space="preserve">(Note: </w:t>
      </w:r>
      <w:r w:rsidR="007E18EB">
        <w:t xml:space="preserve">4x means 4 rows will be added here: </w:t>
      </w:r>
      <w:proofErr w:type="spellStart"/>
      <w:r w:rsidR="007E18EB">
        <w:t>rRNAFilter</w:t>
      </w:r>
      <w:proofErr w:type="spellEnd"/>
      <w:r w:rsidR="007E18EB">
        <w:t xml:space="preserve">, </w:t>
      </w:r>
      <w:proofErr w:type="spellStart"/>
      <w:r w:rsidR="007E18EB">
        <w:t>SortMeRNA</w:t>
      </w:r>
      <w:proofErr w:type="spellEnd"/>
      <w:r w:rsidR="007E18EB">
        <w:t xml:space="preserve">, </w:t>
      </w:r>
      <w:proofErr w:type="spellStart"/>
      <w:r w:rsidR="007E18EB">
        <w:t>barrnap</w:t>
      </w:r>
      <w:proofErr w:type="spellEnd"/>
      <w:r w:rsidR="007E18EB">
        <w:t>, No filter)</w:t>
      </w:r>
    </w:p>
    <w:p w14:paraId="026790F6" w14:textId="77777777" w:rsidR="00271677" w:rsidRDefault="00271677" w:rsidP="00271677"/>
    <w:p w14:paraId="31A1C2A8" w14:textId="11B1C985" w:rsidR="0050481D" w:rsidRDefault="0050481D" w:rsidP="0050481D">
      <w:pPr>
        <w:pStyle w:val="Caption"/>
        <w:keepNext/>
      </w:pPr>
      <w:r>
        <w:t xml:space="preserve">Supplementary Table </w:t>
      </w:r>
      <w:r w:rsidR="005F161E">
        <w:fldChar w:fldCharType="begin"/>
      </w:r>
      <w:r w:rsidR="005F161E">
        <w:instrText xml:space="preserve"> SEQ Supplementary_Table \* ARABIC </w:instrText>
      </w:r>
      <w:r w:rsidR="005F161E">
        <w:fldChar w:fldCharType="separate"/>
      </w:r>
      <w:r w:rsidR="00C67427">
        <w:rPr>
          <w:noProof/>
        </w:rPr>
        <w:t>4</w:t>
      </w:r>
      <w:r w:rsidR="005F161E">
        <w:rPr>
          <w:noProof/>
        </w:rPr>
        <w:fldChar w:fldCharType="end"/>
      </w:r>
      <w:r>
        <w:t>: Number of reads and contigs after each pipeline step (DNA)</w:t>
      </w:r>
    </w:p>
    <w:tbl>
      <w:tblPr>
        <w:tblStyle w:val="TableGrid"/>
        <w:tblW w:w="0" w:type="auto"/>
        <w:tblLook w:val="04A0" w:firstRow="1" w:lastRow="0" w:firstColumn="1" w:lastColumn="0" w:noHBand="0" w:noVBand="1"/>
      </w:tblPr>
      <w:tblGrid>
        <w:gridCol w:w="1104"/>
        <w:gridCol w:w="1351"/>
        <w:gridCol w:w="2410"/>
        <w:gridCol w:w="2126"/>
      </w:tblGrid>
      <w:tr w:rsidR="0050481D" w14:paraId="0186CAD1" w14:textId="77777777" w:rsidTr="007C190C">
        <w:tc>
          <w:tcPr>
            <w:tcW w:w="1104" w:type="dxa"/>
          </w:tcPr>
          <w:p w14:paraId="47043A8E" w14:textId="77777777" w:rsidR="0050481D" w:rsidRDefault="0050481D" w:rsidP="007C190C">
            <w:r>
              <w:t>Sample</w:t>
            </w:r>
          </w:p>
        </w:tc>
        <w:tc>
          <w:tcPr>
            <w:tcW w:w="1351" w:type="dxa"/>
          </w:tcPr>
          <w:p w14:paraId="084735AD" w14:textId="77777777" w:rsidR="0050481D" w:rsidRDefault="0050481D" w:rsidP="007C190C">
            <w:r>
              <w:t>Raw reads</w:t>
            </w:r>
          </w:p>
        </w:tc>
        <w:tc>
          <w:tcPr>
            <w:tcW w:w="2410" w:type="dxa"/>
          </w:tcPr>
          <w:p w14:paraId="2EE2EA64" w14:textId="77777777" w:rsidR="0050481D" w:rsidRDefault="0050481D" w:rsidP="007C190C">
            <w:r>
              <w:t>Quality filtered reads</w:t>
            </w:r>
          </w:p>
        </w:tc>
        <w:tc>
          <w:tcPr>
            <w:tcW w:w="2126" w:type="dxa"/>
          </w:tcPr>
          <w:p w14:paraId="5246CF2D" w14:textId="77777777" w:rsidR="0050481D" w:rsidRDefault="0050481D" w:rsidP="007C190C">
            <w:r>
              <w:t>rRNA filtered reads</w:t>
            </w:r>
          </w:p>
        </w:tc>
      </w:tr>
      <w:tr w:rsidR="0050481D" w14:paraId="443ACFEF" w14:textId="77777777" w:rsidTr="007C190C">
        <w:tc>
          <w:tcPr>
            <w:tcW w:w="1104" w:type="dxa"/>
            <w:vMerge w:val="restart"/>
            <w:vAlign w:val="center"/>
          </w:tcPr>
          <w:p w14:paraId="2B1F62C2" w14:textId="77777777" w:rsidR="0050481D" w:rsidRDefault="0050481D" w:rsidP="007C190C">
            <w:r>
              <w:t>M1_DNA</w:t>
            </w:r>
          </w:p>
        </w:tc>
        <w:tc>
          <w:tcPr>
            <w:tcW w:w="1351" w:type="dxa"/>
            <w:vMerge w:val="restart"/>
            <w:vAlign w:val="center"/>
          </w:tcPr>
          <w:p w14:paraId="6E1C741B" w14:textId="77777777" w:rsidR="0050481D" w:rsidRDefault="0050481D" w:rsidP="007C190C"/>
        </w:tc>
        <w:tc>
          <w:tcPr>
            <w:tcW w:w="2410" w:type="dxa"/>
            <w:vAlign w:val="center"/>
          </w:tcPr>
          <w:p w14:paraId="549F2E06" w14:textId="77777777" w:rsidR="0050481D" w:rsidRDefault="0050481D" w:rsidP="007C190C">
            <w:proofErr w:type="spellStart"/>
            <w:r w:rsidRPr="00124D78">
              <w:t>Phred</w:t>
            </w:r>
            <w:proofErr w:type="spellEnd"/>
            <w:r w:rsidRPr="00124D78">
              <w:t xml:space="preserve"> ≤ 5</w:t>
            </w:r>
            <w:r>
              <w:t xml:space="preserve">: </w:t>
            </w:r>
          </w:p>
        </w:tc>
        <w:tc>
          <w:tcPr>
            <w:tcW w:w="2126" w:type="dxa"/>
          </w:tcPr>
          <w:p w14:paraId="79B5884C" w14:textId="2F4797B6" w:rsidR="0050481D" w:rsidRPr="007F3E17" w:rsidRDefault="007E18EB" w:rsidP="007C190C">
            <w:pPr>
              <w:rPr>
                <w:i/>
                <w:iCs/>
              </w:rPr>
            </w:pPr>
            <w:r>
              <w:rPr>
                <w:i/>
                <w:iCs/>
              </w:rPr>
              <w:t>4x…</w:t>
            </w:r>
          </w:p>
        </w:tc>
      </w:tr>
      <w:tr w:rsidR="0050481D" w14:paraId="28117329" w14:textId="77777777" w:rsidTr="007C190C">
        <w:tc>
          <w:tcPr>
            <w:tcW w:w="1104" w:type="dxa"/>
            <w:vMerge/>
            <w:vAlign w:val="center"/>
          </w:tcPr>
          <w:p w14:paraId="1F47D546" w14:textId="77777777" w:rsidR="0050481D" w:rsidRDefault="0050481D" w:rsidP="007C190C"/>
        </w:tc>
        <w:tc>
          <w:tcPr>
            <w:tcW w:w="1351" w:type="dxa"/>
            <w:vMerge/>
            <w:vAlign w:val="center"/>
          </w:tcPr>
          <w:p w14:paraId="21CDA2EB" w14:textId="77777777" w:rsidR="0050481D" w:rsidRDefault="0050481D" w:rsidP="007C190C"/>
        </w:tc>
        <w:tc>
          <w:tcPr>
            <w:tcW w:w="2410" w:type="dxa"/>
            <w:vAlign w:val="center"/>
          </w:tcPr>
          <w:p w14:paraId="68EFC598" w14:textId="77777777" w:rsidR="0050481D" w:rsidRDefault="0050481D" w:rsidP="007C190C">
            <w:proofErr w:type="spellStart"/>
            <w:r w:rsidRPr="00124D78">
              <w:t>Phred</w:t>
            </w:r>
            <w:proofErr w:type="spellEnd"/>
            <w:r w:rsidRPr="00124D78">
              <w:t xml:space="preserve"> ≤ </w:t>
            </w:r>
            <w:r>
              <w:t xml:space="preserve">10: </w:t>
            </w:r>
          </w:p>
        </w:tc>
        <w:tc>
          <w:tcPr>
            <w:tcW w:w="2126" w:type="dxa"/>
          </w:tcPr>
          <w:p w14:paraId="517C4936" w14:textId="7FF11178" w:rsidR="0050481D" w:rsidRPr="007F3E17" w:rsidRDefault="0050481D" w:rsidP="007C190C">
            <w:pPr>
              <w:rPr>
                <w:i/>
                <w:iCs/>
              </w:rPr>
            </w:pPr>
          </w:p>
        </w:tc>
      </w:tr>
      <w:tr w:rsidR="0050481D" w14:paraId="0F770B71" w14:textId="77777777" w:rsidTr="007C190C">
        <w:tc>
          <w:tcPr>
            <w:tcW w:w="1104" w:type="dxa"/>
            <w:vMerge/>
            <w:vAlign w:val="center"/>
          </w:tcPr>
          <w:p w14:paraId="407BBDDE" w14:textId="77777777" w:rsidR="0050481D" w:rsidRDefault="0050481D" w:rsidP="007C190C"/>
        </w:tc>
        <w:tc>
          <w:tcPr>
            <w:tcW w:w="1351" w:type="dxa"/>
            <w:vMerge/>
            <w:vAlign w:val="center"/>
          </w:tcPr>
          <w:p w14:paraId="662FBC8C" w14:textId="77777777" w:rsidR="0050481D" w:rsidRDefault="0050481D" w:rsidP="007C190C"/>
        </w:tc>
        <w:tc>
          <w:tcPr>
            <w:tcW w:w="2410" w:type="dxa"/>
            <w:vAlign w:val="center"/>
          </w:tcPr>
          <w:p w14:paraId="50612AF7" w14:textId="77777777" w:rsidR="0050481D" w:rsidRDefault="0050481D" w:rsidP="007C190C">
            <w:proofErr w:type="spellStart"/>
            <w:r w:rsidRPr="00124D78">
              <w:t>Phred</w:t>
            </w:r>
            <w:proofErr w:type="spellEnd"/>
            <w:r w:rsidRPr="00124D78">
              <w:t xml:space="preserve"> ≤ </w:t>
            </w:r>
            <w:r>
              <w:t>1</w:t>
            </w:r>
            <w:r w:rsidRPr="00124D78">
              <w:t>5</w:t>
            </w:r>
            <w:r>
              <w:t xml:space="preserve">: </w:t>
            </w:r>
          </w:p>
        </w:tc>
        <w:tc>
          <w:tcPr>
            <w:tcW w:w="2126" w:type="dxa"/>
          </w:tcPr>
          <w:p w14:paraId="3ABA12FB" w14:textId="5E38232D" w:rsidR="0050481D" w:rsidRPr="007F3E17" w:rsidRDefault="0050481D" w:rsidP="007C190C">
            <w:pPr>
              <w:rPr>
                <w:i/>
                <w:iCs/>
              </w:rPr>
            </w:pPr>
          </w:p>
        </w:tc>
      </w:tr>
      <w:tr w:rsidR="0050481D" w14:paraId="1AE2A38F" w14:textId="77777777" w:rsidTr="007C190C">
        <w:tc>
          <w:tcPr>
            <w:tcW w:w="1104" w:type="dxa"/>
            <w:vMerge/>
            <w:vAlign w:val="center"/>
          </w:tcPr>
          <w:p w14:paraId="64FEA2E0" w14:textId="77777777" w:rsidR="0050481D" w:rsidRDefault="0050481D" w:rsidP="007C190C"/>
        </w:tc>
        <w:tc>
          <w:tcPr>
            <w:tcW w:w="1351" w:type="dxa"/>
            <w:vMerge/>
            <w:vAlign w:val="center"/>
          </w:tcPr>
          <w:p w14:paraId="17BB4764" w14:textId="77777777" w:rsidR="0050481D" w:rsidRDefault="0050481D" w:rsidP="007C190C"/>
        </w:tc>
        <w:tc>
          <w:tcPr>
            <w:tcW w:w="2410" w:type="dxa"/>
            <w:vAlign w:val="center"/>
          </w:tcPr>
          <w:p w14:paraId="06AE7CE8" w14:textId="77777777" w:rsidR="0050481D" w:rsidRDefault="0050481D" w:rsidP="007C190C">
            <w:proofErr w:type="spellStart"/>
            <w:r w:rsidRPr="00124D78">
              <w:t>Phred</w:t>
            </w:r>
            <w:proofErr w:type="spellEnd"/>
            <w:r w:rsidRPr="00124D78">
              <w:t xml:space="preserve"> ≤ </w:t>
            </w:r>
            <w:r>
              <w:t xml:space="preserve">20: </w:t>
            </w:r>
          </w:p>
        </w:tc>
        <w:tc>
          <w:tcPr>
            <w:tcW w:w="2126" w:type="dxa"/>
          </w:tcPr>
          <w:p w14:paraId="6EFA7EE2" w14:textId="2AAA557B" w:rsidR="0050481D" w:rsidRPr="007F3E17" w:rsidRDefault="0050481D" w:rsidP="007C190C">
            <w:pPr>
              <w:rPr>
                <w:i/>
                <w:iCs/>
              </w:rPr>
            </w:pPr>
          </w:p>
        </w:tc>
      </w:tr>
      <w:tr w:rsidR="0050481D" w14:paraId="5F7D9385" w14:textId="77777777" w:rsidTr="007C190C">
        <w:tc>
          <w:tcPr>
            <w:tcW w:w="1104" w:type="dxa"/>
            <w:vMerge w:val="restart"/>
            <w:vAlign w:val="center"/>
          </w:tcPr>
          <w:p w14:paraId="03A95761" w14:textId="77777777" w:rsidR="0050481D" w:rsidRDefault="0050481D" w:rsidP="007C190C">
            <w:r>
              <w:t>M2_DNA</w:t>
            </w:r>
          </w:p>
        </w:tc>
        <w:tc>
          <w:tcPr>
            <w:tcW w:w="1351" w:type="dxa"/>
            <w:vMerge w:val="restart"/>
            <w:vAlign w:val="center"/>
          </w:tcPr>
          <w:p w14:paraId="1289E115" w14:textId="77777777" w:rsidR="0050481D" w:rsidRDefault="0050481D" w:rsidP="007C190C"/>
        </w:tc>
        <w:tc>
          <w:tcPr>
            <w:tcW w:w="2410" w:type="dxa"/>
            <w:vAlign w:val="center"/>
          </w:tcPr>
          <w:p w14:paraId="4E8CA8FC" w14:textId="77777777" w:rsidR="0050481D" w:rsidRDefault="0050481D" w:rsidP="007C190C">
            <w:proofErr w:type="spellStart"/>
            <w:r w:rsidRPr="00124D78">
              <w:t>Phred</w:t>
            </w:r>
            <w:proofErr w:type="spellEnd"/>
            <w:r w:rsidRPr="00124D78">
              <w:t xml:space="preserve"> ≤ 5</w:t>
            </w:r>
            <w:r>
              <w:t xml:space="preserve">: </w:t>
            </w:r>
          </w:p>
        </w:tc>
        <w:tc>
          <w:tcPr>
            <w:tcW w:w="2126" w:type="dxa"/>
          </w:tcPr>
          <w:p w14:paraId="053BBAE5" w14:textId="639E2B3E" w:rsidR="0050481D" w:rsidRPr="007F3E17" w:rsidRDefault="0050481D" w:rsidP="007C190C">
            <w:pPr>
              <w:rPr>
                <w:i/>
                <w:iCs/>
              </w:rPr>
            </w:pPr>
          </w:p>
        </w:tc>
      </w:tr>
      <w:tr w:rsidR="0050481D" w14:paraId="5FFF7548" w14:textId="77777777" w:rsidTr="007C190C">
        <w:tc>
          <w:tcPr>
            <w:tcW w:w="1104" w:type="dxa"/>
            <w:vMerge/>
            <w:vAlign w:val="center"/>
          </w:tcPr>
          <w:p w14:paraId="6F913539" w14:textId="77777777" w:rsidR="0050481D" w:rsidRDefault="0050481D" w:rsidP="007C190C"/>
        </w:tc>
        <w:tc>
          <w:tcPr>
            <w:tcW w:w="1351" w:type="dxa"/>
            <w:vMerge/>
            <w:vAlign w:val="center"/>
          </w:tcPr>
          <w:p w14:paraId="30B3B8BB" w14:textId="77777777" w:rsidR="0050481D" w:rsidRDefault="0050481D" w:rsidP="007C190C"/>
        </w:tc>
        <w:tc>
          <w:tcPr>
            <w:tcW w:w="2410" w:type="dxa"/>
            <w:vAlign w:val="center"/>
          </w:tcPr>
          <w:p w14:paraId="79C29C7F" w14:textId="77777777" w:rsidR="0050481D" w:rsidRDefault="0050481D" w:rsidP="007C190C">
            <w:proofErr w:type="spellStart"/>
            <w:r w:rsidRPr="00124D78">
              <w:t>Phred</w:t>
            </w:r>
            <w:proofErr w:type="spellEnd"/>
            <w:r w:rsidRPr="00124D78">
              <w:t xml:space="preserve"> ≤ </w:t>
            </w:r>
            <w:r>
              <w:t xml:space="preserve">10: </w:t>
            </w:r>
          </w:p>
        </w:tc>
        <w:tc>
          <w:tcPr>
            <w:tcW w:w="2126" w:type="dxa"/>
          </w:tcPr>
          <w:p w14:paraId="39FAA7AD" w14:textId="45EDE861" w:rsidR="0050481D" w:rsidRPr="007F3E17" w:rsidRDefault="0050481D" w:rsidP="007C190C">
            <w:pPr>
              <w:rPr>
                <w:i/>
                <w:iCs/>
              </w:rPr>
            </w:pPr>
          </w:p>
        </w:tc>
      </w:tr>
      <w:tr w:rsidR="0050481D" w14:paraId="5D220073" w14:textId="77777777" w:rsidTr="007C190C">
        <w:tc>
          <w:tcPr>
            <w:tcW w:w="1104" w:type="dxa"/>
            <w:vMerge/>
            <w:vAlign w:val="center"/>
          </w:tcPr>
          <w:p w14:paraId="66433866" w14:textId="77777777" w:rsidR="0050481D" w:rsidRDefault="0050481D" w:rsidP="007C190C"/>
        </w:tc>
        <w:tc>
          <w:tcPr>
            <w:tcW w:w="1351" w:type="dxa"/>
            <w:vMerge/>
            <w:vAlign w:val="center"/>
          </w:tcPr>
          <w:p w14:paraId="3BD79AD0" w14:textId="77777777" w:rsidR="0050481D" w:rsidRDefault="0050481D" w:rsidP="007C190C"/>
        </w:tc>
        <w:tc>
          <w:tcPr>
            <w:tcW w:w="2410" w:type="dxa"/>
            <w:vAlign w:val="center"/>
          </w:tcPr>
          <w:p w14:paraId="595AFDC5" w14:textId="77777777" w:rsidR="0050481D" w:rsidRDefault="0050481D" w:rsidP="007C190C">
            <w:proofErr w:type="spellStart"/>
            <w:r w:rsidRPr="00124D78">
              <w:t>Phred</w:t>
            </w:r>
            <w:proofErr w:type="spellEnd"/>
            <w:r w:rsidRPr="00124D78">
              <w:t xml:space="preserve"> ≤ </w:t>
            </w:r>
            <w:r>
              <w:t>1</w:t>
            </w:r>
            <w:r w:rsidRPr="00124D78">
              <w:t>5</w:t>
            </w:r>
            <w:r>
              <w:t xml:space="preserve">: </w:t>
            </w:r>
          </w:p>
        </w:tc>
        <w:tc>
          <w:tcPr>
            <w:tcW w:w="2126" w:type="dxa"/>
          </w:tcPr>
          <w:p w14:paraId="12C6511A" w14:textId="52F89892" w:rsidR="0050481D" w:rsidRPr="007F3E17" w:rsidRDefault="0050481D" w:rsidP="007C190C">
            <w:pPr>
              <w:rPr>
                <w:i/>
                <w:iCs/>
              </w:rPr>
            </w:pPr>
          </w:p>
        </w:tc>
      </w:tr>
      <w:tr w:rsidR="0050481D" w14:paraId="5F73AC51" w14:textId="77777777" w:rsidTr="007C190C">
        <w:tc>
          <w:tcPr>
            <w:tcW w:w="1104" w:type="dxa"/>
            <w:vMerge/>
            <w:vAlign w:val="center"/>
          </w:tcPr>
          <w:p w14:paraId="7C7829D8" w14:textId="77777777" w:rsidR="0050481D" w:rsidRDefault="0050481D" w:rsidP="007C190C"/>
        </w:tc>
        <w:tc>
          <w:tcPr>
            <w:tcW w:w="1351" w:type="dxa"/>
            <w:vMerge/>
            <w:vAlign w:val="center"/>
          </w:tcPr>
          <w:p w14:paraId="28EA3D27" w14:textId="77777777" w:rsidR="0050481D" w:rsidRDefault="0050481D" w:rsidP="007C190C"/>
        </w:tc>
        <w:tc>
          <w:tcPr>
            <w:tcW w:w="2410" w:type="dxa"/>
            <w:vAlign w:val="center"/>
          </w:tcPr>
          <w:p w14:paraId="3D38DA68" w14:textId="77777777" w:rsidR="0050481D" w:rsidRDefault="0050481D" w:rsidP="007C190C">
            <w:proofErr w:type="spellStart"/>
            <w:r w:rsidRPr="00124D78">
              <w:t>Phred</w:t>
            </w:r>
            <w:proofErr w:type="spellEnd"/>
            <w:r w:rsidRPr="00124D78">
              <w:t xml:space="preserve"> ≤ </w:t>
            </w:r>
            <w:r>
              <w:t xml:space="preserve">20: </w:t>
            </w:r>
          </w:p>
        </w:tc>
        <w:tc>
          <w:tcPr>
            <w:tcW w:w="2126" w:type="dxa"/>
          </w:tcPr>
          <w:p w14:paraId="491FAE6F" w14:textId="2601EFE2" w:rsidR="0050481D" w:rsidRPr="007F3E17" w:rsidRDefault="0050481D" w:rsidP="007C190C">
            <w:pPr>
              <w:rPr>
                <w:i/>
                <w:iCs/>
              </w:rPr>
            </w:pPr>
          </w:p>
        </w:tc>
      </w:tr>
      <w:tr w:rsidR="0050481D" w14:paraId="53F8C513" w14:textId="77777777" w:rsidTr="007C190C">
        <w:tc>
          <w:tcPr>
            <w:tcW w:w="1104" w:type="dxa"/>
            <w:vMerge w:val="restart"/>
            <w:vAlign w:val="center"/>
          </w:tcPr>
          <w:p w14:paraId="73A69104" w14:textId="77777777" w:rsidR="0050481D" w:rsidRDefault="0050481D" w:rsidP="007C190C">
            <w:r>
              <w:t>M3_DNA</w:t>
            </w:r>
          </w:p>
        </w:tc>
        <w:tc>
          <w:tcPr>
            <w:tcW w:w="1351" w:type="dxa"/>
            <w:vMerge w:val="restart"/>
            <w:vAlign w:val="center"/>
          </w:tcPr>
          <w:p w14:paraId="58162E61" w14:textId="77777777" w:rsidR="0050481D" w:rsidRDefault="0050481D" w:rsidP="007C190C"/>
        </w:tc>
        <w:tc>
          <w:tcPr>
            <w:tcW w:w="2410" w:type="dxa"/>
            <w:vAlign w:val="center"/>
          </w:tcPr>
          <w:p w14:paraId="65FE16AD" w14:textId="77777777" w:rsidR="0050481D" w:rsidRDefault="0050481D" w:rsidP="007C190C">
            <w:proofErr w:type="spellStart"/>
            <w:r w:rsidRPr="00124D78">
              <w:t>Phred</w:t>
            </w:r>
            <w:proofErr w:type="spellEnd"/>
            <w:r w:rsidRPr="00124D78">
              <w:t xml:space="preserve"> ≤ 5</w:t>
            </w:r>
            <w:r>
              <w:t xml:space="preserve">: </w:t>
            </w:r>
          </w:p>
        </w:tc>
        <w:tc>
          <w:tcPr>
            <w:tcW w:w="2126" w:type="dxa"/>
          </w:tcPr>
          <w:p w14:paraId="5FB8EA13" w14:textId="335C7896" w:rsidR="0050481D" w:rsidRPr="007F3E17" w:rsidRDefault="0050481D" w:rsidP="007C190C">
            <w:pPr>
              <w:rPr>
                <w:i/>
                <w:iCs/>
              </w:rPr>
            </w:pPr>
          </w:p>
        </w:tc>
      </w:tr>
      <w:tr w:rsidR="0050481D" w14:paraId="7D8FCA94" w14:textId="77777777" w:rsidTr="007C190C">
        <w:tc>
          <w:tcPr>
            <w:tcW w:w="1104" w:type="dxa"/>
            <w:vMerge/>
            <w:vAlign w:val="center"/>
          </w:tcPr>
          <w:p w14:paraId="09AD5282" w14:textId="77777777" w:rsidR="0050481D" w:rsidRDefault="0050481D" w:rsidP="007C190C"/>
        </w:tc>
        <w:tc>
          <w:tcPr>
            <w:tcW w:w="1351" w:type="dxa"/>
            <w:vMerge/>
            <w:vAlign w:val="center"/>
          </w:tcPr>
          <w:p w14:paraId="5942E838" w14:textId="77777777" w:rsidR="0050481D" w:rsidRDefault="0050481D" w:rsidP="007C190C"/>
        </w:tc>
        <w:tc>
          <w:tcPr>
            <w:tcW w:w="2410" w:type="dxa"/>
            <w:vAlign w:val="center"/>
          </w:tcPr>
          <w:p w14:paraId="76D37F83" w14:textId="77777777" w:rsidR="0050481D" w:rsidRDefault="0050481D" w:rsidP="007C190C">
            <w:proofErr w:type="spellStart"/>
            <w:r w:rsidRPr="00124D78">
              <w:t>Phred</w:t>
            </w:r>
            <w:proofErr w:type="spellEnd"/>
            <w:r w:rsidRPr="00124D78">
              <w:t xml:space="preserve"> ≤ </w:t>
            </w:r>
            <w:r>
              <w:t xml:space="preserve">10: </w:t>
            </w:r>
          </w:p>
        </w:tc>
        <w:tc>
          <w:tcPr>
            <w:tcW w:w="2126" w:type="dxa"/>
          </w:tcPr>
          <w:p w14:paraId="2ACFB642" w14:textId="7D8AD0E7" w:rsidR="0050481D" w:rsidRPr="007F3E17" w:rsidRDefault="0050481D" w:rsidP="007C190C">
            <w:pPr>
              <w:rPr>
                <w:i/>
                <w:iCs/>
              </w:rPr>
            </w:pPr>
          </w:p>
        </w:tc>
      </w:tr>
      <w:tr w:rsidR="0050481D" w14:paraId="2E25D503" w14:textId="77777777" w:rsidTr="007C190C">
        <w:tc>
          <w:tcPr>
            <w:tcW w:w="1104" w:type="dxa"/>
            <w:vMerge/>
            <w:vAlign w:val="center"/>
          </w:tcPr>
          <w:p w14:paraId="105B9059" w14:textId="77777777" w:rsidR="0050481D" w:rsidRDefault="0050481D" w:rsidP="007C190C"/>
        </w:tc>
        <w:tc>
          <w:tcPr>
            <w:tcW w:w="1351" w:type="dxa"/>
            <w:vMerge/>
            <w:vAlign w:val="center"/>
          </w:tcPr>
          <w:p w14:paraId="23BD4E1F" w14:textId="77777777" w:rsidR="0050481D" w:rsidRDefault="0050481D" w:rsidP="007C190C"/>
        </w:tc>
        <w:tc>
          <w:tcPr>
            <w:tcW w:w="2410" w:type="dxa"/>
            <w:vAlign w:val="center"/>
          </w:tcPr>
          <w:p w14:paraId="306AC00C" w14:textId="77777777" w:rsidR="0050481D" w:rsidRDefault="0050481D" w:rsidP="007C190C">
            <w:proofErr w:type="spellStart"/>
            <w:r w:rsidRPr="00124D78">
              <w:t>Phred</w:t>
            </w:r>
            <w:proofErr w:type="spellEnd"/>
            <w:r w:rsidRPr="00124D78">
              <w:t xml:space="preserve"> ≤ </w:t>
            </w:r>
            <w:r>
              <w:t>1</w:t>
            </w:r>
            <w:r w:rsidRPr="00124D78">
              <w:t>5</w:t>
            </w:r>
            <w:r>
              <w:t xml:space="preserve">: </w:t>
            </w:r>
          </w:p>
        </w:tc>
        <w:tc>
          <w:tcPr>
            <w:tcW w:w="2126" w:type="dxa"/>
          </w:tcPr>
          <w:p w14:paraId="0A565C76" w14:textId="517D39E2" w:rsidR="0050481D" w:rsidRPr="007F3E17" w:rsidRDefault="0050481D" w:rsidP="007C190C">
            <w:pPr>
              <w:rPr>
                <w:i/>
                <w:iCs/>
              </w:rPr>
            </w:pPr>
          </w:p>
        </w:tc>
      </w:tr>
      <w:tr w:rsidR="0050481D" w14:paraId="79D192CC" w14:textId="77777777" w:rsidTr="007C190C">
        <w:tc>
          <w:tcPr>
            <w:tcW w:w="1104" w:type="dxa"/>
            <w:vMerge/>
            <w:vAlign w:val="center"/>
          </w:tcPr>
          <w:p w14:paraId="7C69AC21" w14:textId="77777777" w:rsidR="0050481D" w:rsidRDefault="0050481D" w:rsidP="007C190C"/>
        </w:tc>
        <w:tc>
          <w:tcPr>
            <w:tcW w:w="1351" w:type="dxa"/>
            <w:vMerge/>
            <w:vAlign w:val="center"/>
          </w:tcPr>
          <w:p w14:paraId="7CFD583C" w14:textId="77777777" w:rsidR="0050481D" w:rsidRDefault="0050481D" w:rsidP="007C190C"/>
        </w:tc>
        <w:tc>
          <w:tcPr>
            <w:tcW w:w="2410" w:type="dxa"/>
            <w:vAlign w:val="center"/>
          </w:tcPr>
          <w:p w14:paraId="1E2EE584" w14:textId="77777777" w:rsidR="0050481D" w:rsidRDefault="0050481D" w:rsidP="007C190C">
            <w:proofErr w:type="spellStart"/>
            <w:r w:rsidRPr="00124D78">
              <w:t>Phred</w:t>
            </w:r>
            <w:proofErr w:type="spellEnd"/>
            <w:r w:rsidRPr="00124D78">
              <w:t xml:space="preserve"> ≤ </w:t>
            </w:r>
            <w:r>
              <w:t xml:space="preserve">20: </w:t>
            </w:r>
          </w:p>
        </w:tc>
        <w:tc>
          <w:tcPr>
            <w:tcW w:w="2126" w:type="dxa"/>
          </w:tcPr>
          <w:p w14:paraId="0827CC34" w14:textId="4C2278A1" w:rsidR="0050481D" w:rsidRPr="007F3E17" w:rsidRDefault="0050481D" w:rsidP="007C190C">
            <w:pPr>
              <w:rPr>
                <w:i/>
                <w:iCs/>
              </w:rPr>
            </w:pPr>
          </w:p>
        </w:tc>
      </w:tr>
      <w:tr w:rsidR="0050481D" w14:paraId="3CE33A92" w14:textId="77777777" w:rsidTr="007C190C">
        <w:tc>
          <w:tcPr>
            <w:tcW w:w="1104" w:type="dxa"/>
            <w:vMerge w:val="restart"/>
            <w:vAlign w:val="center"/>
          </w:tcPr>
          <w:p w14:paraId="77F986E1" w14:textId="77777777" w:rsidR="0050481D" w:rsidRDefault="0050481D" w:rsidP="007C190C">
            <w:r>
              <w:t>F1_DNA</w:t>
            </w:r>
          </w:p>
        </w:tc>
        <w:tc>
          <w:tcPr>
            <w:tcW w:w="1351" w:type="dxa"/>
            <w:vMerge w:val="restart"/>
            <w:vAlign w:val="center"/>
          </w:tcPr>
          <w:p w14:paraId="3AB85FCC" w14:textId="77777777" w:rsidR="0050481D" w:rsidRDefault="0050481D" w:rsidP="007C190C"/>
        </w:tc>
        <w:tc>
          <w:tcPr>
            <w:tcW w:w="2410" w:type="dxa"/>
            <w:vAlign w:val="center"/>
          </w:tcPr>
          <w:p w14:paraId="4E3FEAE7" w14:textId="77777777" w:rsidR="0050481D" w:rsidRDefault="0050481D" w:rsidP="007C190C">
            <w:proofErr w:type="spellStart"/>
            <w:r w:rsidRPr="00124D78">
              <w:t>Phred</w:t>
            </w:r>
            <w:proofErr w:type="spellEnd"/>
            <w:r w:rsidRPr="00124D78">
              <w:t xml:space="preserve"> ≤ 5</w:t>
            </w:r>
            <w:r>
              <w:t xml:space="preserve">: </w:t>
            </w:r>
          </w:p>
        </w:tc>
        <w:tc>
          <w:tcPr>
            <w:tcW w:w="2126" w:type="dxa"/>
          </w:tcPr>
          <w:p w14:paraId="052378F0" w14:textId="617A970C" w:rsidR="0050481D" w:rsidRPr="007F3E17" w:rsidRDefault="0050481D" w:rsidP="007C190C">
            <w:pPr>
              <w:rPr>
                <w:i/>
                <w:iCs/>
              </w:rPr>
            </w:pPr>
          </w:p>
        </w:tc>
      </w:tr>
      <w:tr w:rsidR="0050481D" w14:paraId="7D669440" w14:textId="77777777" w:rsidTr="007C190C">
        <w:tc>
          <w:tcPr>
            <w:tcW w:w="1104" w:type="dxa"/>
            <w:vMerge/>
            <w:vAlign w:val="center"/>
          </w:tcPr>
          <w:p w14:paraId="744AD365" w14:textId="77777777" w:rsidR="0050481D" w:rsidRDefault="0050481D" w:rsidP="007C190C"/>
        </w:tc>
        <w:tc>
          <w:tcPr>
            <w:tcW w:w="1351" w:type="dxa"/>
            <w:vMerge/>
            <w:vAlign w:val="center"/>
          </w:tcPr>
          <w:p w14:paraId="759CBA28" w14:textId="77777777" w:rsidR="0050481D" w:rsidRDefault="0050481D" w:rsidP="007C190C"/>
        </w:tc>
        <w:tc>
          <w:tcPr>
            <w:tcW w:w="2410" w:type="dxa"/>
            <w:vAlign w:val="center"/>
          </w:tcPr>
          <w:p w14:paraId="189E8319" w14:textId="77777777" w:rsidR="0050481D" w:rsidRDefault="0050481D" w:rsidP="007C190C">
            <w:proofErr w:type="spellStart"/>
            <w:r w:rsidRPr="00124D78">
              <w:t>Phred</w:t>
            </w:r>
            <w:proofErr w:type="spellEnd"/>
            <w:r w:rsidRPr="00124D78">
              <w:t xml:space="preserve"> ≤ </w:t>
            </w:r>
            <w:r>
              <w:t xml:space="preserve">10: </w:t>
            </w:r>
          </w:p>
        </w:tc>
        <w:tc>
          <w:tcPr>
            <w:tcW w:w="2126" w:type="dxa"/>
          </w:tcPr>
          <w:p w14:paraId="14182595" w14:textId="37018A0A" w:rsidR="0050481D" w:rsidRPr="007F3E17" w:rsidRDefault="0050481D" w:rsidP="007C190C">
            <w:pPr>
              <w:rPr>
                <w:i/>
                <w:iCs/>
              </w:rPr>
            </w:pPr>
          </w:p>
        </w:tc>
      </w:tr>
      <w:tr w:rsidR="0050481D" w14:paraId="68D8312E" w14:textId="77777777" w:rsidTr="007C190C">
        <w:tc>
          <w:tcPr>
            <w:tcW w:w="1104" w:type="dxa"/>
            <w:vMerge/>
            <w:vAlign w:val="center"/>
          </w:tcPr>
          <w:p w14:paraId="63525442" w14:textId="77777777" w:rsidR="0050481D" w:rsidRDefault="0050481D" w:rsidP="007C190C"/>
        </w:tc>
        <w:tc>
          <w:tcPr>
            <w:tcW w:w="1351" w:type="dxa"/>
            <w:vMerge/>
            <w:vAlign w:val="center"/>
          </w:tcPr>
          <w:p w14:paraId="68774F4D" w14:textId="77777777" w:rsidR="0050481D" w:rsidRDefault="0050481D" w:rsidP="007C190C"/>
        </w:tc>
        <w:tc>
          <w:tcPr>
            <w:tcW w:w="2410" w:type="dxa"/>
            <w:vAlign w:val="center"/>
          </w:tcPr>
          <w:p w14:paraId="442A2952" w14:textId="77777777" w:rsidR="0050481D" w:rsidRDefault="0050481D" w:rsidP="007C190C">
            <w:proofErr w:type="spellStart"/>
            <w:r w:rsidRPr="00124D78">
              <w:t>Phred</w:t>
            </w:r>
            <w:proofErr w:type="spellEnd"/>
            <w:r w:rsidRPr="00124D78">
              <w:t xml:space="preserve"> ≤ </w:t>
            </w:r>
            <w:r>
              <w:t>1</w:t>
            </w:r>
            <w:r w:rsidRPr="00124D78">
              <w:t>5</w:t>
            </w:r>
            <w:r>
              <w:t xml:space="preserve">: </w:t>
            </w:r>
          </w:p>
        </w:tc>
        <w:tc>
          <w:tcPr>
            <w:tcW w:w="2126" w:type="dxa"/>
          </w:tcPr>
          <w:p w14:paraId="207FFB4B" w14:textId="511983F0" w:rsidR="0050481D" w:rsidRPr="007F3E17" w:rsidRDefault="0050481D" w:rsidP="007C190C">
            <w:pPr>
              <w:rPr>
                <w:i/>
                <w:iCs/>
              </w:rPr>
            </w:pPr>
          </w:p>
        </w:tc>
      </w:tr>
      <w:tr w:rsidR="0050481D" w14:paraId="128E147A" w14:textId="77777777" w:rsidTr="007C190C">
        <w:tc>
          <w:tcPr>
            <w:tcW w:w="1104" w:type="dxa"/>
            <w:vMerge/>
            <w:vAlign w:val="center"/>
          </w:tcPr>
          <w:p w14:paraId="48E38FBF" w14:textId="77777777" w:rsidR="0050481D" w:rsidRDefault="0050481D" w:rsidP="007C190C"/>
        </w:tc>
        <w:tc>
          <w:tcPr>
            <w:tcW w:w="1351" w:type="dxa"/>
            <w:vMerge/>
            <w:vAlign w:val="center"/>
          </w:tcPr>
          <w:p w14:paraId="5D0E6AA7" w14:textId="77777777" w:rsidR="0050481D" w:rsidRDefault="0050481D" w:rsidP="007C190C"/>
        </w:tc>
        <w:tc>
          <w:tcPr>
            <w:tcW w:w="2410" w:type="dxa"/>
            <w:vAlign w:val="center"/>
          </w:tcPr>
          <w:p w14:paraId="0D1E6176" w14:textId="77777777" w:rsidR="0050481D" w:rsidRDefault="0050481D" w:rsidP="007C190C">
            <w:proofErr w:type="spellStart"/>
            <w:r w:rsidRPr="00124D78">
              <w:t>Phred</w:t>
            </w:r>
            <w:proofErr w:type="spellEnd"/>
            <w:r w:rsidRPr="00124D78">
              <w:t xml:space="preserve"> ≤ </w:t>
            </w:r>
            <w:r>
              <w:t xml:space="preserve">20: </w:t>
            </w:r>
          </w:p>
        </w:tc>
        <w:tc>
          <w:tcPr>
            <w:tcW w:w="2126" w:type="dxa"/>
          </w:tcPr>
          <w:p w14:paraId="618DA8B5" w14:textId="5AE77404" w:rsidR="0050481D" w:rsidRPr="007F3E17" w:rsidRDefault="0050481D" w:rsidP="007C190C">
            <w:pPr>
              <w:rPr>
                <w:i/>
                <w:iCs/>
              </w:rPr>
            </w:pPr>
          </w:p>
        </w:tc>
      </w:tr>
      <w:tr w:rsidR="0050481D" w14:paraId="344234E9" w14:textId="77777777" w:rsidTr="007C190C">
        <w:tc>
          <w:tcPr>
            <w:tcW w:w="1104" w:type="dxa"/>
            <w:vMerge w:val="restart"/>
            <w:vAlign w:val="center"/>
          </w:tcPr>
          <w:p w14:paraId="6FB4554C" w14:textId="77777777" w:rsidR="0050481D" w:rsidRDefault="0050481D" w:rsidP="007C190C">
            <w:r>
              <w:t>F2_DNA</w:t>
            </w:r>
          </w:p>
        </w:tc>
        <w:tc>
          <w:tcPr>
            <w:tcW w:w="1351" w:type="dxa"/>
            <w:vMerge w:val="restart"/>
            <w:vAlign w:val="center"/>
          </w:tcPr>
          <w:p w14:paraId="743941A9" w14:textId="77777777" w:rsidR="0050481D" w:rsidRDefault="0050481D" w:rsidP="007C190C"/>
        </w:tc>
        <w:tc>
          <w:tcPr>
            <w:tcW w:w="2410" w:type="dxa"/>
            <w:vAlign w:val="center"/>
          </w:tcPr>
          <w:p w14:paraId="5398F6BD" w14:textId="77777777" w:rsidR="0050481D" w:rsidRDefault="0050481D" w:rsidP="007C190C">
            <w:proofErr w:type="spellStart"/>
            <w:r w:rsidRPr="00124D78">
              <w:t>Phred</w:t>
            </w:r>
            <w:proofErr w:type="spellEnd"/>
            <w:r w:rsidRPr="00124D78">
              <w:t xml:space="preserve"> ≤ 5</w:t>
            </w:r>
            <w:r>
              <w:t xml:space="preserve">: </w:t>
            </w:r>
          </w:p>
        </w:tc>
        <w:tc>
          <w:tcPr>
            <w:tcW w:w="2126" w:type="dxa"/>
          </w:tcPr>
          <w:p w14:paraId="2E3EA4BA" w14:textId="7C5A9185" w:rsidR="0050481D" w:rsidRPr="007F3E17" w:rsidRDefault="0050481D" w:rsidP="007C190C">
            <w:pPr>
              <w:rPr>
                <w:i/>
                <w:iCs/>
              </w:rPr>
            </w:pPr>
          </w:p>
        </w:tc>
      </w:tr>
      <w:tr w:rsidR="0050481D" w14:paraId="17E21897" w14:textId="77777777" w:rsidTr="007C190C">
        <w:tc>
          <w:tcPr>
            <w:tcW w:w="1104" w:type="dxa"/>
            <w:vMerge/>
            <w:vAlign w:val="center"/>
          </w:tcPr>
          <w:p w14:paraId="6AF4911B" w14:textId="77777777" w:rsidR="0050481D" w:rsidRDefault="0050481D" w:rsidP="007C190C"/>
        </w:tc>
        <w:tc>
          <w:tcPr>
            <w:tcW w:w="1351" w:type="dxa"/>
            <w:vMerge/>
            <w:vAlign w:val="center"/>
          </w:tcPr>
          <w:p w14:paraId="436F9712" w14:textId="77777777" w:rsidR="0050481D" w:rsidRDefault="0050481D" w:rsidP="007C190C"/>
        </w:tc>
        <w:tc>
          <w:tcPr>
            <w:tcW w:w="2410" w:type="dxa"/>
            <w:vAlign w:val="center"/>
          </w:tcPr>
          <w:p w14:paraId="2B03547F" w14:textId="77777777" w:rsidR="0050481D" w:rsidRDefault="0050481D" w:rsidP="007C190C">
            <w:proofErr w:type="spellStart"/>
            <w:r w:rsidRPr="00124D78">
              <w:t>Phred</w:t>
            </w:r>
            <w:proofErr w:type="spellEnd"/>
            <w:r w:rsidRPr="00124D78">
              <w:t xml:space="preserve"> ≤ </w:t>
            </w:r>
            <w:r>
              <w:t xml:space="preserve">10: </w:t>
            </w:r>
          </w:p>
        </w:tc>
        <w:tc>
          <w:tcPr>
            <w:tcW w:w="2126" w:type="dxa"/>
          </w:tcPr>
          <w:p w14:paraId="39CD6680" w14:textId="398D93E0" w:rsidR="0050481D" w:rsidRPr="007F3E17" w:rsidRDefault="0050481D" w:rsidP="007C190C">
            <w:pPr>
              <w:rPr>
                <w:i/>
                <w:iCs/>
              </w:rPr>
            </w:pPr>
          </w:p>
        </w:tc>
      </w:tr>
      <w:tr w:rsidR="0050481D" w14:paraId="44305EBE" w14:textId="77777777" w:rsidTr="007C190C">
        <w:tc>
          <w:tcPr>
            <w:tcW w:w="1104" w:type="dxa"/>
            <w:vMerge/>
            <w:vAlign w:val="center"/>
          </w:tcPr>
          <w:p w14:paraId="57D61565" w14:textId="77777777" w:rsidR="0050481D" w:rsidRDefault="0050481D" w:rsidP="007C190C"/>
        </w:tc>
        <w:tc>
          <w:tcPr>
            <w:tcW w:w="1351" w:type="dxa"/>
            <w:vMerge/>
            <w:vAlign w:val="center"/>
          </w:tcPr>
          <w:p w14:paraId="4AFFBAE7" w14:textId="77777777" w:rsidR="0050481D" w:rsidRDefault="0050481D" w:rsidP="007C190C"/>
        </w:tc>
        <w:tc>
          <w:tcPr>
            <w:tcW w:w="2410" w:type="dxa"/>
            <w:vAlign w:val="center"/>
          </w:tcPr>
          <w:p w14:paraId="4FB20962" w14:textId="77777777" w:rsidR="0050481D" w:rsidRDefault="0050481D" w:rsidP="007C190C">
            <w:proofErr w:type="spellStart"/>
            <w:r w:rsidRPr="00124D78">
              <w:t>Phred</w:t>
            </w:r>
            <w:proofErr w:type="spellEnd"/>
            <w:r w:rsidRPr="00124D78">
              <w:t xml:space="preserve"> ≤ </w:t>
            </w:r>
            <w:r>
              <w:t>1</w:t>
            </w:r>
            <w:r w:rsidRPr="00124D78">
              <w:t>5</w:t>
            </w:r>
            <w:r>
              <w:t xml:space="preserve">: </w:t>
            </w:r>
          </w:p>
        </w:tc>
        <w:tc>
          <w:tcPr>
            <w:tcW w:w="2126" w:type="dxa"/>
          </w:tcPr>
          <w:p w14:paraId="7C1EC9CB" w14:textId="076EDC42" w:rsidR="0050481D" w:rsidRPr="007F3E17" w:rsidRDefault="0050481D" w:rsidP="007C190C">
            <w:pPr>
              <w:rPr>
                <w:i/>
                <w:iCs/>
              </w:rPr>
            </w:pPr>
          </w:p>
        </w:tc>
      </w:tr>
      <w:tr w:rsidR="0050481D" w14:paraId="50425793" w14:textId="77777777" w:rsidTr="007C190C">
        <w:tc>
          <w:tcPr>
            <w:tcW w:w="1104" w:type="dxa"/>
            <w:vMerge/>
            <w:vAlign w:val="center"/>
          </w:tcPr>
          <w:p w14:paraId="0EAF6B61" w14:textId="77777777" w:rsidR="0050481D" w:rsidRDefault="0050481D" w:rsidP="007C190C"/>
        </w:tc>
        <w:tc>
          <w:tcPr>
            <w:tcW w:w="1351" w:type="dxa"/>
            <w:vMerge/>
            <w:vAlign w:val="center"/>
          </w:tcPr>
          <w:p w14:paraId="7AB71F3B" w14:textId="77777777" w:rsidR="0050481D" w:rsidRDefault="0050481D" w:rsidP="007C190C"/>
        </w:tc>
        <w:tc>
          <w:tcPr>
            <w:tcW w:w="2410" w:type="dxa"/>
            <w:vAlign w:val="center"/>
          </w:tcPr>
          <w:p w14:paraId="5E362713" w14:textId="77777777" w:rsidR="0050481D" w:rsidRDefault="0050481D" w:rsidP="007C190C">
            <w:proofErr w:type="spellStart"/>
            <w:r w:rsidRPr="00124D78">
              <w:t>Phred</w:t>
            </w:r>
            <w:proofErr w:type="spellEnd"/>
            <w:r w:rsidRPr="00124D78">
              <w:t xml:space="preserve"> ≤ </w:t>
            </w:r>
            <w:r>
              <w:t xml:space="preserve">20: </w:t>
            </w:r>
          </w:p>
        </w:tc>
        <w:tc>
          <w:tcPr>
            <w:tcW w:w="2126" w:type="dxa"/>
          </w:tcPr>
          <w:p w14:paraId="5E85DB7E" w14:textId="43048853" w:rsidR="0050481D" w:rsidRPr="007F3E17" w:rsidRDefault="0050481D" w:rsidP="007C190C">
            <w:pPr>
              <w:rPr>
                <w:i/>
                <w:iCs/>
              </w:rPr>
            </w:pPr>
          </w:p>
        </w:tc>
      </w:tr>
      <w:tr w:rsidR="0050481D" w14:paraId="5A578B2A" w14:textId="77777777" w:rsidTr="007C190C">
        <w:tc>
          <w:tcPr>
            <w:tcW w:w="1104" w:type="dxa"/>
            <w:vMerge w:val="restart"/>
            <w:vAlign w:val="center"/>
          </w:tcPr>
          <w:p w14:paraId="1C268456" w14:textId="77777777" w:rsidR="0050481D" w:rsidRDefault="0050481D" w:rsidP="007C190C">
            <w:r>
              <w:t>F3_DNA</w:t>
            </w:r>
          </w:p>
        </w:tc>
        <w:tc>
          <w:tcPr>
            <w:tcW w:w="1351" w:type="dxa"/>
            <w:vMerge w:val="restart"/>
            <w:vAlign w:val="center"/>
          </w:tcPr>
          <w:p w14:paraId="0CAF9A3B" w14:textId="77777777" w:rsidR="0050481D" w:rsidRDefault="0050481D" w:rsidP="007C190C"/>
        </w:tc>
        <w:tc>
          <w:tcPr>
            <w:tcW w:w="2410" w:type="dxa"/>
            <w:vAlign w:val="center"/>
          </w:tcPr>
          <w:p w14:paraId="47BC8BBF" w14:textId="77777777" w:rsidR="0050481D" w:rsidRDefault="0050481D" w:rsidP="007C190C">
            <w:proofErr w:type="spellStart"/>
            <w:r w:rsidRPr="00124D78">
              <w:t>Phred</w:t>
            </w:r>
            <w:proofErr w:type="spellEnd"/>
            <w:r w:rsidRPr="00124D78">
              <w:t xml:space="preserve"> ≤ 5</w:t>
            </w:r>
            <w:r>
              <w:t xml:space="preserve">: </w:t>
            </w:r>
          </w:p>
        </w:tc>
        <w:tc>
          <w:tcPr>
            <w:tcW w:w="2126" w:type="dxa"/>
          </w:tcPr>
          <w:p w14:paraId="2749EEB6" w14:textId="1FEEA269" w:rsidR="0050481D" w:rsidRPr="007F3E17" w:rsidRDefault="0050481D" w:rsidP="007C190C">
            <w:pPr>
              <w:rPr>
                <w:i/>
                <w:iCs/>
              </w:rPr>
            </w:pPr>
          </w:p>
        </w:tc>
      </w:tr>
      <w:tr w:rsidR="0050481D" w14:paraId="28D87C30" w14:textId="77777777" w:rsidTr="007C190C">
        <w:tc>
          <w:tcPr>
            <w:tcW w:w="1104" w:type="dxa"/>
            <w:vMerge/>
          </w:tcPr>
          <w:p w14:paraId="6B82BC4C" w14:textId="77777777" w:rsidR="0050481D" w:rsidRDefault="0050481D" w:rsidP="007C190C"/>
        </w:tc>
        <w:tc>
          <w:tcPr>
            <w:tcW w:w="1351" w:type="dxa"/>
            <w:vMerge/>
          </w:tcPr>
          <w:p w14:paraId="117E9AFC" w14:textId="77777777" w:rsidR="0050481D" w:rsidRDefault="0050481D" w:rsidP="007C190C"/>
        </w:tc>
        <w:tc>
          <w:tcPr>
            <w:tcW w:w="2410" w:type="dxa"/>
            <w:vAlign w:val="center"/>
          </w:tcPr>
          <w:p w14:paraId="410C7443" w14:textId="77777777" w:rsidR="0050481D" w:rsidRDefault="0050481D" w:rsidP="007C190C">
            <w:proofErr w:type="spellStart"/>
            <w:r w:rsidRPr="00124D78">
              <w:t>Phred</w:t>
            </w:r>
            <w:proofErr w:type="spellEnd"/>
            <w:r w:rsidRPr="00124D78">
              <w:t xml:space="preserve"> ≤ </w:t>
            </w:r>
            <w:r>
              <w:t xml:space="preserve">10: </w:t>
            </w:r>
          </w:p>
        </w:tc>
        <w:tc>
          <w:tcPr>
            <w:tcW w:w="2126" w:type="dxa"/>
          </w:tcPr>
          <w:p w14:paraId="15D50975" w14:textId="20D949D9" w:rsidR="0050481D" w:rsidRPr="007F3E17" w:rsidRDefault="0050481D" w:rsidP="007C190C">
            <w:pPr>
              <w:rPr>
                <w:i/>
                <w:iCs/>
              </w:rPr>
            </w:pPr>
          </w:p>
        </w:tc>
      </w:tr>
      <w:tr w:rsidR="0050481D" w14:paraId="788CF75C" w14:textId="77777777" w:rsidTr="007C190C">
        <w:tc>
          <w:tcPr>
            <w:tcW w:w="1104" w:type="dxa"/>
            <w:vMerge/>
          </w:tcPr>
          <w:p w14:paraId="1420F723" w14:textId="77777777" w:rsidR="0050481D" w:rsidRDefault="0050481D" w:rsidP="007C190C"/>
        </w:tc>
        <w:tc>
          <w:tcPr>
            <w:tcW w:w="1351" w:type="dxa"/>
            <w:vMerge/>
          </w:tcPr>
          <w:p w14:paraId="4FB5A7F2" w14:textId="77777777" w:rsidR="0050481D" w:rsidRDefault="0050481D" w:rsidP="007C190C"/>
        </w:tc>
        <w:tc>
          <w:tcPr>
            <w:tcW w:w="2410" w:type="dxa"/>
            <w:vAlign w:val="center"/>
          </w:tcPr>
          <w:p w14:paraId="06F8CB87" w14:textId="77777777" w:rsidR="0050481D" w:rsidRDefault="0050481D" w:rsidP="007C190C">
            <w:proofErr w:type="spellStart"/>
            <w:r w:rsidRPr="00124D78">
              <w:t>Phred</w:t>
            </w:r>
            <w:proofErr w:type="spellEnd"/>
            <w:r w:rsidRPr="00124D78">
              <w:t xml:space="preserve"> ≤ </w:t>
            </w:r>
            <w:r>
              <w:t>1</w:t>
            </w:r>
            <w:r w:rsidRPr="00124D78">
              <w:t>5</w:t>
            </w:r>
            <w:r>
              <w:t xml:space="preserve">: </w:t>
            </w:r>
          </w:p>
        </w:tc>
        <w:tc>
          <w:tcPr>
            <w:tcW w:w="2126" w:type="dxa"/>
          </w:tcPr>
          <w:p w14:paraId="11A4C101" w14:textId="4AF2CA0C" w:rsidR="0050481D" w:rsidRPr="007F3E17" w:rsidRDefault="0050481D" w:rsidP="007C190C">
            <w:pPr>
              <w:rPr>
                <w:i/>
                <w:iCs/>
              </w:rPr>
            </w:pPr>
          </w:p>
        </w:tc>
      </w:tr>
      <w:tr w:rsidR="0050481D" w14:paraId="585C82AB" w14:textId="77777777" w:rsidTr="007C190C">
        <w:tc>
          <w:tcPr>
            <w:tcW w:w="1104" w:type="dxa"/>
            <w:vMerge/>
          </w:tcPr>
          <w:p w14:paraId="52FA86DF" w14:textId="77777777" w:rsidR="0050481D" w:rsidRDefault="0050481D" w:rsidP="007C190C"/>
        </w:tc>
        <w:tc>
          <w:tcPr>
            <w:tcW w:w="1351" w:type="dxa"/>
            <w:vMerge/>
          </w:tcPr>
          <w:p w14:paraId="7014FBFD" w14:textId="77777777" w:rsidR="0050481D" w:rsidRDefault="0050481D" w:rsidP="007C190C"/>
        </w:tc>
        <w:tc>
          <w:tcPr>
            <w:tcW w:w="2410" w:type="dxa"/>
            <w:vAlign w:val="center"/>
          </w:tcPr>
          <w:p w14:paraId="70141716" w14:textId="77777777" w:rsidR="0050481D" w:rsidRDefault="0050481D" w:rsidP="007C190C">
            <w:proofErr w:type="spellStart"/>
            <w:r w:rsidRPr="00124D78">
              <w:t>Phred</w:t>
            </w:r>
            <w:proofErr w:type="spellEnd"/>
            <w:r w:rsidRPr="00124D78">
              <w:t xml:space="preserve"> ≤ </w:t>
            </w:r>
            <w:r>
              <w:t xml:space="preserve">20: </w:t>
            </w:r>
          </w:p>
        </w:tc>
        <w:tc>
          <w:tcPr>
            <w:tcW w:w="2126" w:type="dxa"/>
          </w:tcPr>
          <w:p w14:paraId="4DC6A2B3" w14:textId="5F3DFB62" w:rsidR="0050481D" w:rsidRPr="007F3E17" w:rsidRDefault="0050481D" w:rsidP="007C190C">
            <w:pPr>
              <w:rPr>
                <w:i/>
                <w:iCs/>
              </w:rPr>
            </w:pPr>
          </w:p>
        </w:tc>
      </w:tr>
    </w:tbl>
    <w:p w14:paraId="656D7F3D" w14:textId="77777777" w:rsidR="00066A22" w:rsidRDefault="00066A22" w:rsidP="00C67427">
      <w:pPr>
        <w:pStyle w:val="Caption"/>
        <w:keepNext/>
      </w:pPr>
    </w:p>
    <w:p w14:paraId="37D4A070" w14:textId="4CA808FC" w:rsidR="00C67427" w:rsidRDefault="00C67427" w:rsidP="00C67427">
      <w:pPr>
        <w:pStyle w:val="Caption"/>
        <w:keepNext/>
      </w:pPr>
      <w:r>
        <w:t xml:space="preserve">Supplementary Table </w:t>
      </w:r>
      <w:r w:rsidR="005F161E">
        <w:fldChar w:fldCharType="begin"/>
      </w:r>
      <w:r w:rsidR="005F161E">
        <w:instrText xml:space="preserve"> SEQ Supplementary_Table \* ARABIC </w:instrText>
      </w:r>
      <w:r w:rsidR="005F161E">
        <w:fldChar w:fldCharType="separate"/>
      </w:r>
      <w:r>
        <w:rPr>
          <w:noProof/>
        </w:rPr>
        <w:t>5</w:t>
      </w:r>
      <w:r w:rsidR="005F161E">
        <w:rPr>
          <w:noProof/>
        </w:rPr>
        <w:fldChar w:fldCharType="end"/>
      </w:r>
      <w:r>
        <w:t xml:space="preserve">: </w:t>
      </w:r>
      <w:r w:rsidRPr="00BC26C2">
        <w:t>Number of reads and contigs after each pipeline step (</w:t>
      </w:r>
      <w:r>
        <w:t>R</w:t>
      </w:r>
      <w:r w:rsidRPr="00BC26C2">
        <w:t>NA)</w:t>
      </w:r>
    </w:p>
    <w:tbl>
      <w:tblPr>
        <w:tblStyle w:val="TableGrid"/>
        <w:tblW w:w="0" w:type="auto"/>
        <w:tblLook w:val="04A0" w:firstRow="1" w:lastRow="0" w:firstColumn="1" w:lastColumn="0" w:noHBand="0" w:noVBand="1"/>
      </w:tblPr>
      <w:tblGrid>
        <w:gridCol w:w="1087"/>
        <w:gridCol w:w="1351"/>
        <w:gridCol w:w="2410"/>
        <w:gridCol w:w="2126"/>
      </w:tblGrid>
      <w:tr w:rsidR="00C67427" w14:paraId="25E32D04" w14:textId="77777777" w:rsidTr="007C190C">
        <w:tc>
          <w:tcPr>
            <w:tcW w:w="1087" w:type="dxa"/>
          </w:tcPr>
          <w:p w14:paraId="4251456F" w14:textId="77777777" w:rsidR="00C67427" w:rsidRDefault="00C67427" w:rsidP="007C190C">
            <w:r>
              <w:t>Sample</w:t>
            </w:r>
          </w:p>
        </w:tc>
        <w:tc>
          <w:tcPr>
            <w:tcW w:w="1351" w:type="dxa"/>
          </w:tcPr>
          <w:p w14:paraId="42E18D03" w14:textId="77777777" w:rsidR="00C67427" w:rsidRDefault="00C67427" w:rsidP="007C190C">
            <w:r>
              <w:t>Raw reads</w:t>
            </w:r>
          </w:p>
        </w:tc>
        <w:tc>
          <w:tcPr>
            <w:tcW w:w="2410" w:type="dxa"/>
          </w:tcPr>
          <w:p w14:paraId="61EB9630" w14:textId="77777777" w:rsidR="00C67427" w:rsidRDefault="00C67427" w:rsidP="007C190C">
            <w:r>
              <w:t>Quality filtered reads</w:t>
            </w:r>
          </w:p>
        </w:tc>
        <w:tc>
          <w:tcPr>
            <w:tcW w:w="2126" w:type="dxa"/>
          </w:tcPr>
          <w:p w14:paraId="25ED9112" w14:textId="77777777" w:rsidR="00C67427" w:rsidRDefault="00C67427" w:rsidP="007C190C">
            <w:r>
              <w:t>rRNA filtered reads</w:t>
            </w:r>
          </w:p>
        </w:tc>
      </w:tr>
      <w:tr w:rsidR="00C67427" w14:paraId="45E3101D" w14:textId="77777777" w:rsidTr="007C190C">
        <w:tc>
          <w:tcPr>
            <w:tcW w:w="1087" w:type="dxa"/>
            <w:vMerge w:val="restart"/>
            <w:vAlign w:val="center"/>
          </w:tcPr>
          <w:p w14:paraId="1742C540" w14:textId="77777777" w:rsidR="00C67427" w:rsidRDefault="00C67427" w:rsidP="007C190C">
            <w:r>
              <w:t>M1_RNA</w:t>
            </w:r>
          </w:p>
        </w:tc>
        <w:tc>
          <w:tcPr>
            <w:tcW w:w="1351" w:type="dxa"/>
            <w:vMerge w:val="restart"/>
            <w:vAlign w:val="center"/>
          </w:tcPr>
          <w:p w14:paraId="7795F712" w14:textId="77777777" w:rsidR="00C67427" w:rsidRDefault="00C67427" w:rsidP="007C190C"/>
        </w:tc>
        <w:tc>
          <w:tcPr>
            <w:tcW w:w="2410" w:type="dxa"/>
            <w:vAlign w:val="center"/>
          </w:tcPr>
          <w:p w14:paraId="4F34710A" w14:textId="77777777" w:rsidR="00C67427" w:rsidRDefault="00C67427" w:rsidP="007C190C">
            <w:proofErr w:type="spellStart"/>
            <w:r w:rsidRPr="00124D78">
              <w:t>Phred</w:t>
            </w:r>
            <w:proofErr w:type="spellEnd"/>
            <w:r w:rsidRPr="00124D78">
              <w:t xml:space="preserve"> ≤ 5</w:t>
            </w:r>
            <w:r>
              <w:t xml:space="preserve">: </w:t>
            </w:r>
          </w:p>
        </w:tc>
        <w:tc>
          <w:tcPr>
            <w:tcW w:w="2126" w:type="dxa"/>
          </w:tcPr>
          <w:p w14:paraId="29E15E15" w14:textId="1CBDC7B6" w:rsidR="00C67427" w:rsidRPr="007F3E17" w:rsidRDefault="007E18EB" w:rsidP="007C190C">
            <w:pPr>
              <w:rPr>
                <w:i/>
                <w:iCs/>
              </w:rPr>
            </w:pPr>
            <w:r>
              <w:rPr>
                <w:i/>
                <w:iCs/>
              </w:rPr>
              <w:t>4x…</w:t>
            </w:r>
          </w:p>
        </w:tc>
      </w:tr>
      <w:tr w:rsidR="00C67427" w14:paraId="35E428B6" w14:textId="77777777" w:rsidTr="007C190C">
        <w:tc>
          <w:tcPr>
            <w:tcW w:w="1087" w:type="dxa"/>
            <w:vMerge/>
            <w:vAlign w:val="center"/>
          </w:tcPr>
          <w:p w14:paraId="32EE0320" w14:textId="77777777" w:rsidR="00C67427" w:rsidRDefault="00C67427" w:rsidP="007C190C"/>
        </w:tc>
        <w:tc>
          <w:tcPr>
            <w:tcW w:w="1351" w:type="dxa"/>
            <w:vMerge/>
            <w:vAlign w:val="center"/>
          </w:tcPr>
          <w:p w14:paraId="6FFAAD40" w14:textId="77777777" w:rsidR="00C67427" w:rsidRDefault="00C67427" w:rsidP="007C190C"/>
        </w:tc>
        <w:tc>
          <w:tcPr>
            <w:tcW w:w="2410" w:type="dxa"/>
            <w:vAlign w:val="center"/>
          </w:tcPr>
          <w:p w14:paraId="7ED56D27" w14:textId="77777777" w:rsidR="00C67427" w:rsidRDefault="00C67427" w:rsidP="007C190C">
            <w:proofErr w:type="spellStart"/>
            <w:r w:rsidRPr="00124D78">
              <w:t>Phred</w:t>
            </w:r>
            <w:proofErr w:type="spellEnd"/>
            <w:r w:rsidRPr="00124D78">
              <w:t xml:space="preserve"> ≤ </w:t>
            </w:r>
            <w:r>
              <w:t xml:space="preserve">10: </w:t>
            </w:r>
          </w:p>
        </w:tc>
        <w:tc>
          <w:tcPr>
            <w:tcW w:w="2126" w:type="dxa"/>
          </w:tcPr>
          <w:p w14:paraId="5CC96994" w14:textId="5D9AE89D" w:rsidR="00C67427" w:rsidRPr="007F3E17" w:rsidRDefault="00C67427" w:rsidP="007C190C">
            <w:pPr>
              <w:rPr>
                <w:i/>
                <w:iCs/>
              </w:rPr>
            </w:pPr>
          </w:p>
        </w:tc>
      </w:tr>
      <w:tr w:rsidR="00C67427" w14:paraId="49EF945D" w14:textId="77777777" w:rsidTr="007C190C">
        <w:tc>
          <w:tcPr>
            <w:tcW w:w="1087" w:type="dxa"/>
            <w:vMerge/>
            <w:vAlign w:val="center"/>
          </w:tcPr>
          <w:p w14:paraId="0CFA8EB5" w14:textId="77777777" w:rsidR="00C67427" w:rsidRDefault="00C67427" w:rsidP="007C190C"/>
        </w:tc>
        <w:tc>
          <w:tcPr>
            <w:tcW w:w="1351" w:type="dxa"/>
            <w:vMerge/>
            <w:vAlign w:val="center"/>
          </w:tcPr>
          <w:p w14:paraId="03417F43" w14:textId="77777777" w:rsidR="00C67427" w:rsidRDefault="00C67427" w:rsidP="007C190C"/>
        </w:tc>
        <w:tc>
          <w:tcPr>
            <w:tcW w:w="2410" w:type="dxa"/>
            <w:vAlign w:val="center"/>
          </w:tcPr>
          <w:p w14:paraId="02BBE816" w14:textId="77777777" w:rsidR="00C67427" w:rsidRDefault="00C67427" w:rsidP="007C190C">
            <w:proofErr w:type="spellStart"/>
            <w:r w:rsidRPr="00124D78">
              <w:t>Phred</w:t>
            </w:r>
            <w:proofErr w:type="spellEnd"/>
            <w:r w:rsidRPr="00124D78">
              <w:t xml:space="preserve"> ≤ </w:t>
            </w:r>
            <w:r>
              <w:t>1</w:t>
            </w:r>
            <w:r w:rsidRPr="00124D78">
              <w:t>5</w:t>
            </w:r>
            <w:r>
              <w:t xml:space="preserve">: </w:t>
            </w:r>
          </w:p>
        </w:tc>
        <w:tc>
          <w:tcPr>
            <w:tcW w:w="2126" w:type="dxa"/>
          </w:tcPr>
          <w:p w14:paraId="7DC3570D" w14:textId="1ADAA9ED" w:rsidR="00C67427" w:rsidRPr="007F3E17" w:rsidRDefault="00C67427" w:rsidP="007C190C">
            <w:pPr>
              <w:rPr>
                <w:i/>
                <w:iCs/>
              </w:rPr>
            </w:pPr>
          </w:p>
        </w:tc>
      </w:tr>
      <w:tr w:rsidR="00C67427" w14:paraId="53A92A2C" w14:textId="77777777" w:rsidTr="007C190C">
        <w:tc>
          <w:tcPr>
            <w:tcW w:w="1087" w:type="dxa"/>
            <w:vMerge/>
            <w:vAlign w:val="center"/>
          </w:tcPr>
          <w:p w14:paraId="071B95B8" w14:textId="77777777" w:rsidR="00C67427" w:rsidRDefault="00C67427" w:rsidP="007C190C"/>
        </w:tc>
        <w:tc>
          <w:tcPr>
            <w:tcW w:w="1351" w:type="dxa"/>
            <w:vMerge/>
            <w:vAlign w:val="center"/>
          </w:tcPr>
          <w:p w14:paraId="484B76D4" w14:textId="77777777" w:rsidR="00C67427" w:rsidRDefault="00C67427" w:rsidP="007C190C"/>
        </w:tc>
        <w:tc>
          <w:tcPr>
            <w:tcW w:w="2410" w:type="dxa"/>
            <w:vAlign w:val="center"/>
          </w:tcPr>
          <w:p w14:paraId="121A8BB2" w14:textId="77777777" w:rsidR="00C67427" w:rsidRDefault="00C67427" w:rsidP="007C190C">
            <w:proofErr w:type="spellStart"/>
            <w:r w:rsidRPr="00124D78">
              <w:t>Phred</w:t>
            </w:r>
            <w:proofErr w:type="spellEnd"/>
            <w:r w:rsidRPr="00124D78">
              <w:t xml:space="preserve"> ≤ </w:t>
            </w:r>
            <w:r>
              <w:t xml:space="preserve">20: </w:t>
            </w:r>
          </w:p>
        </w:tc>
        <w:tc>
          <w:tcPr>
            <w:tcW w:w="2126" w:type="dxa"/>
          </w:tcPr>
          <w:p w14:paraId="1F6DD5A0" w14:textId="51B5A93C" w:rsidR="00C67427" w:rsidRPr="007F3E17" w:rsidRDefault="00C67427" w:rsidP="007C190C">
            <w:pPr>
              <w:rPr>
                <w:i/>
                <w:iCs/>
              </w:rPr>
            </w:pPr>
          </w:p>
        </w:tc>
      </w:tr>
      <w:tr w:rsidR="00C67427" w14:paraId="1143BF26" w14:textId="77777777" w:rsidTr="007C190C">
        <w:tc>
          <w:tcPr>
            <w:tcW w:w="1087" w:type="dxa"/>
            <w:vMerge w:val="restart"/>
            <w:vAlign w:val="center"/>
          </w:tcPr>
          <w:p w14:paraId="1BC3CC07" w14:textId="77777777" w:rsidR="00C67427" w:rsidRDefault="00C67427" w:rsidP="007C190C">
            <w:r>
              <w:t>M2_RNA</w:t>
            </w:r>
          </w:p>
        </w:tc>
        <w:tc>
          <w:tcPr>
            <w:tcW w:w="1351" w:type="dxa"/>
            <w:vMerge w:val="restart"/>
            <w:vAlign w:val="center"/>
          </w:tcPr>
          <w:p w14:paraId="4176ED8D" w14:textId="77777777" w:rsidR="00C67427" w:rsidRDefault="00C67427" w:rsidP="007C190C"/>
        </w:tc>
        <w:tc>
          <w:tcPr>
            <w:tcW w:w="2410" w:type="dxa"/>
            <w:vAlign w:val="center"/>
          </w:tcPr>
          <w:p w14:paraId="0A841F3B" w14:textId="77777777" w:rsidR="00C67427" w:rsidRDefault="00C67427" w:rsidP="007C190C">
            <w:proofErr w:type="spellStart"/>
            <w:r w:rsidRPr="00124D78">
              <w:t>Phred</w:t>
            </w:r>
            <w:proofErr w:type="spellEnd"/>
            <w:r w:rsidRPr="00124D78">
              <w:t xml:space="preserve"> ≤ 5</w:t>
            </w:r>
            <w:r>
              <w:t xml:space="preserve">: </w:t>
            </w:r>
          </w:p>
        </w:tc>
        <w:tc>
          <w:tcPr>
            <w:tcW w:w="2126" w:type="dxa"/>
          </w:tcPr>
          <w:p w14:paraId="09AEC838" w14:textId="412A4F38" w:rsidR="00C67427" w:rsidRPr="007F3E17" w:rsidRDefault="00C67427" w:rsidP="007C190C">
            <w:pPr>
              <w:rPr>
                <w:i/>
                <w:iCs/>
              </w:rPr>
            </w:pPr>
          </w:p>
        </w:tc>
      </w:tr>
      <w:tr w:rsidR="00C67427" w14:paraId="41166869" w14:textId="77777777" w:rsidTr="007C190C">
        <w:tc>
          <w:tcPr>
            <w:tcW w:w="1087" w:type="dxa"/>
            <w:vMerge/>
            <w:vAlign w:val="center"/>
          </w:tcPr>
          <w:p w14:paraId="6F08CE1F" w14:textId="77777777" w:rsidR="00C67427" w:rsidRDefault="00C67427" w:rsidP="007C190C"/>
        </w:tc>
        <w:tc>
          <w:tcPr>
            <w:tcW w:w="1351" w:type="dxa"/>
            <w:vMerge/>
            <w:vAlign w:val="center"/>
          </w:tcPr>
          <w:p w14:paraId="3FD879BE" w14:textId="77777777" w:rsidR="00C67427" w:rsidRDefault="00C67427" w:rsidP="007C190C"/>
        </w:tc>
        <w:tc>
          <w:tcPr>
            <w:tcW w:w="2410" w:type="dxa"/>
            <w:vAlign w:val="center"/>
          </w:tcPr>
          <w:p w14:paraId="6EC338E0" w14:textId="77777777" w:rsidR="00C67427" w:rsidRDefault="00C67427" w:rsidP="007C190C">
            <w:proofErr w:type="spellStart"/>
            <w:r w:rsidRPr="00124D78">
              <w:t>Phred</w:t>
            </w:r>
            <w:proofErr w:type="spellEnd"/>
            <w:r w:rsidRPr="00124D78">
              <w:t xml:space="preserve"> ≤ </w:t>
            </w:r>
            <w:r>
              <w:t xml:space="preserve">10: </w:t>
            </w:r>
          </w:p>
        </w:tc>
        <w:tc>
          <w:tcPr>
            <w:tcW w:w="2126" w:type="dxa"/>
          </w:tcPr>
          <w:p w14:paraId="5269D4D2" w14:textId="0F2DEAD1" w:rsidR="00C67427" w:rsidRPr="007F3E17" w:rsidRDefault="00C67427" w:rsidP="007C190C">
            <w:pPr>
              <w:rPr>
                <w:i/>
                <w:iCs/>
              </w:rPr>
            </w:pPr>
          </w:p>
        </w:tc>
      </w:tr>
      <w:tr w:rsidR="00C67427" w14:paraId="732FB2B9" w14:textId="77777777" w:rsidTr="007C190C">
        <w:tc>
          <w:tcPr>
            <w:tcW w:w="1087" w:type="dxa"/>
            <w:vMerge/>
            <w:vAlign w:val="center"/>
          </w:tcPr>
          <w:p w14:paraId="13B0621C" w14:textId="77777777" w:rsidR="00C67427" w:rsidRDefault="00C67427" w:rsidP="007C190C"/>
        </w:tc>
        <w:tc>
          <w:tcPr>
            <w:tcW w:w="1351" w:type="dxa"/>
            <w:vMerge/>
            <w:vAlign w:val="center"/>
          </w:tcPr>
          <w:p w14:paraId="70B0771A" w14:textId="77777777" w:rsidR="00C67427" w:rsidRDefault="00C67427" w:rsidP="007C190C"/>
        </w:tc>
        <w:tc>
          <w:tcPr>
            <w:tcW w:w="2410" w:type="dxa"/>
            <w:vAlign w:val="center"/>
          </w:tcPr>
          <w:p w14:paraId="3CD623B8" w14:textId="77777777" w:rsidR="00C67427" w:rsidRDefault="00C67427" w:rsidP="007C190C">
            <w:proofErr w:type="spellStart"/>
            <w:r w:rsidRPr="00124D78">
              <w:t>Phred</w:t>
            </w:r>
            <w:proofErr w:type="spellEnd"/>
            <w:r w:rsidRPr="00124D78">
              <w:t xml:space="preserve"> ≤ </w:t>
            </w:r>
            <w:r>
              <w:t>1</w:t>
            </w:r>
            <w:r w:rsidRPr="00124D78">
              <w:t>5</w:t>
            </w:r>
            <w:r>
              <w:t xml:space="preserve">: </w:t>
            </w:r>
          </w:p>
        </w:tc>
        <w:tc>
          <w:tcPr>
            <w:tcW w:w="2126" w:type="dxa"/>
          </w:tcPr>
          <w:p w14:paraId="7E252CAC" w14:textId="6F9614BC" w:rsidR="00C67427" w:rsidRPr="007F3E17" w:rsidRDefault="00C67427" w:rsidP="007C190C">
            <w:pPr>
              <w:rPr>
                <w:i/>
                <w:iCs/>
              </w:rPr>
            </w:pPr>
          </w:p>
        </w:tc>
      </w:tr>
      <w:tr w:rsidR="00C67427" w14:paraId="6AAA858D" w14:textId="77777777" w:rsidTr="007C190C">
        <w:tc>
          <w:tcPr>
            <w:tcW w:w="1087" w:type="dxa"/>
            <w:vMerge/>
            <w:vAlign w:val="center"/>
          </w:tcPr>
          <w:p w14:paraId="07E8674F" w14:textId="77777777" w:rsidR="00C67427" w:rsidRDefault="00C67427" w:rsidP="007C190C"/>
        </w:tc>
        <w:tc>
          <w:tcPr>
            <w:tcW w:w="1351" w:type="dxa"/>
            <w:vMerge/>
            <w:vAlign w:val="center"/>
          </w:tcPr>
          <w:p w14:paraId="79CFFE2A" w14:textId="77777777" w:rsidR="00C67427" w:rsidRDefault="00C67427" w:rsidP="007C190C"/>
        </w:tc>
        <w:tc>
          <w:tcPr>
            <w:tcW w:w="2410" w:type="dxa"/>
            <w:vAlign w:val="center"/>
          </w:tcPr>
          <w:p w14:paraId="3B568180" w14:textId="77777777" w:rsidR="00C67427" w:rsidRDefault="00C67427" w:rsidP="007C190C">
            <w:proofErr w:type="spellStart"/>
            <w:r w:rsidRPr="00124D78">
              <w:t>Phred</w:t>
            </w:r>
            <w:proofErr w:type="spellEnd"/>
            <w:r w:rsidRPr="00124D78">
              <w:t xml:space="preserve"> ≤ </w:t>
            </w:r>
            <w:r>
              <w:t xml:space="preserve">20: </w:t>
            </w:r>
          </w:p>
        </w:tc>
        <w:tc>
          <w:tcPr>
            <w:tcW w:w="2126" w:type="dxa"/>
          </w:tcPr>
          <w:p w14:paraId="00B2E93D" w14:textId="6BA67511" w:rsidR="00C67427" w:rsidRPr="007F3E17" w:rsidRDefault="00C67427" w:rsidP="007C190C">
            <w:pPr>
              <w:rPr>
                <w:i/>
                <w:iCs/>
              </w:rPr>
            </w:pPr>
          </w:p>
        </w:tc>
      </w:tr>
      <w:tr w:rsidR="00C67427" w14:paraId="0AA814CD" w14:textId="77777777" w:rsidTr="007C190C">
        <w:tc>
          <w:tcPr>
            <w:tcW w:w="1087" w:type="dxa"/>
            <w:vMerge w:val="restart"/>
            <w:vAlign w:val="center"/>
          </w:tcPr>
          <w:p w14:paraId="2AD25B80" w14:textId="77777777" w:rsidR="00C67427" w:rsidRDefault="00C67427" w:rsidP="007C190C">
            <w:r>
              <w:t>M3_RNA</w:t>
            </w:r>
          </w:p>
        </w:tc>
        <w:tc>
          <w:tcPr>
            <w:tcW w:w="1351" w:type="dxa"/>
            <w:vMerge w:val="restart"/>
            <w:vAlign w:val="center"/>
          </w:tcPr>
          <w:p w14:paraId="630D044E" w14:textId="77777777" w:rsidR="00C67427" w:rsidRDefault="00C67427" w:rsidP="007C190C"/>
        </w:tc>
        <w:tc>
          <w:tcPr>
            <w:tcW w:w="2410" w:type="dxa"/>
            <w:vAlign w:val="center"/>
          </w:tcPr>
          <w:p w14:paraId="056B1721" w14:textId="77777777" w:rsidR="00C67427" w:rsidRDefault="00C67427" w:rsidP="007C190C">
            <w:proofErr w:type="spellStart"/>
            <w:r w:rsidRPr="00124D78">
              <w:t>Phred</w:t>
            </w:r>
            <w:proofErr w:type="spellEnd"/>
            <w:r w:rsidRPr="00124D78">
              <w:t xml:space="preserve"> ≤ 5</w:t>
            </w:r>
            <w:r>
              <w:t xml:space="preserve">: </w:t>
            </w:r>
          </w:p>
        </w:tc>
        <w:tc>
          <w:tcPr>
            <w:tcW w:w="2126" w:type="dxa"/>
          </w:tcPr>
          <w:p w14:paraId="78630AF3" w14:textId="6BE60848" w:rsidR="00C67427" w:rsidRPr="007F3E17" w:rsidRDefault="00C67427" w:rsidP="007C190C">
            <w:pPr>
              <w:rPr>
                <w:i/>
                <w:iCs/>
              </w:rPr>
            </w:pPr>
          </w:p>
        </w:tc>
      </w:tr>
      <w:tr w:rsidR="00C67427" w14:paraId="28D95C03" w14:textId="77777777" w:rsidTr="007C190C">
        <w:tc>
          <w:tcPr>
            <w:tcW w:w="1087" w:type="dxa"/>
            <w:vMerge/>
            <w:vAlign w:val="center"/>
          </w:tcPr>
          <w:p w14:paraId="6D32AE26" w14:textId="77777777" w:rsidR="00C67427" w:rsidRDefault="00C67427" w:rsidP="007C190C"/>
        </w:tc>
        <w:tc>
          <w:tcPr>
            <w:tcW w:w="1351" w:type="dxa"/>
            <w:vMerge/>
            <w:vAlign w:val="center"/>
          </w:tcPr>
          <w:p w14:paraId="4C4FD20D" w14:textId="77777777" w:rsidR="00C67427" w:rsidRDefault="00C67427" w:rsidP="007C190C"/>
        </w:tc>
        <w:tc>
          <w:tcPr>
            <w:tcW w:w="2410" w:type="dxa"/>
            <w:vAlign w:val="center"/>
          </w:tcPr>
          <w:p w14:paraId="2D3A2C71" w14:textId="77777777" w:rsidR="00C67427" w:rsidRDefault="00C67427" w:rsidP="007C190C">
            <w:proofErr w:type="spellStart"/>
            <w:r w:rsidRPr="00124D78">
              <w:t>Phred</w:t>
            </w:r>
            <w:proofErr w:type="spellEnd"/>
            <w:r w:rsidRPr="00124D78">
              <w:t xml:space="preserve"> ≤ </w:t>
            </w:r>
            <w:r>
              <w:t xml:space="preserve">10: </w:t>
            </w:r>
          </w:p>
        </w:tc>
        <w:tc>
          <w:tcPr>
            <w:tcW w:w="2126" w:type="dxa"/>
          </w:tcPr>
          <w:p w14:paraId="2BC7BE39" w14:textId="72D89CC7" w:rsidR="00C67427" w:rsidRPr="007F3E17" w:rsidRDefault="00C67427" w:rsidP="007C190C">
            <w:pPr>
              <w:rPr>
                <w:i/>
                <w:iCs/>
              </w:rPr>
            </w:pPr>
          </w:p>
        </w:tc>
      </w:tr>
      <w:tr w:rsidR="00C67427" w14:paraId="728BB4C3" w14:textId="77777777" w:rsidTr="007C190C">
        <w:tc>
          <w:tcPr>
            <w:tcW w:w="1087" w:type="dxa"/>
            <w:vMerge/>
            <w:vAlign w:val="center"/>
          </w:tcPr>
          <w:p w14:paraId="35ABA79F" w14:textId="77777777" w:rsidR="00C67427" w:rsidRDefault="00C67427" w:rsidP="007C190C"/>
        </w:tc>
        <w:tc>
          <w:tcPr>
            <w:tcW w:w="1351" w:type="dxa"/>
            <w:vMerge/>
            <w:vAlign w:val="center"/>
          </w:tcPr>
          <w:p w14:paraId="154A5203" w14:textId="77777777" w:rsidR="00C67427" w:rsidRDefault="00C67427" w:rsidP="007C190C"/>
        </w:tc>
        <w:tc>
          <w:tcPr>
            <w:tcW w:w="2410" w:type="dxa"/>
            <w:vAlign w:val="center"/>
          </w:tcPr>
          <w:p w14:paraId="5F38E8FF" w14:textId="77777777" w:rsidR="00C67427" w:rsidRDefault="00C67427" w:rsidP="007C190C">
            <w:proofErr w:type="spellStart"/>
            <w:r w:rsidRPr="00124D78">
              <w:t>Phred</w:t>
            </w:r>
            <w:proofErr w:type="spellEnd"/>
            <w:r w:rsidRPr="00124D78">
              <w:t xml:space="preserve"> ≤ </w:t>
            </w:r>
            <w:r>
              <w:t>1</w:t>
            </w:r>
            <w:r w:rsidRPr="00124D78">
              <w:t>5</w:t>
            </w:r>
            <w:r>
              <w:t xml:space="preserve">: </w:t>
            </w:r>
          </w:p>
        </w:tc>
        <w:tc>
          <w:tcPr>
            <w:tcW w:w="2126" w:type="dxa"/>
          </w:tcPr>
          <w:p w14:paraId="254F6969" w14:textId="7B036A69" w:rsidR="00C67427" w:rsidRPr="007F3E17" w:rsidRDefault="00C67427" w:rsidP="007C190C">
            <w:pPr>
              <w:rPr>
                <w:i/>
                <w:iCs/>
              </w:rPr>
            </w:pPr>
          </w:p>
        </w:tc>
      </w:tr>
      <w:tr w:rsidR="00C67427" w14:paraId="11BC292A" w14:textId="77777777" w:rsidTr="007C190C">
        <w:tc>
          <w:tcPr>
            <w:tcW w:w="1087" w:type="dxa"/>
            <w:vMerge/>
            <w:vAlign w:val="center"/>
          </w:tcPr>
          <w:p w14:paraId="74A291F3" w14:textId="77777777" w:rsidR="00C67427" w:rsidRDefault="00C67427" w:rsidP="007C190C"/>
        </w:tc>
        <w:tc>
          <w:tcPr>
            <w:tcW w:w="1351" w:type="dxa"/>
            <w:vMerge/>
            <w:vAlign w:val="center"/>
          </w:tcPr>
          <w:p w14:paraId="1BC613E3" w14:textId="77777777" w:rsidR="00C67427" w:rsidRDefault="00C67427" w:rsidP="007C190C"/>
        </w:tc>
        <w:tc>
          <w:tcPr>
            <w:tcW w:w="2410" w:type="dxa"/>
            <w:vAlign w:val="center"/>
          </w:tcPr>
          <w:p w14:paraId="18F5A1A4" w14:textId="77777777" w:rsidR="00C67427" w:rsidRDefault="00C67427" w:rsidP="007C190C">
            <w:proofErr w:type="spellStart"/>
            <w:r w:rsidRPr="00124D78">
              <w:t>Phred</w:t>
            </w:r>
            <w:proofErr w:type="spellEnd"/>
            <w:r w:rsidRPr="00124D78">
              <w:t xml:space="preserve"> ≤ </w:t>
            </w:r>
            <w:r>
              <w:t xml:space="preserve">20: </w:t>
            </w:r>
          </w:p>
        </w:tc>
        <w:tc>
          <w:tcPr>
            <w:tcW w:w="2126" w:type="dxa"/>
          </w:tcPr>
          <w:p w14:paraId="2246D092" w14:textId="4D16428B" w:rsidR="00C67427" w:rsidRPr="007F3E17" w:rsidRDefault="00C67427" w:rsidP="007C190C">
            <w:pPr>
              <w:rPr>
                <w:i/>
                <w:iCs/>
              </w:rPr>
            </w:pPr>
          </w:p>
        </w:tc>
      </w:tr>
      <w:tr w:rsidR="00C67427" w14:paraId="401D514C" w14:textId="77777777" w:rsidTr="007C190C">
        <w:tc>
          <w:tcPr>
            <w:tcW w:w="1087" w:type="dxa"/>
            <w:vMerge w:val="restart"/>
            <w:vAlign w:val="center"/>
          </w:tcPr>
          <w:p w14:paraId="7A83E59A" w14:textId="77777777" w:rsidR="00C67427" w:rsidRDefault="00C67427" w:rsidP="007C190C">
            <w:r>
              <w:t>F1_RNA</w:t>
            </w:r>
          </w:p>
        </w:tc>
        <w:tc>
          <w:tcPr>
            <w:tcW w:w="1351" w:type="dxa"/>
            <w:vMerge w:val="restart"/>
            <w:vAlign w:val="center"/>
          </w:tcPr>
          <w:p w14:paraId="310C51BD" w14:textId="77777777" w:rsidR="00C67427" w:rsidRDefault="00C67427" w:rsidP="007C190C"/>
        </w:tc>
        <w:tc>
          <w:tcPr>
            <w:tcW w:w="2410" w:type="dxa"/>
            <w:vAlign w:val="center"/>
          </w:tcPr>
          <w:p w14:paraId="40A87ED3" w14:textId="77777777" w:rsidR="00C67427" w:rsidRDefault="00C67427" w:rsidP="007C190C">
            <w:proofErr w:type="spellStart"/>
            <w:r w:rsidRPr="00124D78">
              <w:t>Phred</w:t>
            </w:r>
            <w:proofErr w:type="spellEnd"/>
            <w:r w:rsidRPr="00124D78">
              <w:t xml:space="preserve"> ≤ 5</w:t>
            </w:r>
            <w:r>
              <w:t xml:space="preserve">: </w:t>
            </w:r>
          </w:p>
        </w:tc>
        <w:tc>
          <w:tcPr>
            <w:tcW w:w="2126" w:type="dxa"/>
          </w:tcPr>
          <w:p w14:paraId="1B164337" w14:textId="6A03A6D6" w:rsidR="00C67427" w:rsidRPr="007F3E17" w:rsidRDefault="00C67427" w:rsidP="007C190C">
            <w:pPr>
              <w:rPr>
                <w:i/>
                <w:iCs/>
              </w:rPr>
            </w:pPr>
          </w:p>
        </w:tc>
      </w:tr>
      <w:tr w:rsidR="00C67427" w14:paraId="0D5C8C07" w14:textId="77777777" w:rsidTr="007C190C">
        <w:tc>
          <w:tcPr>
            <w:tcW w:w="1087" w:type="dxa"/>
            <w:vMerge/>
            <w:vAlign w:val="center"/>
          </w:tcPr>
          <w:p w14:paraId="3FC4B2EA" w14:textId="77777777" w:rsidR="00C67427" w:rsidRDefault="00C67427" w:rsidP="007C190C"/>
        </w:tc>
        <w:tc>
          <w:tcPr>
            <w:tcW w:w="1351" w:type="dxa"/>
            <w:vMerge/>
            <w:vAlign w:val="center"/>
          </w:tcPr>
          <w:p w14:paraId="7810A0D5" w14:textId="77777777" w:rsidR="00C67427" w:rsidRDefault="00C67427" w:rsidP="007C190C"/>
        </w:tc>
        <w:tc>
          <w:tcPr>
            <w:tcW w:w="2410" w:type="dxa"/>
            <w:vAlign w:val="center"/>
          </w:tcPr>
          <w:p w14:paraId="30F705D0" w14:textId="77777777" w:rsidR="00C67427" w:rsidRDefault="00C67427" w:rsidP="007C190C">
            <w:proofErr w:type="spellStart"/>
            <w:r w:rsidRPr="00124D78">
              <w:t>Phred</w:t>
            </w:r>
            <w:proofErr w:type="spellEnd"/>
            <w:r w:rsidRPr="00124D78">
              <w:t xml:space="preserve"> ≤ </w:t>
            </w:r>
            <w:r>
              <w:t xml:space="preserve">10: </w:t>
            </w:r>
          </w:p>
        </w:tc>
        <w:tc>
          <w:tcPr>
            <w:tcW w:w="2126" w:type="dxa"/>
          </w:tcPr>
          <w:p w14:paraId="0FA6CEE9" w14:textId="29243F81" w:rsidR="00C67427" w:rsidRPr="007F3E17" w:rsidRDefault="00C67427" w:rsidP="007C190C">
            <w:pPr>
              <w:rPr>
                <w:i/>
                <w:iCs/>
              </w:rPr>
            </w:pPr>
          </w:p>
        </w:tc>
      </w:tr>
      <w:tr w:rsidR="00C67427" w14:paraId="24B998DC" w14:textId="77777777" w:rsidTr="007C190C">
        <w:tc>
          <w:tcPr>
            <w:tcW w:w="1087" w:type="dxa"/>
            <w:vMerge/>
            <w:vAlign w:val="center"/>
          </w:tcPr>
          <w:p w14:paraId="327491AE" w14:textId="77777777" w:rsidR="00C67427" w:rsidRDefault="00C67427" w:rsidP="007C190C"/>
        </w:tc>
        <w:tc>
          <w:tcPr>
            <w:tcW w:w="1351" w:type="dxa"/>
            <w:vMerge/>
            <w:vAlign w:val="center"/>
          </w:tcPr>
          <w:p w14:paraId="3D058F56" w14:textId="77777777" w:rsidR="00C67427" w:rsidRDefault="00C67427" w:rsidP="007C190C"/>
        </w:tc>
        <w:tc>
          <w:tcPr>
            <w:tcW w:w="2410" w:type="dxa"/>
            <w:vAlign w:val="center"/>
          </w:tcPr>
          <w:p w14:paraId="1958A8E4" w14:textId="77777777" w:rsidR="00C67427" w:rsidRDefault="00C67427" w:rsidP="007C190C">
            <w:proofErr w:type="spellStart"/>
            <w:r w:rsidRPr="00124D78">
              <w:t>Phred</w:t>
            </w:r>
            <w:proofErr w:type="spellEnd"/>
            <w:r w:rsidRPr="00124D78">
              <w:t xml:space="preserve"> ≤ </w:t>
            </w:r>
            <w:r>
              <w:t>1</w:t>
            </w:r>
            <w:r w:rsidRPr="00124D78">
              <w:t>5</w:t>
            </w:r>
            <w:r>
              <w:t xml:space="preserve">: </w:t>
            </w:r>
          </w:p>
        </w:tc>
        <w:tc>
          <w:tcPr>
            <w:tcW w:w="2126" w:type="dxa"/>
          </w:tcPr>
          <w:p w14:paraId="7953F3B6" w14:textId="6EA4F095" w:rsidR="00C67427" w:rsidRPr="007F3E17" w:rsidRDefault="00C67427" w:rsidP="007C190C">
            <w:pPr>
              <w:rPr>
                <w:i/>
                <w:iCs/>
              </w:rPr>
            </w:pPr>
          </w:p>
        </w:tc>
      </w:tr>
      <w:tr w:rsidR="00C67427" w14:paraId="14CD18E2" w14:textId="77777777" w:rsidTr="007C190C">
        <w:tc>
          <w:tcPr>
            <w:tcW w:w="1087" w:type="dxa"/>
            <w:vMerge/>
            <w:vAlign w:val="center"/>
          </w:tcPr>
          <w:p w14:paraId="7F2A009E" w14:textId="77777777" w:rsidR="00C67427" w:rsidRDefault="00C67427" w:rsidP="007C190C"/>
        </w:tc>
        <w:tc>
          <w:tcPr>
            <w:tcW w:w="1351" w:type="dxa"/>
            <w:vMerge/>
            <w:vAlign w:val="center"/>
          </w:tcPr>
          <w:p w14:paraId="09669F4B" w14:textId="77777777" w:rsidR="00C67427" w:rsidRDefault="00C67427" w:rsidP="007C190C"/>
        </w:tc>
        <w:tc>
          <w:tcPr>
            <w:tcW w:w="2410" w:type="dxa"/>
            <w:vAlign w:val="center"/>
          </w:tcPr>
          <w:p w14:paraId="40F9B752" w14:textId="77777777" w:rsidR="00C67427" w:rsidRDefault="00C67427" w:rsidP="007C190C">
            <w:proofErr w:type="spellStart"/>
            <w:r w:rsidRPr="00124D78">
              <w:t>Phred</w:t>
            </w:r>
            <w:proofErr w:type="spellEnd"/>
            <w:r w:rsidRPr="00124D78">
              <w:t xml:space="preserve"> ≤ </w:t>
            </w:r>
            <w:r>
              <w:t xml:space="preserve">20: </w:t>
            </w:r>
          </w:p>
        </w:tc>
        <w:tc>
          <w:tcPr>
            <w:tcW w:w="2126" w:type="dxa"/>
          </w:tcPr>
          <w:p w14:paraId="46FA8BAC" w14:textId="48AE7139" w:rsidR="00C67427" w:rsidRPr="007F3E17" w:rsidRDefault="00C67427" w:rsidP="007C190C">
            <w:pPr>
              <w:rPr>
                <w:i/>
                <w:iCs/>
              </w:rPr>
            </w:pPr>
          </w:p>
        </w:tc>
      </w:tr>
      <w:tr w:rsidR="00C67427" w14:paraId="4D526EE4" w14:textId="77777777" w:rsidTr="007C190C">
        <w:tc>
          <w:tcPr>
            <w:tcW w:w="1087" w:type="dxa"/>
            <w:vMerge w:val="restart"/>
            <w:vAlign w:val="center"/>
          </w:tcPr>
          <w:p w14:paraId="1B404FF3" w14:textId="77777777" w:rsidR="00C67427" w:rsidRDefault="00C67427" w:rsidP="007C190C">
            <w:r>
              <w:t>F2_RNA</w:t>
            </w:r>
          </w:p>
        </w:tc>
        <w:tc>
          <w:tcPr>
            <w:tcW w:w="1351" w:type="dxa"/>
            <w:vMerge w:val="restart"/>
            <w:vAlign w:val="center"/>
          </w:tcPr>
          <w:p w14:paraId="0D47D973" w14:textId="77777777" w:rsidR="00C67427" w:rsidRDefault="00C67427" w:rsidP="007C190C"/>
        </w:tc>
        <w:tc>
          <w:tcPr>
            <w:tcW w:w="2410" w:type="dxa"/>
            <w:vAlign w:val="center"/>
          </w:tcPr>
          <w:p w14:paraId="186DBEC9" w14:textId="77777777" w:rsidR="00C67427" w:rsidRDefault="00C67427" w:rsidP="007C190C">
            <w:proofErr w:type="spellStart"/>
            <w:r w:rsidRPr="00124D78">
              <w:t>Phred</w:t>
            </w:r>
            <w:proofErr w:type="spellEnd"/>
            <w:r w:rsidRPr="00124D78">
              <w:t xml:space="preserve"> ≤ 5</w:t>
            </w:r>
            <w:r>
              <w:t xml:space="preserve">: </w:t>
            </w:r>
          </w:p>
        </w:tc>
        <w:tc>
          <w:tcPr>
            <w:tcW w:w="2126" w:type="dxa"/>
          </w:tcPr>
          <w:p w14:paraId="453CECBA" w14:textId="673A8387" w:rsidR="00C67427" w:rsidRPr="007F3E17" w:rsidRDefault="00C67427" w:rsidP="007C190C">
            <w:pPr>
              <w:rPr>
                <w:i/>
                <w:iCs/>
              </w:rPr>
            </w:pPr>
          </w:p>
        </w:tc>
      </w:tr>
      <w:tr w:rsidR="00C67427" w14:paraId="3915DA22" w14:textId="77777777" w:rsidTr="007C190C">
        <w:tc>
          <w:tcPr>
            <w:tcW w:w="1087" w:type="dxa"/>
            <w:vMerge/>
            <w:vAlign w:val="center"/>
          </w:tcPr>
          <w:p w14:paraId="6E74FA11" w14:textId="77777777" w:rsidR="00C67427" w:rsidRDefault="00C67427" w:rsidP="007C190C"/>
        </w:tc>
        <w:tc>
          <w:tcPr>
            <w:tcW w:w="1351" w:type="dxa"/>
            <w:vMerge/>
            <w:vAlign w:val="center"/>
          </w:tcPr>
          <w:p w14:paraId="18AA44D5" w14:textId="77777777" w:rsidR="00C67427" w:rsidRDefault="00C67427" w:rsidP="007C190C"/>
        </w:tc>
        <w:tc>
          <w:tcPr>
            <w:tcW w:w="2410" w:type="dxa"/>
            <w:vAlign w:val="center"/>
          </w:tcPr>
          <w:p w14:paraId="571F4D29" w14:textId="77777777" w:rsidR="00C67427" w:rsidRDefault="00C67427" w:rsidP="007C190C">
            <w:proofErr w:type="spellStart"/>
            <w:r w:rsidRPr="00124D78">
              <w:t>Phred</w:t>
            </w:r>
            <w:proofErr w:type="spellEnd"/>
            <w:r w:rsidRPr="00124D78">
              <w:t xml:space="preserve"> ≤ </w:t>
            </w:r>
            <w:r>
              <w:t xml:space="preserve">10: </w:t>
            </w:r>
          </w:p>
        </w:tc>
        <w:tc>
          <w:tcPr>
            <w:tcW w:w="2126" w:type="dxa"/>
          </w:tcPr>
          <w:p w14:paraId="66DFF70F" w14:textId="4AD4BA7E" w:rsidR="00C67427" w:rsidRPr="007F3E17" w:rsidRDefault="00C67427" w:rsidP="007C190C">
            <w:pPr>
              <w:rPr>
                <w:i/>
                <w:iCs/>
              </w:rPr>
            </w:pPr>
          </w:p>
        </w:tc>
      </w:tr>
      <w:tr w:rsidR="00C67427" w14:paraId="61EC384A" w14:textId="77777777" w:rsidTr="007C190C">
        <w:tc>
          <w:tcPr>
            <w:tcW w:w="1087" w:type="dxa"/>
            <w:vMerge/>
            <w:vAlign w:val="center"/>
          </w:tcPr>
          <w:p w14:paraId="165E2278" w14:textId="77777777" w:rsidR="00C67427" w:rsidRDefault="00C67427" w:rsidP="007C190C"/>
        </w:tc>
        <w:tc>
          <w:tcPr>
            <w:tcW w:w="1351" w:type="dxa"/>
            <w:vMerge/>
            <w:vAlign w:val="center"/>
          </w:tcPr>
          <w:p w14:paraId="345D2073" w14:textId="77777777" w:rsidR="00C67427" w:rsidRDefault="00C67427" w:rsidP="007C190C"/>
        </w:tc>
        <w:tc>
          <w:tcPr>
            <w:tcW w:w="2410" w:type="dxa"/>
            <w:vAlign w:val="center"/>
          </w:tcPr>
          <w:p w14:paraId="73B2A0DC" w14:textId="77777777" w:rsidR="00C67427" w:rsidRDefault="00C67427" w:rsidP="007C190C">
            <w:proofErr w:type="spellStart"/>
            <w:r w:rsidRPr="00124D78">
              <w:t>Phred</w:t>
            </w:r>
            <w:proofErr w:type="spellEnd"/>
            <w:r w:rsidRPr="00124D78">
              <w:t xml:space="preserve"> ≤ </w:t>
            </w:r>
            <w:r>
              <w:t>1</w:t>
            </w:r>
            <w:r w:rsidRPr="00124D78">
              <w:t>5</w:t>
            </w:r>
            <w:r>
              <w:t xml:space="preserve">: </w:t>
            </w:r>
          </w:p>
        </w:tc>
        <w:tc>
          <w:tcPr>
            <w:tcW w:w="2126" w:type="dxa"/>
          </w:tcPr>
          <w:p w14:paraId="26D203E5" w14:textId="5E03558E" w:rsidR="00C67427" w:rsidRPr="007F3E17" w:rsidRDefault="00C67427" w:rsidP="007C190C">
            <w:pPr>
              <w:rPr>
                <w:i/>
                <w:iCs/>
              </w:rPr>
            </w:pPr>
          </w:p>
        </w:tc>
      </w:tr>
      <w:tr w:rsidR="00C67427" w14:paraId="2B14FCA6" w14:textId="77777777" w:rsidTr="007C190C">
        <w:tc>
          <w:tcPr>
            <w:tcW w:w="1087" w:type="dxa"/>
            <w:vMerge/>
            <w:vAlign w:val="center"/>
          </w:tcPr>
          <w:p w14:paraId="3E384F64" w14:textId="77777777" w:rsidR="00C67427" w:rsidRDefault="00C67427" w:rsidP="007C190C"/>
        </w:tc>
        <w:tc>
          <w:tcPr>
            <w:tcW w:w="1351" w:type="dxa"/>
            <w:vMerge/>
            <w:vAlign w:val="center"/>
          </w:tcPr>
          <w:p w14:paraId="114A875F" w14:textId="77777777" w:rsidR="00C67427" w:rsidRDefault="00C67427" w:rsidP="007C190C"/>
        </w:tc>
        <w:tc>
          <w:tcPr>
            <w:tcW w:w="2410" w:type="dxa"/>
            <w:vAlign w:val="center"/>
          </w:tcPr>
          <w:p w14:paraId="73380B65" w14:textId="77777777" w:rsidR="00C67427" w:rsidRDefault="00C67427" w:rsidP="007C190C">
            <w:proofErr w:type="spellStart"/>
            <w:r w:rsidRPr="00124D78">
              <w:t>Phred</w:t>
            </w:r>
            <w:proofErr w:type="spellEnd"/>
            <w:r w:rsidRPr="00124D78">
              <w:t xml:space="preserve"> ≤ </w:t>
            </w:r>
            <w:r>
              <w:t xml:space="preserve">20: </w:t>
            </w:r>
          </w:p>
        </w:tc>
        <w:tc>
          <w:tcPr>
            <w:tcW w:w="2126" w:type="dxa"/>
          </w:tcPr>
          <w:p w14:paraId="481A1142" w14:textId="40F60400" w:rsidR="00C67427" w:rsidRPr="007F3E17" w:rsidRDefault="00C67427" w:rsidP="007C190C">
            <w:pPr>
              <w:rPr>
                <w:i/>
                <w:iCs/>
              </w:rPr>
            </w:pPr>
          </w:p>
        </w:tc>
      </w:tr>
      <w:tr w:rsidR="00C67427" w14:paraId="164B084E" w14:textId="77777777" w:rsidTr="007C190C">
        <w:tc>
          <w:tcPr>
            <w:tcW w:w="1087" w:type="dxa"/>
            <w:vMerge w:val="restart"/>
            <w:vAlign w:val="center"/>
          </w:tcPr>
          <w:p w14:paraId="5F2D46D1" w14:textId="77777777" w:rsidR="00C67427" w:rsidRDefault="00C67427" w:rsidP="007C190C">
            <w:r>
              <w:t>F3_RNA</w:t>
            </w:r>
          </w:p>
        </w:tc>
        <w:tc>
          <w:tcPr>
            <w:tcW w:w="1351" w:type="dxa"/>
            <w:vMerge w:val="restart"/>
            <w:vAlign w:val="center"/>
          </w:tcPr>
          <w:p w14:paraId="6702A9F2" w14:textId="77777777" w:rsidR="00C67427" w:rsidRDefault="00C67427" w:rsidP="007C190C"/>
        </w:tc>
        <w:tc>
          <w:tcPr>
            <w:tcW w:w="2410" w:type="dxa"/>
            <w:vAlign w:val="center"/>
          </w:tcPr>
          <w:p w14:paraId="6C3EA9F0" w14:textId="77777777" w:rsidR="00C67427" w:rsidRDefault="00C67427" w:rsidP="007C190C">
            <w:proofErr w:type="spellStart"/>
            <w:r w:rsidRPr="00124D78">
              <w:t>Phred</w:t>
            </w:r>
            <w:proofErr w:type="spellEnd"/>
            <w:r w:rsidRPr="00124D78">
              <w:t xml:space="preserve"> ≤ 5</w:t>
            </w:r>
            <w:r>
              <w:t xml:space="preserve">: </w:t>
            </w:r>
          </w:p>
        </w:tc>
        <w:tc>
          <w:tcPr>
            <w:tcW w:w="2126" w:type="dxa"/>
          </w:tcPr>
          <w:p w14:paraId="3B0A5426" w14:textId="39043E8E" w:rsidR="00C67427" w:rsidRPr="007F3E17" w:rsidRDefault="00C67427" w:rsidP="007C190C">
            <w:pPr>
              <w:rPr>
                <w:i/>
                <w:iCs/>
              </w:rPr>
            </w:pPr>
          </w:p>
        </w:tc>
      </w:tr>
      <w:tr w:rsidR="00C67427" w14:paraId="705CBFAB" w14:textId="77777777" w:rsidTr="007C190C">
        <w:tc>
          <w:tcPr>
            <w:tcW w:w="1087" w:type="dxa"/>
            <w:vMerge/>
          </w:tcPr>
          <w:p w14:paraId="578A4B49" w14:textId="77777777" w:rsidR="00C67427" w:rsidRDefault="00C67427" w:rsidP="007C190C"/>
        </w:tc>
        <w:tc>
          <w:tcPr>
            <w:tcW w:w="1351" w:type="dxa"/>
            <w:vMerge/>
          </w:tcPr>
          <w:p w14:paraId="6F771D23" w14:textId="77777777" w:rsidR="00C67427" w:rsidRDefault="00C67427" w:rsidP="007C190C"/>
        </w:tc>
        <w:tc>
          <w:tcPr>
            <w:tcW w:w="2410" w:type="dxa"/>
            <w:vAlign w:val="center"/>
          </w:tcPr>
          <w:p w14:paraId="47A5BDF4" w14:textId="77777777" w:rsidR="00C67427" w:rsidRDefault="00C67427" w:rsidP="007C190C">
            <w:proofErr w:type="spellStart"/>
            <w:r w:rsidRPr="00124D78">
              <w:t>Phred</w:t>
            </w:r>
            <w:proofErr w:type="spellEnd"/>
            <w:r w:rsidRPr="00124D78">
              <w:t xml:space="preserve"> ≤ </w:t>
            </w:r>
            <w:r>
              <w:t xml:space="preserve">10: </w:t>
            </w:r>
          </w:p>
        </w:tc>
        <w:tc>
          <w:tcPr>
            <w:tcW w:w="2126" w:type="dxa"/>
          </w:tcPr>
          <w:p w14:paraId="3C750565" w14:textId="72E09D28" w:rsidR="00C67427" w:rsidRPr="007F3E17" w:rsidRDefault="00C67427" w:rsidP="007C190C">
            <w:pPr>
              <w:rPr>
                <w:i/>
                <w:iCs/>
              </w:rPr>
            </w:pPr>
          </w:p>
        </w:tc>
      </w:tr>
      <w:tr w:rsidR="00C67427" w14:paraId="760C127E" w14:textId="77777777" w:rsidTr="007C190C">
        <w:tc>
          <w:tcPr>
            <w:tcW w:w="1087" w:type="dxa"/>
            <w:vMerge/>
          </w:tcPr>
          <w:p w14:paraId="3131E401" w14:textId="77777777" w:rsidR="00C67427" w:rsidRDefault="00C67427" w:rsidP="007C190C"/>
        </w:tc>
        <w:tc>
          <w:tcPr>
            <w:tcW w:w="1351" w:type="dxa"/>
            <w:vMerge/>
          </w:tcPr>
          <w:p w14:paraId="6204CEF5" w14:textId="77777777" w:rsidR="00C67427" w:rsidRDefault="00C67427" w:rsidP="007C190C"/>
        </w:tc>
        <w:tc>
          <w:tcPr>
            <w:tcW w:w="2410" w:type="dxa"/>
            <w:vAlign w:val="center"/>
          </w:tcPr>
          <w:p w14:paraId="6D84699D" w14:textId="77777777" w:rsidR="00C67427" w:rsidRDefault="00C67427" w:rsidP="007C190C">
            <w:proofErr w:type="spellStart"/>
            <w:r w:rsidRPr="00124D78">
              <w:t>Phred</w:t>
            </w:r>
            <w:proofErr w:type="spellEnd"/>
            <w:r w:rsidRPr="00124D78">
              <w:t xml:space="preserve"> ≤ </w:t>
            </w:r>
            <w:r>
              <w:t>1</w:t>
            </w:r>
            <w:r w:rsidRPr="00124D78">
              <w:t>5</w:t>
            </w:r>
            <w:r>
              <w:t xml:space="preserve">: </w:t>
            </w:r>
          </w:p>
        </w:tc>
        <w:tc>
          <w:tcPr>
            <w:tcW w:w="2126" w:type="dxa"/>
          </w:tcPr>
          <w:p w14:paraId="0BD4995C" w14:textId="2DFA03FD" w:rsidR="00C67427" w:rsidRPr="007F3E17" w:rsidRDefault="00C67427" w:rsidP="007C190C">
            <w:pPr>
              <w:rPr>
                <w:i/>
                <w:iCs/>
              </w:rPr>
            </w:pPr>
          </w:p>
        </w:tc>
      </w:tr>
      <w:tr w:rsidR="00C67427" w14:paraId="5DCC2697" w14:textId="77777777" w:rsidTr="007C190C">
        <w:tc>
          <w:tcPr>
            <w:tcW w:w="1087" w:type="dxa"/>
            <w:vMerge/>
          </w:tcPr>
          <w:p w14:paraId="482E7531" w14:textId="77777777" w:rsidR="00C67427" w:rsidRDefault="00C67427" w:rsidP="007C190C"/>
        </w:tc>
        <w:tc>
          <w:tcPr>
            <w:tcW w:w="1351" w:type="dxa"/>
            <w:vMerge/>
          </w:tcPr>
          <w:p w14:paraId="3952B7BC" w14:textId="77777777" w:rsidR="00C67427" w:rsidRDefault="00C67427" w:rsidP="007C190C"/>
        </w:tc>
        <w:tc>
          <w:tcPr>
            <w:tcW w:w="2410" w:type="dxa"/>
            <w:vAlign w:val="center"/>
          </w:tcPr>
          <w:p w14:paraId="355F8675" w14:textId="77777777" w:rsidR="00C67427" w:rsidRDefault="00C67427" w:rsidP="007C190C">
            <w:proofErr w:type="spellStart"/>
            <w:r w:rsidRPr="00124D78">
              <w:t>Phred</w:t>
            </w:r>
            <w:proofErr w:type="spellEnd"/>
            <w:r w:rsidRPr="00124D78">
              <w:t xml:space="preserve"> ≤ </w:t>
            </w:r>
            <w:r>
              <w:t xml:space="preserve">20: </w:t>
            </w:r>
          </w:p>
        </w:tc>
        <w:tc>
          <w:tcPr>
            <w:tcW w:w="2126" w:type="dxa"/>
          </w:tcPr>
          <w:p w14:paraId="2CB60435" w14:textId="6B77CF82" w:rsidR="00C67427" w:rsidRPr="007F3E17" w:rsidRDefault="00C67427" w:rsidP="007C190C">
            <w:pPr>
              <w:rPr>
                <w:i/>
                <w:iCs/>
              </w:rPr>
            </w:pPr>
          </w:p>
        </w:tc>
      </w:tr>
    </w:tbl>
    <w:p w14:paraId="307CE45B" w14:textId="77777777" w:rsidR="00C67427" w:rsidRDefault="00C67427" w:rsidP="00776123"/>
    <w:sectPr w:rsidR="00C67427" w:rsidSect="0054700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Sally" w:date="2020-07-17T12:59:00Z" w:initials="S">
    <w:p w14:paraId="673A2D70" w14:textId="77777777" w:rsidR="007C190C" w:rsidRDefault="007C190C" w:rsidP="009F6B54">
      <w:pPr>
        <w:pStyle w:val="CommentText"/>
      </w:pPr>
      <w:r>
        <w:rPr>
          <w:rStyle w:val="CommentReference"/>
        </w:rPr>
        <w:annotationRef/>
      </w:r>
      <w:r>
        <w:t>The relationship between sequence diversity and species diversity is also a challenge. For example, I suggest that you might add a sentence here citing a few references (such as Clare et al. 2016 published in Genome) indicating that bioinformatics choices can also yield a wide variety of species richness estimates from metabarcoding data.</w:t>
      </w:r>
    </w:p>
  </w:comment>
  <w:comment w:id="3" w:author="Christopher Hempel" w:date="2020-08-28T10:09:00Z" w:initials="CH">
    <w:p w14:paraId="2140B46B" w14:textId="5C5AB623" w:rsidR="007C190C" w:rsidRDefault="007C190C">
      <w:pPr>
        <w:pStyle w:val="CommentText"/>
      </w:pPr>
      <w:r>
        <w:rPr>
          <w:rStyle w:val="CommentReference"/>
        </w:rPr>
        <w:annotationRef/>
      </w:r>
      <w:r>
        <w:t>To be discussed with Sally – same problem with metagenomics and metatranscriptomics</w:t>
      </w:r>
    </w:p>
  </w:comment>
  <w:comment w:id="33" w:author="Karl Cottenie" w:date="2020-09-10T16:19:00Z" w:initials="KC">
    <w:p w14:paraId="2B0C07A8" w14:textId="22070374" w:rsidR="007C190C" w:rsidRDefault="007C190C">
      <w:pPr>
        <w:pStyle w:val="CommentText"/>
      </w:pPr>
      <w:r>
        <w:rPr>
          <w:rStyle w:val="CommentReference"/>
        </w:rPr>
        <w:annotationRef/>
      </w:r>
      <w:r>
        <w:t xml:space="preserve">What are the </w:t>
      </w:r>
      <w:proofErr w:type="spellStart"/>
      <w:r>
        <w:t>disadvantageouses</w:t>
      </w:r>
      <w:proofErr w:type="spellEnd"/>
      <w:r>
        <w:t xml:space="preserve"> of this approach (bias towards active taxa, large taxa, taxa that shed (?) more? It seems that you are making a maybe biased case in favour of metatranscriptomics?</w:t>
      </w:r>
    </w:p>
  </w:comment>
  <w:comment w:id="34" w:author="Christopher Hempel" w:date="2020-09-18T09:15:00Z" w:initials="CH">
    <w:p w14:paraId="49E0F2FA" w14:textId="3E9ADA05" w:rsidR="007C190C" w:rsidRDefault="007C190C">
      <w:pPr>
        <w:pStyle w:val="CommentText"/>
      </w:pPr>
      <w:r>
        <w:rPr>
          <w:rStyle w:val="CommentReference"/>
        </w:rPr>
        <w:annotationRef/>
      </w:r>
      <w:r>
        <w:t>This is a good point which I will definitely include, but I think it fits better in the discussion.</w:t>
      </w:r>
    </w:p>
  </w:comment>
  <w:comment w:id="67" w:author="Karl Cottenie" w:date="2020-09-10T16:30:00Z" w:initials="KC">
    <w:p w14:paraId="5E89C15E" w14:textId="2861EA79" w:rsidR="007C190C" w:rsidRDefault="007C190C">
      <w:pPr>
        <w:pStyle w:val="CommentText"/>
      </w:pPr>
      <w:r>
        <w:rPr>
          <w:rStyle w:val="CommentReference"/>
        </w:rPr>
        <w:annotationRef/>
      </w:r>
      <w:r>
        <w:t>Or do you want to make hypotheses?</w:t>
      </w:r>
    </w:p>
  </w:comment>
  <w:comment w:id="74" w:author="Karl Cottenie" w:date="2020-09-10T16:35:00Z" w:initials="KC">
    <w:p w14:paraId="4B4F64FA" w14:textId="0964A57C" w:rsidR="007C190C" w:rsidRDefault="007C190C">
      <w:pPr>
        <w:pStyle w:val="CommentText"/>
      </w:pPr>
      <w:r>
        <w:rPr>
          <w:rStyle w:val="CommentReference"/>
        </w:rPr>
        <w:annotationRef/>
      </w:r>
      <w:r>
        <w:t xml:space="preserve">Why is this objective so </w:t>
      </w:r>
      <w:proofErr w:type="gramStart"/>
      <w:r>
        <w:t>important.</w:t>
      </w:r>
      <w:proofErr w:type="gramEnd"/>
      <w:r>
        <w:t xml:space="preserve"> Not mentioned at all in the introduction.</w:t>
      </w:r>
    </w:p>
  </w:comment>
  <w:comment w:id="76" w:author="Karl Cottenie" w:date="2020-09-10T16:29:00Z" w:initials="KC">
    <w:p w14:paraId="56FABC77" w14:textId="1F87E556" w:rsidR="007C190C" w:rsidRDefault="007C190C">
      <w:pPr>
        <w:pStyle w:val="CommentText"/>
      </w:pPr>
      <w:r>
        <w:rPr>
          <w:rStyle w:val="CommentReference"/>
        </w:rPr>
        <w:annotationRef/>
      </w:r>
      <w:r>
        <w:t>How is this different from the first objective?</w:t>
      </w:r>
    </w:p>
  </w:comment>
  <w:comment w:id="78" w:author="Karl Cottenie" w:date="2020-09-10T17:06:00Z" w:initials="KC">
    <w:p w14:paraId="6681364B" w14:textId="77777777" w:rsidR="007C190C" w:rsidRDefault="007C190C" w:rsidP="00E3201C">
      <w:pPr>
        <w:pStyle w:val="CommentText"/>
      </w:pPr>
      <w:r>
        <w:rPr>
          <w:rStyle w:val="CommentReference"/>
        </w:rPr>
        <w:annotationRef/>
      </w:r>
      <w:r>
        <w:t>Make sure that this correspond to the 3 objectives at the end of the introduction!</w:t>
      </w:r>
    </w:p>
  </w:comment>
  <w:comment w:id="79" w:author="Karl Cottenie" w:date="2020-09-10T17:24:00Z" w:initials="KC">
    <w:p w14:paraId="060CCAAB" w14:textId="77777777" w:rsidR="007C190C" w:rsidRDefault="007C190C" w:rsidP="00E3201C">
      <w:pPr>
        <w:pStyle w:val="CommentText"/>
      </w:pPr>
      <w:r>
        <w:rPr>
          <w:rStyle w:val="CommentReference"/>
        </w:rPr>
        <w:annotationRef/>
      </w:r>
      <w:r>
        <w:t>Why does this matter?</w:t>
      </w:r>
    </w:p>
  </w:comment>
  <w:comment w:id="80" w:author="Christopher Hempel" w:date="2020-08-07T11:32:00Z" w:initials="CH">
    <w:p w14:paraId="2C95BB55" w14:textId="33763FE0" w:rsidR="007C190C" w:rsidRDefault="007C190C">
      <w:pPr>
        <w:pStyle w:val="CommentText"/>
      </w:pPr>
      <w:r>
        <w:rPr>
          <w:rStyle w:val="CommentReference"/>
        </w:rPr>
        <w:annotationRef/>
      </w:r>
      <w:r>
        <w:t>Note to myself – for sample submission at SRA</w:t>
      </w:r>
    </w:p>
  </w:comment>
  <w:comment w:id="81" w:author="Christopher Hempel" w:date="2020-09-21T09:49:00Z" w:initials="CH">
    <w:p w14:paraId="0A02D815" w14:textId="437EB12F" w:rsidR="007C190C" w:rsidRDefault="007C190C">
      <w:pPr>
        <w:pStyle w:val="CommentText"/>
      </w:pPr>
      <w:r>
        <w:rPr>
          <w:rStyle w:val="CommentReference"/>
        </w:rPr>
        <w:annotationRef/>
      </w:r>
      <w:r>
        <w:t>I don’t know how to implement this figure in the text (mostly, where do I put it), HELP would be appreciated!!</w:t>
      </w:r>
    </w:p>
  </w:comment>
  <w:comment w:id="85" w:author="Karl Cottenie" w:date="2020-09-10T16:48:00Z" w:initials="KC">
    <w:p w14:paraId="1D4845C5" w14:textId="25FA89DF" w:rsidR="007C190C" w:rsidRDefault="007C190C">
      <w:pPr>
        <w:pStyle w:val="CommentText"/>
      </w:pPr>
      <w:r>
        <w:rPr>
          <w:rStyle w:val="CommentReference"/>
        </w:rPr>
        <w:annotationRef/>
      </w:r>
      <w:r>
        <w:t>Do you know their identities (sort of)?</w:t>
      </w:r>
    </w:p>
  </w:comment>
  <w:comment w:id="86" w:author="Christopher Hempel" w:date="2020-09-18T11:42:00Z" w:initials="CH">
    <w:p w14:paraId="7FEA9689" w14:textId="3469EDA2" w:rsidR="007C190C" w:rsidRDefault="007C190C">
      <w:pPr>
        <w:pStyle w:val="CommentText"/>
      </w:pPr>
      <w:r>
        <w:rPr>
          <w:rStyle w:val="CommentReference"/>
        </w:rPr>
        <w:annotationRef/>
      </w:r>
      <w:r>
        <w:t>No, but I could get more information from the Aqualab. How much do you guys think this is relevant for my study? I was not planning on comparing my finding to the plants and animals that live in the tank in detail, so I’m not sure if a detailed species list makes sense here or if it is more a distraction. Opinions?</w:t>
      </w:r>
    </w:p>
  </w:comment>
  <w:comment w:id="88" w:author="Karl Cottenie" w:date="2020-09-10T16:51:00Z" w:initials="KC">
    <w:p w14:paraId="78504515" w14:textId="1A880113" w:rsidR="007C190C" w:rsidRDefault="007C190C">
      <w:pPr>
        <w:pStyle w:val="CommentText"/>
      </w:pPr>
      <w:r>
        <w:rPr>
          <w:rStyle w:val="CommentReference"/>
        </w:rPr>
        <w:annotationRef/>
      </w:r>
      <w:r>
        <w:t>I don’t completely understand this.</w:t>
      </w:r>
    </w:p>
  </w:comment>
  <w:comment w:id="120" w:author="Karl Cottenie" w:date="2020-09-10T17:06:00Z" w:initials="KC">
    <w:p w14:paraId="17089CC2" w14:textId="506F3D16" w:rsidR="007C190C" w:rsidRDefault="007C190C">
      <w:pPr>
        <w:pStyle w:val="CommentText"/>
      </w:pPr>
      <w:r>
        <w:rPr>
          <w:rStyle w:val="CommentReference"/>
        </w:rPr>
        <w:annotationRef/>
      </w:r>
      <w:r>
        <w:t>Make sure that this correspond to the 3 objectives at the end of the introduction!</w:t>
      </w:r>
    </w:p>
  </w:comment>
  <w:comment w:id="121" w:author="Karl Cottenie" w:date="2020-09-10T17:12:00Z" w:initials="KC">
    <w:p w14:paraId="39FCEC27" w14:textId="5E9CFC29" w:rsidR="007C190C" w:rsidRDefault="007C190C">
      <w:pPr>
        <w:pStyle w:val="CommentText"/>
      </w:pPr>
      <w:r>
        <w:rPr>
          <w:rStyle w:val="CommentReference"/>
        </w:rPr>
        <w:annotationRef/>
      </w:r>
      <w:r>
        <w:t>Really, why not perform a type X analysis that is independent of the order?</w:t>
      </w:r>
    </w:p>
  </w:comment>
  <w:comment w:id="123" w:author="Karl Cottenie" w:date="2020-09-10T17:15:00Z" w:initials="KC">
    <w:p w14:paraId="478293BA" w14:textId="49094CC8" w:rsidR="007C190C" w:rsidRDefault="007C190C">
      <w:pPr>
        <w:pStyle w:val="CommentText"/>
      </w:pPr>
      <w:r>
        <w:rPr>
          <w:rStyle w:val="CommentReference"/>
        </w:rPr>
        <w:annotationRef/>
      </w:r>
      <w:r>
        <w:t>So over and under-estimates are treated the same. Is that not an important difference?</w:t>
      </w:r>
    </w:p>
  </w:comment>
  <w:comment w:id="122" w:author="Karl Cottenie" w:date="2020-09-10T17:11:00Z" w:initials="KC">
    <w:p w14:paraId="10EDA581" w14:textId="266580ED" w:rsidR="007C190C" w:rsidRDefault="007C190C">
      <w:pPr>
        <w:pStyle w:val="CommentText"/>
      </w:pPr>
      <w:r>
        <w:rPr>
          <w:rStyle w:val="CommentReference"/>
        </w:rPr>
        <w:annotationRef/>
      </w:r>
      <w:r>
        <w:t>Why only abundance and not presence absence? Does the logarithmic nature of the abundances not pose a problem?</w:t>
      </w:r>
    </w:p>
  </w:comment>
  <w:comment w:id="125" w:author="Karl Cottenie" w:date="2020-09-10T17:09:00Z" w:initials="KC">
    <w:p w14:paraId="568750EE" w14:textId="562EE015" w:rsidR="007C190C" w:rsidRDefault="007C190C">
      <w:pPr>
        <w:pStyle w:val="CommentText"/>
      </w:pPr>
      <w:r>
        <w:rPr>
          <w:rStyle w:val="CommentReference"/>
        </w:rPr>
        <w:annotationRef/>
      </w:r>
      <w:r>
        <w:t xml:space="preserve">But why is that a problem? This is just a multifactor </w:t>
      </w:r>
      <w:proofErr w:type="spellStart"/>
      <w:r>
        <w:t>anova</w:t>
      </w:r>
      <w:proofErr w:type="spellEnd"/>
      <w:r>
        <w:t>? Running this should not take days, I assume?</w:t>
      </w:r>
    </w:p>
  </w:comment>
  <w:comment w:id="126" w:author="Karl Cottenie" w:date="2020-09-10T17:17:00Z" w:initials="KC">
    <w:p w14:paraId="04D375B1" w14:textId="0A8A878E" w:rsidR="007C190C" w:rsidRDefault="007C190C">
      <w:pPr>
        <w:pStyle w:val="CommentText"/>
      </w:pPr>
      <w:r>
        <w:rPr>
          <w:rStyle w:val="CommentReference"/>
        </w:rPr>
        <w:annotationRef/>
      </w:r>
      <w:r>
        <w:t>Why not all?</w:t>
      </w:r>
    </w:p>
  </w:comment>
  <w:comment w:id="133" w:author="Karl Cottenie" w:date="2020-09-10T17:22:00Z" w:initials="KC">
    <w:p w14:paraId="05021353" w14:textId="12C0EA5F" w:rsidR="007C190C" w:rsidRDefault="007C190C">
      <w:pPr>
        <w:pStyle w:val="CommentText"/>
      </w:pPr>
      <w:r>
        <w:rPr>
          <w:rStyle w:val="CommentReference"/>
        </w:rPr>
        <w:annotationRef/>
      </w:r>
      <w:r>
        <w:t>What exactly does that mean?</w:t>
      </w:r>
    </w:p>
  </w:comment>
  <w:comment w:id="134" w:author="Karl Cottenie" w:date="2020-09-10T17:23:00Z" w:initials="KC">
    <w:p w14:paraId="0DEBEBFF" w14:textId="47158667" w:rsidR="007C190C" w:rsidRDefault="007C190C">
      <w:pPr>
        <w:pStyle w:val="CommentText"/>
      </w:pPr>
      <w:r>
        <w:rPr>
          <w:rStyle w:val="CommentReference"/>
        </w:rPr>
        <w:annotationRef/>
      </w:r>
      <w:r>
        <w:t>But that is a completely different question. If they are different, is it important which one is the least significant?</w:t>
      </w:r>
    </w:p>
  </w:comment>
  <w:comment w:id="135" w:author="Karl Cottenie" w:date="2020-09-10T17:24:00Z" w:initials="KC">
    <w:p w14:paraId="1FD1FCE1" w14:textId="78F6C011" w:rsidR="007C190C" w:rsidRDefault="007C190C">
      <w:pPr>
        <w:pStyle w:val="CommentText"/>
      </w:pPr>
      <w:r>
        <w:rPr>
          <w:rStyle w:val="CommentReference"/>
        </w:rPr>
        <w:annotationRef/>
      </w:r>
      <w:r>
        <w:t>Why does this matter?</w:t>
      </w:r>
    </w:p>
  </w:comment>
  <w:comment w:id="136" w:author="Karl Cottenie" w:date="2020-09-10T17:25:00Z" w:initials="KC">
    <w:p w14:paraId="2D333381" w14:textId="0B2DA03A" w:rsidR="007C190C" w:rsidRDefault="007C190C">
      <w:pPr>
        <w:pStyle w:val="CommentText"/>
      </w:pPr>
      <w:r>
        <w:rPr>
          <w:rStyle w:val="CommentReference"/>
        </w:rPr>
        <w:annotationRef/>
      </w:r>
      <w:r>
        <w:t>What exactly are you comparing here?</w:t>
      </w:r>
    </w:p>
  </w:comment>
  <w:comment w:id="137" w:author="Karl Cottenie" w:date="2020-09-10T17:25:00Z" w:initials="KC">
    <w:p w14:paraId="7068782E" w14:textId="267592F2" w:rsidR="007C190C" w:rsidRDefault="007C190C">
      <w:pPr>
        <w:pStyle w:val="CommentText"/>
      </w:pPr>
      <w:r>
        <w:rPr>
          <w:rStyle w:val="CommentReference"/>
        </w:rPr>
        <w:annotationRef/>
      </w:r>
      <w:r>
        <w:t xml:space="preserve">Why should that be the case? And what exactly are you comparing? In the previous you are comparing the absolute differences, but here you don’t have </w:t>
      </w:r>
      <w:proofErr w:type="gramStart"/>
      <w:r>
        <w:t>that?</w:t>
      </w:r>
      <w:proofErr w:type="gramEnd"/>
      <w:r>
        <w:t xml:space="preserve"> I am a bit confused here.</w:t>
      </w:r>
    </w:p>
  </w:comment>
  <w:comment w:id="140" w:author="Dirk Steinke" w:date="2020-06-09T14:31:00Z" w:initials="DS">
    <w:p w14:paraId="2FDDFEFD" w14:textId="77777777" w:rsidR="007C190C" w:rsidRDefault="007C190C" w:rsidP="001550E0">
      <w:pPr>
        <w:pStyle w:val="CommentText"/>
      </w:pPr>
      <w:r>
        <w:rPr>
          <w:rStyle w:val="CommentReference"/>
        </w:rPr>
        <w:annotationRef/>
      </w:r>
      <w:r>
        <w:t>Too much on sequencing depth. Here you can shorten to one or two key items especially since you continue to talk about cost for sequencing depth. Don’t forget the main goal of this paper – comparing two methods. Sequencing depth plays a role but that’s something for the discussion not the introduction.</w:t>
      </w:r>
    </w:p>
  </w:comment>
  <w:comment w:id="144" w:author="Dirk Steinke" w:date="2020-06-09T14:33:00Z" w:initials="DS">
    <w:p w14:paraId="728BFF8E" w14:textId="77777777" w:rsidR="007C190C" w:rsidRDefault="007C190C" w:rsidP="001550E0">
      <w:pPr>
        <w:pStyle w:val="CommentText"/>
      </w:pPr>
      <w:r>
        <w:rPr>
          <w:rStyle w:val="CommentReference"/>
        </w:rPr>
        <w:annotationRef/>
      </w:r>
      <w:r>
        <w:t>Service discontinued – so not really an alternative for people that want to buy one now.</w:t>
      </w:r>
    </w:p>
  </w:comment>
  <w:comment w:id="145" w:author="Dirk Steinke" w:date="2020-06-09T14:34:00Z" w:initials="DS">
    <w:p w14:paraId="7FD7EE02" w14:textId="77777777" w:rsidR="007C190C" w:rsidRDefault="007C190C" w:rsidP="001550E0">
      <w:pPr>
        <w:pStyle w:val="CommentText"/>
      </w:pPr>
      <w:r>
        <w:rPr>
          <w:rStyle w:val="CommentReference"/>
        </w:rPr>
        <w:annotationRef/>
      </w:r>
      <w:r>
        <w:t xml:space="preserve">Not here – if at all in the discussion. </w:t>
      </w:r>
    </w:p>
  </w:comment>
  <w:comment w:id="146" w:author="Christopher Hempel" w:date="2020-05-27T19:55:00Z" w:initials="CH">
    <w:p w14:paraId="5962007F" w14:textId="77777777" w:rsidR="007C190C" w:rsidRDefault="007C190C" w:rsidP="00E97D19">
      <w:pPr>
        <w:pStyle w:val="CommentText"/>
      </w:pPr>
      <w:r>
        <w:rPr>
          <w:rStyle w:val="CommentReference"/>
        </w:rPr>
        <w:annotationRef/>
      </w:r>
      <w:r>
        <w:rPr>
          <w:rStyle w:val="CommentReference"/>
        </w:rPr>
        <w:annotationRef/>
      </w:r>
      <w:r>
        <w:t xml:space="preserve">Both predictions are actually obvious because it’s clear that metagenomics will perform bad at moderate sequencing depth and that pipelines can make a huge difference, especially </w:t>
      </w:r>
      <w:proofErr w:type="spellStart"/>
      <w:r>
        <w:t>deoending</w:t>
      </w:r>
      <w:proofErr w:type="spellEnd"/>
      <w:r>
        <w:t xml:space="preserve"> on the reference </w:t>
      </w:r>
      <w:proofErr w:type="spellStart"/>
      <w:r>
        <w:t>db</w:t>
      </w:r>
      <w:proofErr w:type="spellEnd"/>
      <w:r>
        <w:t xml:space="preserve"> is used. Maybe removing this paragraph?</w:t>
      </w:r>
    </w:p>
    <w:p w14:paraId="1FB9F3A9" w14:textId="77777777" w:rsidR="007C190C" w:rsidRDefault="007C190C" w:rsidP="00E97D19">
      <w:pPr>
        <w:pStyle w:val="CommentText"/>
      </w:pPr>
    </w:p>
  </w:comment>
  <w:comment w:id="147" w:author="Dirk Steinke" w:date="2020-06-09T14:44:00Z" w:initials="DS">
    <w:p w14:paraId="3BC566F9" w14:textId="77777777" w:rsidR="007C190C" w:rsidRDefault="007C190C" w:rsidP="00E97D19">
      <w:pPr>
        <w:pStyle w:val="CommentText"/>
      </w:pPr>
      <w:r>
        <w:rPr>
          <w:rStyle w:val="CommentReference"/>
        </w:rPr>
        <w:annotationRef/>
      </w:r>
      <w:r>
        <w:t>Normally papers make no such predictions in the introductions. You can use those in the discussion but here they have no place.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73A2D70" w15:done="0"/>
  <w15:commentEx w15:paraId="2140B46B" w15:paraIdParent="673A2D70" w15:done="0"/>
  <w15:commentEx w15:paraId="2B0C07A8" w15:done="0"/>
  <w15:commentEx w15:paraId="49E0F2FA" w15:paraIdParent="2B0C07A8" w15:done="0"/>
  <w15:commentEx w15:paraId="5E89C15E" w15:done="0"/>
  <w15:commentEx w15:paraId="4B4F64FA" w15:done="0"/>
  <w15:commentEx w15:paraId="56FABC77" w15:done="0"/>
  <w15:commentEx w15:paraId="6681364B" w15:done="0"/>
  <w15:commentEx w15:paraId="060CCAAB" w15:done="0"/>
  <w15:commentEx w15:paraId="2C95BB55" w15:done="0"/>
  <w15:commentEx w15:paraId="0A02D815" w15:done="0"/>
  <w15:commentEx w15:paraId="1D4845C5" w15:done="0"/>
  <w15:commentEx w15:paraId="7FEA9689" w15:paraIdParent="1D4845C5" w15:done="0"/>
  <w15:commentEx w15:paraId="78504515" w15:done="0"/>
  <w15:commentEx w15:paraId="17089CC2" w15:done="0"/>
  <w15:commentEx w15:paraId="39FCEC27" w15:done="0"/>
  <w15:commentEx w15:paraId="478293BA" w15:done="0"/>
  <w15:commentEx w15:paraId="10EDA581" w15:done="0"/>
  <w15:commentEx w15:paraId="568750EE" w15:done="0"/>
  <w15:commentEx w15:paraId="04D375B1" w15:done="0"/>
  <w15:commentEx w15:paraId="05021353" w15:done="0"/>
  <w15:commentEx w15:paraId="0DEBEBFF" w15:done="0"/>
  <w15:commentEx w15:paraId="1FD1FCE1" w15:done="0"/>
  <w15:commentEx w15:paraId="2D333381" w15:done="0"/>
  <w15:commentEx w15:paraId="7068782E" w15:done="0"/>
  <w15:commentEx w15:paraId="2FDDFEFD" w15:done="0"/>
  <w15:commentEx w15:paraId="728BFF8E" w15:done="0"/>
  <w15:commentEx w15:paraId="7FD7EE02" w15:done="0"/>
  <w15:commentEx w15:paraId="1FB9F3A9" w15:done="0"/>
  <w15:commentEx w15:paraId="3BC566F9" w15:paraIdParent="1FB9F3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3565B" w16cex:dateUtc="2020-08-28T14:09:00Z"/>
  <w16cex:commentExtensible w16cex:durableId="2304D0A3" w16cex:dateUtc="2020-09-10T20:19:00Z"/>
  <w16cex:commentExtensible w16cex:durableId="230EF920" w16cex:dateUtc="2020-09-18T13:15:00Z"/>
  <w16cex:commentExtensible w16cex:durableId="2304D336" w16cex:dateUtc="2020-09-10T20:30:00Z"/>
  <w16cex:commentExtensible w16cex:durableId="2304D454" w16cex:dateUtc="2020-09-10T20:35:00Z"/>
  <w16cex:commentExtensible w16cex:durableId="2304D2F5" w16cex:dateUtc="2020-09-10T20:29:00Z"/>
  <w16cex:commentExtensible w16cex:durableId="2312E610" w16cex:dateUtc="2020-09-10T21:06:00Z"/>
  <w16cex:commentExtensible w16cex:durableId="2312E60F" w16cex:dateUtc="2020-09-10T21:24:00Z"/>
  <w16cex:commentExtensible w16cex:durableId="22D7BA59" w16cex:dateUtc="2020-08-07T15:32:00Z"/>
  <w16cex:commentExtensible w16cex:durableId="2312F5A0" w16cex:dateUtc="2020-09-21T13:49:00Z"/>
  <w16cex:commentExtensible w16cex:durableId="2304D74F" w16cex:dateUtc="2020-09-10T20:48:00Z"/>
  <w16cex:commentExtensible w16cex:durableId="230F1BA8" w16cex:dateUtc="2020-09-18T15:42:00Z"/>
  <w16cex:commentExtensible w16cex:durableId="2304D814" w16cex:dateUtc="2020-09-10T20:51:00Z"/>
  <w16cex:commentExtensible w16cex:durableId="2304DB92" w16cex:dateUtc="2020-09-10T21:06:00Z"/>
  <w16cex:commentExtensible w16cex:durableId="2304DD15" w16cex:dateUtc="2020-09-10T21:12:00Z"/>
  <w16cex:commentExtensible w16cex:durableId="2304DD9E" w16cex:dateUtc="2020-09-10T21:15:00Z"/>
  <w16cex:commentExtensible w16cex:durableId="2304DCC0" w16cex:dateUtc="2020-09-10T21:11:00Z"/>
  <w16cex:commentExtensible w16cex:durableId="2304DC60" w16cex:dateUtc="2020-09-10T21:09:00Z"/>
  <w16cex:commentExtensible w16cex:durableId="2304DE29" w16cex:dateUtc="2020-09-10T21:17:00Z"/>
  <w16cex:commentExtensible w16cex:durableId="2304DF72" w16cex:dateUtc="2020-09-10T21:22:00Z"/>
  <w16cex:commentExtensible w16cex:durableId="2304DF89" w16cex:dateUtc="2020-09-10T21:23:00Z"/>
  <w16cex:commentExtensible w16cex:durableId="2304DFC5" w16cex:dateUtc="2020-09-10T21:24:00Z"/>
  <w16cex:commentExtensible w16cex:durableId="2304E005" w16cex:dateUtc="2020-09-10T21:25:00Z"/>
  <w16cex:commentExtensible w16cex:durableId="2304E01E" w16cex:dateUtc="2020-09-10T21:25:00Z"/>
  <w16cex:commentExtensible w16cex:durableId="228CB461" w16cex:dateUtc="2020-06-09T18:31:00Z"/>
  <w16cex:commentExtensible w16cex:durableId="228CB446" w16cex:dateUtc="2020-06-09T18:33:00Z"/>
  <w16cex:commentExtensible w16cex:durableId="228CB445" w16cex:dateUtc="2020-06-09T18:34:00Z"/>
  <w16cex:commentExtensible w16cex:durableId="2279444B" w16cex:dateUtc="2020-05-27T23:55:00Z"/>
  <w16cex:commentExtensible w16cex:durableId="228A1EB2" w16cex:dateUtc="2020-06-09T18: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73A2D70" w16cid:durableId="22BC1F25"/>
  <w16cid:commentId w16cid:paraId="2140B46B" w16cid:durableId="22F3565B"/>
  <w16cid:commentId w16cid:paraId="2B0C07A8" w16cid:durableId="2304D0A3"/>
  <w16cid:commentId w16cid:paraId="49E0F2FA" w16cid:durableId="230EF920"/>
  <w16cid:commentId w16cid:paraId="5E89C15E" w16cid:durableId="2304D336"/>
  <w16cid:commentId w16cid:paraId="4B4F64FA" w16cid:durableId="2304D454"/>
  <w16cid:commentId w16cid:paraId="56FABC77" w16cid:durableId="2304D2F5"/>
  <w16cid:commentId w16cid:paraId="6681364B" w16cid:durableId="2312E610"/>
  <w16cid:commentId w16cid:paraId="060CCAAB" w16cid:durableId="2312E60F"/>
  <w16cid:commentId w16cid:paraId="2C95BB55" w16cid:durableId="22D7BA59"/>
  <w16cid:commentId w16cid:paraId="0A02D815" w16cid:durableId="2312F5A0"/>
  <w16cid:commentId w16cid:paraId="1D4845C5" w16cid:durableId="2304D74F"/>
  <w16cid:commentId w16cid:paraId="7FEA9689" w16cid:durableId="230F1BA8"/>
  <w16cid:commentId w16cid:paraId="78504515" w16cid:durableId="2304D814"/>
  <w16cid:commentId w16cid:paraId="17089CC2" w16cid:durableId="2304DB92"/>
  <w16cid:commentId w16cid:paraId="39FCEC27" w16cid:durableId="2304DD15"/>
  <w16cid:commentId w16cid:paraId="478293BA" w16cid:durableId="2304DD9E"/>
  <w16cid:commentId w16cid:paraId="10EDA581" w16cid:durableId="2304DCC0"/>
  <w16cid:commentId w16cid:paraId="568750EE" w16cid:durableId="2304DC60"/>
  <w16cid:commentId w16cid:paraId="04D375B1" w16cid:durableId="2304DE29"/>
  <w16cid:commentId w16cid:paraId="05021353" w16cid:durableId="2304DF72"/>
  <w16cid:commentId w16cid:paraId="0DEBEBFF" w16cid:durableId="2304DF89"/>
  <w16cid:commentId w16cid:paraId="1FD1FCE1" w16cid:durableId="2304DFC5"/>
  <w16cid:commentId w16cid:paraId="2D333381" w16cid:durableId="2304E005"/>
  <w16cid:commentId w16cid:paraId="7068782E" w16cid:durableId="2304E01E"/>
  <w16cid:commentId w16cid:paraId="2FDDFEFD" w16cid:durableId="228CB461"/>
  <w16cid:commentId w16cid:paraId="728BFF8E" w16cid:durableId="228CB446"/>
  <w16cid:commentId w16cid:paraId="7FD7EE02" w16cid:durableId="228CB445"/>
  <w16cid:commentId w16cid:paraId="1FB9F3A9" w16cid:durableId="2279444B"/>
  <w16cid:commentId w16cid:paraId="3BC566F9" w16cid:durableId="228A1E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27EF4"/>
    <w:multiLevelType w:val="hybridMultilevel"/>
    <w:tmpl w:val="4C269F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E51C0E"/>
    <w:multiLevelType w:val="hybridMultilevel"/>
    <w:tmpl w:val="D21C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C41FF"/>
    <w:multiLevelType w:val="hybridMultilevel"/>
    <w:tmpl w:val="38D47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9F7D0C"/>
    <w:multiLevelType w:val="hybridMultilevel"/>
    <w:tmpl w:val="F6469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293E17"/>
    <w:multiLevelType w:val="hybridMultilevel"/>
    <w:tmpl w:val="EA78B8FC"/>
    <w:lvl w:ilvl="0" w:tplc="423EBF06">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123269"/>
    <w:multiLevelType w:val="hybridMultilevel"/>
    <w:tmpl w:val="B9AC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FD4E26"/>
    <w:multiLevelType w:val="hybridMultilevel"/>
    <w:tmpl w:val="7716E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FC4AFE"/>
    <w:multiLevelType w:val="hybridMultilevel"/>
    <w:tmpl w:val="33906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9942AE"/>
    <w:multiLevelType w:val="hybridMultilevel"/>
    <w:tmpl w:val="0D084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9715F9"/>
    <w:multiLevelType w:val="hybridMultilevel"/>
    <w:tmpl w:val="24740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505C1E"/>
    <w:multiLevelType w:val="multilevel"/>
    <w:tmpl w:val="7B96AD56"/>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A3175EA"/>
    <w:multiLevelType w:val="hybridMultilevel"/>
    <w:tmpl w:val="28D61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7"/>
  </w:num>
  <w:num w:numId="4">
    <w:abstractNumId w:val="1"/>
  </w:num>
  <w:num w:numId="5">
    <w:abstractNumId w:val="2"/>
  </w:num>
  <w:num w:numId="6">
    <w:abstractNumId w:val="10"/>
  </w:num>
  <w:num w:numId="7">
    <w:abstractNumId w:val="6"/>
  </w:num>
  <w:num w:numId="8">
    <w:abstractNumId w:val="0"/>
  </w:num>
  <w:num w:numId="9">
    <w:abstractNumId w:val="5"/>
  </w:num>
  <w:num w:numId="10">
    <w:abstractNumId w:val="9"/>
  </w:num>
  <w:num w:numId="11">
    <w:abstractNumId w:val="3"/>
  </w:num>
  <w:num w:numId="12">
    <w:abstractNumId w:val="1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Hempel">
    <w15:presenceInfo w15:providerId="Windows Live" w15:userId="be5ea5624116c9a4"/>
  </w15:person>
  <w15:person w15:author="Sally">
    <w15:presenceInfo w15:providerId="None" w15:userId="Sally"/>
  </w15:person>
  <w15:person w15:author="Karl Cottenie">
    <w15:presenceInfo w15:providerId="AD" w15:userId="S::cottenie@uoguelph.ca::d9693790-4e8e-417e-96fc-f5a3ac2bbb75"/>
  </w15:person>
  <w15:person w15:author="Dirk Steinke">
    <w15:presenceInfo w15:providerId="AD" w15:userId="S::dsteinke@uoguelph.ca::33570575-1764-47de-8574-492888b1c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00"/>
    <w:rsid w:val="0001538D"/>
    <w:rsid w:val="0001701A"/>
    <w:rsid w:val="00032E5E"/>
    <w:rsid w:val="00040022"/>
    <w:rsid w:val="00041BE2"/>
    <w:rsid w:val="000421AB"/>
    <w:rsid w:val="00060BDB"/>
    <w:rsid w:val="00064413"/>
    <w:rsid w:val="00066A22"/>
    <w:rsid w:val="00074D69"/>
    <w:rsid w:val="00074DD4"/>
    <w:rsid w:val="000A37E7"/>
    <w:rsid w:val="000A70BC"/>
    <w:rsid w:val="000B1C95"/>
    <w:rsid w:val="000B21A8"/>
    <w:rsid w:val="000B529C"/>
    <w:rsid w:val="000D17B1"/>
    <w:rsid w:val="000D46B8"/>
    <w:rsid w:val="000E48E2"/>
    <w:rsid w:val="000E4B4D"/>
    <w:rsid w:val="000E68D1"/>
    <w:rsid w:val="000F1848"/>
    <w:rsid w:val="000F37A3"/>
    <w:rsid w:val="000F5FFB"/>
    <w:rsid w:val="00100D81"/>
    <w:rsid w:val="00103870"/>
    <w:rsid w:val="00111265"/>
    <w:rsid w:val="00124D78"/>
    <w:rsid w:val="0013277C"/>
    <w:rsid w:val="00137A26"/>
    <w:rsid w:val="00137B30"/>
    <w:rsid w:val="00137E26"/>
    <w:rsid w:val="00154801"/>
    <w:rsid w:val="001550E0"/>
    <w:rsid w:val="00163961"/>
    <w:rsid w:val="00173A9E"/>
    <w:rsid w:val="0017697A"/>
    <w:rsid w:val="00177237"/>
    <w:rsid w:val="00180750"/>
    <w:rsid w:val="00185653"/>
    <w:rsid w:val="00194CC3"/>
    <w:rsid w:val="001A2ECC"/>
    <w:rsid w:val="001A4A7E"/>
    <w:rsid w:val="001B2FBE"/>
    <w:rsid w:val="001B4483"/>
    <w:rsid w:val="001B5C07"/>
    <w:rsid w:val="001B6AFD"/>
    <w:rsid w:val="001C1B47"/>
    <w:rsid w:val="001D1F2D"/>
    <w:rsid w:val="001D29BE"/>
    <w:rsid w:val="001D2ECE"/>
    <w:rsid w:val="001F09D3"/>
    <w:rsid w:val="001F532F"/>
    <w:rsid w:val="001F6427"/>
    <w:rsid w:val="00202CD7"/>
    <w:rsid w:val="00203981"/>
    <w:rsid w:val="00205CCC"/>
    <w:rsid w:val="00215C89"/>
    <w:rsid w:val="00222941"/>
    <w:rsid w:val="00236B98"/>
    <w:rsid w:val="00242225"/>
    <w:rsid w:val="00250B08"/>
    <w:rsid w:val="00271677"/>
    <w:rsid w:val="0027444D"/>
    <w:rsid w:val="00293E54"/>
    <w:rsid w:val="002B753B"/>
    <w:rsid w:val="002C18E7"/>
    <w:rsid w:val="002C53FE"/>
    <w:rsid w:val="002C57A6"/>
    <w:rsid w:val="002C6F6F"/>
    <w:rsid w:val="002D1DC2"/>
    <w:rsid w:val="002D5F25"/>
    <w:rsid w:val="002E0CED"/>
    <w:rsid w:val="002E3D51"/>
    <w:rsid w:val="002F3370"/>
    <w:rsid w:val="003124FC"/>
    <w:rsid w:val="00312A0C"/>
    <w:rsid w:val="00322F8B"/>
    <w:rsid w:val="003330BD"/>
    <w:rsid w:val="003561B3"/>
    <w:rsid w:val="00371749"/>
    <w:rsid w:val="003728CE"/>
    <w:rsid w:val="00381EEA"/>
    <w:rsid w:val="003A1E4D"/>
    <w:rsid w:val="003B2870"/>
    <w:rsid w:val="003D48E5"/>
    <w:rsid w:val="003E2C36"/>
    <w:rsid w:val="003E4165"/>
    <w:rsid w:val="00402034"/>
    <w:rsid w:val="00412A85"/>
    <w:rsid w:val="0041647A"/>
    <w:rsid w:val="004229F1"/>
    <w:rsid w:val="00433D99"/>
    <w:rsid w:val="0045300C"/>
    <w:rsid w:val="00455BAE"/>
    <w:rsid w:val="004610F2"/>
    <w:rsid w:val="00463302"/>
    <w:rsid w:val="004850F6"/>
    <w:rsid w:val="00485983"/>
    <w:rsid w:val="00487CC7"/>
    <w:rsid w:val="0049163C"/>
    <w:rsid w:val="00492EC2"/>
    <w:rsid w:val="00495EE4"/>
    <w:rsid w:val="004A146F"/>
    <w:rsid w:val="004A265E"/>
    <w:rsid w:val="004B1D38"/>
    <w:rsid w:val="004B428E"/>
    <w:rsid w:val="004C284B"/>
    <w:rsid w:val="004C2E40"/>
    <w:rsid w:val="004D5825"/>
    <w:rsid w:val="004F3EB3"/>
    <w:rsid w:val="00500B1A"/>
    <w:rsid w:val="0050481D"/>
    <w:rsid w:val="0051007C"/>
    <w:rsid w:val="00510DF6"/>
    <w:rsid w:val="00537F54"/>
    <w:rsid w:val="00542F0B"/>
    <w:rsid w:val="00547004"/>
    <w:rsid w:val="00550923"/>
    <w:rsid w:val="00575A73"/>
    <w:rsid w:val="00586671"/>
    <w:rsid w:val="00587316"/>
    <w:rsid w:val="00596CFB"/>
    <w:rsid w:val="005A3700"/>
    <w:rsid w:val="005C06A1"/>
    <w:rsid w:val="005C4B87"/>
    <w:rsid w:val="005D113D"/>
    <w:rsid w:val="005D766B"/>
    <w:rsid w:val="005E282F"/>
    <w:rsid w:val="005F161E"/>
    <w:rsid w:val="005F7CE5"/>
    <w:rsid w:val="00612BB6"/>
    <w:rsid w:val="00645104"/>
    <w:rsid w:val="00672ECB"/>
    <w:rsid w:val="006823DD"/>
    <w:rsid w:val="006939CC"/>
    <w:rsid w:val="00696C5A"/>
    <w:rsid w:val="006A12D3"/>
    <w:rsid w:val="006A3798"/>
    <w:rsid w:val="006B2701"/>
    <w:rsid w:val="006D7787"/>
    <w:rsid w:val="006E2813"/>
    <w:rsid w:val="006E3FE1"/>
    <w:rsid w:val="006E6787"/>
    <w:rsid w:val="006E74D5"/>
    <w:rsid w:val="006F5086"/>
    <w:rsid w:val="006F5F4E"/>
    <w:rsid w:val="007032DD"/>
    <w:rsid w:val="00712B65"/>
    <w:rsid w:val="007241CF"/>
    <w:rsid w:val="007242ED"/>
    <w:rsid w:val="00745407"/>
    <w:rsid w:val="00745C9E"/>
    <w:rsid w:val="00745D52"/>
    <w:rsid w:val="00746C95"/>
    <w:rsid w:val="0075059D"/>
    <w:rsid w:val="0075149C"/>
    <w:rsid w:val="007559DD"/>
    <w:rsid w:val="007645E2"/>
    <w:rsid w:val="00767928"/>
    <w:rsid w:val="00776123"/>
    <w:rsid w:val="0078231D"/>
    <w:rsid w:val="00795AE9"/>
    <w:rsid w:val="007A090D"/>
    <w:rsid w:val="007B7DE4"/>
    <w:rsid w:val="007C190C"/>
    <w:rsid w:val="007C5BBC"/>
    <w:rsid w:val="007D6F87"/>
    <w:rsid w:val="007E18EB"/>
    <w:rsid w:val="007F079D"/>
    <w:rsid w:val="007F2596"/>
    <w:rsid w:val="007F3E17"/>
    <w:rsid w:val="00832935"/>
    <w:rsid w:val="00846409"/>
    <w:rsid w:val="00853528"/>
    <w:rsid w:val="008639DE"/>
    <w:rsid w:val="00872E56"/>
    <w:rsid w:val="00886040"/>
    <w:rsid w:val="00896C79"/>
    <w:rsid w:val="008A49D6"/>
    <w:rsid w:val="008A57E7"/>
    <w:rsid w:val="008A75A7"/>
    <w:rsid w:val="008A7FDD"/>
    <w:rsid w:val="008C4431"/>
    <w:rsid w:val="008D510C"/>
    <w:rsid w:val="008E6FC6"/>
    <w:rsid w:val="008F1402"/>
    <w:rsid w:val="008F49B7"/>
    <w:rsid w:val="008F5195"/>
    <w:rsid w:val="00906044"/>
    <w:rsid w:val="009065F5"/>
    <w:rsid w:val="009250C3"/>
    <w:rsid w:val="0092616B"/>
    <w:rsid w:val="00932952"/>
    <w:rsid w:val="00935A09"/>
    <w:rsid w:val="00942F26"/>
    <w:rsid w:val="009459B5"/>
    <w:rsid w:val="0095217A"/>
    <w:rsid w:val="00974577"/>
    <w:rsid w:val="00987EBB"/>
    <w:rsid w:val="009A387B"/>
    <w:rsid w:val="009B29C6"/>
    <w:rsid w:val="009C2C21"/>
    <w:rsid w:val="009E22BF"/>
    <w:rsid w:val="009E28E9"/>
    <w:rsid w:val="009F6B54"/>
    <w:rsid w:val="009F6CC0"/>
    <w:rsid w:val="00A054A8"/>
    <w:rsid w:val="00A12593"/>
    <w:rsid w:val="00A2040A"/>
    <w:rsid w:val="00A2125B"/>
    <w:rsid w:val="00A26713"/>
    <w:rsid w:val="00A320D5"/>
    <w:rsid w:val="00A35E1D"/>
    <w:rsid w:val="00A4099D"/>
    <w:rsid w:val="00A57A05"/>
    <w:rsid w:val="00A60820"/>
    <w:rsid w:val="00A62F5A"/>
    <w:rsid w:val="00A819B8"/>
    <w:rsid w:val="00A92CAD"/>
    <w:rsid w:val="00A96A61"/>
    <w:rsid w:val="00AA01B4"/>
    <w:rsid w:val="00AA47A8"/>
    <w:rsid w:val="00AA6A06"/>
    <w:rsid w:val="00AB2BD4"/>
    <w:rsid w:val="00AD7C3E"/>
    <w:rsid w:val="00AE0317"/>
    <w:rsid w:val="00AE0642"/>
    <w:rsid w:val="00AE1909"/>
    <w:rsid w:val="00AE1B39"/>
    <w:rsid w:val="00AF0A00"/>
    <w:rsid w:val="00AF3351"/>
    <w:rsid w:val="00B12813"/>
    <w:rsid w:val="00B161CD"/>
    <w:rsid w:val="00B20B54"/>
    <w:rsid w:val="00B679DE"/>
    <w:rsid w:val="00B76939"/>
    <w:rsid w:val="00BA3733"/>
    <w:rsid w:val="00BA4B64"/>
    <w:rsid w:val="00BC17D7"/>
    <w:rsid w:val="00BC3432"/>
    <w:rsid w:val="00BD071E"/>
    <w:rsid w:val="00C00EC4"/>
    <w:rsid w:val="00C07C77"/>
    <w:rsid w:val="00C13917"/>
    <w:rsid w:val="00C22C51"/>
    <w:rsid w:val="00C41629"/>
    <w:rsid w:val="00C42FCD"/>
    <w:rsid w:val="00C46C95"/>
    <w:rsid w:val="00C67427"/>
    <w:rsid w:val="00C72534"/>
    <w:rsid w:val="00C9118F"/>
    <w:rsid w:val="00C91A73"/>
    <w:rsid w:val="00C94608"/>
    <w:rsid w:val="00C94B13"/>
    <w:rsid w:val="00CC2460"/>
    <w:rsid w:val="00CD27BB"/>
    <w:rsid w:val="00CD7325"/>
    <w:rsid w:val="00CE1506"/>
    <w:rsid w:val="00CF4C17"/>
    <w:rsid w:val="00D07F24"/>
    <w:rsid w:val="00D142AC"/>
    <w:rsid w:val="00D172B3"/>
    <w:rsid w:val="00D274ED"/>
    <w:rsid w:val="00D54B3D"/>
    <w:rsid w:val="00D62ED7"/>
    <w:rsid w:val="00D65118"/>
    <w:rsid w:val="00D65B77"/>
    <w:rsid w:val="00D76DEC"/>
    <w:rsid w:val="00D85932"/>
    <w:rsid w:val="00D91FF8"/>
    <w:rsid w:val="00D939D7"/>
    <w:rsid w:val="00DA0048"/>
    <w:rsid w:val="00DA1B58"/>
    <w:rsid w:val="00DA3AC0"/>
    <w:rsid w:val="00DC1691"/>
    <w:rsid w:val="00DC2A36"/>
    <w:rsid w:val="00DD66A7"/>
    <w:rsid w:val="00DE05ED"/>
    <w:rsid w:val="00DE3419"/>
    <w:rsid w:val="00E05CD2"/>
    <w:rsid w:val="00E117B4"/>
    <w:rsid w:val="00E22E46"/>
    <w:rsid w:val="00E3201C"/>
    <w:rsid w:val="00E56109"/>
    <w:rsid w:val="00E601D1"/>
    <w:rsid w:val="00E612C2"/>
    <w:rsid w:val="00E64213"/>
    <w:rsid w:val="00E66D82"/>
    <w:rsid w:val="00E67459"/>
    <w:rsid w:val="00E97D19"/>
    <w:rsid w:val="00EA11B7"/>
    <w:rsid w:val="00EA46EB"/>
    <w:rsid w:val="00EA48CD"/>
    <w:rsid w:val="00EA77D3"/>
    <w:rsid w:val="00EB444C"/>
    <w:rsid w:val="00EC6348"/>
    <w:rsid w:val="00ED072D"/>
    <w:rsid w:val="00ED7AB0"/>
    <w:rsid w:val="00EE3DBD"/>
    <w:rsid w:val="00EE5B9B"/>
    <w:rsid w:val="00EF34EF"/>
    <w:rsid w:val="00F16EFF"/>
    <w:rsid w:val="00F350AF"/>
    <w:rsid w:val="00F3585D"/>
    <w:rsid w:val="00F42F23"/>
    <w:rsid w:val="00F53812"/>
    <w:rsid w:val="00F62332"/>
    <w:rsid w:val="00F638A3"/>
    <w:rsid w:val="00F80F6A"/>
    <w:rsid w:val="00F837C3"/>
    <w:rsid w:val="00F92731"/>
    <w:rsid w:val="00F97E08"/>
    <w:rsid w:val="00FB10A7"/>
    <w:rsid w:val="00FC2B78"/>
    <w:rsid w:val="00FC4770"/>
    <w:rsid w:val="00FC51CE"/>
    <w:rsid w:val="00FC6056"/>
    <w:rsid w:val="00FC7780"/>
    <w:rsid w:val="00FD6310"/>
    <w:rsid w:val="00FE1E32"/>
    <w:rsid w:val="00FE25F8"/>
    <w:rsid w:val="00FF4F2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2ECA"/>
  <w15:chartTrackingRefBased/>
  <w15:docId w15:val="{89A695D8-3FF1-524D-9E97-7D7D3C57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DD4"/>
    <w:rPr>
      <w:rFonts w:eastAsia="Times New Roman" w:cs="Times New Roman"/>
    </w:rPr>
  </w:style>
  <w:style w:type="paragraph" w:styleId="Heading1">
    <w:name w:val="heading 1"/>
    <w:basedOn w:val="Normal"/>
    <w:next w:val="Normal"/>
    <w:link w:val="Heading1Char"/>
    <w:uiPriority w:val="9"/>
    <w:qFormat/>
    <w:rsid w:val="001B2FB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700"/>
    <w:pPr>
      <w:ind w:left="720"/>
      <w:contextualSpacing/>
    </w:pPr>
  </w:style>
  <w:style w:type="character" w:styleId="FootnoteReference">
    <w:name w:val="footnote reference"/>
    <w:basedOn w:val="DefaultParagraphFont"/>
    <w:uiPriority w:val="99"/>
    <w:semiHidden/>
    <w:unhideWhenUsed/>
    <w:rsid w:val="00EE3DBD"/>
    <w:rPr>
      <w:vertAlign w:val="superscript"/>
    </w:rPr>
  </w:style>
  <w:style w:type="character" w:styleId="CommentReference">
    <w:name w:val="annotation reference"/>
    <w:basedOn w:val="DefaultParagraphFont"/>
    <w:uiPriority w:val="99"/>
    <w:semiHidden/>
    <w:unhideWhenUsed/>
    <w:rsid w:val="00C07C77"/>
    <w:rPr>
      <w:sz w:val="16"/>
      <w:szCs w:val="16"/>
    </w:rPr>
  </w:style>
  <w:style w:type="paragraph" w:styleId="CommentText">
    <w:name w:val="annotation text"/>
    <w:basedOn w:val="Normal"/>
    <w:link w:val="CommentTextChar"/>
    <w:uiPriority w:val="99"/>
    <w:semiHidden/>
    <w:unhideWhenUsed/>
    <w:rsid w:val="00C07C77"/>
    <w:rPr>
      <w:sz w:val="20"/>
      <w:szCs w:val="20"/>
    </w:rPr>
  </w:style>
  <w:style w:type="character" w:customStyle="1" w:styleId="CommentTextChar">
    <w:name w:val="Comment Text Char"/>
    <w:basedOn w:val="DefaultParagraphFont"/>
    <w:link w:val="CommentText"/>
    <w:uiPriority w:val="99"/>
    <w:semiHidden/>
    <w:rsid w:val="00C07C77"/>
    <w:rPr>
      <w:sz w:val="20"/>
      <w:szCs w:val="20"/>
    </w:rPr>
  </w:style>
  <w:style w:type="paragraph" w:styleId="CommentSubject">
    <w:name w:val="annotation subject"/>
    <w:basedOn w:val="CommentText"/>
    <w:next w:val="CommentText"/>
    <w:link w:val="CommentSubjectChar"/>
    <w:uiPriority w:val="99"/>
    <w:semiHidden/>
    <w:unhideWhenUsed/>
    <w:rsid w:val="00C07C77"/>
    <w:rPr>
      <w:b/>
      <w:bCs/>
    </w:rPr>
  </w:style>
  <w:style w:type="character" w:customStyle="1" w:styleId="CommentSubjectChar">
    <w:name w:val="Comment Subject Char"/>
    <w:basedOn w:val="CommentTextChar"/>
    <w:link w:val="CommentSubject"/>
    <w:uiPriority w:val="99"/>
    <w:semiHidden/>
    <w:rsid w:val="00C07C77"/>
    <w:rPr>
      <w:b/>
      <w:bCs/>
      <w:sz w:val="20"/>
      <w:szCs w:val="20"/>
    </w:rPr>
  </w:style>
  <w:style w:type="paragraph" w:styleId="BalloonText">
    <w:name w:val="Balloon Text"/>
    <w:basedOn w:val="Normal"/>
    <w:link w:val="BalloonTextChar"/>
    <w:uiPriority w:val="99"/>
    <w:semiHidden/>
    <w:unhideWhenUsed/>
    <w:rsid w:val="00C07C77"/>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C07C77"/>
    <w:rPr>
      <w:rFonts w:ascii="Times New Roman" w:hAnsi="Times New Roman" w:cs="Times New Roman"/>
      <w:sz w:val="18"/>
      <w:szCs w:val="18"/>
    </w:rPr>
  </w:style>
  <w:style w:type="table" w:styleId="TableGrid">
    <w:name w:val="Table Grid"/>
    <w:basedOn w:val="TableNormal"/>
    <w:uiPriority w:val="39"/>
    <w:rsid w:val="00EC6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C6348"/>
    <w:pPr>
      <w:spacing w:after="200"/>
    </w:pPr>
    <w:rPr>
      <w:i/>
      <w:iCs/>
      <w:color w:val="44546A" w:themeColor="text2"/>
      <w:sz w:val="18"/>
      <w:szCs w:val="18"/>
    </w:rPr>
  </w:style>
  <w:style w:type="paragraph" w:customStyle="1" w:styleId="paragraph">
    <w:name w:val="paragraph"/>
    <w:basedOn w:val="Normal"/>
    <w:rsid w:val="00776123"/>
    <w:pPr>
      <w:spacing w:before="100" w:beforeAutospacing="1" w:after="100" w:afterAutospacing="1"/>
    </w:pPr>
    <w:rPr>
      <w:rFonts w:ascii="Times New Roman" w:hAnsi="Times New Roman"/>
    </w:rPr>
  </w:style>
  <w:style w:type="character" w:customStyle="1" w:styleId="normaltextrun">
    <w:name w:val="normaltextrun"/>
    <w:basedOn w:val="DefaultParagraphFont"/>
    <w:rsid w:val="00776123"/>
  </w:style>
  <w:style w:type="character" w:customStyle="1" w:styleId="eop">
    <w:name w:val="eop"/>
    <w:basedOn w:val="DefaultParagraphFont"/>
    <w:rsid w:val="00776123"/>
  </w:style>
  <w:style w:type="character" w:customStyle="1" w:styleId="pagebreaktextspan">
    <w:name w:val="pagebreaktextspan"/>
    <w:basedOn w:val="DefaultParagraphFont"/>
    <w:rsid w:val="00776123"/>
  </w:style>
  <w:style w:type="character" w:customStyle="1" w:styleId="Heading1Char">
    <w:name w:val="Heading 1 Char"/>
    <w:basedOn w:val="DefaultParagraphFont"/>
    <w:link w:val="Heading1"/>
    <w:uiPriority w:val="9"/>
    <w:rsid w:val="001B2FBE"/>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E612C2"/>
    <w:rPr>
      <w:color w:val="808080"/>
    </w:rPr>
  </w:style>
  <w:style w:type="paragraph" w:styleId="Revision">
    <w:name w:val="Revision"/>
    <w:hidden/>
    <w:uiPriority w:val="99"/>
    <w:semiHidden/>
    <w:rsid w:val="003E4165"/>
  </w:style>
  <w:style w:type="character" w:styleId="Emphasis">
    <w:name w:val="Emphasis"/>
    <w:basedOn w:val="DefaultParagraphFont"/>
    <w:uiPriority w:val="20"/>
    <w:qFormat/>
    <w:rsid w:val="002716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7435">
      <w:bodyDiv w:val="1"/>
      <w:marLeft w:val="0"/>
      <w:marRight w:val="0"/>
      <w:marTop w:val="0"/>
      <w:marBottom w:val="0"/>
      <w:divBdr>
        <w:top w:val="none" w:sz="0" w:space="0" w:color="auto"/>
        <w:left w:val="none" w:sz="0" w:space="0" w:color="auto"/>
        <w:bottom w:val="none" w:sz="0" w:space="0" w:color="auto"/>
        <w:right w:val="none" w:sz="0" w:space="0" w:color="auto"/>
      </w:divBdr>
    </w:div>
    <w:div w:id="5864125">
      <w:bodyDiv w:val="1"/>
      <w:marLeft w:val="0"/>
      <w:marRight w:val="0"/>
      <w:marTop w:val="0"/>
      <w:marBottom w:val="0"/>
      <w:divBdr>
        <w:top w:val="none" w:sz="0" w:space="0" w:color="auto"/>
        <w:left w:val="none" w:sz="0" w:space="0" w:color="auto"/>
        <w:bottom w:val="none" w:sz="0" w:space="0" w:color="auto"/>
        <w:right w:val="none" w:sz="0" w:space="0" w:color="auto"/>
      </w:divBdr>
    </w:div>
    <w:div w:id="20865192">
      <w:bodyDiv w:val="1"/>
      <w:marLeft w:val="0"/>
      <w:marRight w:val="0"/>
      <w:marTop w:val="0"/>
      <w:marBottom w:val="0"/>
      <w:divBdr>
        <w:top w:val="none" w:sz="0" w:space="0" w:color="auto"/>
        <w:left w:val="none" w:sz="0" w:space="0" w:color="auto"/>
        <w:bottom w:val="none" w:sz="0" w:space="0" w:color="auto"/>
        <w:right w:val="none" w:sz="0" w:space="0" w:color="auto"/>
      </w:divBdr>
    </w:div>
    <w:div w:id="38089543">
      <w:bodyDiv w:val="1"/>
      <w:marLeft w:val="0"/>
      <w:marRight w:val="0"/>
      <w:marTop w:val="0"/>
      <w:marBottom w:val="0"/>
      <w:divBdr>
        <w:top w:val="none" w:sz="0" w:space="0" w:color="auto"/>
        <w:left w:val="none" w:sz="0" w:space="0" w:color="auto"/>
        <w:bottom w:val="none" w:sz="0" w:space="0" w:color="auto"/>
        <w:right w:val="none" w:sz="0" w:space="0" w:color="auto"/>
      </w:divBdr>
    </w:div>
    <w:div w:id="57948614">
      <w:bodyDiv w:val="1"/>
      <w:marLeft w:val="0"/>
      <w:marRight w:val="0"/>
      <w:marTop w:val="0"/>
      <w:marBottom w:val="0"/>
      <w:divBdr>
        <w:top w:val="none" w:sz="0" w:space="0" w:color="auto"/>
        <w:left w:val="none" w:sz="0" w:space="0" w:color="auto"/>
        <w:bottom w:val="none" w:sz="0" w:space="0" w:color="auto"/>
        <w:right w:val="none" w:sz="0" w:space="0" w:color="auto"/>
      </w:divBdr>
    </w:div>
    <w:div w:id="62534215">
      <w:bodyDiv w:val="1"/>
      <w:marLeft w:val="0"/>
      <w:marRight w:val="0"/>
      <w:marTop w:val="0"/>
      <w:marBottom w:val="0"/>
      <w:divBdr>
        <w:top w:val="none" w:sz="0" w:space="0" w:color="auto"/>
        <w:left w:val="none" w:sz="0" w:space="0" w:color="auto"/>
        <w:bottom w:val="none" w:sz="0" w:space="0" w:color="auto"/>
        <w:right w:val="none" w:sz="0" w:space="0" w:color="auto"/>
      </w:divBdr>
    </w:div>
    <w:div w:id="63575075">
      <w:bodyDiv w:val="1"/>
      <w:marLeft w:val="0"/>
      <w:marRight w:val="0"/>
      <w:marTop w:val="0"/>
      <w:marBottom w:val="0"/>
      <w:divBdr>
        <w:top w:val="none" w:sz="0" w:space="0" w:color="auto"/>
        <w:left w:val="none" w:sz="0" w:space="0" w:color="auto"/>
        <w:bottom w:val="none" w:sz="0" w:space="0" w:color="auto"/>
        <w:right w:val="none" w:sz="0" w:space="0" w:color="auto"/>
      </w:divBdr>
    </w:div>
    <w:div w:id="69238072">
      <w:bodyDiv w:val="1"/>
      <w:marLeft w:val="0"/>
      <w:marRight w:val="0"/>
      <w:marTop w:val="0"/>
      <w:marBottom w:val="0"/>
      <w:divBdr>
        <w:top w:val="none" w:sz="0" w:space="0" w:color="auto"/>
        <w:left w:val="none" w:sz="0" w:space="0" w:color="auto"/>
        <w:bottom w:val="none" w:sz="0" w:space="0" w:color="auto"/>
        <w:right w:val="none" w:sz="0" w:space="0" w:color="auto"/>
      </w:divBdr>
    </w:div>
    <w:div w:id="69350917">
      <w:bodyDiv w:val="1"/>
      <w:marLeft w:val="0"/>
      <w:marRight w:val="0"/>
      <w:marTop w:val="0"/>
      <w:marBottom w:val="0"/>
      <w:divBdr>
        <w:top w:val="none" w:sz="0" w:space="0" w:color="auto"/>
        <w:left w:val="none" w:sz="0" w:space="0" w:color="auto"/>
        <w:bottom w:val="none" w:sz="0" w:space="0" w:color="auto"/>
        <w:right w:val="none" w:sz="0" w:space="0" w:color="auto"/>
      </w:divBdr>
    </w:div>
    <w:div w:id="106588490">
      <w:bodyDiv w:val="1"/>
      <w:marLeft w:val="0"/>
      <w:marRight w:val="0"/>
      <w:marTop w:val="0"/>
      <w:marBottom w:val="0"/>
      <w:divBdr>
        <w:top w:val="none" w:sz="0" w:space="0" w:color="auto"/>
        <w:left w:val="none" w:sz="0" w:space="0" w:color="auto"/>
        <w:bottom w:val="none" w:sz="0" w:space="0" w:color="auto"/>
        <w:right w:val="none" w:sz="0" w:space="0" w:color="auto"/>
      </w:divBdr>
    </w:div>
    <w:div w:id="108085818">
      <w:bodyDiv w:val="1"/>
      <w:marLeft w:val="0"/>
      <w:marRight w:val="0"/>
      <w:marTop w:val="0"/>
      <w:marBottom w:val="0"/>
      <w:divBdr>
        <w:top w:val="none" w:sz="0" w:space="0" w:color="auto"/>
        <w:left w:val="none" w:sz="0" w:space="0" w:color="auto"/>
        <w:bottom w:val="none" w:sz="0" w:space="0" w:color="auto"/>
        <w:right w:val="none" w:sz="0" w:space="0" w:color="auto"/>
      </w:divBdr>
    </w:div>
    <w:div w:id="134834731">
      <w:bodyDiv w:val="1"/>
      <w:marLeft w:val="0"/>
      <w:marRight w:val="0"/>
      <w:marTop w:val="0"/>
      <w:marBottom w:val="0"/>
      <w:divBdr>
        <w:top w:val="none" w:sz="0" w:space="0" w:color="auto"/>
        <w:left w:val="none" w:sz="0" w:space="0" w:color="auto"/>
        <w:bottom w:val="none" w:sz="0" w:space="0" w:color="auto"/>
        <w:right w:val="none" w:sz="0" w:space="0" w:color="auto"/>
      </w:divBdr>
    </w:div>
    <w:div w:id="137580380">
      <w:bodyDiv w:val="1"/>
      <w:marLeft w:val="0"/>
      <w:marRight w:val="0"/>
      <w:marTop w:val="0"/>
      <w:marBottom w:val="0"/>
      <w:divBdr>
        <w:top w:val="none" w:sz="0" w:space="0" w:color="auto"/>
        <w:left w:val="none" w:sz="0" w:space="0" w:color="auto"/>
        <w:bottom w:val="none" w:sz="0" w:space="0" w:color="auto"/>
        <w:right w:val="none" w:sz="0" w:space="0" w:color="auto"/>
      </w:divBdr>
    </w:div>
    <w:div w:id="176384844">
      <w:bodyDiv w:val="1"/>
      <w:marLeft w:val="0"/>
      <w:marRight w:val="0"/>
      <w:marTop w:val="0"/>
      <w:marBottom w:val="0"/>
      <w:divBdr>
        <w:top w:val="none" w:sz="0" w:space="0" w:color="auto"/>
        <w:left w:val="none" w:sz="0" w:space="0" w:color="auto"/>
        <w:bottom w:val="none" w:sz="0" w:space="0" w:color="auto"/>
        <w:right w:val="none" w:sz="0" w:space="0" w:color="auto"/>
      </w:divBdr>
    </w:div>
    <w:div w:id="202449100">
      <w:bodyDiv w:val="1"/>
      <w:marLeft w:val="0"/>
      <w:marRight w:val="0"/>
      <w:marTop w:val="0"/>
      <w:marBottom w:val="0"/>
      <w:divBdr>
        <w:top w:val="none" w:sz="0" w:space="0" w:color="auto"/>
        <w:left w:val="none" w:sz="0" w:space="0" w:color="auto"/>
        <w:bottom w:val="none" w:sz="0" w:space="0" w:color="auto"/>
        <w:right w:val="none" w:sz="0" w:space="0" w:color="auto"/>
      </w:divBdr>
    </w:div>
    <w:div w:id="203100654">
      <w:bodyDiv w:val="1"/>
      <w:marLeft w:val="0"/>
      <w:marRight w:val="0"/>
      <w:marTop w:val="0"/>
      <w:marBottom w:val="0"/>
      <w:divBdr>
        <w:top w:val="none" w:sz="0" w:space="0" w:color="auto"/>
        <w:left w:val="none" w:sz="0" w:space="0" w:color="auto"/>
        <w:bottom w:val="none" w:sz="0" w:space="0" w:color="auto"/>
        <w:right w:val="none" w:sz="0" w:space="0" w:color="auto"/>
      </w:divBdr>
    </w:div>
    <w:div w:id="209147536">
      <w:bodyDiv w:val="1"/>
      <w:marLeft w:val="0"/>
      <w:marRight w:val="0"/>
      <w:marTop w:val="0"/>
      <w:marBottom w:val="0"/>
      <w:divBdr>
        <w:top w:val="none" w:sz="0" w:space="0" w:color="auto"/>
        <w:left w:val="none" w:sz="0" w:space="0" w:color="auto"/>
        <w:bottom w:val="none" w:sz="0" w:space="0" w:color="auto"/>
        <w:right w:val="none" w:sz="0" w:space="0" w:color="auto"/>
      </w:divBdr>
    </w:div>
    <w:div w:id="209733930">
      <w:bodyDiv w:val="1"/>
      <w:marLeft w:val="0"/>
      <w:marRight w:val="0"/>
      <w:marTop w:val="0"/>
      <w:marBottom w:val="0"/>
      <w:divBdr>
        <w:top w:val="none" w:sz="0" w:space="0" w:color="auto"/>
        <w:left w:val="none" w:sz="0" w:space="0" w:color="auto"/>
        <w:bottom w:val="none" w:sz="0" w:space="0" w:color="auto"/>
        <w:right w:val="none" w:sz="0" w:space="0" w:color="auto"/>
      </w:divBdr>
    </w:div>
    <w:div w:id="222377124">
      <w:bodyDiv w:val="1"/>
      <w:marLeft w:val="0"/>
      <w:marRight w:val="0"/>
      <w:marTop w:val="0"/>
      <w:marBottom w:val="0"/>
      <w:divBdr>
        <w:top w:val="none" w:sz="0" w:space="0" w:color="auto"/>
        <w:left w:val="none" w:sz="0" w:space="0" w:color="auto"/>
        <w:bottom w:val="none" w:sz="0" w:space="0" w:color="auto"/>
        <w:right w:val="none" w:sz="0" w:space="0" w:color="auto"/>
      </w:divBdr>
    </w:div>
    <w:div w:id="263272173">
      <w:bodyDiv w:val="1"/>
      <w:marLeft w:val="0"/>
      <w:marRight w:val="0"/>
      <w:marTop w:val="0"/>
      <w:marBottom w:val="0"/>
      <w:divBdr>
        <w:top w:val="none" w:sz="0" w:space="0" w:color="auto"/>
        <w:left w:val="none" w:sz="0" w:space="0" w:color="auto"/>
        <w:bottom w:val="none" w:sz="0" w:space="0" w:color="auto"/>
        <w:right w:val="none" w:sz="0" w:space="0" w:color="auto"/>
      </w:divBdr>
    </w:div>
    <w:div w:id="274604426">
      <w:bodyDiv w:val="1"/>
      <w:marLeft w:val="0"/>
      <w:marRight w:val="0"/>
      <w:marTop w:val="0"/>
      <w:marBottom w:val="0"/>
      <w:divBdr>
        <w:top w:val="none" w:sz="0" w:space="0" w:color="auto"/>
        <w:left w:val="none" w:sz="0" w:space="0" w:color="auto"/>
        <w:bottom w:val="none" w:sz="0" w:space="0" w:color="auto"/>
        <w:right w:val="none" w:sz="0" w:space="0" w:color="auto"/>
      </w:divBdr>
    </w:div>
    <w:div w:id="284314454">
      <w:bodyDiv w:val="1"/>
      <w:marLeft w:val="0"/>
      <w:marRight w:val="0"/>
      <w:marTop w:val="0"/>
      <w:marBottom w:val="0"/>
      <w:divBdr>
        <w:top w:val="none" w:sz="0" w:space="0" w:color="auto"/>
        <w:left w:val="none" w:sz="0" w:space="0" w:color="auto"/>
        <w:bottom w:val="none" w:sz="0" w:space="0" w:color="auto"/>
        <w:right w:val="none" w:sz="0" w:space="0" w:color="auto"/>
      </w:divBdr>
    </w:div>
    <w:div w:id="289674239">
      <w:bodyDiv w:val="1"/>
      <w:marLeft w:val="0"/>
      <w:marRight w:val="0"/>
      <w:marTop w:val="0"/>
      <w:marBottom w:val="0"/>
      <w:divBdr>
        <w:top w:val="none" w:sz="0" w:space="0" w:color="auto"/>
        <w:left w:val="none" w:sz="0" w:space="0" w:color="auto"/>
        <w:bottom w:val="none" w:sz="0" w:space="0" w:color="auto"/>
        <w:right w:val="none" w:sz="0" w:space="0" w:color="auto"/>
      </w:divBdr>
    </w:div>
    <w:div w:id="297995254">
      <w:bodyDiv w:val="1"/>
      <w:marLeft w:val="0"/>
      <w:marRight w:val="0"/>
      <w:marTop w:val="0"/>
      <w:marBottom w:val="0"/>
      <w:divBdr>
        <w:top w:val="none" w:sz="0" w:space="0" w:color="auto"/>
        <w:left w:val="none" w:sz="0" w:space="0" w:color="auto"/>
        <w:bottom w:val="none" w:sz="0" w:space="0" w:color="auto"/>
        <w:right w:val="none" w:sz="0" w:space="0" w:color="auto"/>
      </w:divBdr>
    </w:div>
    <w:div w:id="308899774">
      <w:bodyDiv w:val="1"/>
      <w:marLeft w:val="0"/>
      <w:marRight w:val="0"/>
      <w:marTop w:val="0"/>
      <w:marBottom w:val="0"/>
      <w:divBdr>
        <w:top w:val="none" w:sz="0" w:space="0" w:color="auto"/>
        <w:left w:val="none" w:sz="0" w:space="0" w:color="auto"/>
        <w:bottom w:val="none" w:sz="0" w:space="0" w:color="auto"/>
        <w:right w:val="none" w:sz="0" w:space="0" w:color="auto"/>
      </w:divBdr>
    </w:div>
    <w:div w:id="315692844">
      <w:bodyDiv w:val="1"/>
      <w:marLeft w:val="0"/>
      <w:marRight w:val="0"/>
      <w:marTop w:val="0"/>
      <w:marBottom w:val="0"/>
      <w:divBdr>
        <w:top w:val="none" w:sz="0" w:space="0" w:color="auto"/>
        <w:left w:val="none" w:sz="0" w:space="0" w:color="auto"/>
        <w:bottom w:val="none" w:sz="0" w:space="0" w:color="auto"/>
        <w:right w:val="none" w:sz="0" w:space="0" w:color="auto"/>
      </w:divBdr>
    </w:div>
    <w:div w:id="354161337">
      <w:bodyDiv w:val="1"/>
      <w:marLeft w:val="0"/>
      <w:marRight w:val="0"/>
      <w:marTop w:val="0"/>
      <w:marBottom w:val="0"/>
      <w:divBdr>
        <w:top w:val="none" w:sz="0" w:space="0" w:color="auto"/>
        <w:left w:val="none" w:sz="0" w:space="0" w:color="auto"/>
        <w:bottom w:val="none" w:sz="0" w:space="0" w:color="auto"/>
        <w:right w:val="none" w:sz="0" w:space="0" w:color="auto"/>
      </w:divBdr>
    </w:div>
    <w:div w:id="376321354">
      <w:bodyDiv w:val="1"/>
      <w:marLeft w:val="0"/>
      <w:marRight w:val="0"/>
      <w:marTop w:val="0"/>
      <w:marBottom w:val="0"/>
      <w:divBdr>
        <w:top w:val="none" w:sz="0" w:space="0" w:color="auto"/>
        <w:left w:val="none" w:sz="0" w:space="0" w:color="auto"/>
        <w:bottom w:val="none" w:sz="0" w:space="0" w:color="auto"/>
        <w:right w:val="none" w:sz="0" w:space="0" w:color="auto"/>
      </w:divBdr>
    </w:div>
    <w:div w:id="383021279">
      <w:bodyDiv w:val="1"/>
      <w:marLeft w:val="0"/>
      <w:marRight w:val="0"/>
      <w:marTop w:val="0"/>
      <w:marBottom w:val="0"/>
      <w:divBdr>
        <w:top w:val="none" w:sz="0" w:space="0" w:color="auto"/>
        <w:left w:val="none" w:sz="0" w:space="0" w:color="auto"/>
        <w:bottom w:val="none" w:sz="0" w:space="0" w:color="auto"/>
        <w:right w:val="none" w:sz="0" w:space="0" w:color="auto"/>
      </w:divBdr>
    </w:div>
    <w:div w:id="385375792">
      <w:bodyDiv w:val="1"/>
      <w:marLeft w:val="0"/>
      <w:marRight w:val="0"/>
      <w:marTop w:val="0"/>
      <w:marBottom w:val="0"/>
      <w:divBdr>
        <w:top w:val="none" w:sz="0" w:space="0" w:color="auto"/>
        <w:left w:val="none" w:sz="0" w:space="0" w:color="auto"/>
        <w:bottom w:val="none" w:sz="0" w:space="0" w:color="auto"/>
        <w:right w:val="none" w:sz="0" w:space="0" w:color="auto"/>
      </w:divBdr>
      <w:divsChild>
        <w:div w:id="269048589">
          <w:marLeft w:val="0"/>
          <w:marRight w:val="0"/>
          <w:marTop w:val="0"/>
          <w:marBottom w:val="0"/>
          <w:divBdr>
            <w:top w:val="none" w:sz="0" w:space="0" w:color="auto"/>
            <w:left w:val="none" w:sz="0" w:space="0" w:color="auto"/>
            <w:bottom w:val="none" w:sz="0" w:space="0" w:color="auto"/>
            <w:right w:val="none" w:sz="0" w:space="0" w:color="auto"/>
          </w:divBdr>
        </w:div>
        <w:div w:id="709186390">
          <w:marLeft w:val="0"/>
          <w:marRight w:val="0"/>
          <w:marTop w:val="0"/>
          <w:marBottom w:val="0"/>
          <w:divBdr>
            <w:top w:val="none" w:sz="0" w:space="0" w:color="auto"/>
            <w:left w:val="none" w:sz="0" w:space="0" w:color="auto"/>
            <w:bottom w:val="none" w:sz="0" w:space="0" w:color="auto"/>
            <w:right w:val="none" w:sz="0" w:space="0" w:color="auto"/>
          </w:divBdr>
        </w:div>
        <w:div w:id="879513832">
          <w:marLeft w:val="0"/>
          <w:marRight w:val="0"/>
          <w:marTop w:val="0"/>
          <w:marBottom w:val="0"/>
          <w:divBdr>
            <w:top w:val="none" w:sz="0" w:space="0" w:color="auto"/>
            <w:left w:val="none" w:sz="0" w:space="0" w:color="auto"/>
            <w:bottom w:val="none" w:sz="0" w:space="0" w:color="auto"/>
            <w:right w:val="none" w:sz="0" w:space="0" w:color="auto"/>
          </w:divBdr>
        </w:div>
        <w:div w:id="1104501610">
          <w:marLeft w:val="0"/>
          <w:marRight w:val="0"/>
          <w:marTop w:val="0"/>
          <w:marBottom w:val="0"/>
          <w:divBdr>
            <w:top w:val="none" w:sz="0" w:space="0" w:color="auto"/>
            <w:left w:val="none" w:sz="0" w:space="0" w:color="auto"/>
            <w:bottom w:val="none" w:sz="0" w:space="0" w:color="auto"/>
            <w:right w:val="none" w:sz="0" w:space="0" w:color="auto"/>
          </w:divBdr>
        </w:div>
        <w:div w:id="412161704">
          <w:marLeft w:val="0"/>
          <w:marRight w:val="0"/>
          <w:marTop w:val="0"/>
          <w:marBottom w:val="0"/>
          <w:divBdr>
            <w:top w:val="none" w:sz="0" w:space="0" w:color="auto"/>
            <w:left w:val="none" w:sz="0" w:space="0" w:color="auto"/>
            <w:bottom w:val="none" w:sz="0" w:space="0" w:color="auto"/>
            <w:right w:val="none" w:sz="0" w:space="0" w:color="auto"/>
          </w:divBdr>
        </w:div>
        <w:div w:id="1015812980">
          <w:marLeft w:val="0"/>
          <w:marRight w:val="0"/>
          <w:marTop w:val="0"/>
          <w:marBottom w:val="0"/>
          <w:divBdr>
            <w:top w:val="none" w:sz="0" w:space="0" w:color="auto"/>
            <w:left w:val="none" w:sz="0" w:space="0" w:color="auto"/>
            <w:bottom w:val="none" w:sz="0" w:space="0" w:color="auto"/>
            <w:right w:val="none" w:sz="0" w:space="0" w:color="auto"/>
          </w:divBdr>
        </w:div>
        <w:div w:id="1393964994">
          <w:marLeft w:val="0"/>
          <w:marRight w:val="0"/>
          <w:marTop w:val="0"/>
          <w:marBottom w:val="0"/>
          <w:divBdr>
            <w:top w:val="none" w:sz="0" w:space="0" w:color="auto"/>
            <w:left w:val="none" w:sz="0" w:space="0" w:color="auto"/>
            <w:bottom w:val="none" w:sz="0" w:space="0" w:color="auto"/>
            <w:right w:val="none" w:sz="0" w:space="0" w:color="auto"/>
          </w:divBdr>
        </w:div>
        <w:div w:id="1189484440">
          <w:marLeft w:val="0"/>
          <w:marRight w:val="0"/>
          <w:marTop w:val="0"/>
          <w:marBottom w:val="0"/>
          <w:divBdr>
            <w:top w:val="none" w:sz="0" w:space="0" w:color="auto"/>
            <w:left w:val="none" w:sz="0" w:space="0" w:color="auto"/>
            <w:bottom w:val="none" w:sz="0" w:space="0" w:color="auto"/>
            <w:right w:val="none" w:sz="0" w:space="0" w:color="auto"/>
          </w:divBdr>
        </w:div>
        <w:div w:id="1286886448">
          <w:marLeft w:val="0"/>
          <w:marRight w:val="0"/>
          <w:marTop w:val="0"/>
          <w:marBottom w:val="0"/>
          <w:divBdr>
            <w:top w:val="none" w:sz="0" w:space="0" w:color="auto"/>
            <w:left w:val="none" w:sz="0" w:space="0" w:color="auto"/>
            <w:bottom w:val="none" w:sz="0" w:space="0" w:color="auto"/>
            <w:right w:val="none" w:sz="0" w:space="0" w:color="auto"/>
          </w:divBdr>
        </w:div>
        <w:div w:id="1362826987">
          <w:marLeft w:val="0"/>
          <w:marRight w:val="0"/>
          <w:marTop w:val="0"/>
          <w:marBottom w:val="0"/>
          <w:divBdr>
            <w:top w:val="none" w:sz="0" w:space="0" w:color="auto"/>
            <w:left w:val="none" w:sz="0" w:space="0" w:color="auto"/>
            <w:bottom w:val="none" w:sz="0" w:space="0" w:color="auto"/>
            <w:right w:val="none" w:sz="0" w:space="0" w:color="auto"/>
          </w:divBdr>
        </w:div>
        <w:div w:id="1214149540">
          <w:marLeft w:val="0"/>
          <w:marRight w:val="0"/>
          <w:marTop w:val="0"/>
          <w:marBottom w:val="0"/>
          <w:divBdr>
            <w:top w:val="none" w:sz="0" w:space="0" w:color="auto"/>
            <w:left w:val="none" w:sz="0" w:space="0" w:color="auto"/>
            <w:bottom w:val="none" w:sz="0" w:space="0" w:color="auto"/>
            <w:right w:val="none" w:sz="0" w:space="0" w:color="auto"/>
          </w:divBdr>
        </w:div>
        <w:div w:id="1352344539">
          <w:marLeft w:val="0"/>
          <w:marRight w:val="0"/>
          <w:marTop w:val="0"/>
          <w:marBottom w:val="0"/>
          <w:divBdr>
            <w:top w:val="none" w:sz="0" w:space="0" w:color="auto"/>
            <w:left w:val="none" w:sz="0" w:space="0" w:color="auto"/>
            <w:bottom w:val="none" w:sz="0" w:space="0" w:color="auto"/>
            <w:right w:val="none" w:sz="0" w:space="0" w:color="auto"/>
          </w:divBdr>
        </w:div>
        <w:div w:id="295726154">
          <w:marLeft w:val="0"/>
          <w:marRight w:val="0"/>
          <w:marTop w:val="0"/>
          <w:marBottom w:val="0"/>
          <w:divBdr>
            <w:top w:val="none" w:sz="0" w:space="0" w:color="auto"/>
            <w:left w:val="none" w:sz="0" w:space="0" w:color="auto"/>
            <w:bottom w:val="none" w:sz="0" w:space="0" w:color="auto"/>
            <w:right w:val="none" w:sz="0" w:space="0" w:color="auto"/>
          </w:divBdr>
        </w:div>
        <w:div w:id="1973434903">
          <w:marLeft w:val="0"/>
          <w:marRight w:val="0"/>
          <w:marTop w:val="0"/>
          <w:marBottom w:val="0"/>
          <w:divBdr>
            <w:top w:val="none" w:sz="0" w:space="0" w:color="auto"/>
            <w:left w:val="none" w:sz="0" w:space="0" w:color="auto"/>
            <w:bottom w:val="none" w:sz="0" w:space="0" w:color="auto"/>
            <w:right w:val="none" w:sz="0" w:space="0" w:color="auto"/>
          </w:divBdr>
        </w:div>
        <w:div w:id="695885756">
          <w:marLeft w:val="0"/>
          <w:marRight w:val="0"/>
          <w:marTop w:val="0"/>
          <w:marBottom w:val="0"/>
          <w:divBdr>
            <w:top w:val="none" w:sz="0" w:space="0" w:color="auto"/>
            <w:left w:val="none" w:sz="0" w:space="0" w:color="auto"/>
            <w:bottom w:val="none" w:sz="0" w:space="0" w:color="auto"/>
            <w:right w:val="none" w:sz="0" w:space="0" w:color="auto"/>
          </w:divBdr>
        </w:div>
        <w:div w:id="1695038640">
          <w:marLeft w:val="0"/>
          <w:marRight w:val="0"/>
          <w:marTop w:val="0"/>
          <w:marBottom w:val="0"/>
          <w:divBdr>
            <w:top w:val="none" w:sz="0" w:space="0" w:color="auto"/>
            <w:left w:val="none" w:sz="0" w:space="0" w:color="auto"/>
            <w:bottom w:val="none" w:sz="0" w:space="0" w:color="auto"/>
            <w:right w:val="none" w:sz="0" w:space="0" w:color="auto"/>
          </w:divBdr>
        </w:div>
        <w:div w:id="1230574156">
          <w:marLeft w:val="0"/>
          <w:marRight w:val="0"/>
          <w:marTop w:val="0"/>
          <w:marBottom w:val="0"/>
          <w:divBdr>
            <w:top w:val="none" w:sz="0" w:space="0" w:color="auto"/>
            <w:left w:val="none" w:sz="0" w:space="0" w:color="auto"/>
            <w:bottom w:val="none" w:sz="0" w:space="0" w:color="auto"/>
            <w:right w:val="none" w:sz="0" w:space="0" w:color="auto"/>
          </w:divBdr>
        </w:div>
        <w:div w:id="213391115">
          <w:marLeft w:val="0"/>
          <w:marRight w:val="0"/>
          <w:marTop w:val="0"/>
          <w:marBottom w:val="0"/>
          <w:divBdr>
            <w:top w:val="none" w:sz="0" w:space="0" w:color="auto"/>
            <w:left w:val="none" w:sz="0" w:space="0" w:color="auto"/>
            <w:bottom w:val="none" w:sz="0" w:space="0" w:color="auto"/>
            <w:right w:val="none" w:sz="0" w:space="0" w:color="auto"/>
          </w:divBdr>
        </w:div>
        <w:div w:id="1918712297">
          <w:marLeft w:val="0"/>
          <w:marRight w:val="0"/>
          <w:marTop w:val="0"/>
          <w:marBottom w:val="0"/>
          <w:divBdr>
            <w:top w:val="none" w:sz="0" w:space="0" w:color="auto"/>
            <w:left w:val="none" w:sz="0" w:space="0" w:color="auto"/>
            <w:bottom w:val="none" w:sz="0" w:space="0" w:color="auto"/>
            <w:right w:val="none" w:sz="0" w:space="0" w:color="auto"/>
          </w:divBdr>
        </w:div>
        <w:div w:id="422343903">
          <w:marLeft w:val="0"/>
          <w:marRight w:val="0"/>
          <w:marTop w:val="0"/>
          <w:marBottom w:val="0"/>
          <w:divBdr>
            <w:top w:val="none" w:sz="0" w:space="0" w:color="auto"/>
            <w:left w:val="none" w:sz="0" w:space="0" w:color="auto"/>
            <w:bottom w:val="none" w:sz="0" w:space="0" w:color="auto"/>
            <w:right w:val="none" w:sz="0" w:space="0" w:color="auto"/>
          </w:divBdr>
        </w:div>
        <w:div w:id="705639681">
          <w:marLeft w:val="0"/>
          <w:marRight w:val="0"/>
          <w:marTop w:val="0"/>
          <w:marBottom w:val="0"/>
          <w:divBdr>
            <w:top w:val="none" w:sz="0" w:space="0" w:color="auto"/>
            <w:left w:val="none" w:sz="0" w:space="0" w:color="auto"/>
            <w:bottom w:val="none" w:sz="0" w:space="0" w:color="auto"/>
            <w:right w:val="none" w:sz="0" w:space="0" w:color="auto"/>
          </w:divBdr>
        </w:div>
        <w:div w:id="2099130447">
          <w:marLeft w:val="0"/>
          <w:marRight w:val="0"/>
          <w:marTop w:val="0"/>
          <w:marBottom w:val="0"/>
          <w:divBdr>
            <w:top w:val="none" w:sz="0" w:space="0" w:color="auto"/>
            <w:left w:val="none" w:sz="0" w:space="0" w:color="auto"/>
            <w:bottom w:val="none" w:sz="0" w:space="0" w:color="auto"/>
            <w:right w:val="none" w:sz="0" w:space="0" w:color="auto"/>
          </w:divBdr>
        </w:div>
        <w:div w:id="607660375">
          <w:marLeft w:val="0"/>
          <w:marRight w:val="0"/>
          <w:marTop w:val="0"/>
          <w:marBottom w:val="0"/>
          <w:divBdr>
            <w:top w:val="none" w:sz="0" w:space="0" w:color="auto"/>
            <w:left w:val="none" w:sz="0" w:space="0" w:color="auto"/>
            <w:bottom w:val="none" w:sz="0" w:space="0" w:color="auto"/>
            <w:right w:val="none" w:sz="0" w:space="0" w:color="auto"/>
          </w:divBdr>
        </w:div>
        <w:div w:id="1029724164">
          <w:marLeft w:val="0"/>
          <w:marRight w:val="0"/>
          <w:marTop w:val="0"/>
          <w:marBottom w:val="0"/>
          <w:divBdr>
            <w:top w:val="none" w:sz="0" w:space="0" w:color="auto"/>
            <w:left w:val="none" w:sz="0" w:space="0" w:color="auto"/>
            <w:bottom w:val="none" w:sz="0" w:space="0" w:color="auto"/>
            <w:right w:val="none" w:sz="0" w:space="0" w:color="auto"/>
          </w:divBdr>
        </w:div>
        <w:div w:id="1077826945">
          <w:marLeft w:val="0"/>
          <w:marRight w:val="0"/>
          <w:marTop w:val="0"/>
          <w:marBottom w:val="0"/>
          <w:divBdr>
            <w:top w:val="none" w:sz="0" w:space="0" w:color="auto"/>
            <w:left w:val="none" w:sz="0" w:space="0" w:color="auto"/>
            <w:bottom w:val="none" w:sz="0" w:space="0" w:color="auto"/>
            <w:right w:val="none" w:sz="0" w:space="0" w:color="auto"/>
          </w:divBdr>
        </w:div>
        <w:div w:id="1074939175">
          <w:marLeft w:val="0"/>
          <w:marRight w:val="0"/>
          <w:marTop w:val="0"/>
          <w:marBottom w:val="0"/>
          <w:divBdr>
            <w:top w:val="none" w:sz="0" w:space="0" w:color="auto"/>
            <w:left w:val="none" w:sz="0" w:space="0" w:color="auto"/>
            <w:bottom w:val="none" w:sz="0" w:space="0" w:color="auto"/>
            <w:right w:val="none" w:sz="0" w:space="0" w:color="auto"/>
          </w:divBdr>
        </w:div>
        <w:div w:id="2027515024">
          <w:marLeft w:val="0"/>
          <w:marRight w:val="0"/>
          <w:marTop w:val="0"/>
          <w:marBottom w:val="0"/>
          <w:divBdr>
            <w:top w:val="none" w:sz="0" w:space="0" w:color="auto"/>
            <w:left w:val="none" w:sz="0" w:space="0" w:color="auto"/>
            <w:bottom w:val="none" w:sz="0" w:space="0" w:color="auto"/>
            <w:right w:val="none" w:sz="0" w:space="0" w:color="auto"/>
          </w:divBdr>
        </w:div>
        <w:div w:id="76559585">
          <w:marLeft w:val="0"/>
          <w:marRight w:val="0"/>
          <w:marTop w:val="0"/>
          <w:marBottom w:val="0"/>
          <w:divBdr>
            <w:top w:val="none" w:sz="0" w:space="0" w:color="auto"/>
            <w:left w:val="none" w:sz="0" w:space="0" w:color="auto"/>
            <w:bottom w:val="none" w:sz="0" w:space="0" w:color="auto"/>
            <w:right w:val="none" w:sz="0" w:space="0" w:color="auto"/>
          </w:divBdr>
        </w:div>
        <w:div w:id="712846767">
          <w:marLeft w:val="0"/>
          <w:marRight w:val="0"/>
          <w:marTop w:val="0"/>
          <w:marBottom w:val="0"/>
          <w:divBdr>
            <w:top w:val="none" w:sz="0" w:space="0" w:color="auto"/>
            <w:left w:val="none" w:sz="0" w:space="0" w:color="auto"/>
            <w:bottom w:val="none" w:sz="0" w:space="0" w:color="auto"/>
            <w:right w:val="none" w:sz="0" w:space="0" w:color="auto"/>
          </w:divBdr>
        </w:div>
        <w:div w:id="505946117">
          <w:marLeft w:val="0"/>
          <w:marRight w:val="0"/>
          <w:marTop w:val="0"/>
          <w:marBottom w:val="0"/>
          <w:divBdr>
            <w:top w:val="none" w:sz="0" w:space="0" w:color="auto"/>
            <w:left w:val="none" w:sz="0" w:space="0" w:color="auto"/>
            <w:bottom w:val="none" w:sz="0" w:space="0" w:color="auto"/>
            <w:right w:val="none" w:sz="0" w:space="0" w:color="auto"/>
          </w:divBdr>
        </w:div>
        <w:div w:id="610209133">
          <w:marLeft w:val="0"/>
          <w:marRight w:val="0"/>
          <w:marTop w:val="0"/>
          <w:marBottom w:val="0"/>
          <w:divBdr>
            <w:top w:val="none" w:sz="0" w:space="0" w:color="auto"/>
            <w:left w:val="none" w:sz="0" w:space="0" w:color="auto"/>
            <w:bottom w:val="none" w:sz="0" w:space="0" w:color="auto"/>
            <w:right w:val="none" w:sz="0" w:space="0" w:color="auto"/>
          </w:divBdr>
        </w:div>
        <w:div w:id="377440014">
          <w:marLeft w:val="0"/>
          <w:marRight w:val="0"/>
          <w:marTop w:val="0"/>
          <w:marBottom w:val="0"/>
          <w:divBdr>
            <w:top w:val="none" w:sz="0" w:space="0" w:color="auto"/>
            <w:left w:val="none" w:sz="0" w:space="0" w:color="auto"/>
            <w:bottom w:val="none" w:sz="0" w:space="0" w:color="auto"/>
            <w:right w:val="none" w:sz="0" w:space="0" w:color="auto"/>
          </w:divBdr>
        </w:div>
        <w:div w:id="1470124840">
          <w:marLeft w:val="0"/>
          <w:marRight w:val="0"/>
          <w:marTop w:val="0"/>
          <w:marBottom w:val="0"/>
          <w:divBdr>
            <w:top w:val="none" w:sz="0" w:space="0" w:color="auto"/>
            <w:left w:val="none" w:sz="0" w:space="0" w:color="auto"/>
            <w:bottom w:val="none" w:sz="0" w:space="0" w:color="auto"/>
            <w:right w:val="none" w:sz="0" w:space="0" w:color="auto"/>
          </w:divBdr>
        </w:div>
        <w:div w:id="1382484505">
          <w:marLeft w:val="0"/>
          <w:marRight w:val="0"/>
          <w:marTop w:val="0"/>
          <w:marBottom w:val="0"/>
          <w:divBdr>
            <w:top w:val="none" w:sz="0" w:space="0" w:color="auto"/>
            <w:left w:val="none" w:sz="0" w:space="0" w:color="auto"/>
            <w:bottom w:val="none" w:sz="0" w:space="0" w:color="auto"/>
            <w:right w:val="none" w:sz="0" w:space="0" w:color="auto"/>
          </w:divBdr>
        </w:div>
        <w:div w:id="1573812498">
          <w:marLeft w:val="0"/>
          <w:marRight w:val="0"/>
          <w:marTop w:val="0"/>
          <w:marBottom w:val="0"/>
          <w:divBdr>
            <w:top w:val="none" w:sz="0" w:space="0" w:color="auto"/>
            <w:left w:val="none" w:sz="0" w:space="0" w:color="auto"/>
            <w:bottom w:val="none" w:sz="0" w:space="0" w:color="auto"/>
            <w:right w:val="none" w:sz="0" w:space="0" w:color="auto"/>
          </w:divBdr>
        </w:div>
        <w:div w:id="1472862290">
          <w:marLeft w:val="0"/>
          <w:marRight w:val="0"/>
          <w:marTop w:val="0"/>
          <w:marBottom w:val="0"/>
          <w:divBdr>
            <w:top w:val="none" w:sz="0" w:space="0" w:color="auto"/>
            <w:left w:val="none" w:sz="0" w:space="0" w:color="auto"/>
            <w:bottom w:val="none" w:sz="0" w:space="0" w:color="auto"/>
            <w:right w:val="none" w:sz="0" w:space="0" w:color="auto"/>
          </w:divBdr>
        </w:div>
        <w:div w:id="1799567176">
          <w:marLeft w:val="0"/>
          <w:marRight w:val="0"/>
          <w:marTop w:val="0"/>
          <w:marBottom w:val="0"/>
          <w:divBdr>
            <w:top w:val="none" w:sz="0" w:space="0" w:color="auto"/>
            <w:left w:val="none" w:sz="0" w:space="0" w:color="auto"/>
            <w:bottom w:val="none" w:sz="0" w:space="0" w:color="auto"/>
            <w:right w:val="none" w:sz="0" w:space="0" w:color="auto"/>
          </w:divBdr>
        </w:div>
        <w:div w:id="971835894">
          <w:marLeft w:val="0"/>
          <w:marRight w:val="0"/>
          <w:marTop w:val="0"/>
          <w:marBottom w:val="0"/>
          <w:divBdr>
            <w:top w:val="none" w:sz="0" w:space="0" w:color="auto"/>
            <w:left w:val="none" w:sz="0" w:space="0" w:color="auto"/>
            <w:bottom w:val="none" w:sz="0" w:space="0" w:color="auto"/>
            <w:right w:val="none" w:sz="0" w:space="0" w:color="auto"/>
          </w:divBdr>
        </w:div>
        <w:div w:id="1017466264">
          <w:marLeft w:val="0"/>
          <w:marRight w:val="0"/>
          <w:marTop w:val="0"/>
          <w:marBottom w:val="0"/>
          <w:divBdr>
            <w:top w:val="none" w:sz="0" w:space="0" w:color="auto"/>
            <w:left w:val="none" w:sz="0" w:space="0" w:color="auto"/>
            <w:bottom w:val="none" w:sz="0" w:space="0" w:color="auto"/>
            <w:right w:val="none" w:sz="0" w:space="0" w:color="auto"/>
          </w:divBdr>
        </w:div>
        <w:div w:id="81996890">
          <w:marLeft w:val="0"/>
          <w:marRight w:val="0"/>
          <w:marTop w:val="0"/>
          <w:marBottom w:val="0"/>
          <w:divBdr>
            <w:top w:val="none" w:sz="0" w:space="0" w:color="auto"/>
            <w:left w:val="none" w:sz="0" w:space="0" w:color="auto"/>
            <w:bottom w:val="none" w:sz="0" w:space="0" w:color="auto"/>
            <w:right w:val="none" w:sz="0" w:space="0" w:color="auto"/>
          </w:divBdr>
        </w:div>
        <w:div w:id="284392673">
          <w:marLeft w:val="0"/>
          <w:marRight w:val="0"/>
          <w:marTop w:val="0"/>
          <w:marBottom w:val="0"/>
          <w:divBdr>
            <w:top w:val="none" w:sz="0" w:space="0" w:color="auto"/>
            <w:left w:val="none" w:sz="0" w:space="0" w:color="auto"/>
            <w:bottom w:val="none" w:sz="0" w:space="0" w:color="auto"/>
            <w:right w:val="none" w:sz="0" w:space="0" w:color="auto"/>
          </w:divBdr>
        </w:div>
        <w:div w:id="1995642391">
          <w:marLeft w:val="0"/>
          <w:marRight w:val="0"/>
          <w:marTop w:val="0"/>
          <w:marBottom w:val="0"/>
          <w:divBdr>
            <w:top w:val="none" w:sz="0" w:space="0" w:color="auto"/>
            <w:left w:val="none" w:sz="0" w:space="0" w:color="auto"/>
            <w:bottom w:val="none" w:sz="0" w:space="0" w:color="auto"/>
            <w:right w:val="none" w:sz="0" w:space="0" w:color="auto"/>
          </w:divBdr>
        </w:div>
        <w:div w:id="1806972368">
          <w:marLeft w:val="0"/>
          <w:marRight w:val="0"/>
          <w:marTop w:val="0"/>
          <w:marBottom w:val="0"/>
          <w:divBdr>
            <w:top w:val="none" w:sz="0" w:space="0" w:color="auto"/>
            <w:left w:val="none" w:sz="0" w:space="0" w:color="auto"/>
            <w:bottom w:val="none" w:sz="0" w:space="0" w:color="auto"/>
            <w:right w:val="none" w:sz="0" w:space="0" w:color="auto"/>
          </w:divBdr>
        </w:div>
        <w:div w:id="323824567">
          <w:marLeft w:val="0"/>
          <w:marRight w:val="0"/>
          <w:marTop w:val="0"/>
          <w:marBottom w:val="0"/>
          <w:divBdr>
            <w:top w:val="none" w:sz="0" w:space="0" w:color="auto"/>
            <w:left w:val="none" w:sz="0" w:space="0" w:color="auto"/>
            <w:bottom w:val="none" w:sz="0" w:space="0" w:color="auto"/>
            <w:right w:val="none" w:sz="0" w:space="0" w:color="auto"/>
          </w:divBdr>
        </w:div>
        <w:div w:id="2096396611">
          <w:marLeft w:val="0"/>
          <w:marRight w:val="0"/>
          <w:marTop w:val="0"/>
          <w:marBottom w:val="0"/>
          <w:divBdr>
            <w:top w:val="none" w:sz="0" w:space="0" w:color="auto"/>
            <w:left w:val="none" w:sz="0" w:space="0" w:color="auto"/>
            <w:bottom w:val="none" w:sz="0" w:space="0" w:color="auto"/>
            <w:right w:val="none" w:sz="0" w:space="0" w:color="auto"/>
          </w:divBdr>
        </w:div>
        <w:div w:id="1970167124">
          <w:marLeft w:val="0"/>
          <w:marRight w:val="0"/>
          <w:marTop w:val="0"/>
          <w:marBottom w:val="0"/>
          <w:divBdr>
            <w:top w:val="none" w:sz="0" w:space="0" w:color="auto"/>
            <w:left w:val="none" w:sz="0" w:space="0" w:color="auto"/>
            <w:bottom w:val="none" w:sz="0" w:space="0" w:color="auto"/>
            <w:right w:val="none" w:sz="0" w:space="0" w:color="auto"/>
          </w:divBdr>
        </w:div>
        <w:div w:id="2047439852">
          <w:marLeft w:val="0"/>
          <w:marRight w:val="0"/>
          <w:marTop w:val="0"/>
          <w:marBottom w:val="0"/>
          <w:divBdr>
            <w:top w:val="none" w:sz="0" w:space="0" w:color="auto"/>
            <w:left w:val="none" w:sz="0" w:space="0" w:color="auto"/>
            <w:bottom w:val="none" w:sz="0" w:space="0" w:color="auto"/>
            <w:right w:val="none" w:sz="0" w:space="0" w:color="auto"/>
          </w:divBdr>
        </w:div>
        <w:div w:id="1202208481">
          <w:marLeft w:val="0"/>
          <w:marRight w:val="0"/>
          <w:marTop w:val="0"/>
          <w:marBottom w:val="0"/>
          <w:divBdr>
            <w:top w:val="none" w:sz="0" w:space="0" w:color="auto"/>
            <w:left w:val="none" w:sz="0" w:space="0" w:color="auto"/>
            <w:bottom w:val="none" w:sz="0" w:space="0" w:color="auto"/>
            <w:right w:val="none" w:sz="0" w:space="0" w:color="auto"/>
          </w:divBdr>
        </w:div>
        <w:div w:id="509104812">
          <w:marLeft w:val="0"/>
          <w:marRight w:val="0"/>
          <w:marTop w:val="0"/>
          <w:marBottom w:val="0"/>
          <w:divBdr>
            <w:top w:val="none" w:sz="0" w:space="0" w:color="auto"/>
            <w:left w:val="none" w:sz="0" w:space="0" w:color="auto"/>
            <w:bottom w:val="none" w:sz="0" w:space="0" w:color="auto"/>
            <w:right w:val="none" w:sz="0" w:space="0" w:color="auto"/>
          </w:divBdr>
        </w:div>
        <w:div w:id="446197773">
          <w:marLeft w:val="0"/>
          <w:marRight w:val="0"/>
          <w:marTop w:val="0"/>
          <w:marBottom w:val="0"/>
          <w:divBdr>
            <w:top w:val="none" w:sz="0" w:space="0" w:color="auto"/>
            <w:left w:val="none" w:sz="0" w:space="0" w:color="auto"/>
            <w:bottom w:val="none" w:sz="0" w:space="0" w:color="auto"/>
            <w:right w:val="none" w:sz="0" w:space="0" w:color="auto"/>
          </w:divBdr>
        </w:div>
        <w:div w:id="833225423">
          <w:marLeft w:val="0"/>
          <w:marRight w:val="0"/>
          <w:marTop w:val="0"/>
          <w:marBottom w:val="0"/>
          <w:divBdr>
            <w:top w:val="none" w:sz="0" w:space="0" w:color="auto"/>
            <w:left w:val="none" w:sz="0" w:space="0" w:color="auto"/>
            <w:bottom w:val="none" w:sz="0" w:space="0" w:color="auto"/>
            <w:right w:val="none" w:sz="0" w:space="0" w:color="auto"/>
          </w:divBdr>
        </w:div>
        <w:div w:id="53937495">
          <w:marLeft w:val="0"/>
          <w:marRight w:val="0"/>
          <w:marTop w:val="0"/>
          <w:marBottom w:val="0"/>
          <w:divBdr>
            <w:top w:val="none" w:sz="0" w:space="0" w:color="auto"/>
            <w:left w:val="none" w:sz="0" w:space="0" w:color="auto"/>
            <w:bottom w:val="none" w:sz="0" w:space="0" w:color="auto"/>
            <w:right w:val="none" w:sz="0" w:space="0" w:color="auto"/>
          </w:divBdr>
        </w:div>
        <w:div w:id="340668605">
          <w:marLeft w:val="0"/>
          <w:marRight w:val="0"/>
          <w:marTop w:val="0"/>
          <w:marBottom w:val="0"/>
          <w:divBdr>
            <w:top w:val="none" w:sz="0" w:space="0" w:color="auto"/>
            <w:left w:val="none" w:sz="0" w:space="0" w:color="auto"/>
            <w:bottom w:val="none" w:sz="0" w:space="0" w:color="auto"/>
            <w:right w:val="none" w:sz="0" w:space="0" w:color="auto"/>
          </w:divBdr>
        </w:div>
        <w:div w:id="788206097">
          <w:marLeft w:val="0"/>
          <w:marRight w:val="0"/>
          <w:marTop w:val="0"/>
          <w:marBottom w:val="0"/>
          <w:divBdr>
            <w:top w:val="none" w:sz="0" w:space="0" w:color="auto"/>
            <w:left w:val="none" w:sz="0" w:space="0" w:color="auto"/>
            <w:bottom w:val="none" w:sz="0" w:space="0" w:color="auto"/>
            <w:right w:val="none" w:sz="0" w:space="0" w:color="auto"/>
          </w:divBdr>
        </w:div>
        <w:div w:id="1719620641">
          <w:marLeft w:val="0"/>
          <w:marRight w:val="0"/>
          <w:marTop w:val="0"/>
          <w:marBottom w:val="0"/>
          <w:divBdr>
            <w:top w:val="none" w:sz="0" w:space="0" w:color="auto"/>
            <w:left w:val="none" w:sz="0" w:space="0" w:color="auto"/>
            <w:bottom w:val="none" w:sz="0" w:space="0" w:color="auto"/>
            <w:right w:val="none" w:sz="0" w:space="0" w:color="auto"/>
          </w:divBdr>
        </w:div>
        <w:div w:id="508522217">
          <w:marLeft w:val="0"/>
          <w:marRight w:val="0"/>
          <w:marTop w:val="0"/>
          <w:marBottom w:val="0"/>
          <w:divBdr>
            <w:top w:val="none" w:sz="0" w:space="0" w:color="auto"/>
            <w:left w:val="none" w:sz="0" w:space="0" w:color="auto"/>
            <w:bottom w:val="none" w:sz="0" w:space="0" w:color="auto"/>
            <w:right w:val="none" w:sz="0" w:space="0" w:color="auto"/>
          </w:divBdr>
        </w:div>
        <w:div w:id="1605116743">
          <w:marLeft w:val="0"/>
          <w:marRight w:val="0"/>
          <w:marTop w:val="0"/>
          <w:marBottom w:val="0"/>
          <w:divBdr>
            <w:top w:val="none" w:sz="0" w:space="0" w:color="auto"/>
            <w:left w:val="none" w:sz="0" w:space="0" w:color="auto"/>
            <w:bottom w:val="none" w:sz="0" w:space="0" w:color="auto"/>
            <w:right w:val="none" w:sz="0" w:space="0" w:color="auto"/>
          </w:divBdr>
        </w:div>
        <w:div w:id="426729131">
          <w:marLeft w:val="0"/>
          <w:marRight w:val="0"/>
          <w:marTop w:val="0"/>
          <w:marBottom w:val="0"/>
          <w:divBdr>
            <w:top w:val="none" w:sz="0" w:space="0" w:color="auto"/>
            <w:left w:val="none" w:sz="0" w:space="0" w:color="auto"/>
            <w:bottom w:val="none" w:sz="0" w:space="0" w:color="auto"/>
            <w:right w:val="none" w:sz="0" w:space="0" w:color="auto"/>
          </w:divBdr>
        </w:div>
        <w:div w:id="528447389">
          <w:marLeft w:val="0"/>
          <w:marRight w:val="0"/>
          <w:marTop w:val="0"/>
          <w:marBottom w:val="0"/>
          <w:divBdr>
            <w:top w:val="none" w:sz="0" w:space="0" w:color="auto"/>
            <w:left w:val="none" w:sz="0" w:space="0" w:color="auto"/>
            <w:bottom w:val="none" w:sz="0" w:space="0" w:color="auto"/>
            <w:right w:val="none" w:sz="0" w:space="0" w:color="auto"/>
          </w:divBdr>
        </w:div>
        <w:div w:id="1596403449">
          <w:marLeft w:val="0"/>
          <w:marRight w:val="0"/>
          <w:marTop w:val="0"/>
          <w:marBottom w:val="0"/>
          <w:divBdr>
            <w:top w:val="none" w:sz="0" w:space="0" w:color="auto"/>
            <w:left w:val="none" w:sz="0" w:space="0" w:color="auto"/>
            <w:bottom w:val="none" w:sz="0" w:space="0" w:color="auto"/>
            <w:right w:val="none" w:sz="0" w:space="0" w:color="auto"/>
          </w:divBdr>
        </w:div>
        <w:div w:id="1641424004">
          <w:marLeft w:val="0"/>
          <w:marRight w:val="0"/>
          <w:marTop w:val="0"/>
          <w:marBottom w:val="0"/>
          <w:divBdr>
            <w:top w:val="none" w:sz="0" w:space="0" w:color="auto"/>
            <w:left w:val="none" w:sz="0" w:space="0" w:color="auto"/>
            <w:bottom w:val="none" w:sz="0" w:space="0" w:color="auto"/>
            <w:right w:val="none" w:sz="0" w:space="0" w:color="auto"/>
          </w:divBdr>
        </w:div>
        <w:div w:id="1597791265">
          <w:marLeft w:val="0"/>
          <w:marRight w:val="0"/>
          <w:marTop w:val="0"/>
          <w:marBottom w:val="0"/>
          <w:divBdr>
            <w:top w:val="none" w:sz="0" w:space="0" w:color="auto"/>
            <w:left w:val="none" w:sz="0" w:space="0" w:color="auto"/>
            <w:bottom w:val="none" w:sz="0" w:space="0" w:color="auto"/>
            <w:right w:val="none" w:sz="0" w:space="0" w:color="auto"/>
          </w:divBdr>
        </w:div>
        <w:div w:id="1949312677">
          <w:marLeft w:val="0"/>
          <w:marRight w:val="0"/>
          <w:marTop w:val="0"/>
          <w:marBottom w:val="0"/>
          <w:divBdr>
            <w:top w:val="none" w:sz="0" w:space="0" w:color="auto"/>
            <w:left w:val="none" w:sz="0" w:space="0" w:color="auto"/>
            <w:bottom w:val="none" w:sz="0" w:space="0" w:color="auto"/>
            <w:right w:val="none" w:sz="0" w:space="0" w:color="auto"/>
          </w:divBdr>
        </w:div>
      </w:divsChild>
    </w:div>
    <w:div w:id="389572152">
      <w:bodyDiv w:val="1"/>
      <w:marLeft w:val="0"/>
      <w:marRight w:val="0"/>
      <w:marTop w:val="0"/>
      <w:marBottom w:val="0"/>
      <w:divBdr>
        <w:top w:val="none" w:sz="0" w:space="0" w:color="auto"/>
        <w:left w:val="none" w:sz="0" w:space="0" w:color="auto"/>
        <w:bottom w:val="none" w:sz="0" w:space="0" w:color="auto"/>
        <w:right w:val="none" w:sz="0" w:space="0" w:color="auto"/>
      </w:divBdr>
    </w:div>
    <w:div w:id="431168019">
      <w:bodyDiv w:val="1"/>
      <w:marLeft w:val="0"/>
      <w:marRight w:val="0"/>
      <w:marTop w:val="0"/>
      <w:marBottom w:val="0"/>
      <w:divBdr>
        <w:top w:val="none" w:sz="0" w:space="0" w:color="auto"/>
        <w:left w:val="none" w:sz="0" w:space="0" w:color="auto"/>
        <w:bottom w:val="none" w:sz="0" w:space="0" w:color="auto"/>
        <w:right w:val="none" w:sz="0" w:space="0" w:color="auto"/>
      </w:divBdr>
    </w:div>
    <w:div w:id="442268885">
      <w:bodyDiv w:val="1"/>
      <w:marLeft w:val="0"/>
      <w:marRight w:val="0"/>
      <w:marTop w:val="0"/>
      <w:marBottom w:val="0"/>
      <w:divBdr>
        <w:top w:val="none" w:sz="0" w:space="0" w:color="auto"/>
        <w:left w:val="none" w:sz="0" w:space="0" w:color="auto"/>
        <w:bottom w:val="none" w:sz="0" w:space="0" w:color="auto"/>
        <w:right w:val="none" w:sz="0" w:space="0" w:color="auto"/>
      </w:divBdr>
    </w:div>
    <w:div w:id="480535561">
      <w:bodyDiv w:val="1"/>
      <w:marLeft w:val="0"/>
      <w:marRight w:val="0"/>
      <w:marTop w:val="0"/>
      <w:marBottom w:val="0"/>
      <w:divBdr>
        <w:top w:val="none" w:sz="0" w:space="0" w:color="auto"/>
        <w:left w:val="none" w:sz="0" w:space="0" w:color="auto"/>
        <w:bottom w:val="none" w:sz="0" w:space="0" w:color="auto"/>
        <w:right w:val="none" w:sz="0" w:space="0" w:color="auto"/>
      </w:divBdr>
    </w:div>
    <w:div w:id="488516823">
      <w:bodyDiv w:val="1"/>
      <w:marLeft w:val="0"/>
      <w:marRight w:val="0"/>
      <w:marTop w:val="0"/>
      <w:marBottom w:val="0"/>
      <w:divBdr>
        <w:top w:val="none" w:sz="0" w:space="0" w:color="auto"/>
        <w:left w:val="none" w:sz="0" w:space="0" w:color="auto"/>
        <w:bottom w:val="none" w:sz="0" w:space="0" w:color="auto"/>
        <w:right w:val="none" w:sz="0" w:space="0" w:color="auto"/>
      </w:divBdr>
    </w:div>
    <w:div w:id="491258475">
      <w:bodyDiv w:val="1"/>
      <w:marLeft w:val="0"/>
      <w:marRight w:val="0"/>
      <w:marTop w:val="0"/>
      <w:marBottom w:val="0"/>
      <w:divBdr>
        <w:top w:val="none" w:sz="0" w:space="0" w:color="auto"/>
        <w:left w:val="none" w:sz="0" w:space="0" w:color="auto"/>
        <w:bottom w:val="none" w:sz="0" w:space="0" w:color="auto"/>
        <w:right w:val="none" w:sz="0" w:space="0" w:color="auto"/>
      </w:divBdr>
    </w:div>
    <w:div w:id="500897127">
      <w:bodyDiv w:val="1"/>
      <w:marLeft w:val="0"/>
      <w:marRight w:val="0"/>
      <w:marTop w:val="0"/>
      <w:marBottom w:val="0"/>
      <w:divBdr>
        <w:top w:val="none" w:sz="0" w:space="0" w:color="auto"/>
        <w:left w:val="none" w:sz="0" w:space="0" w:color="auto"/>
        <w:bottom w:val="none" w:sz="0" w:space="0" w:color="auto"/>
        <w:right w:val="none" w:sz="0" w:space="0" w:color="auto"/>
      </w:divBdr>
    </w:div>
    <w:div w:id="542132350">
      <w:bodyDiv w:val="1"/>
      <w:marLeft w:val="0"/>
      <w:marRight w:val="0"/>
      <w:marTop w:val="0"/>
      <w:marBottom w:val="0"/>
      <w:divBdr>
        <w:top w:val="none" w:sz="0" w:space="0" w:color="auto"/>
        <w:left w:val="none" w:sz="0" w:space="0" w:color="auto"/>
        <w:bottom w:val="none" w:sz="0" w:space="0" w:color="auto"/>
        <w:right w:val="none" w:sz="0" w:space="0" w:color="auto"/>
      </w:divBdr>
    </w:div>
    <w:div w:id="574321706">
      <w:bodyDiv w:val="1"/>
      <w:marLeft w:val="0"/>
      <w:marRight w:val="0"/>
      <w:marTop w:val="0"/>
      <w:marBottom w:val="0"/>
      <w:divBdr>
        <w:top w:val="none" w:sz="0" w:space="0" w:color="auto"/>
        <w:left w:val="none" w:sz="0" w:space="0" w:color="auto"/>
        <w:bottom w:val="none" w:sz="0" w:space="0" w:color="auto"/>
        <w:right w:val="none" w:sz="0" w:space="0" w:color="auto"/>
      </w:divBdr>
    </w:div>
    <w:div w:id="617762755">
      <w:bodyDiv w:val="1"/>
      <w:marLeft w:val="0"/>
      <w:marRight w:val="0"/>
      <w:marTop w:val="0"/>
      <w:marBottom w:val="0"/>
      <w:divBdr>
        <w:top w:val="none" w:sz="0" w:space="0" w:color="auto"/>
        <w:left w:val="none" w:sz="0" w:space="0" w:color="auto"/>
        <w:bottom w:val="none" w:sz="0" w:space="0" w:color="auto"/>
        <w:right w:val="none" w:sz="0" w:space="0" w:color="auto"/>
      </w:divBdr>
    </w:div>
    <w:div w:id="644116848">
      <w:bodyDiv w:val="1"/>
      <w:marLeft w:val="0"/>
      <w:marRight w:val="0"/>
      <w:marTop w:val="0"/>
      <w:marBottom w:val="0"/>
      <w:divBdr>
        <w:top w:val="none" w:sz="0" w:space="0" w:color="auto"/>
        <w:left w:val="none" w:sz="0" w:space="0" w:color="auto"/>
        <w:bottom w:val="none" w:sz="0" w:space="0" w:color="auto"/>
        <w:right w:val="none" w:sz="0" w:space="0" w:color="auto"/>
      </w:divBdr>
    </w:div>
    <w:div w:id="666439347">
      <w:bodyDiv w:val="1"/>
      <w:marLeft w:val="0"/>
      <w:marRight w:val="0"/>
      <w:marTop w:val="0"/>
      <w:marBottom w:val="0"/>
      <w:divBdr>
        <w:top w:val="none" w:sz="0" w:space="0" w:color="auto"/>
        <w:left w:val="none" w:sz="0" w:space="0" w:color="auto"/>
        <w:bottom w:val="none" w:sz="0" w:space="0" w:color="auto"/>
        <w:right w:val="none" w:sz="0" w:space="0" w:color="auto"/>
      </w:divBdr>
    </w:div>
    <w:div w:id="726150229">
      <w:bodyDiv w:val="1"/>
      <w:marLeft w:val="0"/>
      <w:marRight w:val="0"/>
      <w:marTop w:val="0"/>
      <w:marBottom w:val="0"/>
      <w:divBdr>
        <w:top w:val="none" w:sz="0" w:space="0" w:color="auto"/>
        <w:left w:val="none" w:sz="0" w:space="0" w:color="auto"/>
        <w:bottom w:val="none" w:sz="0" w:space="0" w:color="auto"/>
        <w:right w:val="none" w:sz="0" w:space="0" w:color="auto"/>
      </w:divBdr>
    </w:div>
    <w:div w:id="737091612">
      <w:bodyDiv w:val="1"/>
      <w:marLeft w:val="0"/>
      <w:marRight w:val="0"/>
      <w:marTop w:val="0"/>
      <w:marBottom w:val="0"/>
      <w:divBdr>
        <w:top w:val="none" w:sz="0" w:space="0" w:color="auto"/>
        <w:left w:val="none" w:sz="0" w:space="0" w:color="auto"/>
        <w:bottom w:val="none" w:sz="0" w:space="0" w:color="auto"/>
        <w:right w:val="none" w:sz="0" w:space="0" w:color="auto"/>
      </w:divBdr>
    </w:div>
    <w:div w:id="765928056">
      <w:bodyDiv w:val="1"/>
      <w:marLeft w:val="0"/>
      <w:marRight w:val="0"/>
      <w:marTop w:val="0"/>
      <w:marBottom w:val="0"/>
      <w:divBdr>
        <w:top w:val="none" w:sz="0" w:space="0" w:color="auto"/>
        <w:left w:val="none" w:sz="0" w:space="0" w:color="auto"/>
        <w:bottom w:val="none" w:sz="0" w:space="0" w:color="auto"/>
        <w:right w:val="none" w:sz="0" w:space="0" w:color="auto"/>
      </w:divBdr>
    </w:div>
    <w:div w:id="766460416">
      <w:bodyDiv w:val="1"/>
      <w:marLeft w:val="0"/>
      <w:marRight w:val="0"/>
      <w:marTop w:val="0"/>
      <w:marBottom w:val="0"/>
      <w:divBdr>
        <w:top w:val="none" w:sz="0" w:space="0" w:color="auto"/>
        <w:left w:val="none" w:sz="0" w:space="0" w:color="auto"/>
        <w:bottom w:val="none" w:sz="0" w:space="0" w:color="auto"/>
        <w:right w:val="none" w:sz="0" w:space="0" w:color="auto"/>
      </w:divBdr>
    </w:div>
    <w:div w:id="822086588">
      <w:bodyDiv w:val="1"/>
      <w:marLeft w:val="0"/>
      <w:marRight w:val="0"/>
      <w:marTop w:val="0"/>
      <w:marBottom w:val="0"/>
      <w:divBdr>
        <w:top w:val="none" w:sz="0" w:space="0" w:color="auto"/>
        <w:left w:val="none" w:sz="0" w:space="0" w:color="auto"/>
        <w:bottom w:val="none" w:sz="0" w:space="0" w:color="auto"/>
        <w:right w:val="none" w:sz="0" w:space="0" w:color="auto"/>
      </w:divBdr>
    </w:div>
    <w:div w:id="851990651">
      <w:bodyDiv w:val="1"/>
      <w:marLeft w:val="0"/>
      <w:marRight w:val="0"/>
      <w:marTop w:val="0"/>
      <w:marBottom w:val="0"/>
      <w:divBdr>
        <w:top w:val="none" w:sz="0" w:space="0" w:color="auto"/>
        <w:left w:val="none" w:sz="0" w:space="0" w:color="auto"/>
        <w:bottom w:val="none" w:sz="0" w:space="0" w:color="auto"/>
        <w:right w:val="none" w:sz="0" w:space="0" w:color="auto"/>
      </w:divBdr>
    </w:div>
    <w:div w:id="888492890">
      <w:bodyDiv w:val="1"/>
      <w:marLeft w:val="0"/>
      <w:marRight w:val="0"/>
      <w:marTop w:val="0"/>
      <w:marBottom w:val="0"/>
      <w:divBdr>
        <w:top w:val="none" w:sz="0" w:space="0" w:color="auto"/>
        <w:left w:val="none" w:sz="0" w:space="0" w:color="auto"/>
        <w:bottom w:val="none" w:sz="0" w:space="0" w:color="auto"/>
        <w:right w:val="none" w:sz="0" w:space="0" w:color="auto"/>
      </w:divBdr>
    </w:div>
    <w:div w:id="931012948">
      <w:bodyDiv w:val="1"/>
      <w:marLeft w:val="0"/>
      <w:marRight w:val="0"/>
      <w:marTop w:val="0"/>
      <w:marBottom w:val="0"/>
      <w:divBdr>
        <w:top w:val="none" w:sz="0" w:space="0" w:color="auto"/>
        <w:left w:val="none" w:sz="0" w:space="0" w:color="auto"/>
        <w:bottom w:val="none" w:sz="0" w:space="0" w:color="auto"/>
        <w:right w:val="none" w:sz="0" w:space="0" w:color="auto"/>
      </w:divBdr>
    </w:div>
    <w:div w:id="946426918">
      <w:bodyDiv w:val="1"/>
      <w:marLeft w:val="0"/>
      <w:marRight w:val="0"/>
      <w:marTop w:val="0"/>
      <w:marBottom w:val="0"/>
      <w:divBdr>
        <w:top w:val="none" w:sz="0" w:space="0" w:color="auto"/>
        <w:left w:val="none" w:sz="0" w:space="0" w:color="auto"/>
        <w:bottom w:val="none" w:sz="0" w:space="0" w:color="auto"/>
        <w:right w:val="none" w:sz="0" w:space="0" w:color="auto"/>
      </w:divBdr>
    </w:div>
    <w:div w:id="1036810272">
      <w:bodyDiv w:val="1"/>
      <w:marLeft w:val="0"/>
      <w:marRight w:val="0"/>
      <w:marTop w:val="0"/>
      <w:marBottom w:val="0"/>
      <w:divBdr>
        <w:top w:val="none" w:sz="0" w:space="0" w:color="auto"/>
        <w:left w:val="none" w:sz="0" w:space="0" w:color="auto"/>
        <w:bottom w:val="none" w:sz="0" w:space="0" w:color="auto"/>
        <w:right w:val="none" w:sz="0" w:space="0" w:color="auto"/>
      </w:divBdr>
    </w:div>
    <w:div w:id="1067075475">
      <w:bodyDiv w:val="1"/>
      <w:marLeft w:val="0"/>
      <w:marRight w:val="0"/>
      <w:marTop w:val="0"/>
      <w:marBottom w:val="0"/>
      <w:divBdr>
        <w:top w:val="none" w:sz="0" w:space="0" w:color="auto"/>
        <w:left w:val="none" w:sz="0" w:space="0" w:color="auto"/>
        <w:bottom w:val="none" w:sz="0" w:space="0" w:color="auto"/>
        <w:right w:val="none" w:sz="0" w:space="0" w:color="auto"/>
      </w:divBdr>
    </w:div>
    <w:div w:id="1082336466">
      <w:bodyDiv w:val="1"/>
      <w:marLeft w:val="0"/>
      <w:marRight w:val="0"/>
      <w:marTop w:val="0"/>
      <w:marBottom w:val="0"/>
      <w:divBdr>
        <w:top w:val="none" w:sz="0" w:space="0" w:color="auto"/>
        <w:left w:val="none" w:sz="0" w:space="0" w:color="auto"/>
        <w:bottom w:val="none" w:sz="0" w:space="0" w:color="auto"/>
        <w:right w:val="none" w:sz="0" w:space="0" w:color="auto"/>
      </w:divBdr>
    </w:div>
    <w:div w:id="1121724059">
      <w:bodyDiv w:val="1"/>
      <w:marLeft w:val="0"/>
      <w:marRight w:val="0"/>
      <w:marTop w:val="0"/>
      <w:marBottom w:val="0"/>
      <w:divBdr>
        <w:top w:val="none" w:sz="0" w:space="0" w:color="auto"/>
        <w:left w:val="none" w:sz="0" w:space="0" w:color="auto"/>
        <w:bottom w:val="none" w:sz="0" w:space="0" w:color="auto"/>
        <w:right w:val="none" w:sz="0" w:space="0" w:color="auto"/>
      </w:divBdr>
    </w:div>
    <w:div w:id="1123620158">
      <w:bodyDiv w:val="1"/>
      <w:marLeft w:val="0"/>
      <w:marRight w:val="0"/>
      <w:marTop w:val="0"/>
      <w:marBottom w:val="0"/>
      <w:divBdr>
        <w:top w:val="none" w:sz="0" w:space="0" w:color="auto"/>
        <w:left w:val="none" w:sz="0" w:space="0" w:color="auto"/>
        <w:bottom w:val="none" w:sz="0" w:space="0" w:color="auto"/>
        <w:right w:val="none" w:sz="0" w:space="0" w:color="auto"/>
      </w:divBdr>
    </w:div>
    <w:div w:id="1126965022">
      <w:bodyDiv w:val="1"/>
      <w:marLeft w:val="0"/>
      <w:marRight w:val="0"/>
      <w:marTop w:val="0"/>
      <w:marBottom w:val="0"/>
      <w:divBdr>
        <w:top w:val="none" w:sz="0" w:space="0" w:color="auto"/>
        <w:left w:val="none" w:sz="0" w:space="0" w:color="auto"/>
        <w:bottom w:val="none" w:sz="0" w:space="0" w:color="auto"/>
        <w:right w:val="none" w:sz="0" w:space="0" w:color="auto"/>
      </w:divBdr>
    </w:div>
    <w:div w:id="1149206049">
      <w:bodyDiv w:val="1"/>
      <w:marLeft w:val="0"/>
      <w:marRight w:val="0"/>
      <w:marTop w:val="0"/>
      <w:marBottom w:val="0"/>
      <w:divBdr>
        <w:top w:val="none" w:sz="0" w:space="0" w:color="auto"/>
        <w:left w:val="none" w:sz="0" w:space="0" w:color="auto"/>
        <w:bottom w:val="none" w:sz="0" w:space="0" w:color="auto"/>
        <w:right w:val="none" w:sz="0" w:space="0" w:color="auto"/>
      </w:divBdr>
    </w:div>
    <w:div w:id="1154562974">
      <w:bodyDiv w:val="1"/>
      <w:marLeft w:val="0"/>
      <w:marRight w:val="0"/>
      <w:marTop w:val="0"/>
      <w:marBottom w:val="0"/>
      <w:divBdr>
        <w:top w:val="none" w:sz="0" w:space="0" w:color="auto"/>
        <w:left w:val="none" w:sz="0" w:space="0" w:color="auto"/>
        <w:bottom w:val="none" w:sz="0" w:space="0" w:color="auto"/>
        <w:right w:val="none" w:sz="0" w:space="0" w:color="auto"/>
      </w:divBdr>
    </w:div>
    <w:div w:id="1186945064">
      <w:bodyDiv w:val="1"/>
      <w:marLeft w:val="0"/>
      <w:marRight w:val="0"/>
      <w:marTop w:val="0"/>
      <w:marBottom w:val="0"/>
      <w:divBdr>
        <w:top w:val="none" w:sz="0" w:space="0" w:color="auto"/>
        <w:left w:val="none" w:sz="0" w:space="0" w:color="auto"/>
        <w:bottom w:val="none" w:sz="0" w:space="0" w:color="auto"/>
        <w:right w:val="none" w:sz="0" w:space="0" w:color="auto"/>
      </w:divBdr>
    </w:div>
    <w:div w:id="1208295749">
      <w:bodyDiv w:val="1"/>
      <w:marLeft w:val="0"/>
      <w:marRight w:val="0"/>
      <w:marTop w:val="0"/>
      <w:marBottom w:val="0"/>
      <w:divBdr>
        <w:top w:val="none" w:sz="0" w:space="0" w:color="auto"/>
        <w:left w:val="none" w:sz="0" w:space="0" w:color="auto"/>
        <w:bottom w:val="none" w:sz="0" w:space="0" w:color="auto"/>
        <w:right w:val="none" w:sz="0" w:space="0" w:color="auto"/>
      </w:divBdr>
    </w:div>
    <w:div w:id="1217887611">
      <w:bodyDiv w:val="1"/>
      <w:marLeft w:val="0"/>
      <w:marRight w:val="0"/>
      <w:marTop w:val="0"/>
      <w:marBottom w:val="0"/>
      <w:divBdr>
        <w:top w:val="none" w:sz="0" w:space="0" w:color="auto"/>
        <w:left w:val="none" w:sz="0" w:space="0" w:color="auto"/>
        <w:bottom w:val="none" w:sz="0" w:space="0" w:color="auto"/>
        <w:right w:val="none" w:sz="0" w:space="0" w:color="auto"/>
      </w:divBdr>
    </w:div>
    <w:div w:id="1231501969">
      <w:bodyDiv w:val="1"/>
      <w:marLeft w:val="0"/>
      <w:marRight w:val="0"/>
      <w:marTop w:val="0"/>
      <w:marBottom w:val="0"/>
      <w:divBdr>
        <w:top w:val="none" w:sz="0" w:space="0" w:color="auto"/>
        <w:left w:val="none" w:sz="0" w:space="0" w:color="auto"/>
        <w:bottom w:val="none" w:sz="0" w:space="0" w:color="auto"/>
        <w:right w:val="none" w:sz="0" w:space="0" w:color="auto"/>
      </w:divBdr>
    </w:div>
    <w:div w:id="1243107290">
      <w:bodyDiv w:val="1"/>
      <w:marLeft w:val="0"/>
      <w:marRight w:val="0"/>
      <w:marTop w:val="0"/>
      <w:marBottom w:val="0"/>
      <w:divBdr>
        <w:top w:val="none" w:sz="0" w:space="0" w:color="auto"/>
        <w:left w:val="none" w:sz="0" w:space="0" w:color="auto"/>
        <w:bottom w:val="none" w:sz="0" w:space="0" w:color="auto"/>
        <w:right w:val="none" w:sz="0" w:space="0" w:color="auto"/>
      </w:divBdr>
    </w:div>
    <w:div w:id="1277785650">
      <w:bodyDiv w:val="1"/>
      <w:marLeft w:val="0"/>
      <w:marRight w:val="0"/>
      <w:marTop w:val="0"/>
      <w:marBottom w:val="0"/>
      <w:divBdr>
        <w:top w:val="none" w:sz="0" w:space="0" w:color="auto"/>
        <w:left w:val="none" w:sz="0" w:space="0" w:color="auto"/>
        <w:bottom w:val="none" w:sz="0" w:space="0" w:color="auto"/>
        <w:right w:val="none" w:sz="0" w:space="0" w:color="auto"/>
      </w:divBdr>
    </w:div>
    <w:div w:id="1281376360">
      <w:bodyDiv w:val="1"/>
      <w:marLeft w:val="0"/>
      <w:marRight w:val="0"/>
      <w:marTop w:val="0"/>
      <w:marBottom w:val="0"/>
      <w:divBdr>
        <w:top w:val="none" w:sz="0" w:space="0" w:color="auto"/>
        <w:left w:val="none" w:sz="0" w:space="0" w:color="auto"/>
        <w:bottom w:val="none" w:sz="0" w:space="0" w:color="auto"/>
        <w:right w:val="none" w:sz="0" w:space="0" w:color="auto"/>
      </w:divBdr>
    </w:div>
    <w:div w:id="1288124299">
      <w:bodyDiv w:val="1"/>
      <w:marLeft w:val="0"/>
      <w:marRight w:val="0"/>
      <w:marTop w:val="0"/>
      <w:marBottom w:val="0"/>
      <w:divBdr>
        <w:top w:val="none" w:sz="0" w:space="0" w:color="auto"/>
        <w:left w:val="none" w:sz="0" w:space="0" w:color="auto"/>
        <w:bottom w:val="none" w:sz="0" w:space="0" w:color="auto"/>
        <w:right w:val="none" w:sz="0" w:space="0" w:color="auto"/>
      </w:divBdr>
    </w:div>
    <w:div w:id="1296714112">
      <w:bodyDiv w:val="1"/>
      <w:marLeft w:val="0"/>
      <w:marRight w:val="0"/>
      <w:marTop w:val="0"/>
      <w:marBottom w:val="0"/>
      <w:divBdr>
        <w:top w:val="none" w:sz="0" w:space="0" w:color="auto"/>
        <w:left w:val="none" w:sz="0" w:space="0" w:color="auto"/>
        <w:bottom w:val="none" w:sz="0" w:space="0" w:color="auto"/>
        <w:right w:val="none" w:sz="0" w:space="0" w:color="auto"/>
      </w:divBdr>
    </w:div>
    <w:div w:id="1301157748">
      <w:bodyDiv w:val="1"/>
      <w:marLeft w:val="0"/>
      <w:marRight w:val="0"/>
      <w:marTop w:val="0"/>
      <w:marBottom w:val="0"/>
      <w:divBdr>
        <w:top w:val="none" w:sz="0" w:space="0" w:color="auto"/>
        <w:left w:val="none" w:sz="0" w:space="0" w:color="auto"/>
        <w:bottom w:val="none" w:sz="0" w:space="0" w:color="auto"/>
        <w:right w:val="none" w:sz="0" w:space="0" w:color="auto"/>
      </w:divBdr>
    </w:div>
    <w:div w:id="1319727118">
      <w:bodyDiv w:val="1"/>
      <w:marLeft w:val="0"/>
      <w:marRight w:val="0"/>
      <w:marTop w:val="0"/>
      <w:marBottom w:val="0"/>
      <w:divBdr>
        <w:top w:val="none" w:sz="0" w:space="0" w:color="auto"/>
        <w:left w:val="none" w:sz="0" w:space="0" w:color="auto"/>
        <w:bottom w:val="none" w:sz="0" w:space="0" w:color="auto"/>
        <w:right w:val="none" w:sz="0" w:space="0" w:color="auto"/>
      </w:divBdr>
    </w:div>
    <w:div w:id="1324045534">
      <w:bodyDiv w:val="1"/>
      <w:marLeft w:val="0"/>
      <w:marRight w:val="0"/>
      <w:marTop w:val="0"/>
      <w:marBottom w:val="0"/>
      <w:divBdr>
        <w:top w:val="none" w:sz="0" w:space="0" w:color="auto"/>
        <w:left w:val="none" w:sz="0" w:space="0" w:color="auto"/>
        <w:bottom w:val="none" w:sz="0" w:space="0" w:color="auto"/>
        <w:right w:val="none" w:sz="0" w:space="0" w:color="auto"/>
      </w:divBdr>
    </w:div>
    <w:div w:id="1340155533">
      <w:bodyDiv w:val="1"/>
      <w:marLeft w:val="0"/>
      <w:marRight w:val="0"/>
      <w:marTop w:val="0"/>
      <w:marBottom w:val="0"/>
      <w:divBdr>
        <w:top w:val="none" w:sz="0" w:space="0" w:color="auto"/>
        <w:left w:val="none" w:sz="0" w:space="0" w:color="auto"/>
        <w:bottom w:val="none" w:sz="0" w:space="0" w:color="auto"/>
        <w:right w:val="none" w:sz="0" w:space="0" w:color="auto"/>
      </w:divBdr>
    </w:div>
    <w:div w:id="1343974879">
      <w:bodyDiv w:val="1"/>
      <w:marLeft w:val="0"/>
      <w:marRight w:val="0"/>
      <w:marTop w:val="0"/>
      <w:marBottom w:val="0"/>
      <w:divBdr>
        <w:top w:val="none" w:sz="0" w:space="0" w:color="auto"/>
        <w:left w:val="none" w:sz="0" w:space="0" w:color="auto"/>
        <w:bottom w:val="none" w:sz="0" w:space="0" w:color="auto"/>
        <w:right w:val="none" w:sz="0" w:space="0" w:color="auto"/>
      </w:divBdr>
    </w:div>
    <w:div w:id="1350060029">
      <w:bodyDiv w:val="1"/>
      <w:marLeft w:val="0"/>
      <w:marRight w:val="0"/>
      <w:marTop w:val="0"/>
      <w:marBottom w:val="0"/>
      <w:divBdr>
        <w:top w:val="none" w:sz="0" w:space="0" w:color="auto"/>
        <w:left w:val="none" w:sz="0" w:space="0" w:color="auto"/>
        <w:bottom w:val="none" w:sz="0" w:space="0" w:color="auto"/>
        <w:right w:val="none" w:sz="0" w:space="0" w:color="auto"/>
      </w:divBdr>
    </w:div>
    <w:div w:id="1375426704">
      <w:bodyDiv w:val="1"/>
      <w:marLeft w:val="0"/>
      <w:marRight w:val="0"/>
      <w:marTop w:val="0"/>
      <w:marBottom w:val="0"/>
      <w:divBdr>
        <w:top w:val="none" w:sz="0" w:space="0" w:color="auto"/>
        <w:left w:val="none" w:sz="0" w:space="0" w:color="auto"/>
        <w:bottom w:val="none" w:sz="0" w:space="0" w:color="auto"/>
        <w:right w:val="none" w:sz="0" w:space="0" w:color="auto"/>
      </w:divBdr>
    </w:div>
    <w:div w:id="1380982292">
      <w:bodyDiv w:val="1"/>
      <w:marLeft w:val="0"/>
      <w:marRight w:val="0"/>
      <w:marTop w:val="0"/>
      <w:marBottom w:val="0"/>
      <w:divBdr>
        <w:top w:val="none" w:sz="0" w:space="0" w:color="auto"/>
        <w:left w:val="none" w:sz="0" w:space="0" w:color="auto"/>
        <w:bottom w:val="none" w:sz="0" w:space="0" w:color="auto"/>
        <w:right w:val="none" w:sz="0" w:space="0" w:color="auto"/>
      </w:divBdr>
    </w:div>
    <w:div w:id="1409233115">
      <w:bodyDiv w:val="1"/>
      <w:marLeft w:val="0"/>
      <w:marRight w:val="0"/>
      <w:marTop w:val="0"/>
      <w:marBottom w:val="0"/>
      <w:divBdr>
        <w:top w:val="none" w:sz="0" w:space="0" w:color="auto"/>
        <w:left w:val="none" w:sz="0" w:space="0" w:color="auto"/>
        <w:bottom w:val="none" w:sz="0" w:space="0" w:color="auto"/>
        <w:right w:val="none" w:sz="0" w:space="0" w:color="auto"/>
      </w:divBdr>
    </w:div>
    <w:div w:id="1410349932">
      <w:bodyDiv w:val="1"/>
      <w:marLeft w:val="0"/>
      <w:marRight w:val="0"/>
      <w:marTop w:val="0"/>
      <w:marBottom w:val="0"/>
      <w:divBdr>
        <w:top w:val="none" w:sz="0" w:space="0" w:color="auto"/>
        <w:left w:val="none" w:sz="0" w:space="0" w:color="auto"/>
        <w:bottom w:val="none" w:sz="0" w:space="0" w:color="auto"/>
        <w:right w:val="none" w:sz="0" w:space="0" w:color="auto"/>
      </w:divBdr>
    </w:div>
    <w:div w:id="1434276919">
      <w:bodyDiv w:val="1"/>
      <w:marLeft w:val="0"/>
      <w:marRight w:val="0"/>
      <w:marTop w:val="0"/>
      <w:marBottom w:val="0"/>
      <w:divBdr>
        <w:top w:val="none" w:sz="0" w:space="0" w:color="auto"/>
        <w:left w:val="none" w:sz="0" w:space="0" w:color="auto"/>
        <w:bottom w:val="none" w:sz="0" w:space="0" w:color="auto"/>
        <w:right w:val="none" w:sz="0" w:space="0" w:color="auto"/>
      </w:divBdr>
    </w:div>
    <w:div w:id="1437674259">
      <w:bodyDiv w:val="1"/>
      <w:marLeft w:val="0"/>
      <w:marRight w:val="0"/>
      <w:marTop w:val="0"/>
      <w:marBottom w:val="0"/>
      <w:divBdr>
        <w:top w:val="none" w:sz="0" w:space="0" w:color="auto"/>
        <w:left w:val="none" w:sz="0" w:space="0" w:color="auto"/>
        <w:bottom w:val="none" w:sz="0" w:space="0" w:color="auto"/>
        <w:right w:val="none" w:sz="0" w:space="0" w:color="auto"/>
      </w:divBdr>
    </w:div>
    <w:div w:id="1447846464">
      <w:bodyDiv w:val="1"/>
      <w:marLeft w:val="0"/>
      <w:marRight w:val="0"/>
      <w:marTop w:val="0"/>
      <w:marBottom w:val="0"/>
      <w:divBdr>
        <w:top w:val="none" w:sz="0" w:space="0" w:color="auto"/>
        <w:left w:val="none" w:sz="0" w:space="0" w:color="auto"/>
        <w:bottom w:val="none" w:sz="0" w:space="0" w:color="auto"/>
        <w:right w:val="none" w:sz="0" w:space="0" w:color="auto"/>
      </w:divBdr>
    </w:div>
    <w:div w:id="1453552099">
      <w:bodyDiv w:val="1"/>
      <w:marLeft w:val="0"/>
      <w:marRight w:val="0"/>
      <w:marTop w:val="0"/>
      <w:marBottom w:val="0"/>
      <w:divBdr>
        <w:top w:val="none" w:sz="0" w:space="0" w:color="auto"/>
        <w:left w:val="none" w:sz="0" w:space="0" w:color="auto"/>
        <w:bottom w:val="none" w:sz="0" w:space="0" w:color="auto"/>
        <w:right w:val="none" w:sz="0" w:space="0" w:color="auto"/>
      </w:divBdr>
    </w:div>
    <w:div w:id="1466461660">
      <w:bodyDiv w:val="1"/>
      <w:marLeft w:val="0"/>
      <w:marRight w:val="0"/>
      <w:marTop w:val="0"/>
      <w:marBottom w:val="0"/>
      <w:divBdr>
        <w:top w:val="none" w:sz="0" w:space="0" w:color="auto"/>
        <w:left w:val="none" w:sz="0" w:space="0" w:color="auto"/>
        <w:bottom w:val="none" w:sz="0" w:space="0" w:color="auto"/>
        <w:right w:val="none" w:sz="0" w:space="0" w:color="auto"/>
      </w:divBdr>
    </w:div>
    <w:div w:id="1489130119">
      <w:bodyDiv w:val="1"/>
      <w:marLeft w:val="0"/>
      <w:marRight w:val="0"/>
      <w:marTop w:val="0"/>
      <w:marBottom w:val="0"/>
      <w:divBdr>
        <w:top w:val="none" w:sz="0" w:space="0" w:color="auto"/>
        <w:left w:val="none" w:sz="0" w:space="0" w:color="auto"/>
        <w:bottom w:val="none" w:sz="0" w:space="0" w:color="auto"/>
        <w:right w:val="none" w:sz="0" w:space="0" w:color="auto"/>
      </w:divBdr>
    </w:div>
    <w:div w:id="1521578288">
      <w:bodyDiv w:val="1"/>
      <w:marLeft w:val="0"/>
      <w:marRight w:val="0"/>
      <w:marTop w:val="0"/>
      <w:marBottom w:val="0"/>
      <w:divBdr>
        <w:top w:val="none" w:sz="0" w:space="0" w:color="auto"/>
        <w:left w:val="none" w:sz="0" w:space="0" w:color="auto"/>
        <w:bottom w:val="none" w:sz="0" w:space="0" w:color="auto"/>
        <w:right w:val="none" w:sz="0" w:space="0" w:color="auto"/>
      </w:divBdr>
    </w:div>
    <w:div w:id="1531841219">
      <w:bodyDiv w:val="1"/>
      <w:marLeft w:val="0"/>
      <w:marRight w:val="0"/>
      <w:marTop w:val="0"/>
      <w:marBottom w:val="0"/>
      <w:divBdr>
        <w:top w:val="none" w:sz="0" w:space="0" w:color="auto"/>
        <w:left w:val="none" w:sz="0" w:space="0" w:color="auto"/>
        <w:bottom w:val="none" w:sz="0" w:space="0" w:color="auto"/>
        <w:right w:val="none" w:sz="0" w:space="0" w:color="auto"/>
      </w:divBdr>
    </w:div>
    <w:div w:id="1543054096">
      <w:bodyDiv w:val="1"/>
      <w:marLeft w:val="0"/>
      <w:marRight w:val="0"/>
      <w:marTop w:val="0"/>
      <w:marBottom w:val="0"/>
      <w:divBdr>
        <w:top w:val="none" w:sz="0" w:space="0" w:color="auto"/>
        <w:left w:val="none" w:sz="0" w:space="0" w:color="auto"/>
        <w:bottom w:val="none" w:sz="0" w:space="0" w:color="auto"/>
        <w:right w:val="none" w:sz="0" w:space="0" w:color="auto"/>
      </w:divBdr>
    </w:div>
    <w:div w:id="1566452045">
      <w:bodyDiv w:val="1"/>
      <w:marLeft w:val="0"/>
      <w:marRight w:val="0"/>
      <w:marTop w:val="0"/>
      <w:marBottom w:val="0"/>
      <w:divBdr>
        <w:top w:val="none" w:sz="0" w:space="0" w:color="auto"/>
        <w:left w:val="none" w:sz="0" w:space="0" w:color="auto"/>
        <w:bottom w:val="none" w:sz="0" w:space="0" w:color="auto"/>
        <w:right w:val="none" w:sz="0" w:space="0" w:color="auto"/>
      </w:divBdr>
    </w:div>
    <w:div w:id="1574242157">
      <w:bodyDiv w:val="1"/>
      <w:marLeft w:val="0"/>
      <w:marRight w:val="0"/>
      <w:marTop w:val="0"/>
      <w:marBottom w:val="0"/>
      <w:divBdr>
        <w:top w:val="none" w:sz="0" w:space="0" w:color="auto"/>
        <w:left w:val="none" w:sz="0" w:space="0" w:color="auto"/>
        <w:bottom w:val="none" w:sz="0" w:space="0" w:color="auto"/>
        <w:right w:val="none" w:sz="0" w:space="0" w:color="auto"/>
      </w:divBdr>
    </w:div>
    <w:div w:id="1584221839">
      <w:bodyDiv w:val="1"/>
      <w:marLeft w:val="0"/>
      <w:marRight w:val="0"/>
      <w:marTop w:val="0"/>
      <w:marBottom w:val="0"/>
      <w:divBdr>
        <w:top w:val="none" w:sz="0" w:space="0" w:color="auto"/>
        <w:left w:val="none" w:sz="0" w:space="0" w:color="auto"/>
        <w:bottom w:val="none" w:sz="0" w:space="0" w:color="auto"/>
        <w:right w:val="none" w:sz="0" w:space="0" w:color="auto"/>
      </w:divBdr>
    </w:div>
    <w:div w:id="1589846833">
      <w:bodyDiv w:val="1"/>
      <w:marLeft w:val="0"/>
      <w:marRight w:val="0"/>
      <w:marTop w:val="0"/>
      <w:marBottom w:val="0"/>
      <w:divBdr>
        <w:top w:val="none" w:sz="0" w:space="0" w:color="auto"/>
        <w:left w:val="none" w:sz="0" w:space="0" w:color="auto"/>
        <w:bottom w:val="none" w:sz="0" w:space="0" w:color="auto"/>
        <w:right w:val="none" w:sz="0" w:space="0" w:color="auto"/>
      </w:divBdr>
    </w:div>
    <w:div w:id="1596861201">
      <w:bodyDiv w:val="1"/>
      <w:marLeft w:val="0"/>
      <w:marRight w:val="0"/>
      <w:marTop w:val="0"/>
      <w:marBottom w:val="0"/>
      <w:divBdr>
        <w:top w:val="none" w:sz="0" w:space="0" w:color="auto"/>
        <w:left w:val="none" w:sz="0" w:space="0" w:color="auto"/>
        <w:bottom w:val="none" w:sz="0" w:space="0" w:color="auto"/>
        <w:right w:val="none" w:sz="0" w:space="0" w:color="auto"/>
      </w:divBdr>
    </w:div>
    <w:div w:id="1621839649">
      <w:bodyDiv w:val="1"/>
      <w:marLeft w:val="0"/>
      <w:marRight w:val="0"/>
      <w:marTop w:val="0"/>
      <w:marBottom w:val="0"/>
      <w:divBdr>
        <w:top w:val="none" w:sz="0" w:space="0" w:color="auto"/>
        <w:left w:val="none" w:sz="0" w:space="0" w:color="auto"/>
        <w:bottom w:val="none" w:sz="0" w:space="0" w:color="auto"/>
        <w:right w:val="none" w:sz="0" w:space="0" w:color="auto"/>
      </w:divBdr>
    </w:div>
    <w:div w:id="1627664806">
      <w:bodyDiv w:val="1"/>
      <w:marLeft w:val="0"/>
      <w:marRight w:val="0"/>
      <w:marTop w:val="0"/>
      <w:marBottom w:val="0"/>
      <w:divBdr>
        <w:top w:val="none" w:sz="0" w:space="0" w:color="auto"/>
        <w:left w:val="none" w:sz="0" w:space="0" w:color="auto"/>
        <w:bottom w:val="none" w:sz="0" w:space="0" w:color="auto"/>
        <w:right w:val="none" w:sz="0" w:space="0" w:color="auto"/>
      </w:divBdr>
    </w:div>
    <w:div w:id="1635020162">
      <w:bodyDiv w:val="1"/>
      <w:marLeft w:val="0"/>
      <w:marRight w:val="0"/>
      <w:marTop w:val="0"/>
      <w:marBottom w:val="0"/>
      <w:divBdr>
        <w:top w:val="none" w:sz="0" w:space="0" w:color="auto"/>
        <w:left w:val="none" w:sz="0" w:space="0" w:color="auto"/>
        <w:bottom w:val="none" w:sz="0" w:space="0" w:color="auto"/>
        <w:right w:val="none" w:sz="0" w:space="0" w:color="auto"/>
      </w:divBdr>
    </w:div>
    <w:div w:id="1645626148">
      <w:bodyDiv w:val="1"/>
      <w:marLeft w:val="0"/>
      <w:marRight w:val="0"/>
      <w:marTop w:val="0"/>
      <w:marBottom w:val="0"/>
      <w:divBdr>
        <w:top w:val="none" w:sz="0" w:space="0" w:color="auto"/>
        <w:left w:val="none" w:sz="0" w:space="0" w:color="auto"/>
        <w:bottom w:val="none" w:sz="0" w:space="0" w:color="auto"/>
        <w:right w:val="none" w:sz="0" w:space="0" w:color="auto"/>
      </w:divBdr>
    </w:div>
    <w:div w:id="1667443250">
      <w:bodyDiv w:val="1"/>
      <w:marLeft w:val="0"/>
      <w:marRight w:val="0"/>
      <w:marTop w:val="0"/>
      <w:marBottom w:val="0"/>
      <w:divBdr>
        <w:top w:val="none" w:sz="0" w:space="0" w:color="auto"/>
        <w:left w:val="none" w:sz="0" w:space="0" w:color="auto"/>
        <w:bottom w:val="none" w:sz="0" w:space="0" w:color="auto"/>
        <w:right w:val="none" w:sz="0" w:space="0" w:color="auto"/>
      </w:divBdr>
    </w:div>
    <w:div w:id="1675035568">
      <w:bodyDiv w:val="1"/>
      <w:marLeft w:val="0"/>
      <w:marRight w:val="0"/>
      <w:marTop w:val="0"/>
      <w:marBottom w:val="0"/>
      <w:divBdr>
        <w:top w:val="none" w:sz="0" w:space="0" w:color="auto"/>
        <w:left w:val="none" w:sz="0" w:space="0" w:color="auto"/>
        <w:bottom w:val="none" w:sz="0" w:space="0" w:color="auto"/>
        <w:right w:val="none" w:sz="0" w:space="0" w:color="auto"/>
      </w:divBdr>
    </w:div>
    <w:div w:id="1681545723">
      <w:bodyDiv w:val="1"/>
      <w:marLeft w:val="0"/>
      <w:marRight w:val="0"/>
      <w:marTop w:val="0"/>
      <w:marBottom w:val="0"/>
      <w:divBdr>
        <w:top w:val="none" w:sz="0" w:space="0" w:color="auto"/>
        <w:left w:val="none" w:sz="0" w:space="0" w:color="auto"/>
        <w:bottom w:val="none" w:sz="0" w:space="0" w:color="auto"/>
        <w:right w:val="none" w:sz="0" w:space="0" w:color="auto"/>
      </w:divBdr>
    </w:div>
    <w:div w:id="1683165042">
      <w:bodyDiv w:val="1"/>
      <w:marLeft w:val="0"/>
      <w:marRight w:val="0"/>
      <w:marTop w:val="0"/>
      <w:marBottom w:val="0"/>
      <w:divBdr>
        <w:top w:val="none" w:sz="0" w:space="0" w:color="auto"/>
        <w:left w:val="none" w:sz="0" w:space="0" w:color="auto"/>
        <w:bottom w:val="none" w:sz="0" w:space="0" w:color="auto"/>
        <w:right w:val="none" w:sz="0" w:space="0" w:color="auto"/>
      </w:divBdr>
    </w:div>
    <w:div w:id="1689939747">
      <w:bodyDiv w:val="1"/>
      <w:marLeft w:val="0"/>
      <w:marRight w:val="0"/>
      <w:marTop w:val="0"/>
      <w:marBottom w:val="0"/>
      <w:divBdr>
        <w:top w:val="none" w:sz="0" w:space="0" w:color="auto"/>
        <w:left w:val="none" w:sz="0" w:space="0" w:color="auto"/>
        <w:bottom w:val="none" w:sz="0" w:space="0" w:color="auto"/>
        <w:right w:val="none" w:sz="0" w:space="0" w:color="auto"/>
      </w:divBdr>
    </w:div>
    <w:div w:id="1697079872">
      <w:bodyDiv w:val="1"/>
      <w:marLeft w:val="0"/>
      <w:marRight w:val="0"/>
      <w:marTop w:val="0"/>
      <w:marBottom w:val="0"/>
      <w:divBdr>
        <w:top w:val="none" w:sz="0" w:space="0" w:color="auto"/>
        <w:left w:val="none" w:sz="0" w:space="0" w:color="auto"/>
        <w:bottom w:val="none" w:sz="0" w:space="0" w:color="auto"/>
        <w:right w:val="none" w:sz="0" w:space="0" w:color="auto"/>
      </w:divBdr>
    </w:div>
    <w:div w:id="1719354511">
      <w:bodyDiv w:val="1"/>
      <w:marLeft w:val="0"/>
      <w:marRight w:val="0"/>
      <w:marTop w:val="0"/>
      <w:marBottom w:val="0"/>
      <w:divBdr>
        <w:top w:val="none" w:sz="0" w:space="0" w:color="auto"/>
        <w:left w:val="none" w:sz="0" w:space="0" w:color="auto"/>
        <w:bottom w:val="none" w:sz="0" w:space="0" w:color="auto"/>
        <w:right w:val="none" w:sz="0" w:space="0" w:color="auto"/>
      </w:divBdr>
    </w:div>
    <w:div w:id="1749305188">
      <w:bodyDiv w:val="1"/>
      <w:marLeft w:val="0"/>
      <w:marRight w:val="0"/>
      <w:marTop w:val="0"/>
      <w:marBottom w:val="0"/>
      <w:divBdr>
        <w:top w:val="none" w:sz="0" w:space="0" w:color="auto"/>
        <w:left w:val="none" w:sz="0" w:space="0" w:color="auto"/>
        <w:bottom w:val="none" w:sz="0" w:space="0" w:color="auto"/>
        <w:right w:val="none" w:sz="0" w:space="0" w:color="auto"/>
      </w:divBdr>
    </w:div>
    <w:div w:id="1756320500">
      <w:bodyDiv w:val="1"/>
      <w:marLeft w:val="0"/>
      <w:marRight w:val="0"/>
      <w:marTop w:val="0"/>
      <w:marBottom w:val="0"/>
      <w:divBdr>
        <w:top w:val="none" w:sz="0" w:space="0" w:color="auto"/>
        <w:left w:val="none" w:sz="0" w:space="0" w:color="auto"/>
        <w:bottom w:val="none" w:sz="0" w:space="0" w:color="auto"/>
        <w:right w:val="none" w:sz="0" w:space="0" w:color="auto"/>
      </w:divBdr>
    </w:div>
    <w:div w:id="1762994938">
      <w:bodyDiv w:val="1"/>
      <w:marLeft w:val="0"/>
      <w:marRight w:val="0"/>
      <w:marTop w:val="0"/>
      <w:marBottom w:val="0"/>
      <w:divBdr>
        <w:top w:val="none" w:sz="0" w:space="0" w:color="auto"/>
        <w:left w:val="none" w:sz="0" w:space="0" w:color="auto"/>
        <w:bottom w:val="none" w:sz="0" w:space="0" w:color="auto"/>
        <w:right w:val="none" w:sz="0" w:space="0" w:color="auto"/>
      </w:divBdr>
    </w:div>
    <w:div w:id="1777821947">
      <w:bodyDiv w:val="1"/>
      <w:marLeft w:val="0"/>
      <w:marRight w:val="0"/>
      <w:marTop w:val="0"/>
      <w:marBottom w:val="0"/>
      <w:divBdr>
        <w:top w:val="none" w:sz="0" w:space="0" w:color="auto"/>
        <w:left w:val="none" w:sz="0" w:space="0" w:color="auto"/>
        <w:bottom w:val="none" w:sz="0" w:space="0" w:color="auto"/>
        <w:right w:val="none" w:sz="0" w:space="0" w:color="auto"/>
      </w:divBdr>
    </w:div>
    <w:div w:id="1784612772">
      <w:bodyDiv w:val="1"/>
      <w:marLeft w:val="0"/>
      <w:marRight w:val="0"/>
      <w:marTop w:val="0"/>
      <w:marBottom w:val="0"/>
      <w:divBdr>
        <w:top w:val="none" w:sz="0" w:space="0" w:color="auto"/>
        <w:left w:val="none" w:sz="0" w:space="0" w:color="auto"/>
        <w:bottom w:val="none" w:sz="0" w:space="0" w:color="auto"/>
        <w:right w:val="none" w:sz="0" w:space="0" w:color="auto"/>
      </w:divBdr>
    </w:div>
    <w:div w:id="1809014087">
      <w:bodyDiv w:val="1"/>
      <w:marLeft w:val="0"/>
      <w:marRight w:val="0"/>
      <w:marTop w:val="0"/>
      <w:marBottom w:val="0"/>
      <w:divBdr>
        <w:top w:val="none" w:sz="0" w:space="0" w:color="auto"/>
        <w:left w:val="none" w:sz="0" w:space="0" w:color="auto"/>
        <w:bottom w:val="none" w:sz="0" w:space="0" w:color="auto"/>
        <w:right w:val="none" w:sz="0" w:space="0" w:color="auto"/>
      </w:divBdr>
    </w:div>
    <w:div w:id="1815023598">
      <w:bodyDiv w:val="1"/>
      <w:marLeft w:val="0"/>
      <w:marRight w:val="0"/>
      <w:marTop w:val="0"/>
      <w:marBottom w:val="0"/>
      <w:divBdr>
        <w:top w:val="none" w:sz="0" w:space="0" w:color="auto"/>
        <w:left w:val="none" w:sz="0" w:space="0" w:color="auto"/>
        <w:bottom w:val="none" w:sz="0" w:space="0" w:color="auto"/>
        <w:right w:val="none" w:sz="0" w:space="0" w:color="auto"/>
      </w:divBdr>
    </w:div>
    <w:div w:id="1816214126">
      <w:bodyDiv w:val="1"/>
      <w:marLeft w:val="0"/>
      <w:marRight w:val="0"/>
      <w:marTop w:val="0"/>
      <w:marBottom w:val="0"/>
      <w:divBdr>
        <w:top w:val="none" w:sz="0" w:space="0" w:color="auto"/>
        <w:left w:val="none" w:sz="0" w:space="0" w:color="auto"/>
        <w:bottom w:val="none" w:sz="0" w:space="0" w:color="auto"/>
        <w:right w:val="none" w:sz="0" w:space="0" w:color="auto"/>
      </w:divBdr>
    </w:div>
    <w:div w:id="1830293019">
      <w:bodyDiv w:val="1"/>
      <w:marLeft w:val="0"/>
      <w:marRight w:val="0"/>
      <w:marTop w:val="0"/>
      <w:marBottom w:val="0"/>
      <w:divBdr>
        <w:top w:val="none" w:sz="0" w:space="0" w:color="auto"/>
        <w:left w:val="none" w:sz="0" w:space="0" w:color="auto"/>
        <w:bottom w:val="none" w:sz="0" w:space="0" w:color="auto"/>
        <w:right w:val="none" w:sz="0" w:space="0" w:color="auto"/>
      </w:divBdr>
    </w:div>
    <w:div w:id="1838228146">
      <w:bodyDiv w:val="1"/>
      <w:marLeft w:val="0"/>
      <w:marRight w:val="0"/>
      <w:marTop w:val="0"/>
      <w:marBottom w:val="0"/>
      <w:divBdr>
        <w:top w:val="none" w:sz="0" w:space="0" w:color="auto"/>
        <w:left w:val="none" w:sz="0" w:space="0" w:color="auto"/>
        <w:bottom w:val="none" w:sz="0" w:space="0" w:color="auto"/>
        <w:right w:val="none" w:sz="0" w:space="0" w:color="auto"/>
      </w:divBdr>
    </w:div>
    <w:div w:id="1843352280">
      <w:bodyDiv w:val="1"/>
      <w:marLeft w:val="0"/>
      <w:marRight w:val="0"/>
      <w:marTop w:val="0"/>
      <w:marBottom w:val="0"/>
      <w:divBdr>
        <w:top w:val="none" w:sz="0" w:space="0" w:color="auto"/>
        <w:left w:val="none" w:sz="0" w:space="0" w:color="auto"/>
        <w:bottom w:val="none" w:sz="0" w:space="0" w:color="auto"/>
        <w:right w:val="none" w:sz="0" w:space="0" w:color="auto"/>
      </w:divBdr>
    </w:div>
    <w:div w:id="1846165325">
      <w:bodyDiv w:val="1"/>
      <w:marLeft w:val="0"/>
      <w:marRight w:val="0"/>
      <w:marTop w:val="0"/>
      <w:marBottom w:val="0"/>
      <w:divBdr>
        <w:top w:val="none" w:sz="0" w:space="0" w:color="auto"/>
        <w:left w:val="none" w:sz="0" w:space="0" w:color="auto"/>
        <w:bottom w:val="none" w:sz="0" w:space="0" w:color="auto"/>
        <w:right w:val="none" w:sz="0" w:space="0" w:color="auto"/>
      </w:divBdr>
    </w:div>
    <w:div w:id="1846744098">
      <w:bodyDiv w:val="1"/>
      <w:marLeft w:val="0"/>
      <w:marRight w:val="0"/>
      <w:marTop w:val="0"/>
      <w:marBottom w:val="0"/>
      <w:divBdr>
        <w:top w:val="none" w:sz="0" w:space="0" w:color="auto"/>
        <w:left w:val="none" w:sz="0" w:space="0" w:color="auto"/>
        <w:bottom w:val="none" w:sz="0" w:space="0" w:color="auto"/>
        <w:right w:val="none" w:sz="0" w:space="0" w:color="auto"/>
      </w:divBdr>
    </w:div>
    <w:div w:id="1863933523">
      <w:bodyDiv w:val="1"/>
      <w:marLeft w:val="0"/>
      <w:marRight w:val="0"/>
      <w:marTop w:val="0"/>
      <w:marBottom w:val="0"/>
      <w:divBdr>
        <w:top w:val="none" w:sz="0" w:space="0" w:color="auto"/>
        <w:left w:val="none" w:sz="0" w:space="0" w:color="auto"/>
        <w:bottom w:val="none" w:sz="0" w:space="0" w:color="auto"/>
        <w:right w:val="none" w:sz="0" w:space="0" w:color="auto"/>
      </w:divBdr>
    </w:div>
    <w:div w:id="1873420270">
      <w:bodyDiv w:val="1"/>
      <w:marLeft w:val="0"/>
      <w:marRight w:val="0"/>
      <w:marTop w:val="0"/>
      <w:marBottom w:val="0"/>
      <w:divBdr>
        <w:top w:val="none" w:sz="0" w:space="0" w:color="auto"/>
        <w:left w:val="none" w:sz="0" w:space="0" w:color="auto"/>
        <w:bottom w:val="none" w:sz="0" w:space="0" w:color="auto"/>
        <w:right w:val="none" w:sz="0" w:space="0" w:color="auto"/>
      </w:divBdr>
    </w:div>
    <w:div w:id="1887403258">
      <w:bodyDiv w:val="1"/>
      <w:marLeft w:val="0"/>
      <w:marRight w:val="0"/>
      <w:marTop w:val="0"/>
      <w:marBottom w:val="0"/>
      <w:divBdr>
        <w:top w:val="none" w:sz="0" w:space="0" w:color="auto"/>
        <w:left w:val="none" w:sz="0" w:space="0" w:color="auto"/>
        <w:bottom w:val="none" w:sz="0" w:space="0" w:color="auto"/>
        <w:right w:val="none" w:sz="0" w:space="0" w:color="auto"/>
      </w:divBdr>
    </w:div>
    <w:div w:id="1903515780">
      <w:bodyDiv w:val="1"/>
      <w:marLeft w:val="0"/>
      <w:marRight w:val="0"/>
      <w:marTop w:val="0"/>
      <w:marBottom w:val="0"/>
      <w:divBdr>
        <w:top w:val="none" w:sz="0" w:space="0" w:color="auto"/>
        <w:left w:val="none" w:sz="0" w:space="0" w:color="auto"/>
        <w:bottom w:val="none" w:sz="0" w:space="0" w:color="auto"/>
        <w:right w:val="none" w:sz="0" w:space="0" w:color="auto"/>
      </w:divBdr>
    </w:div>
    <w:div w:id="1908108416">
      <w:bodyDiv w:val="1"/>
      <w:marLeft w:val="0"/>
      <w:marRight w:val="0"/>
      <w:marTop w:val="0"/>
      <w:marBottom w:val="0"/>
      <w:divBdr>
        <w:top w:val="none" w:sz="0" w:space="0" w:color="auto"/>
        <w:left w:val="none" w:sz="0" w:space="0" w:color="auto"/>
        <w:bottom w:val="none" w:sz="0" w:space="0" w:color="auto"/>
        <w:right w:val="none" w:sz="0" w:space="0" w:color="auto"/>
      </w:divBdr>
    </w:div>
    <w:div w:id="1933081391">
      <w:bodyDiv w:val="1"/>
      <w:marLeft w:val="0"/>
      <w:marRight w:val="0"/>
      <w:marTop w:val="0"/>
      <w:marBottom w:val="0"/>
      <w:divBdr>
        <w:top w:val="none" w:sz="0" w:space="0" w:color="auto"/>
        <w:left w:val="none" w:sz="0" w:space="0" w:color="auto"/>
        <w:bottom w:val="none" w:sz="0" w:space="0" w:color="auto"/>
        <w:right w:val="none" w:sz="0" w:space="0" w:color="auto"/>
      </w:divBdr>
    </w:div>
    <w:div w:id="1938059022">
      <w:bodyDiv w:val="1"/>
      <w:marLeft w:val="0"/>
      <w:marRight w:val="0"/>
      <w:marTop w:val="0"/>
      <w:marBottom w:val="0"/>
      <w:divBdr>
        <w:top w:val="none" w:sz="0" w:space="0" w:color="auto"/>
        <w:left w:val="none" w:sz="0" w:space="0" w:color="auto"/>
        <w:bottom w:val="none" w:sz="0" w:space="0" w:color="auto"/>
        <w:right w:val="none" w:sz="0" w:space="0" w:color="auto"/>
      </w:divBdr>
    </w:div>
    <w:div w:id="1948074401">
      <w:bodyDiv w:val="1"/>
      <w:marLeft w:val="0"/>
      <w:marRight w:val="0"/>
      <w:marTop w:val="0"/>
      <w:marBottom w:val="0"/>
      <w:divBdr>
        <w:top w:val="none" w:sz="0" w:space="0" w:color="auto"/>
        <w:left w:val="none" w:sz="0" w:space="0" w:color="auto"/>
        <w:bottom w:val="none" w:sz="0" w:space="0" w:color="auto"/>
        <w:right w:val="none" w:sz="0" w:space="0" w:color="auto"/>
      </w:divBdr>
    </w:div>
    <w:div w:id="1951861508">
      <w:bodyDiv w:val="1"/>
      <w:marLeft w:val="0"/>
      <w:marRight w:val="0"/>
      <w:marTop w:val="0"/>
      <w:marBottom w:val="0"/>
      <w:divBdr>
        <w:top w:val="none" w:sz="0" w:space="0" w:color="auto"/>
        <w:left w:val="none" w:sz="0" w:space="0" w:color="auto"/>
        <w:bottom w:val="none" w:sz="0" w:space="0" w:color="auto"/>
        <w:right w:val="none" w:sz="0" w:space="0" w:color="auto"/>
      </w:divBdr>
    </w:div>
    <w:div w:id="1963610579">
      <w:bodyDiv w:val="1"/>
      <w:marLeft w:val="0"/>
      <w:marRight w:val="0"/>
      <w:marTop w:val="0"/>
      <w:marBottom w:val="0"/>
      <w:divBdr>
        <w:top w:val="none" w:sz="0" w:space="0" w:color="auto"/>
        <w:left w:val="none" w:sz="0" w:space="0" w:color="auto"/>
        <w:bottom w:val="none" w:sz="0" w:space="0" w:color="auto"/>
        <w:right w:val="none" w:sz="0" w:space="0" w:color="auto"/>
      </w:divBdr>
    </w:div>
    <w:div w:id="1979919138">
      <w:bodyDiv w:val="1"/>
      <w:marLeft w:val="0"/>
      <w:marRight w:val="0"/>
      <w:marTop w:val="0"/>
      <w:marBottom w:val="0"/>
      <w:divBdr>
        <w:top w:val="none" w:sz="0" w:space="0" w:color="auto"/>
        <w:left w:val="none" w:sz="0" w:space="0" w:color="auto"/>
        <w:bottom w:val="none" w:sz="0" w:space="0" w:color="auto"/>
        <w:right w:val="none" w:sz="0" w:space="0" w:color="auto"/>
      </w:divBdr>
    </w:div>
    <w:div w:id="1992129288">
      <w:bodyDiv w:val="1"/>
      <w:marLeft w:val="0"/>
      <w:marRight w:val="0"/>
      <w:marTop w:val="0"/>
      <w:marBottom w:val="0"/>
      <w:divBdr>
        <w:top w:val="none" w:sz="0" w:space="0" w:color="auto"/>
        <w:left w:val="none" w:sz="0" w:space="0" w:color="auto"/>
        <w:bottom w:val="none" w:sz="0" w:space="0" w:color="auto"/>
        <w:right w:val="none" w:sz="0" w:space="0" w:color="auto"/>
      </w:divBdr>
    </w:div>
    <w:div w:id="2027318262">
      <w:bodyDiv w:val="1"/>
      <w:marLeft w:val="0"/>
      <w:marRight w:val="0"/>
      <w:marTop w:val="0"/>
      <w:marBottom w:val="0"/>
      <w:divBdr>
        <w:top w:val="none" w:sz="0" w:space="0" w:color="auto"/>
        <w:left w:val="none" w:sz="0" w:space="0" w:color="auto"/>
        <w:bottom w:val="none" w:sz="0" w:space="0" w:color="auto"/>
        <w:right w:val="none" w:sz="0" w:space="0" w:color="auto"/>
      </w:divBdr>
    </w:div>
    <w:div w:id="2040424249">
      <w:bodyDiv w:val="1"/>
      <w:marLeft w:val="0"/>
      <w:marRight w:val="0"/>
      <w:marTop w:val="0"/>
      <w:marBottom w:val="0"/>
      <w:divBdr>
        <w:top w:val="none" w:sz="0" w:space="0" w:color="auto"/>
        <w:left w:val="none" w:sz="0" w:space="0" w:color="auto"/>
        <w:bottom w:val="none" w:sz="0" w:space="0" w:color="auto"/>
        <w:right w:val="none" w:sz="0" w:space="0" w:color="auto"/>
      </w:divBdr>
    </w:div>
    <w:div w:id="2048093668">
      <w:bodyDiv w:val="1"/>
      <w:marLeft w:val="0"/>
      <w:marRight w:val="0"/>
      <w:marTop w:val="0"/>
      <w:marBottom w:val="0"/>
      <w:divBdr>
        <w:top w:val="none" w:sz="0" w:space="0" w:color="auto"/>
        <w:left w:val="none" w:sz="0" w:space="0" w:color="auto"/>
        <w:bottom w:val="none" w:sz="0" w:space="0" w:color="auto"/>
        <w:right w:val="none" w:sz="0" w:space="0" w:color="auto"/>
      </w:divBdr>
    </w:div>
    <w:div w:id="2048483308">
      <w:bodyDiv w:val="1"/>
      <w:marLeft w:val="0"/>
      <w:marRight w:val="0"/>
      <w:marTop w:val="0"/>
      <w:marBottom w:val="0"/>
      <w:divBdr>
        <w:top w:val="none" w:sz="0" w:space="0" w:color="auto"/>
        <w:left w:val="none" w:sz="0" w:space="0" w:color="auto"/>
        <w:bottom w:val="none" w:sz="0" w:space="0" w:color="auto"/>
        <w:right w:val="none" w:sz="0" w:space="0" w:color="auto"/>
      </w:divBdr>
    </w:div>
    <w:div w:id="2055350760">
      <w:bodyDiv w:val="1"/>
      <w:marLeft w:val="0"/>
      <w:marRight w:val="0"/>
      <w:marTop w:val="0"/>
      <w:marBottom w:val="0"/>
      <w:divBdr>
        <w:top w:val="none" w:sz="0" w:space="0" w:color="auto"/>
        <w:left w:val="none" w:sz="0" w:space="0" w:color="auto"/>
        <w:bottom w:val="none" w:sz="0" w:space="0" w:color="auto"/>
        <w:right w:val="none" w:sz="0" w:space="0" w:color="auto"/>
      </w:divBdr>
    </w:div>
    <w:div w:id="2122265390">
      <w:bodyDiv w:val="1"/>
      <w:marLeft w:val="0"/>
      <w:marRight w:val="0"/>
      <w:marTop w:val="0"/>
      <w:marBottom w:val="0"/>
      <w:divBdr>
        <w:top w:val="none" w:sz="0" w:space="0" w:color="auto"/>
        <w:left w:val="none" w:sz="0" w:space="0" w:color="auto"/>
        <w:bottom w:val="none" w:sz="0" w:space="0" w:color="auto"/>
        <w:right w:val="none" w:sz="0" w:space="0" w:color="auto"/>
      </w:divBdr>
    </w:div>
    <w:div w:id="2124373521">
      <w:bodyDiv w:val="1"/>
      <w:marLeft w:val="0"/>
      <w:marRight w:val="0"/>
      <w:marTop w:val="0"/>
      <w:marBottom w:val="0"/>
      <w:divBdr>
        <w:top w:val="none" w:sz="0" w:space="0" w:color="auto"/>
        <w:left w:val="none" w:sz="0" w:space="0" w:color="auto"/>
        <w:bottom w:val="none" w:sz="0" w:space="0" w:color="auto"/>
        <w:right w:val="none" w:sz="0" w:space="0" w:color="auto"/>
      </w:divBdr>
    </w:div>
    <w:div w:id="212954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8E6089-776E-254D-96D0-693106ADC8B2}">
  <we:reference id="wa200001011" version="1.1.0.0" store="en-001" storeType="OMEX"/>
  <we:alternateReferences>
    <we:reference id="wa200001011" version="1.1.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E7F18-E82C-BD49-B60D-118CFB97A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44957</Words>
  <Characters>256261</Characters>
  <Application>Microsoft Office Word</Application>
  <DocSecurity>0</DocSecurity>
  <Lines>2135</Lines>
  <Paragraphs>601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Hempel</dc:creator>
  <cp:keywords/>
  <dc:description/>
  <cp:lastModifiedBy>Christopher Hempel</cp:lastModifiedBy>
  <cp:revision>4</cp:revision>
  <dcterms:created xsi:type="dcterms:W3CDTF">2020-09-29T14:47:00Z</dcterms:created>
  <dcterms:modified xsi:type="dcterms:W3CDTF">2020-09-29T14:49:00Z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http://csl.mendeley.com/styles/475061911/MyStyle-2</vt:lpwstr>
  </property>
  <property fmtid="{D5CDD505-2E9C-101B-9397-08002B2CF9AE}" pid="5" name="Mendeley Recent Style Name 1_1">
    <vt:lpwstr>American Sociological Association - Christopher Hempel</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http://www.zotero.org/styles/frontiers-in-environmental-science</vt:lpwstr>
  </property>
  <property fmtid="{D5CDD505-2E9C-101B-9397-08002B2CF9AE}" pid="11" name="Mendeley Recent Style Name 4_1">
    <vt:lpwstr>Frontiers in Environmental Science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http://www.zotero.org/styles/natur-und-landschaft</vt:lpwstr>
  </property>
  <property fmtid="{D5CDD505-2E9C-101B-9397-08002B2CF9AE}" pid="19" name="Mendeley Recent Style Name 8_1">
    <vt:lpwstr>Natur und Landschaft (German)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acc1628f-4383-3766-b9d4-d7f2b9b2d836</vt:lpwstr>
  </property>
  <property fmtid="{D5CDD505-2E9C-101B-9397-08002B2CF9AE}" pid="24" name="Mendeley Citation Style_1">
    <vt:lpwstr>http://www.zotero.org/styles/frontiers-in-environmental-science</vt:lpwstr>
  </property>
  <property fmtid="{D5CDD505-2E9C-101B-9397-08002B2CF9AE}" pid="25" name="grammarly_documentId">
    <vt:lpwstr>documentId_8864</vt:lpwstr>
  </property>
</Properties>
</file>